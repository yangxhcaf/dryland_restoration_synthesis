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77777777" w:rsidR="00E02AC1" w:rsidRDefault="00A23CD5" w:rsidP="00E02AC1">
      <w:pPr>
        <w:spacing w:line="480" w:lineRule="auto"/>
        <w:rPr>
          <w:sz w:val="24"/>
          <w:szCs w:val="24"/>
        </w:rPr>
      </w:pPr>
      <w:r w:rsidRPr="00E02AC1">
        <w:rPr>
          <w:rFonts w:eastAsia="Times New Roman"/>
          <w:b/>
          <w:sz w:val="24"/>
          <w:szCs w:val="24"/>
        </w:rPr>
        <w:t>Title:</w:t>
      </w:r>
      <w:r w:rsidR="00D73714">
        <w:t xml:space="preserve"> </w:t>
      </w:r>
      <w:r w:rsidR="00E02AC1">
        <w:rPr>
          <w:sz w:val="24"/>
          <w:szCs w:val="24"/>
        </w:rPr>
        <w:t xml:space="preserve">Opposite net effects of active and passive restoration in drylands globally </w:t>
      </w:r>
    </w:p>
    <w:p w14:paraId="32238F51" w14:textId="77777777" w:rsidR="00E02AC1" w:rsidRDefault="00E02AC1" w:rsidP="00E02AC1">
      <w:pPr>
        <w:spacing w:line="480" w:lineRule="auto"/>
        <w:rPr>
          <w:sz w:val="24"/>
          <w:szCs w:val="24"/>
        </w:rPr>
      </w:pPr>
      <w:r>
        <w:rPr>
          <w:sz w:val="24"/>
          <w:szCs w:val="24"/>
        </w:rPr>
        <w:t>Global comparison of active and passive restoration in drylands</w:t>
      </w:r>
    </w:p>
    <w:p w14:paraId="193DE7E0" w14:textId="77777777" w:rsidR="00E02AC1" w:rsidRPr="00E02AC1" w:rsidRDefault="00E02AC1" w:rsidP="00E02AC1">
      <w:pPr>
        <w:rPr>
          <w:b/>
          <w:sz w:val="24"/>
          <w:szCs w:val="24"/>
        </w:rPr>
      </w:pPr>
      <w:commentRangeStart w:id="0"/>
      <w:r w:rsidRPr="00E02AC1">
        <w:rPr>
          <w:b/>
          <w:sz w:val="24"/>
          <w:szCs w:val="24"/>
        </w:rPr>
        <w:t>Money for nothing and your restoration for free: a synthesis of active versus passive restoration in drylands globally.</w:t>
      </w:r>
      <w:commentRangeEnd w:id="0"/>
      <w:r w:rsidR="002870BD">
        <w:rPr>
          <w:rStyle w:val="CommentReference"/>
          <w:rFonts w:eastAsia="Times New Roman"/>
        </w:rPr>
        <w:commentReference w:id="0"/>
      </w:r>
    </w:p>
    <w:p w14:paraId="76F540DB" w14:textId="77777777" w:rsidR="00E02AC1" w:rsidRPr="00E02AC1" w:rsidRDefault="00E02AC1" w:rsidP="00E02AC1">
      <w:pPr>
        <w:rPr>
          <w:sz w:val="24"/>
          <w:szCs w:val="24"/>
        </w:rPr>
      </w:pPr>
      <w:r w:rsidRPr="00E02AC1">
        <w:rPr>
          <w:sz w:val="24"/>
          <w:szCs w:val="24"/>
        </w:rPr>
        <w:t>Or</w:t>
      </w:r>
    </w:p>
    <w:p w14:paraId="39C61283" w14:textId="77777777" w:rsidR="00E02AC1" w:rsidRPr="00E02AC1" w:rsidRDefault="00E02AC1" w:rsidP="00E02AC1">
      <w:pPr>
        <w:rPr>
          <w:b/>
          <w:sz w:val="24"/>
          <w:szCs w:val="24"/>
        </w:rPr>
      </w:pPr>
      <w:r w:rsidRPr="00E02AC1">
        <w:rPr>
          <w:b/>
          <w:sz w:val="24"/>
          <w:szCs w:val="24"/>
        </w:rPr>
        <w:t>Something for nothing: a synthesis of active versus passive restoration in drylands globally.</w:t>
      </w:r>
    </w:p>
    <w:p w14:paraId="46361BC5" w14:textId="2BF40938" w:rsidR="00D73714" w:rsidRDefault="00D73714" w:rsidP="00D73714">
      <w:pPr>
        <w:pStyle w:val="Head"/>
      </w:pPr>
    </w:p>
    <w:p w14:paraId="498A2609" w14:textId="5FD9FE1C"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ins w:id="1" w:author="Scott Butterfield" w:date="2019-03-16T14:15:00Z">
        <w:r w:rsidR="002870BD">
          <w:rPr>
            <w:sz w:val="24"/>
            <w:szCs w:val="24"/>
          </w:rPr>
          <w:t xml:space="preserve">H. </w:t>
        </w:r>
      </w:ins>
      <w:r w:rsidR="00E02AC1">
        <w:rPr>
          <w:sz w:val="24"/>
          <w:szCs w:val="24"/>
        </w:rPr>
        <w:t xml:space="preserve">Scott </w:t>
      </w:r>
      <w:del w:id="2" w:author="Scott Butterfield" w:date="2019-03-16T14:15:00Z">
        <w:r w:rsidR="00E02AC1" w:rsidDel="002870BD">
          <w:rPr>
            <w:sz w:val="24"/>
            <w:szCs w:val="24"/>
          </w:rPr>
          <w:delText xml:space="preserve">H. </w:delText>
        </w:r>
      </w:del>
      <w:r w:rsidR="00E02AC1">
        <w:rPr>
          <w:sz w:val="24"/>
          <w:szCs w:val="24"/>
        </w:rPr>
        <w:t>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06B0C36A" w14:textId="77777777" w:rsidR="00F24F67" w:rsidRDefault="00F24F67" w:rsidP="00D73714">
      <w:pPr>
        <w:pStyle w:val="AbstractSummary"/>
      </w:pPr>
    </w:p>
    <w:p w14:paraId="7FF6E0AD" w14:textId="70F9D64D" w:rsidR="00E02AC1" w:rsidRDefault="002870BD" w:rsidP="00E02AC1">
      <w:pPr>
        <w:spacing w:line="480" w:lineRule="auto"/>
        <w:rPr>
          <w:sz w:val="24"/>
          <w:szCs w:val="24"/>
        </w:rPr>
      </w:pPr>
      <w:commentRangeStart w:id="3"/>
      <w:ins w:id="4" w:author="Scott Butterfield" w:date="2019-03-16T14:16:00Z">
        <w:r>
          <w:rPr>
            <w:sz w:val="24"/>
            <w:szCs w:val="24"/>
          </w:rPr>
          <w:t>Dryland</w:t>
        </w:r>
      </w:ins>
      <w:commentRangeEnd w:id="3"/>
      <w:ins w:id="5" w:author="Scott Butterfield" w:date="2019-03-16T14:35:00Z">
        <w:r w:rsidR="009333CF">
          <w:rPr>
            <w:rStyle w:val="CommentReference"/>
            <w:rFonts w:eastAsia="Times New Roman"/>
          </w:rPr>
          <w:commentReference w:id="3"/>
        </w:r>
      </w:ins>
      <w:ins w:id="6" w:author="Scott Butterfield" w:date="2019-03-16T14:16:00Z">
        <w:r>
          <w:rPr>
            <w:sz w:val="24"/>
            <w:szCs w:val="24"/>
          </w:rPr>
          <w:t xml:space="preserve"> ecosystems cover more than 40% of the Earth’s surface</w:t>
        </w:r>
      </w:ins>
      <w:ins w:id="7" w:author="Scott Butterfield" w:date="2019-03-16T14:17:00Z">
        <w:r>
          <w:rPr>
            <w:sz w:val="24"/>
            <w:szCs w:val="24"/>
          </w:rPr>
          <w:t xml:space="preserve"> and are some of the most biodiversity rich places in the world, but also face</w:t>
        </w:r>
      </w:ins>
      <w:ins w:id="8" w:author="Scott Butterfield" w:date="2019-03-16T14:18:00Z">
        <w:r>
          <w:rPr>
            <w:sz w:val="24"/>
            <w:szCs w:val="24"/>
          </w:rPr>
          <w:t xml:space="preserve"> an increasing threat from land degradation and climate change</w:t>
        </w:r>
      </w:ins>
      <w:ins w:id="9" w:author="Scott Butterfield" w:date="2019-03-16T14:16:00Z">
        <w:r>
          <w:rPr>
            <w:sz w:val="24"/>
            <w:szCs w:val="24"/>
          </w:rPr>
          <w:t xml:space="preserve">. </w:t>
        </w:r>
      </w:ins>
      <w:ins w:id="10" w:author="Scott Butterfield" w:date="2019-03-16T14:18:00Z">
        <w:r>
          <w:rPr>
            <w:sz w:val="24"/>
            <w:szCs w:val="24"/>
          </w:rPr>
          <w:t>One means to lessen th</w:t>
        </w:r>
      </w:ins>
      <w:ins w:id="11" w:author="Scott Butterfield" w:date="2019-03-16T14:29:00Z">
        <w:r w:rsidR="009333CF">
          <w:rPr>
            <w:sz w:val="24"/>
            <w:szCs w:val="24"/>
          </w:rPr>
          <w:t>ose</w:t>
        </w:r>
      </w:ins>
      <w:ins w:id="12" w:author="Scott Butterfield" w:date="2019-03-16T14:18:00Z">
        <w:r>
          <w:rPr>
            <w:sz w:val="24"/>
            <w:szCs w:val="24"/>
          </w:rPr>
          <w:t xml:space="preserve"> impacts is </w:t>
        </w:r>
      </w:ins>
      <w:ins w:id="13" w:author="Scott Butterfield" w:date="2019-03-16T14:30:00Z">
        <w:r w:rsidR="009333CF">
          <w:rPr>
            <w:sz w:val="24"/>
            <w:szCs w:val="24"/>
          </w:rPr>
          <w:t xml:space="preserve">through </w:t>
        </w:r>
      </w:ins>
      <w:ins w:id="14" w:author="Scott Butterfield" w:date="2019-03-16T14:18:00Z">
        <w:r>
          <w:rPr>
            <w:sz w:val="24"/>
            <w:szCs w:val="24"/>
          </w:rPr>
          <w:t xml:space="preserve">restoration. </w:t>
        </w:r>
      </w:ins>
      <w:ins w:id="15" w:author="Scott Butterfield" w:date="2019-03-16T14:19:00Z">
        <w:r>
          <w:rPr>
            <w:sz w:val="24"/>
            <w:szCs w:val="24"/>
          </w:rPr>
          <w:t xml:space="preserve">Restoration often requires a significant investment in resources and can require many years to assess </w:t>
        </w:r>
      </w:ins>
      <w:ins w:id="16" w:author="Scott Butterfield" w:date="2019-03-16T14:30:00Z">
        <w:r w:rsidR="009333CF">
          <w:rPr>
            <w:sz w:val="24"/>
            <w:szCs w:val="24"/>
          </w:rPr>
          <w:t>its</w:t>
        </w:r>
      </w:ins>
      <w:ins w:id="17" w:author="Scott Butterfield" w:date="2019-03-16T14:19:00Z">
        <w:r>
          <w:rPr>
            <w:sz w:val="24"/>
            <w:szCs w:val="24"/>
          </w:rPr>
          <w:t xml:space="preserve"> </w:t>
        </w:r>
      </w:ins>
      <w:ins w:id="18" w:author="Scott Butterfield" w:date="2019-03-16T14:41:00Z">
        <w:r w:rsidR="00632427">
          <w:rPr>
            <w:sz w:val="24"/>
            <w:szCs w:val="24"/>
          </w:rPr>
          <w:t>effectiveness</w:t>
        </w:r>
      </w:ins>
      <w:ins w:id="19" w:author="Scott Butterfield" w:date="2019-03-16T14:19:00Z">
        <w:r>
          <w:rPr>
            <w:sz w:val="24"/>
            <w:szCs w:val="24"/>
          </w:rPr>
          <w:t xml:space="preserve">. </w:t>
        </w:r>
      </w:ins>
      <w:ins w:id="20" w:author="Scott Butterfield" w:date="2019-03-16T14:20:00Z">
        <w:r>
          <w:rPr>
            <w:sz w:val="24"/>
            <w:szCs w:val="24"/>
          </w:rPr>
          <w:t xml:space="preserve">For restoration to </w:t>
        </w:r>
      </w:ins>
      <w:ins w:id="21" w:author="Scott Butterfield" w:date="2019-03-16T14:30:00Z">
        <w:r w:rsidR="009333CF">
          <w:rPr>
            <w:sz w:val="24"/>
            <w:szCs w:val="24"/>
          </w:rPr>
          <w:t>be the</w:t>
        </w:r>
      </w:ins>
      <w:ins w:id="22" w:author="Scott Butterfield" w:date="2019-03-16T14:20:00Z">
        <w:r>
          <w:rPr>
            <w:sz w:val="24"/>
            <w:szCs w:val="24"/>
          </w:rPr>
          <w:t xml:space="preserve"> most </w:t>
        </w:r>
      </w:ins>
      <w:ins w:id="23" w:author="Scott Butterfield" w:date="2019-03-16T14:30:00Z">
        <w:r w:rsidR="009333CF">
          <w:rPr>
            <w:sz w:val="24"/>
            <w:szCs w:val="24"/>
          </w:rPr>
          <w:t>successful</w:t>
        </w:r>
      </w:ins>
      <w:ins w:id="24" w:author="Scott Butterfield" w:date="2019-03-16T14:20:00Z">
        <w:r>
          <w:rPr>
            <w:sz w:val="24"/>
            <w:szCs w:val="24"/>
          </w:rPr>
          <w:t xml:space="preserve"> across degraded dryland ecosystems</w:t>
        </w:r>
      </w:ins>
      <w:ins w:id="25" w:author="Scott Butterfield" w:date="2019-03-16T14:31:00Z">
        <w:r w:rsidR="009333CF">
          <w:rPr>
            <w:sz w:val="24"/>
            <w:szCs w:val="24"/>
          </w:rPr>
          <w:t xml:space="preserve"> globally</w:t>
        </w:r>
      </w:ins>
      <w:ins w:id="26" w:author="Scott Butterfield" w:date="2019-03-16T14:20:00Z">
        <w:r>
          <w:rPr>
            <w:sz w:val="24"/>
            <w:szCs w:val="24"/>
          </w:rPr>
          <w:t xml:space="preserve">, we need to know what </w:t>
        </w:r>
      </w:ins>
      <w:ins w:id="27" w:author="Scott Butterfield" w:date="2019-03-16T14:31:00Z">
        <w:r w:rsidR="009333CF">
          <w:rPr>
            <w:sz w:val="24"/>
            <w:szCs w:val="24"/>
          </w:rPr>
          <w:t>types of restoration are most successful and the level of investment that may be necessa</w:t>
        </w:r>
      </w:ins>
      <w:ins w:id="28" w:author="Scott Butterfield" w:date="2019-03-16T14:32:00Z">
        <w:r w:rsidR="009333CF">
          <w:rPr>
            <w:sz w:val="24"/>
            <w:szCs w:val="24"/>
          </w:rPr>
          <w:t>ry to see positive results</w:t>
        </w:r>
      </w:ins>
      <w:ins w:id="29" w:author="Scott Butterfield" w:date="2019-03-16T14:21:00Z">
        <w:r>
          <w:rPr>
            <w:sz w:val="24"/>
            <w:szCs w:val="24"/>
          </w:rPr>
          <w:t xml:space="preserve">. </w:t>
        </w:r>
      </w:ins>
      <w:commentRangeStart w:id="30"/>
      <w:ins w:id="31" w:author="Scott Butterfield" w:date="2019-03-16T14:32:00Z">
        <w:r w:rsidR="009333CF">
          <w:rPr>
            <w:sz w:val="24"/>
            <w:szCs w:val="24"/>
          </w:rPr>
          <w:t>We</w:t>
        </w:r>
      </w:ins>
      <w:ins w:id="32" w:author="Scott Butterfield" w:date="2019-03-16T14:21:00Z">
        <w:r>
          <w:rPr>
            <w:sz w:val="24"/>
            <w:szCs w:val="24"/>
          </w:rPr>
          <w:t xml:space="preserve"> </w:t>
        </w:r>
      </w:ins>
      <w:ins w:id="33" w:author="Scott Butterfield" w:date="2019-03-16T14:23:00Z">
        <w:r>
          <w:rPr>
            <w:sz w:val="24"/>
            <w:szCs w:val="24"/>
          </w:rPr>
          <w:t xml:space="preserve">conducted a global meta-analysis of </w:t>
        </w:r>
      </w:ins>
      <w:ins w:id="34" w:author="Scott Butterfield" w:date="2019-03-16T14:22:00Z">
        <w:r>
          <w:rPr>
            <w:sz w:val="24"/>
            <w:szCs w:val="24"/>
          </w:rPr>
          <w:t xml:space="preserve">to address these questions, reviewing 66 studies and 1400 </w:t>
        </w:r>
      </w:ins>
      <w:ins w:id="35" w:author="Scott Butterfield" w:date="2019-03-16T14:32:00Z">
        <w:r w:rsidR="009333CF">
          <w:rPr>
            <w:sz w:val="24"/>
            <w:szCs w:val="24"/>
          </w:rPr>
          <w:t xml:space="preserve">individual </w:t>
        </w:r>
      </w:ins>
      <w:ins w:id="36" w:author="Scott Butterfield" w:date="2019-03-16T14:22:00Z">
        <w:r>
          <w:rPr>
            <w:sz w:val="24"/>
            <w:szCs w:val="24"/>
          </w:rPr>
          <w:t xml:space="preserve">restoration practices. </w:t>
        </w:r>
      </w:ins>
      <w:ins w:id="37" w:author="Scott Butterfield" w:date="2019-03-16T14:23:00Z">
        <w:r>
          <w:rPr>
            <w:sz w:val="24"/>
            <w:szCs w:val="24"/>
          </w:rPr>
          <w:t xml:space="preserve">We found that passive restoration </w:t>
        </w:r>
      </w:ins>
      <w:ins w:id="38" w:author="Scott Butterfield" w:date="2019-03-16T14:25:00Z">
        <w:r w:rsidR="009333CF">
          <w:rPr>
            <w:sz w:val="24"/>
            <w:szCs w:val="24"/>
          </w:rPr>
          <w:t xml:space="preserve">practices </w:t>
        </w:r>
      </w:ins>
      <w:ins w:id="39" w:author="Scott Butterfield" w:date="2019-03-16T14:23:00Z">
        <w:r>
          <w:rPr>
            <w:sz w:val="24"/>
            <w:szCs w:val="24"/>
          </w:rPr>
          <w:t xml:space="preserve">overall </w:t>
        </w:r>
      </w:ins>
      <w:ins w:id="40" w:author="Scott Butterfield" w:date="2019-03-16T14:49:00Z">
        <w:r w:rsidR="00792709">
          <w:rPr>
            <w:sz w:val="24"/>
            <w:szCs w:val="24"/>
          </w:rPr>
          <w:t>led to negative outcomes,</w:t>
        </w:r>
      </w:ins>
      <w:ins w:id="41" w:author="Scott Butterfield" w:date="2019-03-16T14:24:00Z">
        <w:r>
          <w:rPr>
            <w:sz w:val="24"/>
            <w:szCs w:val="24"/>
          </w:rPr>
          <w:t xml:space="preserve"> whereas active </w:t>
        </w:r>
        <w:r>
          <w:rPr>
            <w:sz w:val="24"/>
            <w:szCs w:val="24"/>
          </w:rPr>
          <w:lastRenderedPageBreak/>
          <w:t>restoration</w:t>
        </w:r>
      </w:ins>
      <w:ins w:id="42" w:author="Scott Butterfield" w:date="2019-03-16T14:25:00Z">
        <w:r w:rsidR="009333CF">
          <w:rPr>
            <w:sz w:val="24"/>
            <w:szCs w:val="24"/>
          </w:rPr>
          <w:t xml:space="preserve"> practices</w:t>
        </w:r>
      </w:ins>
      <w:ins w:id="43" w:author="Scott Butterfield" w:date="2019-03-16T14:24:00Z">
        <w:r>
          <w:rPr>
            <w:sz w:val="24"/>
            <w:szCs w:val="24"/>
          </w:rPr>
          <w:t xml:space="preserve">, especially for soil and vegetation, </w:t>
        </w:r>
      </w:ins>
      <w:ins w:id="44" w:author="Scott Butterfield" w:date="2019-03-16T14:49:00Z">
        <w:r w:rsidR="00792709">
          <w:rPr>
            <w:sz w:val="24"/>
            <w:szCs w:val="24"/>
          </w:rPr>
          <w:t xml:space="preserve">led to </w:t>
        </w:r>
      </w:ins>
      <w:ins w:id="45" w:author="Scott Butterfield" w:date="2019-03-16T14:25:00Z">
        <w:r w:rsidR="009333CF">
          <w:rPr>
            <w:sz w:val="24"/>
            <w:szCs w:val="24"/>
          </w:rPr>
          <w:t>positive</w:t>
        </w:r>
      </w:ins>
      <w:ins w:id="46" w:author="Scott Butterfield" w:date="2019-03-16T14:49:00Z">
        <w:r w:rsidR="00792709">
          <w:rPr>
            <w:sz w:val="24"/>
            <w:szCs w:val="24"/>
          </w:rPr>
          <w:t xml:space="preserve"> outcomes</w:t>
        </w:r>
      </w:ins>
      <w:ins w:id="47" w:author="Scott Butterfield" w:date="2019-03-16T14:24:00Z">
        <w:r w:rsidR="00F14078">
          <w:rPr>
            <w:sz w:val="24"/>
            <w:szCs w:val="24"/>
          </w:rPr>
          <w:t xml:space="preserve">. </w:t>
        </w:r>
      </w:ins>
      <w:ins w:id="48" w:author="Scott Butterfield" w:date="2019-03-16T14:50:00Z">
        <w:r w:rsidR="00792709">
          <w:rPr>
            <w:sz w:val="24"/>
            <w:szCs w:val="24"/>
          </w:rPr>
          <w:t>R</w:t>
        </w:r>
      </w:ins>
      <w:commentRangeStart w:id="49"/>
      <w:ins w:id="50" w:author="Scott Butterfield" w:date="2019-03-16T14:28:00Z">
        <w:r w:rsidR="009333CF">
          <w:rPr>
            <w:sz w:val="24"/>
            <w:szCs w:val="24"/>
          </w:rPr>
          <w:t xml:space="preserve">emoval of </w:t>
        </w:r>
      </w:ins>
      <w:ins w:id="51" w:author="Scott Butterfield" w:date="2019-03-16T14:50:00Z">
        <w:r w:rsidR="00792709">
          <w:rPr>
            <w:sz w:val="24"/>
            <w:szCs w:val="24"/>
          </w:rPr>
          <w:t xml:space="preserve">livestock </w:t>
        </w:r>
      </w:ins>
      <w:proofErr w:type="gramStart"/>
      <w:ins w:id="52" w:author="Scott Butterfield" w:date="2019-03-16T14:28:00Z">
        <w:r w:rsidR="009333CF">
          <w:rPr>
            <w:sz w:val="24"/>
            <w:szCs w:val="24"/>
          </w:rPr>
          <w:t>grazing</w:t>
        </w:r>
      </w:ins>
      <w:proofErr w:type="gramEnd"/>
      <w:ins w:id="53" w:author="Scott Butterfield" w:date="2019-03-16T14:33:00Z">
        <w:r w:rsidR="009333CF">
          <w:rPr>
            <w:sz w:val="24"/>
            <w:szCs w:val="24"/>
          </w:rPr>
          <w:t xml:space="preserve"> and addition of water </w:t>
        </w:r>
      </w:ins>
      <w:ins w:id="54" w:author="Scott Butterfield" w:date="2019-03-16T14:28:00Z">
        <w:r w:rsidR="009333CF">
          <w:rPr>
            <w:sz w:val="24"/>
            <w:szCs w:val="24"/>
          </w:rPr>
          <w:t>promote</w:t>
        </w:r>
      </w:ins>
      <w:ins w:id="55" w:author="Scott Butterfield" w:date="2019-03-16T14:51:00Z">
        <w:r w:rsidR="00792709">
          <w:rPr>
            <w:sz w:val="24"/>
            <w:szCs w:val="24"/>
          </w:rPr>
          <w:t>d</w:t>
        </w:r>
      </w:ins>
      <w:ins w:id="56" w:author="Scott Butterfield" w:date="2019-03-16T14:28:00Z">
        <w:r w:rsidR="009333CF">
          <w:rPr>
            <w:sz w:val="24"/>
            <w:szCs w:val="24"/>
          </w:rPr>
          <w:t xml:space="preserve"> </w:t>
        </w:r>
      </w:ins>
      <w:ins w:id="57" w:author="Scott Butterfield" w:date="2019-03-16T14:29:00Z">
        <w:r w:rsidR="009333CF">
          <w:rPr>
            <w:sz w:val="24"/>
            <w:szCs w:val="24"/>
          </w:rPr>
          <w:t>significant positive</w:t>
        </w:r>
      </w:ins>
      <w:ins w:id="58" w:author="Scott Butterfield" w:date="2019-03-16T14:51:00Z">
        <w:r w:rsidR="00792709">
          <w:rPr>
            <w:sz w:val="24"/>
            <w:szCs w:val="24"/>
          </w:rPr>
          <w:t xml:space="preserve"> habitat</w:t>
        </w:r>
      </w:ins>
      <w:ins w:id="59" w:author="Scott Butterfield" w:date="2019-03-16T14:29:00Z">
        <w:r w:rsidR="009333CF">
          <w:rPr>
            <w:sz w:val="24"/>
            <w:szCs w:val="24"/>
          </w:rPr>
          <w:t xml:space="preserve"> outcomes</w:t>
        </w:r>
      </w:ins>
      <w:commentRangeEnd w:id="30"/>
      <w:ins w:id="60" w:author="Scott Butterfield" w:date="2019-03-16T14:36:00Z">
        <w:r w:rsidR="0079743E">
          <w:rPr>
            <w:rStyle w:val="CommentReference"/>
            <w:rFonts w:eastAsia="Times New Roman"/>
          </w:rPr>
          <w:commentReference w:id="30"/>
        </w:r>
      </w:ins>
      <w:commentRangeEnd w:id="49"/>
      <w:ins w:id="61" w:author="Scott Butterfield" w:date="2019-03-16T14:37:00Z">
        <w:r w:rsidR="0079743E">
          <w:rPr>
            <w:rStyle w:val="CommentReference"/>
            <w:rFonts w:eastAsia="Times New Roman"/>
          </w:rPr>
          <w:commentReference w:id="49"/>
        </w:r>
      </w:ins>
      <w:ins w:id="62" w:author="Scott Butterfield" w:date="2019-03-16T14:29:00Z">
        <w:r w:rsidR="009333CF">
          <w:rPr>
            <w:sz w:val="24"/>
            <w:szCs w:val="24"/>
          </w:rPr>
          <w:t>.</w:t>
        </w:r>
      </w:ins>
      <w:ins w:id="63" w:author="Scott Butterfield" w:date="2019-03-16T14:38:00Z">
        <w:r w:rsidR="0079743E">
          <w:rPr>
            <w:sz w:val="24"/>
            <w:szCs w:val="24"/>
          </w:rPr>
          <w:t xml:space="preserve"> Armed with this information, restoration practitioners can focus limited resources on those </w:t>
        </w:r>
      </w:ins>
      <w:ins w:id="64" w:author="Scott Butterfield" w:date="2019-03-16T14:48:00Z">
        <w:r w:rsidR="00D77147">
          <w:rPr>
            <w:sz w:val="24"/>
            <w:szCs w:val="24"/>
          </w:rPr>
          <w:t xml:space="preserve">practices </w:t>
        </w:r>
      </w:ins>
      <w:ins w:id="65" w:author="Scott Butterfield" w:date="2019-03-16T14:38:00Z">
        <w:r w:rsidR="0079743E">
          <w:rPr>
            <w:sz w:val="24"/>
            <w:szCs w:val="24"/>
          </w:rPr>
          <w:t xml:space="preserve">that are likely to provide the greatest </w:t>
        </w:r>
      </w:ins>
      <w:ins w:id="66" w:author="Scott Butterfield" w:date="2019-03-16T14:49:00Z">
        <w:r w:rsidR="00D77147">
          <w:rPr>
            <w:sz w:val="24"/>
            <w:szCs w:val="24"/>
          </w:rPr>
          <w:t xml:space="preserve">positive </w:t>
        </w:r>
      </w:ins>
      <w:ins w:id="67" w:author="Scott Butterfield" w:date="2019-03-16T14:38:00Z">
        <w:r w:rsidR="0079743E">
          <w:rPr>
            <w:sz w:val="24"/>
            <w:szCs w:val="24"/>
          </w:rPr>
          <w:t>impact</w:t>
        </w:r>
      </w:ins>
      <w:ins w:id="68" w:author="Scott Butterfield" w:date="2019-03-16T14:39:00Z">
        <w:r w:rsidR="0079743E">
          <w:rPr>
            <w:sz w:val="24"/>
            <w:szCs w:val="24"/>
          </w:rPr>
          <w:t xml:space="preserve">. </w:t>
        </w:r>
      </w:ins>
      <w:del w:id="69" w:author="Scott Butterfield" w:date="2019-03-16T14:34:00Z">
        <w:r w:rsidR="00E02AC1" w:rsidDel="009333CF">
          <w:rPr>
            <w:sz w:val="24"/>
            <w:szCs w:val="24"/>
          </w:rPr>
          <w:delText xml:space="preserve">Ecological restoration proposes strategies to mitigate land degradation. Whether active and passive interventions in drylands globally are successful, is unclear. </w:delText>
        </w:r>
        <w:r w:rsidR="00E02AC1" w:rsidRPr="00026260" w:rsidDel="009333CF">
          <w:rPr>
            <w:sz w:val="24"/>
            <w:szCs w:val="24"/>
          </w:rPr>
          <w:delText>Here, a global meta-analysis of restoration in drylands was completed describing over 1400 instances of reported restoration from 66 studies that met inclusion criteria.</w:delText>
        </w:r>
        <w:r w:rsidR="00E02AC1" w:rsidDel="009333CF">
          <w:rPr>
            <w:sz w:val="24"/>
            <w:szCs w:val="24"/>
          </w:rPr>
          <w:delText xml:space="preserve"> Active and passive interventions examined </w:delText>
        </w:r>
        <w:r w:rsidR="00E02AC1" w:rsidRPr="00026260" w:rsidDel="009333CF">
          <w:rPr>
            <w:sz w:val="24"/>
            <w:szCs w:val="24"/>
          </w:rPr>
          <w:delText>the efficacy of soil, grazing, vegetation, and water as general mechanisms to restore drylands.</w:delText>
        </w:r>
        <w:r w:rsidR="00E02AC1" w:rsidDel="009333CF">
          <w:rPr>
            <w:sz w:val="24"/>
            <w:szCs w:val="24"/>
          </w:rPr>
          <w:delText xml:space="preserve"> </w:delText>
        </w:r>
        <w:r w:rsidR="00E02AC1" w:rsidRPr="00026260" w:rsidDel="009333CF">
          <w:rPr>
            <w:sz w:val="24"/>
            <w:szCs w:val="24"/>
          </w:rPr>
          <w:delText>The net efficacy of passive interventions was negative and active was</w:delText>
        </w:r>
        <w:r w:rsidR="00E02AC1" w:rsidDel="009333CF">
          <w:rPr>
            <w:sz w:val="24"/>
            <w:szCs w:val="24"/>
          </w:rPr>
          <w:delText xml:space="preserve"> net </w:delText>
        </w:r>
        <w:r w:rsidR="00E02AC1" w:rsidRPr="00026260" w:rsidDel="009333CF">
          <w:rPr>
            <w:sz w:val="24"/>
            <w:szCs w:val="24"/>
          </w:rPr>
          <w:delText>positive.</w:delText>
        </w:r>
        <w:r w:rsidR="00E02AC1" w:rsidDel="009333CF">
          <w:rPr>
            <w:sz w:val="24"/>
            <w:szCs w:val="24"/>
          </w:rPr>
          <w:delText xml:space="preserve"> </w:delText>
        </w:r>
        <w:r w:rsidR="00E02AC1" w:rsidRPr="00026260" w:rsidDel="009333CF">
          <w:rPr>
            <w:sz w:val="24"/>
            <w:szCs w:val="24"/>
          </w:rPr>
          <w:delText>Soils do not recover passively in the time horizons tested to date whilst vegetation and to a lesser extent exclusion of grazing can promote significant positive outcomes with minimal to no interventions.</w:delText>
        </w:r>
        <w:r w:rsidR="00E02AC1" w:rsidDel="009333CF">
          <w:rPr>
            <w:sz w:val="24"/>
            <w:szCs w:val="24"/>
          </w:rPr>
          <w:delText xml:space="preserve"> </w:delText>
        </w:r>
        <w:r w:rsidR="00E02AC1" w:rsidRPr="00026260" w:rsidDel="009333CF">
          <w:rPr>
            <w:sz w:val="24"/>
            <w:szCs w:val="24"/>
          </w:rPr>
          <w:delText>This evidence suggests that something for nothing is possible for only some contexts but that investment in ecological restoration in drylands yields greater returns.</w:delText>
        </w:r>
      </w:del>
    </w:p>
    <w:p w14:paraId="70A089A5" w14:textId="77777777" w:rsidR="00E02AC1" w:rsidRDefault="00E02AC1" w:rsidP="00D73714">
      <w:pPr>
        <w:pStyle w:val="AbstractSummary"/>
      </w:pPr>
    </w:p>
    <w:p w14:paraId="4796FFFA" w14:textId="03680274" w:rsidR="00C13940" w:rsidRDefault="00D73714" w:rsidP="00C13940">
      <w:pPr>
        <w:pStyle w:val="Teaser"/>
      </w:pPr>
      <w:r w:rsidRPr="00D47899">
        <w:rPr>
          <w:b/>
        </w:rPr>
        <w:t>One Sentence Summary:</w:t>
      </w:r>
      <w:r>
        <w:rPr>
          <w:b/>
        </w:rPr>
        <w:t xml:space="preserve"> </w:t>
      </w:r>
    </w:p>
    <w:p w14:paraId="333212F3" w14:textId="5180EBEB" w:rsidR="00E02AC1" w:rsidRDefault="00E02AC1" w:rsidP="00C13940">
      <w:pPr>
        <w:pStyle w:val="Teaser"/>
      </w:pPr>
    </w:p>
    <w:p w14:paraId="0813F83C" w14:textId="57D2AFF9" w:rsidR="00E02AC1" w:rsidRDefault="00E02AC1" w:rsidP="00E02AC1">
      <w:pPr>
        <w:spacing w:line="480" w:lineRule="auto"/>
        <w:rPr>
          <w:sz w:val="24"/>
          <w:szCs w:val="24"/>
        </w:rPr>
      </w:pPr>
      <w:del w:id="70" w:author="Scott Butterfield" w:date="2019-03-16T14:42:00Z">
        <w:r w:rsidDel="00632427">
          <w:rPr>
            <w:sz w:val="24"/>
            <w:szCs w:val="24"/>
          </w:rPr>
          <w:delText>By performing a</w:delText>
        </w:r>
      </w:del>
      <w:ins w:id="71" w:author="Scott Butterfield" w:date="2019-03-16T14:42:00Z">
        <w:r w:rsidR="00632427">
          <w:rPr>
            <w:sz w:val="24"/>
            <w:szCs w:val="24"/>
          </w:rPr>
          <w:t>A</w:t>
        </w:r>
      </w:ins>
      <w:r>
        <w:rPr>
          <w:sz w:val="24"/>
          <w:szCs w:val="24"/>
        </w:rPr>
        <w:t xml:space="preserve"> global meta-analysis of </w:t>
      </w:r>
      <w:ins w:id="72" w:author="Scott Butterfield" w:date="2019-03-16T14:43:00Z">
        <w:r w:rsidR="00632427">
          <w:rPr>
            <w:sz w:val="24"/>
            <w:szCs w:val="24"/>
          </w:rPr>
          <w:t xml:space="preserve">restoration in </w:t>
        </w:r>
      </w:ins>
      <w:r>
        <w:rPr>
          <w:sz w:val="24"/>
          <w:szCs w:val="24"/>
        </w:rPr>
        <w:t>dryland</w:t>
      </w:r>
      <w:ins w:id="73" w:author="Scott Butterfield" w:date="2019-03-16T14:44:00Z">
        <w:r w:rsidR="00632427">
          <w:rPr>
            <w:sz w:val="24"/>
            <w:szCs w:val="24"/>
          </w:rPr>
          <w:t xml:space="preserve"> ecosystems</w:t>
        </w:r>
      </w:ins>
      <w:del w:id="74" w:author="Scott Butterfield" w:date="2019-03-16T14:44:00Z">
        <w:r w:rsidDel="00632427">
          <w:rPr>
            <w:sz w:val="24"/>
            <w:szCs w:val="24"/>
          </w:rPr>
          <w:delText>s</w:delText>
        </w:r>
      </w:del>
      <w:r>
        <w:rPr>
          <w:sz w:val="24"/>
          <w:szCs w:val="24"/>
        </w:rPr>
        <w:t xml:space="preserve"> </w:t>
      </w:r>
      <w:del w:id="75" w:author="Scott Butterfield" w:date="2019-03-16T14:44:00Z">
        <w:r w:rsidDel="00632427">
          <w:rPr>
            <w:sz w:val="24"/>
            <w:szCs w:val="24"/>
          </w:rPr>
          <w:delText>restoration</w:delText>
        </w:r>
      </w:del>
      <w:ins w:id="76" w:author="Scott Butterfield" w:date="2019-03-16T14:43:00Z">
        <w:r w:rsidR="00632427">
          <w:rPr>
            <w:sz w:val="24"/>
            <w:szCs w:val="24"/>
          </w:rPr>
          <w:t xml:space="preserve"> revealed that passive </w:t>
        </w:r>
      </w:ins>
      <w:ins w:id="77" w:author="Scott Butterfield" w:date="2019-03-16T14:44:00Z">
        <w:r w:rsidR="00632427">
          <w:rPr>
            <w:sz w:val="24"/>
            <w:szCs w:val="24"/>
          </w:rPr>
          <w:t xml:space="preserve">restoration practices were ineffective, and that active restoration of soils and vegetation led to the largest most positive impacts. </w:t>
        </w:r>
      </w:ins>
      <w:del w:id="78" w:author="Scott Butterfield" w:date="2019-03-16T14:44:00Z">
        <w:r w:rsidDel="00632427">
          <w:rPr>
            <w:sz w:val="24"/>
            <w:szCs w:val="24"/>
          </w:rPr>
          <w:delText>, we found t</w:delText>
        </w:r>
        <w:r w:rsidRPr="00026260" w:rsidDel="00632427">
          <w:rPr>
            <w:sz w:val="24"/>
            <w:szCs w:val="24"/>
          </w:rPr>
          <w:delText>he net efficacy of passive interventions was negative and active was net positive</w:delText>
        </w:r>
        <w:r w:rsidDel="00632427">
          <w:rPr>
            <w:sz w:val="24"/>
            <w:szCs w:val="24"/>
          </w:rPr>
          <w:delText>; vegetation can recover passively but s</w:delText>
        </w:r>
        <w:r w:rsidRPr="00026260" w:rsidDel="00632427">
          <w:rPr>
            <w:sz w:val="24"/>
            <w:szCs w:val="24"/>
          </w:rPr>
          <w:delText xml:space="preserve">oil </w:delText>
        </w:r>
        <w:r w:rsidDel="00632427">
          <w:rPr>
            <w:sz w:val="24"/>
            <w:szCs w:val="24"/>
          </w:rPr>
          <w:delText xml:space="preserve">requires active interventions to be restored. </w:delText>
        </w:r>
      </w:del>
    </w:p>
    <w:p w14:paraId="59E7669E" w14:textId="77777777" w:rsidR="00E02AC1" w:rsidRDefault="00E02AC1"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5D0C281" w14:textId="77777777" w:rsidR="00E02AC1" w:rsidRPr="00E02AC1" w:rsidRDefault="00E02AC1" w:rsidP="00E02AC1">
      <w:pPr>
        <w:spacing w:after="160" w:line="480" w:lineRule="auto"/>
        <w:rPr>
          <w:sz w:val="24"/>
          <w:szCs w:val="24"/>
        </w:rPr>
      </w:pPr>
      <w:commentRangeStart w:id="79"/>
      <w:r w:rsidRPr="00E02AC1">
        <w:rPr>
          <w:sz w:val="24"/>
          <w:szCs w:val="24"/>
        </w:rPr>
        <w:lastRenderedPageBreak/>
        <w:t xml:space="preserve">The world </w:t>
      </w:r>
      <w:commentRangeEnd w:id="79"/>
      <w:r w:rsidR="00792709">
        <w:rPr>
          <w:rStyle w:val="CommentReference"/>
          <w:rFonts w:eastAsia="Times New Roman"/>
        </w:rPr>
        <w:commentReference w:id="79"/>
      </w:r>
      <w:r w:rsidRPr="00E02AC1">
        <w:rPr>
          <w:sz w:val="24"/>
          <w:szCs w:val="24"/>
        </w:rPr>
        <w:t xml:space="preserve">is facing an ongoing rapid environmental degradation and biodiversity reduction due to land-use changes, climate change and species invasions as the main drivers </w:t>
      </w:r>
      <w:r w:rsidRPr="00E02AC1">
        <w:rPr>
          <w:sz w:val="24"/>
          <w:szCs w:val="24"/>
        </w:rPr>
        <w:fldChar w:fldCharType="begin" w:fldLock="1"/>
      </w:r>
      <w:r w:rsidRPr="00E02AC1">
        <w:rPr>
          <w:sz w:val="24"/>
          <w:szCs w:val="24"/>
        </w:rPr>
        <w:instrText>ADDIN CSL_CITATION {"citationItems":[{"id":"ITEM-1","itemData":{"DOI":"10.1111/gcb.14549","author":[{"dropping-particle":"","family":"Kennedy","given":"Christina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Biology","id":"ITEM-1","issue":"October 2018","issued":{"date-parts":[["2019"]]},"page":"811-826","title":"Managing the middle: A shift in conservation priorities based on the global human modification gradient","type":"article-journal"},"uris":["http://www.mendeley.com/documents/?uuid=ff4ac4af-ad87-43c3-9dfc-c64d1c0dbbc9"]},{"id":"ITEM-2","itemData":{"DOI":"10.1016/j.biocon.2019.01.020","ISBN":"0006-3207","ISSN":"00063207","abstract":"Biodiversity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environments.","author":[{"dropping-particle":"","family":"Sánchez-Bayo","given":"Francisco","non-dropping-particle":"","parse-names":false,"suffix":""},{"dropping-particle":"","family":"Wyckhuys","given":"Kris A.G.","non-dropping-particle":"","parse-names":false,"suffix":""}],"container-title":"Biological Conservation","id":"ITEM-2","issue":"September 2018","issued":{"date-parts":[["2019"]]},"page":"8-27","title":"Worldwide decline of the entomofauna: A review of its drivers","type":"article-journal","volume":"232"},"uris":["http://www.mendeley.com/documents/?uuid=428d250e-53ed-4475-a79f-83a5ba17309e"]}],"mendeley":{"formattedCitation":"(&lt;i&gt;1&lt;/i&gt;, &lt;i&gt;2&lt;/i&gt;)","plainTextFormattedCitation":"(1, 2)","previouslyFormattedCitation":"(&lt;i&gt;1&lt;/i&gt;, &lt;i&gt;2&lt;/i&gt;)"},"properties":{"noteIndex":0},"schema":"https://github.com/citation-style-language/schema/raw/master/csl-citation.json"}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w:t>
      </w:r>
      <w:r w:rsidRPr="00E02AC1">
        <w:rPr>
          <w:noProof/>
          <w:sz w:val="24"/>
          <w:szCs w:val="24"/>
        </w:rPr>
        <w:t xml:space="preserve">, </w:t>
      </w:r>
      <w:r w:rsidRPr="00E02AC1">
        <w:rPr>
          <w:i/>
          <w:noProof/>
          <w:sz w:val="24"/>
          <w:szCs w:val="24"/>
        </w:rPr>
        <w:t>2</w:t>
      </w:r>
      <w:r w:rsidRPr="00E02AC1">
        <w:rPr>
          <w:noProof/>
          <w:sz w:val="24"/>
          <w:szCs w:val="24"/>
        </w:rPr>
        <w:t>)</w:t>
      </w:r>
      <w:r w:rsidRPr="00E02AC1">
        <w:rPr>
          <w:sz w:val="24"/>
          <w:szCs w:val="24"/>
        </w:rPr>
        <w:fldChar w:fldCharType="end"/>
      </w:r>
      <w:r w:rsidRPr="00E02AC1">
        <w:rPr>
          <w:sz w:val="24"/>
          <w:szCs w:val="24"/>
        </w:rPr>
        <w:t xml:space="preserve">. Ecological restoration is attempted to mitigate the degradation of ecosystems </w:t>
      </w:r>
      <w:r w:rsidRPr="00E02AC1">
        <w:rPr>
          <w:sz w:val="24"/>
          <w:szCs w:val="24"/>
        </w:rPr>
        <w:fldChar w:fldCharType="begin" w:fldLock="1"/>
      </w:r>
      <w:r w:rsidRPr="00E02AC1">
        <w:rPr>
          <w:sz w:val="24"/>
          <w:szCs w:val="24"/>
        </w:rPr>
        <w:instrText>ADDIN CSL_CITATION {"citationItems":[{"id":"ITEM-1","itemData":{"DOI":"10.1126/sciadv.1701345","ISBN":"1462-9011","ISSN":"00368075","PMID":"22937044","abstract":"Measures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Ecosistemas.","author":[{"dropping-particle":"","family":"Cowie","given":"Annette L.","non-dropping-particle":"","parse-names":false,"suffix":""},{"dropping-particle":"","family":"Orr","given":"Barron J.","non-dropping-particle":"","parse-names":false,"suffix":""},{"dropping-particle":"","family":"Castillo Sanchez","given":"Victor M.","non-dropping-particle":"","parse-names":false,"suffix":""},{"dropping-particle":"","family":"Chasek","given":"Pamela","non-dropping-particle":"","parse-names":false,"suffix":""},{"dropping-particle":"","family":"Crossman","given":"Neville D.","non-dropping-particle":"","parse-names":false,"suffix":""},{"dropping-particle":"","family":"Erlewein","given":"Alexander","non-dropping-particle":"","parse-names":false,"suffix":""},{"dropping-particle":"","family":"Louwagie","given":"Geertrui","non-dropping-particle":"","parse-names":false,"suffix":""},{"dropping-particle":"","family":"Maron","given":"Martine","non-dropping-particle":"","parse-names":false,"suffix":""},{"dropping-particle":"","family":"Metternicht","given":"Graciela I.","non-dropping-particle":"","parse-names":false,"suffix":""},{"dropping-particle":"","family":"Minelli","given":"Sara","non-dropping-particle":"","parse-names":false,"suffix":""},{"dropping-particle":"","family":"Tengberg","given":"Anna E.","non-dropping-particle":"","parse-names":false,"suffix":""},{"dropping-particle":"","family":"Walter","given":"Sven","non-dropping-particle":"","parse-names":false,"suffix":""},{"dropping-particle":"","family":"Welton","given":"Shelley","non-dropping-particle":"","parse-names":false,"suffix":""},{"dropping-particle":"","family":"Sansevero","given":"Jerônimo B. B.","non-dropping-particle":"","parse-names":false,"suffix":""},{"dropping-particle":"","family":"Chazdon","given":"Robin L.","non-dropping-particle":"","parse-names":false,"suffix":""},{"dropping-particle":"","family":"Crouzeilles","given":"Renato","non-dropping-particle":"","parse-names":false,"suffix":""},{"dropping-particle":"","family":"Monteiro","given":"Lara","non-dropping-particle":"","parse-names":false,"suffix":""},{"dropping-particle":"","family":"Iribarrem","given":"Alvaro","non-dropping-particle":"","parse-names":false,"suffix":""},{"dropping-particle":"","family":"Lindenmayer","given":"David B.","non-dropping-particle":"","parse-names":false,"suffix":""},{"dropping-particle":"","family":"Ferreira","given":"Mariana S.","non-dropping-particle":"","parse-names":false,"suffix":""},{"dropping-particle":"","family":"Latawiec","given":"Agnieszka E.","non-dropping-particle":"","parse-names":false,"suffix":""},{"dropping-particle":"","family":"Strassburg","given":"Bernardo B. N.","non-dropping-particle":"","parse-names":false,"suffix":""},{"dropping-particle":"","family":"Norton","given":"Seth W","non-dropping-particle":"","parse-names":false,"suffix":""},{"dropping-particle":"","family":"Fox","given":"D.","non-dropping-particle":"","parse-names":false,"suffix":""},{"dropping-particle":"","family":"Gold","given":"Warren","non-dropping-particle":"","parse-names":false,"suffix":""},{"dropping-particle":"","family":"Ewing","given":"Kern","non-dropping-particle":"","parse-names":false,"suffix":""},{"dropping-particle":"","family":"Banks","given":"John","non-dropping-particle":"","parse-names":false,"suffix":""},{"dropping-particle":"","family":"Groom","given":"Martha","non-dropping-particle":"","parse-names":false,"suffix":""},{"dropping-particle":"","family":"Hinckley","given":"Tom","non-dropping-particle":"","parse-names":false,"suffix":""},{"dropping-particle":"","family":"Secord","given":"David","non-dropping-particle":"","parse-names":false,"suffix":""},{"dropping-particle":"","family":"Shebitz","given":"Daniela","non-dropping-particle":"","parse-names":false,"suffix":""},{"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dropping-particle":"","family":"Hobbs","given":"Richard J.","non-dropping-particle":"","parse-names":false,"suffix":""},{"dropping-particle":"","family":"Cramer","given":"Viki A.","non-dropping-particle":"","parse-names":false,"suffix":""},{"dropping-particle":"","family":"Holl","given":"K. D.","non-dropping-particle":"","parse-names":false,"suffix":""},{"dropping-particle":"","family":"Aide","given":"T. M.","non-dropping-particle":"","parse-names":false,"suffix":""},{"dropping-particle":"","family":"Theobald","given":"David M.","non-dropping-particle":"","parse-names":false,"suffix":""},{"dropping-particle":"","family":"Kennedy","given":"Christina M.","non-dropping-particle":"","parse-names":false,"suffix":""},{"dropping-particle":"","family":"Kiesecker","given":"Joseph","non-dropping-particle":"","parse-names":false,"suffix":""},{"dropping-particle":"","family":"Oakleaf","given":"James R.","non-dropping-particle":"","parse-names":false,"suffix":""},{"dropping-particle":"","family":"Baruch-Mordo","given":"Sharon","non-dropping-particle":"","parse-names":false,"suffix":""},{"dropping-particle":"","family":"Maxwell","given":"Sean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M.","non-dropping-particle":"","parse-names":false,"suffix":""},{"dropping-particle":"","family":"Hobbs","given":"J. R.","non-dropping-particle":"","parse-names":false,"suffix":""},{"dropping-particle":"","family":"Miller","given":"R. J.","non-dropping-particle":"","parse-names":false,"suffix":""},{"dropping-particle":"","family":"Reid","given":"J. Leighton","non-dropping-particle":"","parse-names":false,"suffix":""},{"dropping-particle":"","family":"Fagan","given":"Matthew E.","non-dropping-particle":"","parse-names":false,"suffix":""},{"dropping-particle":"","family":"Zahawi","given":"Rakan A.","non-dropping-particle":"","parse-names":false,"suffix":""},{"dropping-particle":"","family":"Carnian","given":"Early","non-dropping-particle":"","parse-names":false,"suffix":""},{"dropping-particle":"","family":"Norian","given":"Early","non-dropping-particle":"","parse-names":false,"suffix":""}],"container-title":"Science","id":"ITEM-1","issue":"5","issued":{"date-parts":[["2007"]]},"page":"1880-1881","publisher":"Elsevier B.V.","title":"Benefits of Investing in Ecosystem Restoration","type":"article-journal","volume":"4"},"uris":["http://www.mendeley.com/documents/?uuid=d0501825-c26d-42ec-b709-c7fadbab8737"]}],"mendeley":{"formattedCitation":"(&lt;i&gt;3&lt;/i&gt;)","plainTextFormattedCitation":"(3)","previouslyFormattedCitation":"(&lt;i&gt;3&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3</w:t>
      </w:r>
      <w:r w:rsidRPr="00E02AC1">
        <w:rPr>
          <w:noProof/>
          <w:sz w:val="24"/>
          <w:szCs w:val="24"/>
        </w:rPr>
        <w:t>)</w:t>
      </w:r>
      <w:r w:rsidRPr="00E02AC1">
        <w:rPr>
          <w:sz w:val="24"/>
          <w:szCs w:val="24"/>
        </w:rPr>
        <w:fldChar w:fldCharType="end"/>
      </w:r>
      <w:r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Pr="00E02AC1">
        <w:rPr>
          <w:sz w:val="24"/>
          <w:szCs w:val="24"/>
        </w:rPr>
        <w:fldChar w:fldCharType="begin" w:fldLock="1"/>
      </w:r>
      <w:r w:rsidRPr="00E02AC1">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4</w:t>
      </w:r>
      <w:r w:rsidRPr="00E02AC1">
        <w:rPr>
          <w:noProof/>
          <w:sz w:val="24"/>
          <w:szCs w:val="24"/>
        </w:rPr>
        <w:t>)</w:t>
      </w:r>
      <w:r w:rsidRPr="00E02AC1">
        <w:rPr>
          <w:sz w:val="24"/>
          <w:szCs w:val="24"/>
        </w:rPr>
        <w:fldChar w:fldCharType="end"/>
      </w:r>
      <w:r w:rsidRPr="00E02AC1">
        <w:rPr>
          <w:sz w:val="24"/>
          <w:szCs w:val="24"/>
        </w:rPr>
        <w:t xml:space="preserve">. Although different restoration interventions have been implemented throughout the world </w:t>
      </w:r>
      <w:r w:rsidRPr="00E02AC1">
        <w:rPr>
          <w:sz w:val="24"/>
          <w:szCs w:val="24"/>
        </w:rPr>
        <w:fldChar w:fldCharType="begin" w:fldLock="1"/>
      </w:r>
      <w:r w:rsidRPr="00E02AC1">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restoration","type":"article-journal","volume":"4"},"uris":["http://www.mendeley.com/documents/?uuid=ed05d78c-c757-4cfa-9a79-f8408e6eaac9"]}],"mendeley":{"formattedCitation":"(&lt;i&gt;5&lt;/i&gt;, &lt;i&gt;6&lt;/i&gt;)","plainTextFormattedCitation":"(5, 6)","previouslyFormattedCitation":"(&lt;i&gt;5&lt;/i&gt;, &lt;i&gt;6&lt;/i&gt;)"},"properties":{"noteIndex":0},"schema":"https://github.com/citation-style-language/schema/raw/master/csl-citation.json"}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5</w:t>
      </w:r>
      <w:r w:rsidRPr="00E02AC1">
        <w:rPr>
          <w:noProof/>
          <w:sz w:val="24"/>
          <w:szCs w:val="24"/>
        </w:rPr>
        <w:t xml:space="preserve">, </w:t>
      </w:r>
      <w:r w:rsidRPr="00E02AC1">
        <w:rPr>
          <w:i/>
          <w:noProof/>
          <w:sz w:val="24"/>
          <w:szCs w:val="24"/>
        </w:rPr>
        <w:t>6</w:t>
      </w:r>
      <w:r w:rsidRPr="00E02AC1">
        <w:rPr>
          <w:noProof/>
          <w:sz w:val="24"/>
          <w:szCs w:val="24"/>
        </w:rPr>
        <w:t>)</w:t>
      </w:r>
      <w:r w:rsidRPr="00E02AC1">
        <w:rPr>
          <w:sz w:val="24"/>
          <w:szCs w:val="24"/>
        </w:rPr>
        <w:fldChar w:fldCharType="end"/>
      </w:r>
      <w:r w:rsidRPr="00E02AC1">
        <w:rPr>
          <w:sz w:val="24"/>
          <w:szCs w:val="24"/>
        </w:rPr>
        <w:t xml:space="preserve">, it is crucial to evaluate the current state of restored ecosystems to guide future management decisions. </w:t>
      </w:r>
    </w:p>
    <w:p w14:paraId="74C29644" w14:textId="5A043328" w:rsidR="00E02AC1" w:rsidRPr="00E02AC1" w:rsidRDefault="00E02AC1" w:rsidP="00E02AC1">
      <w:pPr>
        <w:spacing w:after="160" w:line="480" w:lineRule="auto"/>
        <w:rPr>
          <w:sz w:val="24"/>
          <w:szCs w:val="24"/>
        </w:rPr>
      </w:pPr>
      <w:commentRangeStart w:id="80"/>
      <w:r w:rsidRPr="00E02AC1">
        <w:rPr>
          <w:sz w:val="24"/>
          <w:szCs w:val="24"/>
        </w:rPr>
        <w:t>Dryland</w:t>
      </w:r>
      <w:ins w:id="81" w:author="Scott Butterfield" w:date="2019-03-16T14:54:00Z">
        <w:r w:rsidR="00792709">
          <w:rPr>
            <w:sz w:val="24"/>
            <w:szCs w:val="24"/>
          </w:rPr>
          <w:t xml:space="preserve"> ecosystems</w:t>
        </w:r>
      </w:ins>
      <w:ins w:id="82" w:author="Scott Butterfield" w:date="2019-03-16T16:11:00Z">
        <w:r w:rsidR="00F65C54">
          <w:rPr>
            <w:sz w:val="24"/>
            <w:szCs w:val="24"/>
          </w:rPr>
          <w:t>, which include grasslands, shrublands, desert</w:t>
        </w:r>
      </w:ins>
      <w:ins w:id="83" w:author="Scott Butterfield" w:date="2019-03-16T16:12:00Z">
        <w:r w:rsidR="00F65C54">
          <w:rPr>
            <w:sz w:val="24"/>
            <w:szCs w:val="24"/>
          </w:rPr>
          <w:t xml:space="preserve">s, and </w:t>
        </w:r>
      </w:ins>
      <w:ins w:id="84" w:author="Scott Butterfield" w:date="2019-03-16T16:20:00Z">
        <w:r w:rsidR="00365468">
          <w:rPr>
            <w:sz w:val="24"/>
            <w:szCs w:val="24"/>
          </w:rPr>
          <w:t>converted lands (</w:t>
        </w:r>
        <w:commentRangeStart w:id="85"/>
        <w:r w:rsidR="00365468">
          <w:rPr>
            <w:sz w:val="24"/>
            <w:szCs w:val="24"/>
          </w:rPr>
          <w:t xml:space="preserve">e.g. </w:t>
        </w:r>
      </w:ins>
      <w:ins w:id="86" w:author="Scott Butterfield" w:date="2019-03-16T16:12:00Z">
        <w:r w:rsidR="00F65C54">
          <w:rPr>
            <w:sz w:val="24"/>
            <w:szCs w:val="24"/>
          </w:rPr>
          <w:t>farmlands</w:t>
        </w:r>
      </w:ins>
      <w:commentRangeEnd w:id="85"/>
      <w:ins w:id="87" w:author="Scott Butterfield" w:date="2019-03-16T16:21:00Z">
        <w:r w:rsidR="00365468">
          <w:rPr>
            <w:rStyle w:val="CommentReference"/>
            <w:rFonts w:eastAsia="Times New Roman"/>
          </w:rPr>
          <w:commentReference w:id="85"/>
        </w:r>
      </w:ins>
      <w:ins w:id="88" w:author="Scott Butterfield" w:date="2019-03-16T16:20:00Z">
        <w:r w:rsidR="00365468">
          <w:rPr>
            <w:sz w:val="24"/>
            <w:szCs w:val="24"/>
          </w:rPr>
          <w:t>)</w:t>
        </w:r>
      </w:ins>
      <w:ins w:id="89" w:author="Scott Butterfield" w:date="2019-03-16T16:12:00Z">
        <w:r w:rsidR="00F65C54">
          <w:rPr>
            <w:sz w:val="24"/>
            <w:szCs w:val="24"/>
          </w:rPr>
          <w:t>,</w:t>
        </w:r>
      </w:ins>
      <w:ins w:id="90" w:author="Scott Butterfield" w:date="2019-03-16T16:01:00Z">
        <w:r w:rsidR="004F36D7">
          <w:rPr>
            <w:sz w:val="24"/>
            <w:szCs w:val="24"/>
          </w:rPr>
          <w:t xml:space="preserve"> </w:t>
        </w:r>
      </w:ins>
      <w:commentRangeEnd w:id="80"/>
      <w:ins w:id="91" w:author="Scott Butterfield" w:date="2019-03-16T16:09:00Z">
        <w:r w:rsidR="00F65C54">
          <w:rPr>
            <w:rStyle w:val="CommentReference"/>
            <w:rFonts w:eastAsia="Times New Roman"/>
          </w:rPr>
          <w:commentReference w:id="80"/>
        </w:r>
      </w:ins>
      <w:ins w:id="92" w:author="Scott Butterfield" w:date="2019-03-16T16:01:00Z">
        <w:r w:rsidR="004F36D7">
          <w:rPr>
            <w:sz w:val="24"/>
            <w:szCs w:val="24"/>
          </w:rPr>
          <w:t>have</w:t>
        </w:r>
      </w:ins>
      <w:ins w:id="93" w:author="Scott Butterfield" w:date="2019-03-16T16:12:00Z">
        <w:r w:rsidR="00F65C54">
          <w:rPr>
            <w:sz w:val="24"/>
            <w:szCs w:val="24"/>
          </w:rPr>
          <w:t xml:space="preserve"> historically contained</w:t>
        </w:r>
      </w:ins>
      <w:ins w:id="94" w:author="Scott Butterfield" w:date="2019-03-16T16:01:00Z">
        <w:r w:rsidR="004F36D7">
          <w:rPr>
            <w:sz w:val="24"/>
            <w:szCs w:val="24"/>
          </w:rPr>
          <w:t xml:space="preserve"> some of</w:t>
        </w:r>
      </w:ins>
      <w:ins w:id="95" w:author="Scott Butterfield" w:date="2019-03-16T16:02:00Z">
        <w:r w:rsidR="004F36D7">
          <w:rPr>
            <w:sz w:val="24"/>
            <w:szCs w:val="24"/>
          </w:rPr>
          <w:t xml:space="preserve"> the highest concentrations of biodiversity globally (citation)</w:t>
        </w:r>
      </w:ins>
      <w:ins w:id="96" w:author="Scott Butterfield" w:date="2019-03-16T16:12:00Z">
        <w:r w:rsidR="00F65C54">
          <w:rPr>
            <w:sz w:val="24"/>
            <w:szCs w:val="24"/>
          </w:rPr>
          <w:t>.</w:t>
        </w:r>
      </w:ins>
      <w:ins w:id="97" w:author="Scott Butterfield" w:date="2019-03-16T16:02:00Z">
        <w:r w:rsidR="004F36D7">
          <w:rPr>
            <w:sz w:val="24"/>
            <w:szCs w:val="24"/>
          </w:rPr>
          <w:t xml:space="preserve"> </w:t>
        </w:r>
      </w:ins>
      <w:del w:id="98" w:author="Scott Butterfield" w:date="2019-03-16T14:54:00Z">
        <w:r w:rsidRPr="00E02AC1" w:rsidDel="00792709">
          <w:rPr>
            <w:sz w:val="24"/>
            <w:szCs w:val="24"/>
          </w:rPr>
          <w:delText xml:space="preserve">s such as semi-arid grasslands, shrublands and deserts </w:delText>
        </w:r>
      </w:del>
      <w:ins w:id="99" w:author="Scott Butterfield" w:date="2019-03-16T15:56:00Z">
        <w:r w:rsidR="00BB54D9">
          <w:rPr>
            <w:sz w:val="24"/>
            <w:szCs w:val="24"/>
          </w:rPr>
          <w:t xml:space="preserve"> </w:t>
        </w:r>
      </w:ins>
      <w:ins w:id="100" w:author="Scott Butterfield" w:date="2019-03-16T16:12:00Z">
        <w:r w:rsidR="00F65C54">
          <w:rPr>
            <w:sz w:val="24"/>
            <w:szCs w:val="24"/>
          </w:rPr>
          <w:t xml:space="preserve">These </w:t>
        </w:r>
      </w:ins>
      <w:del w:id="101" w:author="Scott Butterfield" w:date="2019-03-16T16:12:00Z">
        <w:r w:rsidRPr="00E02AC1" w:rsidDel="00F65C54">
          <w:rPr>
            <w:sz w:val="24"/>
            <w:szCs w:val="24"/>
          </w:rPr>
          <w:delText xml:space="preserve">are critical </w:delText>
        </w:r>
      </w:del>
      <w:r w:rsidRPr="00E02AC1">
        <w:rPr>
          <w:sz w:val="24"/>
          <w:szCs w:val="24"/>
        </w:rPr>
        <w:t xml:space="preserve">ecosystems </w:t>
      </w:r>
      <w:del w:id="102" w:author="Scott Butterfield" w:date="2019-03-16T16:13:00Z">
        <w:r w:rsidRPr="00E02AC1" w:rsidDel="00F65C54">
          <w:rPr>
            <w:sz w:val="24"/>
            <w:szCs w:val="24"/>
          </w:rPr>
          <w:delText xml:space="preserve">for people and for natural processes. </w:delText>
        </w:r>
      </w:del>
      <w:del w:id="103" w:author="Scott Butterfield" w:date="2019-03-16T15:56:00Z">
        <w:r w:rsidRPr="00E02AC1" w:rsidDel="004F36D7">
          <w:rPr>
            <w:sz w:val="24"/>
            <w:szCs w:val="24"/>
          </w:rPr>
          <w:delText xml:space="preserve">They are one of the most extended and populated ecosystems on Earth, covering about </w:delText>
        </w:r>
      </w:del>
      <w:ins w:id="104" w:author="Scott Butterfield" w:date="2019-03-16T15:56:00Z">
        <w:r w:rsidR="004F36D7">
          <w:rPr>
            <w:sz w:val="24"/>
            <w:szCs w:val="24"/>
          </w:rPr>
          <w:t xml:space="preserve">cover more than </w:t>
        </w:r>
      </w:ins>
      <w:r w:rsidRPr="00E02AC1">
        <w:rPr>
          <w:sz w:val="24"/>
          <w:szCs w:val="24"/>
        </w:rPr>
        <w:t>4</w:t>
      </w:r>
      <w:ins w:id="105" w:author="Scott Butterfield" w:date="2019-03-16T15:56:00Z">
        <w:r w:rsidR="004F36D7">
          <w:rPr>
            <w:sz w:val="24"/>
            <w:szCs w:val="24"/>
          </w:rPr>
          <w:t>0</w:t>
        </w:r>
      </w:ins>
      <w:del w:id="106" w:author="Scott Butterfield" w:date="2019-03-16T15:56:00Z">
        <w:r w:rsidRPr="00E02AC1" w:rsidDel="004F36D7">
          <w:rPr>
            <w:sz w:val="24"/>
            <w:szCs w:val="24"/>
          </w:rPr>
          <w:delText>1</w:delText>
        </w:r>
      </w:del>
      <w:r w:rsidRPr="00E02AC1">
        <w:rPr>
          <w:sz w:val="24"/>
          <w:szCs w:val="24"/>
        </w:rPr>
        <w:t xml:space="preserve">% of the global land surface </w:t>
      </w:r>
      <w:r w:rsidRPr="00E02AC1">
        <w:rPr>
          <w:sz w:val="24"/>
          <w:szCs w:val="24"/>
        </w:rPr>
        <w:fldChar w:fldCharType="begin" w:fldLock="1"/>
      </w:r>
      <w:r w:rsidRPr="00E02AC1">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sz w:val="24"/>
          <w:szCs w:val="24"/>
        </w:rPr>
        <w:fldChar w:fldCharType="end"/>
      </w:r>
      <w:ins w:id="107" w:author="Scott Butterfield" w:date="2019-03-16T15:57:00Z">
        <w:r w:rsidR="004F36D7">
          <w:rPr>
            <w:sz w:val="24"/>
            <w:szCs w:val="24"/>
          </w:rPr>
          <w:t xml:space="preserve">, </w:t>
        </w:r>
      </w:ins>
      <w:del w:id="108" w:author="Scott Butterfield" w:date="2019-03-16T15:57:00Z">
        <w:r w:rsidRPr="00E02AC1" w:rsidDel="004F36D7">
          <w:rPr>
            <w:sz w:val="24"/>
            <w:szCs w:val="24"/>
          </w:rPr>
          <w:delText>. Drylands</w:delText>
        </w:r>
      </w:del>
      <w:r w:rsidRPr="00E02AC1">
        <w:rPr>
          <w:sz w:val="24"/>
          <w:szCs w:val="24"/>
        </w:rPr>
        <w:t xml:space="preserve"> provide key ecosystem services such as </w:t>
      </w:r>
      <w:commentRangeStart w:id="109"/>
      <w:r w:rsidRPr="00E02AC1">
        <w:rPr>
          <w:sz w:val="24"/>
          <w:szCs w:val="24"/>
        </w:rPr>
        <w:t>food provision</w:t>
      </w:r>
      <w:ins w:id="110" w:author="Scott Butterfield" w:date="2019-03-16T16:02:00Z">
        <w:r w:rsidR="004F36D7">
          <w:rPr>
            <w:sz w:val="24"/>
            <w:szCs w:val="24"/>
          </w:rPr>
          <w:t xml:space="preserve"> and</w:t>
        </w:r>
      </w:ins>
      <w:del w:id="111" w:author="Scott Butterfield" w:date="2019-03-16T16:02:00Z">
        <w:r w:rsidRPr="00E02AC1" w:rsidDel="004F36D7">
          <w:rPr>
            <w:sz w:val="24"/>
            <w:szCs w:val="24"/>
          </w:rPr>
          <w:delText>,</w:delText>
        </w:r>
      </w:del>
      <w:r w:rsidRPr="00E02AC1">
        <w:rPr>
          <w:sz w:val="24"/>
          <w:szCs w:val="24"/>
        </w:rPr>
        <w:t xml:space="preserve"> carbon sequestration</w:t>
      </w:r>
      <w:commentRangeEnd w:id="109"/>
      <w:r w:rsidR="00F65C54">
        <w:rPr>
          <w:rStyle w:val="CommentReference"/>
          <w:rFonts w:eastAsia="Times New Roman"/>
        </w:rPr>
        <w:commentReference w:id="109"/>
      </w:r>
      <w:ins w:id="112" w:author="Scott Butterfield" w:date="2019-03-16T16:13:00Z">
        <w:r w:rsidR="00F65C54">
          <w:rPr>
            <w:sz w:val="24"/>
            <w:szCs w:val="24"/>
          </w:rPr>
          <w:t xml:space="preserve"> (citations)</w:t>
        </w:r>
      </w:ins>
      <w:r w:rsidRPr="00E02AC1">
        <w:rPr>
          <w:sz w:val="24"/>
          <w:szCs w:val="24"/>
        </w:rPr>
        <w:t xml:space="preserve">, </w:t>
      </w:r>
      <w:del w:id="113" w:author="Scott Butterfield" w:date="2019-03-16T16:02:00Z">
        <w:r w:rsidRPr="00E02AC1" w:rsidDel="004F36D7">
          <w:rPr>
            <w:sz w:val="24"/>
            <w:szCs w:val="24"/>
          </w:rPr>
          <w:delText xml:space="preserve">biodiversity and ecological interactions support </w:delText>
        </w:r>
      </w:del>
      <w:r w:rsidRPr="00E02AC1">
        <w:rPr>
          <w:sz w:val="24"/>
          <w:szCs w:val="24"/>
        </w:rPr>
        <w:t xml:space="preserve">and </w:t>
      </w:r>
      <w:ins w:id="114" w:author="Scott Butterfield" w:date="2019-03-16T16:02:00Z">
        <w:r w:rsidR="004F36D7">
          <w:rPr>
            <w:sz w:val="24"/>
            <w:szCs w:val="24"/>
          </w:rPr>
          <w:t>also increasingly provid</w:t>
        </w:r>
      </w:ins>
      <w:ins w:id="115" w:author="Scott Butterfield" w:date="2019-03-16T16:03:00Z">
        <w:r w:rsidR="004F36D7">
          <w:rPr>
            <w:sz w:val="24"/>
            <w:szCs w:val="24"/>
          </w:rPr>
          <w:t xml:space="preserve">e for </w:t>
        </w:r>
      </w:ins>
      <w:r w:rsidRPr="00E02AC1">
        <w:rPr>
          <w:sz w:val="24"/>
          <w:szCs w:val="24"/>
        </w:rPr>
        <w:t xml:space="preserve">sustainable energy development </w:t>
      </w:r>
      <w:r w:rsidRPr="00E02AC1">
        <w:rPr>
          <w:sz w:val="24"/>
          <w:szCs w:val="24"/>
        </w:rPr>
        <w:fldChar w:fldCharType="begin" w:fldLock="1"/>
      </w:r>
      <w:r w:rsidRPr="00E02AC1">
        <w:rPr>
          <w:sz w:val="24"/>
          <w:szCs w:val="24"/>
        </w:rPr>
        <w:instrText>ADDIN CSL_CITATION {"citationItems":[{"id":"ITEM-1","itemData":{"DOI":"DOI: 10.1126/science.1184946","abstract":"Arid regions (or drylands) cover about 45% of Earth's land surface; in most classifications of ecosystem types, they constitute the largest biome on the planet. Yet the global change literature is dominated by other ecosystems, particularly the humid tropics, with high deforestation rates and high biodiversity levels, and the Arctic regions, with high rates of warming and huge stocks of vulnerable carbon. Drylands are less studied because they seem to have low rates of biological activity and sparse biota. On page 451 of this issue, Rotenberg and Yakir (1) present evidence that contradicts this received wisdom. The dryland Yatir Forest in Israel takes up carbon at rates similar to those of pine forests in continental Europe. For the past decade, Yakir and co-workers have studied carbon, water, and energy exchange in one of the world's driest forests. Rotenberg and Yakir now analyze how the Yatir Forest maintains productivity despite severe temperature and water stress. They argue that an adjustment of forest metabolism to ambient conditions reduces the impact of climate on carbon flux. Yatir's net carbon uptake [2.3 metric tons per hectare (t/ha)] is slightly higher than that of the average European pine forest (2 t/ha) and only slightly lower than the mean for all pine forests globally (2.5 t/ha). How does a forest growing in a hot, dry environment sustain such high rates of carbon uptake? Several mechanisms contribute to the high levels of activity. First, although photosynthesis rates in this system are moderate relative to the range of fluxes observed globally, respiration is low (possibly because low soil moisture inhibits decomposition), resulting in a carbon storage efficiency 60% higher than the average of global data. A second explanation lies in the timing of biological activity. The rates of carbon exchange in the Yatir Forest peak early in the spring, when temperatures are far below their midsummer highs. The local vegetation is adapted to achieve peak photosynthesis rates at springtime temperatures around 14°C and to be relatively dormant during the midsummer highs of 25°C and above. A series of sites from high northern latitudes through southern Europe also had peak carbon exchange rates at similar temperatures (16° to 18°C) [data cited in (1)]. However, in most ecosystems, peak photosynthesis rates occur near maximal temperatures. Peak rates of carbon uptake are a key control over annual uptake; the other key control is the length of the …","author":[{"dropping-particle":"","family":"David S. Schimel","given":"","non-dropping-particle":"","parse-names":false,"suffix":""}],"container-title":"Science","id":"ITEM-1","issue":"5964","issued":{"date-parts":[["2010"]]},"page":"418-419","title":"Drylands in the Earth System","type":"article-journal","volume":"327"},"uris":["http://www.mendeley.com/documents/?uuid=d87505d5-a9fb-409b-b41b-8fc5e4f08090"]},{"id":"ITEM-2","itemData":{"DOI":"10.1196/annals.1439.003","ISBN":"1559632283","ISSN":"00184888","PMID":"2472066","abstract":"Humans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Press","id":"ITEM-2","issued":{"date-parts":[["2005"]]},"page":"1-40","title":"Ecosystems and Human well-being: Current State and Trends: Dryland Systems","type":"article-journal"},"uris":["http://www.mendeley.com/documents/?uuid=7132a523-f12f-4c7f-91a6-9041256dd900"]},{"id":"ITEM-3","itemData":{"DOI":"10.1111/1365-2435.12530","ISBN":"1365-2435","ISSN":"13652435","abstract":"Facilitation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Ecology","id":"ITEM-3","issue":"1","issued":{"date-parts":[["2016"]]},"page":"41-51","title":"Functional assessment of animal interactions with shrub-facilitation complexes: A formal synthesis and conceptual framework","type":"article-journal","volume":"30"},"uris":["http://www.mendeley.com/documents/?uuid=9fa8c874-53bb-4894-8aaf-3ea0671e611d"]}],"mendeley":{"formattedCitation":"(&lt;i&gt;7&lt;/i&gt;–&lt;i&gt;9&lt;/i&gt;)","plainTextFormattedCitation":"(7–9)","previouslyFormattedCitation":"(&lt;i&gt;7&lt;/i&gt;–&lt;i&gt;9&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i/>
          <w:noProof/>
          <w:sz w:val="24"/>
          <w:szCs w:val="24"/>
        </w:rPr>
        <w:t>9</w:t>
      </w:r>
      <w:r w:rsidRPr="00E02AC1">
        <w:rPr>
          <w:noProof/>
          <w:sz w:val="24"/>
          <w:szCs w:val="24"/>
        </w:rPr>
        <w:t>)</w:t>
      </w:r>
      <w:r w:rsidRPr="00E02AC1">
        <w:rPr>
          <w:sz w:val="24"/>
          <w:szCs w:val="24"/>
        </w:rPr>
        <w:fldChar w:fldCharType="end"/>
      </w:r>
      <w:r w:rsidRPr="00E02AC1">
        <w:rPr>
          <w:sz w:val="24"/>
          <w:szCs w:val="24"/>
        </w:rPr>
        <w:t xml:space="preserve">. </w:t>
      </w:r>
      <w:del w:id="116" w:author="Scott Butterfield" w:date="2019-03-16T16:03:00Z">
        <w:r w:rsidRPr="00E02AC1" w:rsidDel="004F36D7">
          <w:rPr>
            <w:sz w:val="24"/>
            <w:szCs w:val="24"/>
          </w:rPr>
          <w:delText>Despite the positive aspects supported by drylands, these ecosystems are suffering an increasing degradation resulting from human activities and climatic variations</w:delText>
        </w:r>
      </w:del>
      <w:ins w:id="117" w:author="Scott Butterfield" w:date="2019-03-16T16:03:00Z">
        <w:r w:rsidR="004F36D7">
          <w:rPr>
            <w:sz w:val="24"/>
            <w:szCs w:val="24"/>
          </w:rPr>
          <w:t xml:space="preserve">Dryland ecosystems are under serious threat from </w:t>
        </w:r>
        <w:commentRangeStart w:id="118"/>
        <w:r w:rsidR="004F36D7">
          <w:rPr>
            <w:sz w:val="24"/>
            <w:szCs w:val="24"/>
          </w:rPr>
          <w:t xml:space="preserve">land degradation </w:t>
        </w:r>
      </w:ins>
      <w:commentRangeEnd w:id="118"/>
      <w:ins w:id="119" w:author="Scott Butterfield" w:date="2019-03-16T16:04:00Z">
        <w:r w:rsidR="004F36D7">
          <w:rPr>
            <w:rStyle w:val="CommentReference"/>
            <w:rFonts w:eastAsia="Times New Roman"/>
          </w:rPr>
          <w:commentReference w:id="118"/>
        </w:r>
      </w:ins>
      <w:ins w:id="120" w:author="Scott Butterfield" w:date="2019-03-16T16:03:00Z">
        <w:r w:rsidR="004F36D7">
          <w:rPr>
            <w:sz w:val="24"/>
            <w:szCs w:val="24"/>
          </w:rPr>
          <w:t>and climate change</w:t>
        </w:r>
      </w:ins>
      <w:r w:rsidRPr="00E02AC1">
        <w:rPr>
          <w:sz w:val="24"/>
          <w:szCs w:val="24"/>
        </w:rPr>
        <w:t xml:space="preserve"> </w:t>
      </w:r>
      <w:r w:rsidRPr="00E02AC1">
        <w:rPr>
          <w:sz w:val="24"/>
          <w:szCs w:val="24"/>
        </w:rPr>
        <w:fldChar w:fldCharType="begin" w:fldLock="1"/>
      </w:r>
      <w:r w:rsidRPr="00E02AC1">
        <w:rPr>
          <w:sz w:val="24"/>
          <w:szCs w:val="24"/>
        </w:rPr>
        <w:instrText>ADDIN CSL_CITATION {"citationItems":[{"id":"ITEM-1","itemData":{"DOI":"10.1890/140162","ISSN":"1540-9295","author":[{"dropping-particle":"","family":"Bestelmeyer","given":"Brandon T","non-dropping-particle":"","parse-names":false,"suffix":""},{"dropping-particle":"","family":"Williamson","given":"Jebediah C","non-dropping-particle":"","parse-names":false,"suffix":""},{"dropping-particle":"","family":"Archer","given":"Steven R","non-dropping-particle":"","parse-names":false,"suffix":""},{"dropping-particle":"","family":"Sayre","given":"Nathan F","non-dropping-particle":"","parse-names":false,"suffix":""},{"dropping-particle":"","family":"Duniway","given":"Michael C","non-dropping-particle":"","parse-names":false,"suffix":""},{"dropping-particle":"","family":"Okin","given":"Gregory S","non-dropping-particle":"","parse-names":false,"suffix":""},{"dropping-particle":"","family":"Herrick","given":"Jeffrey E","non-dropping-particle":"","parse-names":false,"suffix":""}],"container-title":"Frontiers in Ecology and the Environment","id":"ITEM-1","issue":"1","issued":{"date-parts":[["2015"]]},"page":"28-36","title":"Desertification, land use, and the transformation of global drylands","type":"article-journal","volume":"13"},"uris":["http://www.mendeley.com/documents/?uuid=658330de-c77d-4d94-bc34-2731322dfaa8"]}],"mendeley":{"formattedCitation":"(&lt;i&gt;10&lt;/i&gt;)","plainTextFormattedCitation":"(10)","previouslyFormattedCitation":"(&lt;i&gt;10&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10</w:t>
      </w:r>
      <w:r w:rsidRPr="00E02AC1">
        <w:rPr>
          <w:noProof/>
          <w:sz w:val="24"/>
          <w:szCs w:val="24"/>
        </w:rPr>
        <w:t>)</w:t>
      </w:r>
      <w:r w:rsidRPr="00E02AC1">
        <w:rPr>
          <w:sz w:val="24"/>
          <w:szCs w:val="24"/>
        </w:rPr>
        <w:fldChar w:fldCharType="end"/>
      </w:r>
      <w:r w:rsidRPr="00E02AC1">
        <w:rPr>
          <w:sz w:val="24"/>
          <w:szCs w:val="24"/>
        </w:rPr>
        <w:t xml:space="preserve">. </w:t>
      </w:r>
      <w:commentRangeStart w:id="121"/>
      <w:ins w:id="122" w:author="Scott Butterfield" w:date="2019-03-16T16:24:00Z">
        <w:r w:rsidR="00365468">
          <w:rPr>
            <w:sz w:val="24"/>
            <w:szCs w:val="24"/>
          </w:rPr>
          <w:t xml:space="preserve">These ecosystems would benefit </w:t>
        </w:r>
      </w:ins>
      <w:ins w:id="123" w:author="Scott Butterfield" w:date="2019-03-16T16:25:00Z">
        <w:r w:rsidR="00365468">
          <w:rPr>
            <w:sz w:val="24"/>
            <w:szCs w:val="24"/>
          </w:rPr>
          <w:t xml:space="preserve">from </w:t>
        </w:r>
      </w:ins>
      <w:ins w:id="124" w:author="Scott Butterfield" w:date="2019-03-16T16:22:00Z">
        <w:r w:rsidR="00365468">
          <w:rPr>
            <w:sz w:val="24"/>
            <w:szCs w:val="24"/>
          </w:rPr>
          <w:t>increased protection</w:t>
        </w:r>
      </w:ins>
      <w:ins w:id="125" w:author="Scott Butterfield" w:date="2019-03-16T16:25:00Z">
        <w:r w:rsidR="00365468">
          <w:rPr>
            <w:sz w:val="24"/>
            <w:szCs w:val="24"/>
          </w:rPr>
          <w:t xml:space="preserve"> (e.g. easements) (citation)</w:t>
        </w:r>
      </w:ins>
      <w:ins w:id="126" w:author="Scott Butterfield" w:date="2019-03-16T16:22:00Z">
        <w:r w:rsidR="00365468">
          <w:rPr>
            <w:sz w:val="24"/>
            <w:szCs w:val="24"/>
          </w:rPr>
          <w:t xml:space="preserve"> and better land management practices</w:t>
        </w:r>
      </w:ins>
      <w:ins w:id="127" w:author="Scott Butterfield" w:date="2019-03-16T16:23:00Z">
        <w:r w:rsidR="00365468">
          <w:rPr>
            <w:sz w:val="24"/>
            <w:szCs w:val="24"/>
          </w:rPr>
          <w:t xml:space="preserve"> </w:t>
        </w:r>
      </w:ins>
      <w:ins w:id="128" w:author="Scott Butterfield" w:date="2019-03-16T16:25:00Z">
        <w:r w:rsidR="00365468">
          <w:rPr>
            <w:sz w:val="24"/>
            <w:szCs w:val="24"/>
          </w:rPr>
          <w:t xml:space="preserve">(citation), but increasingly there is a real opportunity to </w:t>
        </w:r>
      </w:ins>
      <w:ins w:id="129" w:author="Scott Butterfield" w:date="2019-03-16T16:26:00Z">
        <w:r w:rsidR="00365468">
          <w:rPr>
            <w:sz w:val="24"/>
            <w:szCs w:val="24"/>
          </w:rPr>
          <w:t xml:space="preserve">mitigate past impacts through restoration, both of degraded natural lands (citation) and also more intensively farmed agroecosystems (citation) </w:t>
        </w:r>
      </w:ins>
      <w:commentRangeEnd w:id="121"/>
      <w:ins w:id="130" w:author="Scott Butterfield" w:date="2019-03-16T16:28:00Z">
        <w:r w:rsidR="00365468">
          <w:rPr>
            <w:rStyle w:val="CommentReference"/>
            <w:rFonts w:eastAsia="Times New Roman"/>
          </w:rPr>
          <w:commentReference w:id="121"/>
        </w:r>
      </w:ins>
      <w:del w:id="131" w:author="Scott Butterfield" w:date="2019-03-16T16:06:00Z">
        <w:r w:rsidRPr="00E02AC1" w:rsidDel="004F36D7">
          <w:rPr>
            <w:sz w:val="24"/>
            <w:szCs w:val="24"/>
          </w:rPr>
          <w:delText xml:space="preserve">This trend encourages restoration practices and management efforts to mitigate land degradation </w:delText>
        </w:r>
      </w:del>
      <w:r w:rsidRPr="00E02AC1">
        <w:rPr>
          <w:sz w:val="24"/>
          <w:szCs w:val="24"/>
        </w:rPr>
        <w:fldChar w:fldCharType="begin" w:fldLock="1"/>
      </w:r>
      <w:r w:rsidRPr="00E02AC1">
        <w:rPr>
          <w:sz w:val="24"/>
          <w:szCs w:val="24"/>
        </w:rPr>
        <w:instrText>ADDIN CSL_CITATION {"citationItems":[{"id":"ITEM-1","itemData":{"DOI":"10.1111/cobi.12158","ISBN":"1523-1739","ISSN":"15231739","PMID":"24112105","abstract":"Measures aimed at conservation or restoration of ecosystems are often seen as net-cost projects by governments and businesses because they are based on incomplete and often faulty cost-benefit analyses. After screening over 200 studies, we examined the costs (94 studies) and benefits (225 studies) of ecosystem restoration projects that had sufficient reliable data in 9 different biomes ranging from coral reefs to tropical forests. Costs included capital investment and maintenance of the restoration project, and benefits were based on the monetary value of the total bundle of ecosystem services provided by the restored ecosystem. Assuming restoration is always imperfect and benefits attain only 75% of the maximum value of the reference systems over 20 years, we calculated the net present value at the social discount rates of 2% and 8%. We also conducted 2 threshold cum sensitivity analyses. Benefit-cost ratios ranged from about 0.05:1 (coral reefs and coastal systems, worst-case scenario) to as much as 35:1 (grasslands, best-case scenario). Our results provide only partial estimates of benefits at one point in time and reflect the lower limit of the welfare benefits of ecosystem restoration because both scarcity of and demand for ecosystem services is increasing and new benefits of natural ecosystems and biological diversity are being discovered. Nonetheless, when accounting for even the incomplete range of known benefits through the use of static estimates that fail to capture rising values, the majority of the restoration projects we analyzed provided net benefits and should be considered not only as profitable but also as high-yielding investments. Beneficios de Invertir en la Restauración de Ecosistemas.","author":[{"dropping-particle":"","family":"Groot","given":"Rudolf S.","non-dropping-particle":"De","parse-names":false,"suffix":""},{"dropping-particle":"","family":"Blignaut","given":"James","non-dropping-particle":"","parse-names":false,"suffix":""},{"dropping-particle":"","family":"Ploeg","given":"Sander","non-dropping-particle":"Van Der","parse-names":false,"suffix":""},{"dropping-particle":"","family":"Aronson","given":"James","non-dropping-particle":"","parse-names":false,"suffix":""},{"dropping-particle":"","family":"Elmqvist","given":"Thomas","non-dropping-particle":"","parse-names":false,"suffix":""},{"dropping-particle":"","family":"Farley","given":"Joshua","non-dropping-particle":"","parse-names":false,"suffix":""}],"container-title":"Conservation Biology","id":"ITEM-1","issue":"6","issued":{"date-parts":[["2013"]]},"page":"1286-1293","title":"Benefits of Investing in Ecosystem Restoration","type":"article-journal","volume":"27"},"uris":["http://www.mendeley.com/documents/?uuid=e9a5cf9c-a1d1-489b-8c69-8904c02bfd3b"]}],"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11</w:t>
      </w:r>
      <w:r w:rsidRPr="00E02AC1">
        <w:rPr>
          <w:noProof/>
          <w:sz w:val="24"/>
          <w:szCs w:val="24"/>
        </w:rPr>
        <w:t>)</w:t>
      </w:r>
      <w:r w:rsidRPr="00E02AC1">
        <w:rPr>
          <w:sz w:val="24"/>
          <w:szCs w:val="24"/>
        </w:rPr>
        <w:fldChar w:fldCharType="end"/>
      </w:r>
      <w:r w:rsidRPr="00E02AC1">
        <w:rPr>
          <w:sz w:val="24"/>
          <w:szCs w:val="24"/>
        </w:rPr>
        <w:t xml:space="preserve">. </w:t>
      </w:r>
      <w:ins w:id="132" w:author="Scott Butterfield" w:date="2019-03-16T16:06:00Z">
        <w:r w:rsidR="004F36D7">
          <w:rPr>
            <w:sz w:val="24"/>
            <w:szCs w:val="24"/>
          </w:rPr>
          <w:t>R</w:t>
        </w:r>
        <w:r w:rsidR="00F65C54">
          <w:rPr>
            <w:sz w:val="24"/>
            <w:szCs w:val="24"/>
          </w:rPr>
          <w:t>estoration</w:t>
        </w:r>
      </w:ins>
      <w:ins w:id="133" w:author="Scott Butterfield" w:date="2019-03-16T16:27:00Z">
        <w:r w:rsidR="00365468">
          <w:rPr>
            <w:sz w:val="24"/>
            <w:szCs w:val="24"/>
          </w:rPr>
          <w:t xml:space="preserve"> is a complicated endeavor, </w:t>
        </w:r>
        <w:r w:rsidR="00365468">
          <w:rPr>
            <w:sz w:val="24"/>
            <w:szCs w:val="24"/>
          </w:rPr>
          <w:lastRenderedPageBreak/>
          <w:t xml:space="preserve">one that </w:t>
        </w:r>
      </w:ins>
      <w:ins w:id="134" w:author="Scott Butterfield" w:date="2019-03-16T16:07:00Z">
        <w:r w:rsidR="00F65C54">
          <w:rPr>
            <w:sz w:val="24"/>
            <w:szCs w:val="24"/>
          </w:rPr>
          <w:t xml:space="preserve">often </w:t>
        </w:r>
      </w:ins>
      <w:ins w:id="135" w:author="Scott Butterfield" w:date="2019-03-16T16:06:00Z">
        <w:r w:rsidR="00F65C54">
          <w:rPr>
            <w:sz w:val="24"/>
            <w:szCs w:val="24"/>
          </w:rPr>
          <w:t>require</w:t>
        </w:r>
      </w:ins>
      <w:ins w:id="136" w:author="Scott Butterfield" w:date="2019-03-16T16:07:00Z">
        <w:r w:rsidR="00F65C54">
          <w:rPr>
            <w:sz w:val="24"/>
            <w:szCs w:val="24"/>
          </w:rPr>
          <w:t>s significant resources (time, money)</w:t>
        </w:r>
      </w:ins>
      <w:ins w:id="137" w:author="Scott Butterfield" w:date="2019-03-16T16:27:00Z">
        <w:r w:rsidR="00365468">
          <w:rPr>
            <w:sz w:val="24"/>
            <w:szCs w:val="24"/>
          </w:rPr>
          <w:t xml:space="preserve"> and whose</w:t>
        </w:r>
      </w:ins>
      <w:ins w:id="138" w:author="Scott Butterfield" w:date="2019-03-16T16:08:00Z">
        <w:r w:rsidR="00F65C54">
          <w:rPr>
            <w:sz w:val="24"/>
            <w:szCs w:val="24"/>
          </w:rPr>
          <w:t xml:space="preserve"> impact on soils, vegetation, and wildlife can take many years to evaluate</w:t>
        </w:r>
      </w:ins>
      <w:ins w:id="139" w:author="Scott Butterfield" w:date="2019-03-16T16:09:00Z">
        <w:r w:rsidR="00F65C54">
          <w:rPr>
            <w:sz w:val="24"/>
            <w:szCs w:val="24"/>
          </w:rPr>
          <w:t xml:space="preserve"> (citation)</w:t>
        </w:r>
      </w:ins>
      <w:ins w:id="140" w:author="Scott Butterfield" w:date="2019-03-16T16:07:00Z">
        <w:r w:rsidR="00F65C54">
          <w:rPr>
            <w:sz w:val="24"/>
            <w:szCs w:val="24"/>
          </w:rPr>
          <w:t xml:space="preserve">. </w:t>
        </w:r>
      </w:ins>
      <w:ins w:id="141" w:author="Scott Butterfield" w:date="2019-03-16T16:09:00Z">
        <w:r w:rsidR="00F65C54">
          <w:rPr>
            <w:sz w:val="24"/>
            <w:szCs w:val="24"/>
          </w:rPr>
          <w:t>To effectively</w:t>
        </w:r>
      </w:ins>
      <w:ins w:id="142" w:author="Scott Butterfield" w:date="2019-03-16T16:27:00Z">
        <w:r w:rsidR="00365468">
          <w:rPr>
            <w:sz w:val="24"/>
            <w:szCs w:val="24"/>
          </w:rPr>
          <w:t xml:space="preserve"> and eff</w:t>
        </w:r>
      </w:ins>
      <w:ins w:id="143" w:author="Scott Butterfield" w:date="2019-03-16T16:28:00Z">
        <w:r w:rsidR="00365468">
          <w:rPr>
            <w:sz w:val="24"/>
            <w:szCs w:val="24"/>
          </w:rPr>
          <w:t xml:space="preserve">iciently </w:t>
        </w:r>
      </w:ins>
      <w:ins w:id="144" w:author="Scott Butterfield" w:date="2019-03-16T16:27:00Z">
        <w:r w:rsidR="00365468">
          <w:rPr>
            <w:sz w:val="24"/>
            <w:szCs w:val="24"/>
          </w:rPr>
          <w:t>restore degraded dryland ecosystems</w:t>
        </w:r>
      </w:ins>
      <w:ins w:id="145" w:author="Scott Butterfield" w:date="2019-03-16T16:29:00Z">
        <w:r w:rsidR="00365468">
          <w:rPr>
            <w:sz w:val="24"/>
            <w:szCs w:val="24"/>
          </w:rPr>
          <w:t xml:space="preserve"> and to take advantage of the</w:t>
        </w:r>
      </w:ins>
      <w:ins w:id="146" w:author="Scott Butterfield" w:date="2019-03-16T16:30:00Z">
        <w:r w:rsidR="00365468">
          <w:rPr>
            <w:sz w:val="24"/>
            <w:szCs w:val="24"/>
          </w:rPr>
          <w:t xml:space="preserve"> current</w:t>
        </w:r>
      </w:ins>
      <w:ins w:id="147" w:author="Scott Butterfield" w:date="2019-03-16T16:29:00Z">
        <w:r w:rsidR="00365468">
          <w:rPr>
            <w:sz w:val="24"/>
            <w:szCs w:val="24"/>
          </w:rPr>
          <w:t xml:space="preserve"> </w:t>
        </w:r>
        <w:proofErr w:type="spellStart"/>
        <w:r w:rsidR="00365468">
          <w:rPr>
            <w:sz w:val="24"/>
            <w:szCs w:val="24"/>
          </w:rPr>
          <w:t>g</w:t>
        </w:r>
      </w:ins>
      <w:ins w:id="148" w:author="Scott Butterfield" w:date="2019-03-16T16:30:00Z">
        <w:r w:rsidR="00F37A07">
          <w:rPr>
            <w:sz w:val="24"/>
            <w:szCs w:val="24"/>
          </w:rPr>
          <w:t>loc</w:t>
        </w:r>
      </w:ins>
      <w:ins w:id="149" w:author="Scott Butterfield" w:date="2019-03-16T16:29:00Z">
        <w:r w:rsidR="00365468">
          <w:rPr>
            <w:sz w:val="24"/>
            <w:szCs w:val="24"/>
          </w:rPr>
          <w:t>al</w:t>
        </w:r>
        <w:proofErr w:type="spellEnd"/>
        <w:r w:rsidR="00365468">
          <w:rPr>
            <w:sz w:val="24"/>
            <w:szCs w:val="24"/>
          </w:rPr>
          <w:t xml:space="preserve"> opportunity</w:t>
        </w:r>
      </w:ins>
      <w:ins w:id="150" w:author="Scott Butterfield" w:date="2019-03-16T16:30:00Z">
        <w:r w:rsidR="00365468">
          <w:rPr>
            <w:sz w:val="24"/>
            <w:szCs w:val="24"/>
          </w:rPr>
          <w:t>, we need to know what restoration practices work bes</w:t>
        </w:r>
        <w:r w:rsidR="00F37A07">
          <w:rPr>
            <w:sz w:val="24"/>
            <w:szCs w:val="24"/>
          </w:rPr>
          <w:t xml:space="preserve">t. </w:t>
        </w:r>
      </w:ins>
      <w:del w:id="151" w:author="Scott Butterfield" w:date="2019-03-16T16:31:00Z">
        <w:r w:rsidRPr="00E02AC1" w:rsidDel="00F37A07">
          <w:rPr>
            <w:sz w:val="24"/>
            <w:szCs w:val="24"/>
          </w:rPr>
          <w:delText>Yet a global synthesis is needed to provide a roadmap for major mechanisms that focus on the building blocks of drylands, such as soil and vegetation.</w:delText>
        </w:r>
      </w:del>
    </w:p>
    <w:p w14:paraId="680BB2E0" w14:textId="4F9A9C5C" w:rsidR="00E02AC1" w:rsidRPr="00E02AC1" w:rsidRDefault="00E02AC1" w:rsidP="00E02AC1">
      <w:pPr>
        <w:spacing w:after="160" w:line="480" w:lineRule="auto"/>
        <w:rPr>
          <w:sz w:val="24"/>
          <w:szCs w:val="24"/>
        </w:rPr>
      </w:pPr>
      <w:r w:rsidRPr="00E02AC1">
        <w:rPr>
          <w:sz w:val="24"/>
          <w:szCs w:val="24"/>
        </w:rPr>
        <w:t xml:space="preserve">We performed a meta-analysis of 66 </w:t>
      </w:r>
      <w:del w:id="152" w:author="Scott Butterfield" w:date="2019-03-17T08:11:00Z">
        <w:r w:rsidRPr="00E02AC1" w:rsidDel="008E026C">
          <w:rPr>
            <w:sz w:val="24"/>
            <w:szCs w:val="24"/>
          </w:rPr>
          <w:delText xml:space="preserve">scientific </w:delText>
        </w:r>
      </w:del>
      <w:ins w:id="153" w:author="Scott Butterfield" w:date="2019-03-17T08:11:00Z">
        <w:r w:rsidR="008E026C">
          <w:rPr>
            <w:sz w:val="24"/>
            <w:szCs w:val="24"/>
          </w:rPr>
          <w:t>peer-reviewed</w:t>
        </w:r>
        <w:r w:rsidR="008E026C" w:rsidRPr="00E02AC1">
          <w:rPr>
            <w:sz w:val="24"/>
            <w:szCs w:val="24"/>
          </w:rPr>
          <w:t xml:space="preserve"> </w:t>
        </w:r>
      </w:ins>
      <w:r w:rsidRPr="00E02AC1">
        <w:rPr>
          <w:sz w:val="24"/>
          <w:szCs w:val="24"/>
        </w:rPr>
        <w:t xml:space="preserve">publications </w:t>
      </w:r>
      <w:del w:id="154" w:author="Scott Butterfield" w:date="2019-03-17T08:11:00Z">
        <w:r w:rsidR="0036556A" w:rsidRPr="00E02AC1" w:rsidDel="008E026C">
          <w:rPr>
            <w:sz w:val="24"/>
            <w:szCs w:val="24"/>
          </w:rPr>
          <w:delText xml:space="preserve">undertaken in drylands globally </w:delText>
        </w:r>
      </w:del>
      <w:r w:rsidR="0036556A">
        <w:rPr>
          <w:sz w:val="24"/>
          <w:szCs w:val="24"/>
        </w:rPr>
        <w:t xml:space="preserve">that evaluated different </w:t>
      </w:r>
      <w:r w:rsidRPr="00E02AC1">
        <w:rPr>
          <w:sz w:val="24"/>
          <w:szCs w:val="24"/>
        </w:rPr>
        <w:t xml:space="preserve">restoration </w:t>
      </w:r>
      <w:commentRangeStart w:id="155"/>
      <w:del w:id="156" w:author="Scott Butterfield" w:date="2019-03-17T08:13:00Z">
        <w:r w:rsidRPr="00E02AC1" w:rsidDel="008E026C">
          <w:rPr>
            <w:sz w:val="24"/>
            <w:szCs w:val="24"/>
          </w:rPr>
          <w:delText xml:space="preserve">interventions </w:delText>
        </w:r>
      </w:del>
      <w:ins w:id="157" w:author="Scott Butterfield" w:date="2019-03-17T08:13:00Z">
        <w:r w:rsidR="008E026C">
          <w:rPr>
            <w:sz w:val="24"/>
            <w:szCs w:val="24"/>
          </w:rPr>
          <w:t>practices</w:t>
        </w:r>
        <w:r w:rsidR="008E026C" w:rsidRPr="00E02AC1">
          <w:rPr>
            <w:sz w:val="24"/>
            <w:szCs w:val="24"/>
          </w:rPr>
          <w:t xml:space="preserve"> </w:t>
        </w:r>
      </w:ins>
      <w:r w:rsidRPr="00E02AC1">
        <w:rPr>
          <w:sz w:val="24"/>
          <w:szCs w:val="24"/>
        </w:rPr>
        <w:t>and outcomes</w:t>
      </w:r>
      <w:r w:rsidR="00820573">
        <w:rPr>
          <w:sz w:val="24"/>
          <w:szCs w:val="24"/>
        </w:rPr>
        <w:t xml:space="preserve"> </w:t>
      </w:r>
      <w:commentRangeEnd w:id="155"/>
      <w:r w:rsidR="008E026C">
        <w:rPr>
          <w:rStyle w:val="CommentReference"/>
          <w:rFonts w:eastAsia="Times New Roman"/>
        </w:rPr>
        <w:commentReference w:id="155"/>
      </w:r>
      <w:r w:rsidR="00820573">
        <w:rPr>
          <w:sz w:val="24"/>
          <w:szCs w:val="24"/>
        </w:rPr>
        <w:fldChar w:fldCharType="begin" w:fldLock="1"/>
      </w:r>
      <w:r w:rsidR="00820573">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R","type":"book"},"uris":["http://www.mendeley.com/documents/?uuid=e673b10d-e496-49d1-b560-6a87f91fc1fc"]}],"mendeley":{"formattedCitation":"(&lt;i&gt;12&lt;/i&gt;, &lt;i&gt;13&lt;/i&gt;)","plainTextFormattedCitation":"(12, 13)","previouslyFormattedCitation":"(&lt;i&gt;12&lt;/i&gt;, &lt;i&gt;13&lt;/i&gt;)"},"properties":{"noteIndex":0},"schema":"https://github.com/citation-style-language/schema/raw/master/csl-citation.json"}</w:instrText>
      </w:r>
      <w:r w:rsidR="00820573">
        <w:rPr>
          <w:sz w:val="24"/>
          <w:szCs w:val="24"/>
        </w:rPr>
        <w:fldChar w:fldCharType="separate"/>
      </w:r>
      <w:r w:rsidR="00820573" w:rsidRPr="00820573">
        <w:rPr>
          <w:noProof/>
          <w:sz w:val="24"/>
          <w:szCs w:val="24"/>
        </w:rPr>
        <w:t>(</w:t>
      </w:r>
      <w:r w:rsidR="00820573" w:rsidRPr="00820573">
        <w:rPr>
          <w:i/>
          <w:noProof/>
          <w:sz w:val="24"/>
          <w:szCs w:val="24"/>
        </w:rPr>
        <w:t>12</w:t>
      </w:r>
      <w:r w:rsidR="00820573" w:rsidRPr="00820573">
        <w:rPr>
          <w:noProof/>
          <w:sz w:val="24"/>
          <w:szCs w:val="24"/>
        </w:rPr>
        <w:t xml:space="preserve">, </w:t>
      </w:r>
      <w:r w:rsidR="00820573" w:rsidRPr="00820573">
        <w:rPr>
          <w:i/>
          <w:noProof/>
          <w:sz w:val="24"/>
          <w:szCs w:val="24"/>
        </w:rPr>
        <w:t>13</w:t>
      </w:r>
      <w:r w:rsidR="00820573" w:rsidRPr="00820573">
        <w:rPr>
          <w:noProof/>
          <w:sz w:val="24"/>
          <w:szCs w:val="24"/>
        </w:rPr>
        <w:t>)</w:t>
      </w:r>
      <w:r w:rsidR="00820573">
        <w:rPr>
          <w:sz w:val="24"/>
          <w:szCs w:val="24"/>
        </w:rPr>
        <w:fldChar w:fldCharType="end"/>
      </w:r>
      <w:r w:rsidRPr="00E02AC1">
        <w:rPr>
          <w:sz w:val="24"/>
          <w:szCs w:val="24"/>
        </w:rPr>
        <w:t xml:space="preserve">. </w:t>
      </w:r>
      <w:commentRangeStart w:id="158"/>
      <w:r w:rsidRPr="00E02AC1">
        <w:rPr>
          <w:sz w:val="24"/>
          <w:szCs w:val="24"/>
        </w:rPr>
        <w:t xml:space="preserve">We </w:t>
      </w:r>
      <w:ins w:id="159" w:author="Scott Butterfield" w:date="2019-03-17T08:14:00Z">
        <w:r w:rsidR="008E026C">
          <w:rPr>
            <w:sz w:val="24"/>
            <w:szCs w:val="24"/>
          </w:rPr>
          <w:t xml:space="preserve">focused the analysis on </w:t>
        </w:r>
      </w:ins>
      <w:del w:id="160" w:author="Scott Butterfield" w:date="2019-03-17T08:14:00Z">
        <w:r w:rsidRPr="00E02AC1" w:rsidDel="008E026C">
          <w:rPr>
            <w:sz w:val="24"/>
            <w:szCs w:val="24"/>
          </w:rPr>
          <w:delText>included data of</w:delText>
        </w:r>
      </w:del>
      <w:r w:rsidRPr="00E02AC1">
        <w:rPr>
          <w:sz w:val="24"/>
          <w:szCs w:val="24"/>
        </w:rPr>
        <w:t xml:space="preserve"> the most frequent </w:t>
      </w:r>
      <w:ins w:id="161" w:author="Scott Butterfield" w:date="2019-03-17T08:16:00Z">
        <w:r w:rsidR="008E026C">
          <w:rPr>
            <w:sz w:val="24"/>
            <w:szCs w:val="24"/>
          </w:rPr>
          <w:t>land degradation/</w:t>
        </w:r>
      </w:ins>
      <w:r w:rsidRPr="00E02AC1">
        <w:rPr>
          <w:sz w:val="24"/>
          <w:szCs w:val="24"/>
        </w:rPr>
        <w:t>disturbance</w:t>
      </w:r>
      <w:ins w:id="162" w:author="Scott Butterfield" w:date="2019-03-17T08:14:00Z">
        <w:r w:rsidR="008E026C">
          <w:rPr>
            <w:sz w:val="24"/>
            <w:szCs w:val="24"/>
          </w:rPr>
          <w:t xml:space="preserve"> type, “agriculture”, which included both farm</w:t>
        </w:r>
      </w:ins>
      <w:ins w:id="163" w:author="Scott Butterfield" w:date="2019-03-17T08:16:00Z">
        <w:r w:rsidR="008E026C">
          <w:rPr>
            <w:sz w:val="24"/>
            <w:szCs w:val="24"/>
          </w:rPr>
          <w:t xml:space="preserve"> </w:t>
        </w:r>
      </w:ins>
      <w:ins w:id="164" w:author="Scott Butterfield" w:date="2019-03-17T08:14:00Z">
        <w:r w:rsidR="008E026C">
          <w:rPr>
            <w:sz w:val="24"/>
            <w:szCs w:val="24"/>
          </w:rPr>
          <w:t>land</w:t>
        </w:r>
      </w:ins>
      <w:ins w:id="165" w:author="Scott Butterfield" w:date="2019-03-17T08:15:00Z">
        <w:r w:rsidR="008E026C">
          <w:rPr>
            <w:sz w:val="24"/>
            <w:szCs w:val="24"/>
          </w:rPr>
          <w:t xml:space="preserve"> </w:t>
        </w:r>
      </w:ins>
      <w:ins w:id="166" w:author="Scott Butterfield" w:date="2019-03-17T08:16:00Z">
        <w:r w:rsidR="008E026C">
          <w:rPr>
            <w:sz w:val="24"/>
            <w:szCs w:val="24"/>
          </w:rPr>
          <w:t xml:space="preserve">(i.e. crops) </w:t>
        </w:r>
      </w:ins>
      <w:ins w:id="167" w:author="Scott Butterfield" w:date="2019-03-17T08:15:00Z">
        <w:r w:rsidR="008E026C">
          <w:rPr>
            <w:sz w:val="24"/>
            <w:szCs w:val="24"/>
          </w:rPr>
          <w:t>and grazing land (fig. S1)</w:t>
        </w:r>
        <w:commentRangeEnd w:id="158"/>
        <w:r w:rsidR="008E026C">
          <w:rPr>
            <w:rStyle w:val="CommentReference"/>
            <w:rFonts w:eastAsia="Times New Roman"/>
          </w:rPr>
          <w:commentReference w:id="158"/>
        </w:r>
        <w:r w:rsidR="008E026C">
          <w:rPr>
            <w:sz w:val="24"/>
            <w:szCs w:val="24"/>
          </w:rPr>
          <w:t>.</w:t>
        </w:r>
      </w:ins>
      <w:r w:rsidRPr="00E02AC1">
        <w:rPr>
          <w:sz w:val="24"/>
          <w:szCs w:val="24"/>
        </w:rPr>
        <w:t xml:space="preserve"> </w:t>
      </w:r>
      <w:del w:id="168" w:author="Scott Butterfield" w:date="2019-03-17T08:15:00Z">
        <w:r w:rsidRPr="00E02AC1" w:rsidDel="008E026C">
          <w:rPr>
            <w:sz w:val="24"/>
            <w:szCs w:val="24"/>
          </w:rPr>
          <w:delText xml:space="preserve">reported in the literature, agriculture (including crops and grazing; fig. S1). </w:delText>
        </w:r>
      </w:del>
      <w:r w:rsidRPr="00E02AC1">
        <w:rPr>
          <w:sz w:val="24"/>
          <w:szCs w:val="24"/>
        </w:rPr>
        <w:t>To determine the effect of the restoration treatment</w:t>
      </w:r>
      <w:del w:id="169" w:author="Scott Butterfield" w:date="2019-03-17T08:17:00Z">
        <w:r w:rsidRPr="00E02AC1" w:rsidDel="008E026C">
          <w:rPr>
            <w:sz w:val="24"/>
            <w:szCs w:val="24"/>
          </w:rPr>
          <w:delText xml:space="preserve"> (i.e. experimental group)</w:delText>
        </w:r>
      </w:del>
      <w:ins w:id="170" w:author="Scott Butterfield" w:date="2019-03-17T08:17:00Z">
        <w:r w:rsidR="008E026C">
          <w:rPr>
            <w:sz w:val="24"/>
            <w:szCs w:val="24"/>
          </w:rPr>
          <w:t xml:space="preserve"> on the degraded land</w:t>
        </w:r>
      </w:ins>
      <w:r w:rsidRPr="00E02AC1">
        <w:rPr>
          <w:sz w:val="24"/>
          <w:szCs w:val="24"/>
        </w:rPr>
        <w:t>, we classified each study into active or passive restoration</w:t>
      </w:r>
      <w:del w:id="171" w:author="Scott Butterfield" w:date="2019-03-17T08:17:00Z">
        <w:r w:rsidRPr="00E02AC1" w:rsidDel="008E026C">
          <w:rPr>
            <w:sz w:val="24"/>
            <w:szCs w:val="24"/>
          </w:rPr>
          <w:delText xml:space="preserve"> according to the intervention implemented and extracted data of every variable measured</w:delText>
        </w:r>
      </w:del>
      <w:r w:rsidRPr="00E02AC1">
        <w:rPr>
          <w:sz w:val="24"/>
          <w:szCs w:val="24"/>
        </w:rPr>
        <w:t xml:space="preserve">. </w:t>
      </w:r>
      <w:commentRangeStart w:id="172"/>
      <w:ins w:id="173" w:author="Scott Butterfield" w:date="2019-03-17T08:17:00Z">
        <w:r w:rsidR="008E026C">
          <w:rPr>
            <w:sz w:val="24"/>
            <w:szCs w:val="24"/>
          </w:rPr>
          <w:t xml:space="preserve">We assigned a restoration practice to “active” if </w:t>
        </w:r>
      </w:ins>
      <w:ins w:id="174" w:author="Scott Butterfield" w:date="2019-03-17T08:18:00Z">
        <w:r w:rsidR="008E026C">
          <w:rPr>
            <w:sz w:val="24"/>
            <w:szCs w:val="24"/>
          </w:rPr>
          <w:t xml:space="preserve">XX, and to “passive” if XX. </w:t>
        </w:r>
        <w:commentRangeEnd w:id="172"/>
        <w:r w:rsidR="008E026C">
          <w:rPr>
            <w:rStyle w:val="CommentReference"/>
            <w:rFonts w:eastAsia="Times New Roman"/>
          </w:rPr>
          <w:commentReference w:id="172"/>
        </w:r>
      </w:ins>
      <w:ins w:id="175" w:author="Scott Butterfield" w:date="2019-03-17T08:19:00Z">
        <w:r w:rsidR="008E026C">
          <w:rPr>
            <w:sz w:val="24"/>
            <w:szCs w:val="24"/>
          </w:rPr>
          <w:t xml:space="preserve">We then assessed the </w:t>
        </w:r>
      </w:ins>
      <w:del w:id="176" w:author="Scott Butterfield" w:date="2019-03-17T08:19:00Z">
        <w:r w:rsidRPr="00E02AC1" w:rsidDel="008E026C">
          <w:rPr>
            <w:sz w:val="24"/>
            <w:szCs w:val="24"/>
          </w:rPr>
          <w:delText xml:space="preserve">The difference (i.e. </w:delText>
        </w:r>
      </w:del>
      <w:r w:rsidRPr="00E02AC1">
        <w:rPr>
          <w:sz w:val="24"/>
          <w:szCs w:val="24"/>
        </w:rPr>
        <w:t>magnitude and direction</w:t>
      </w:r>
      <w:del w:id="177" w:author="Scott Butterfield" w:date="2019-03-17T08:19:00Z">
        <w:r w:rsidRPr="00E02AC1" w:rsidDel="008E026C">
          <w:rPr>
            <w:sz w:val="24"/>
            <w:szCs w:val="24"/>
          </w:rPr>
          <w:delText>)</w:delText>
        </w:r>
      </w:del>
      <w:ins w:id="178" w:author="Scott Butterfield" w:date="2019-03-17T08:19:00Z">
        <w:r w:rsidR="008E026C">
          <w:rPr>
            <w:sz w:val="24"/>
            <w:szCs w:val="24"/>
          </w:rPr>
          <w:t xml:space="preserve"> of the restoration effect using </w:t>
        </w:r>
      </w:ins>
      <w:del w:id="179" w:author="Scott Butterfield" w:date="2019-03-17T08:19:00Z">
        <w:r w:rsidRPr="00E02AC1" w:rsidDel="008E026C">
          <w:rPr>
            <w:sz w:val="24"/>
            <w:szCs w:val="24"/>
          </w:rPr>
          <w:delText xml:space="preserve"> between the </w:delText>
        </w:r>
        <w:commentRangeStart w:id="180"/>
        <w:r w:rsidRPr="00E02AC1" w:rsidDel="008E026C">
          <w:rPr>
            <w:sz w:val="24"/>
            <w:szCs w:val="24"/>
          </w:rPr>
          <w:delText xml:space="preserve">experimental and control groups </w:delText>
        </w:r>
      </w:del>
      <w:commentRangeEnd w:id="180"/>
      <w:r w:rsidR="008E026C">
        <w:rPr>
          <w:rStyle w:val="CommentReference"/>
          <w:rFonts w:eastAsia="Times New Roman"/>
        </w:rPr>
        <w:commentReference w:id="180"/>
      </w:r>
      <w:del w:id="181" w:author="Scott Butterfield" w:date="2019-03-17T08:19:00Z">
        <w:r w:rsidRPr="00E02AC1" w:rsidDel="008E026C">
          <w:rPr>
            <w:sz w:val="24"/>
            <w:szCs w:val="24"/>
          </w:rPr>
          <w:delText xml:space="preserve">was assessed by calculating </w:delText>
        </w:r>
      </w:del>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820573">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14&lt;/i&gt;)","plainTextFormattedCitation":"(14)","previouslyFormattedCitation":"(&lt;i&gt;14&lt;/i&gt;)"},"properties":{"noteIndex":0},"schema":"https://github.com/citation-style-language/schema/raw/master/csl-citation.json"}</w:instrText>
      </w:r>
      <w:r w:rsidRPr="00E02AC1">
        <w:rPr>
          <w:sz w:val="24"/>
          <w:szCs w:val="24"/>
        </w:rPr>
        <w:fldChar w:fldCharType="separate"/>
      </w:r>
      <w:r w:rsidR="00820573" w:rsidRPr="00820573">
        <w:rPr>
          <w:noProof/>
          <w:sz w:val="24"/>
          <w:szCs w:val="24"/>
        </w:rPr>
        <w:t>(</w:t>
      </w:r>
      <w:r w:rsidR="00820573" w:rsidRPr="00820573">
        <w:rPr>
          <w:i/>
          <w:noProof/>
          <w:sz w:val="24"/>
          <w:szCs w:val="24"/>
        </w:rPr>
        <w:t>14</w:t>
      </w:r>
      <w:r w:rsidR="00820573" w:rsidRPr="00820573">
        <w:rPr>
          <w:noProof/>
          <w:sz w:val="24"/>
          <w:szCs w:val="24"/>
        </w:rPr>
        <w:t>)</w:t>
      </w:r>
      <w:r w:rsidRPr="00E02AC1">
        <w:rPr>
          <w:sz w:val="24"/>
          <w:szCs w:val="24"/>
        </w:rPr>
        <w:fldChar w:fldCharType="end"/>
      </w:r>
      <w:ins w:id="182" w:author="Scott Butterfield" w:date="2019-03-17T08:20:00Z">
        <w:r w:rsidR="008E026C">
          <w:rPr>
            <w:sz w:val="24"/>
            <w:szCs w:val="24"/>
          </w:rPr>
          <w:t xml:space="preserve">, </w:t>
        </w:r>
        <w:commentRangeStart w:id="183"/>
        <w:r w:rsidR="008E026C">
          <w:rPr>
            <w:sz w:val="24"/>
            <w:szCs w:val="24"/>
          </w:rPr>
          <w:t>a common approach for meta-analyses</w:t>
        </w:r>
        <w:commentRangeEnd w:id="183"/>
        <w:r w:rsidR="008E026C">
          <w:rPr>
            <w:rStyle w:val="CommentReference"/>
            <w:rFonts w:eastAsia="Times New Roman"/>
          </w:rPr>
          <w:commentReference w:id="183"/>
        </w:r>
      </w:ins>
      <w:r w:rsidRPr="00E02AC1">
        <w:rPr>
          <w:sz w:val="24"/>
          <w:szCs w:val="24"/>
        </w:rPr>
        <w:t xml:space="preserve">. </w:t>
      </w:r>
      <w:del w:id="184" w:author="Scott Butterfield" w:date="2019-03-17T08:21:00Z">
        <w:r w:rsidRPr="00E02AC1" w:rsidDel="00890DF7">
          <w:rPr>
            <w:sz w:val="24"/>
            <w:szCs w:val="24"/>
          </w:rPr>
          <w:delText>Due to a low replication of the individual techniques implemented in the studies, w</w:delText>
        </w:r>
      </w:del>
      <w:ins w:id="185" w:author="Scott Butterfield" w:date="2019-03-17T08:21:00Z">
        <w:r w:rsidR="00890DF7">
          <w:rPr>
            <w:sz w:val="24"/>
            <w:szCs w:val="24"/>
          </w:rPr>
          <w:t>W</w:t>
        </w:r>
      </w:ins>
      <w:r w:rsidRPr="00E02AC1">
        <w:rPr>
          <w:sz w:val="24"/>
          <w:szCs w:val="24"/>
        </w:rPr>
        <w:t xml:space="preserve">e </w:t>
      </w:r>
      <w:ins w:id="186" w:author="Scott Butterfield" w:date="2019-03-17T08:21:00Z">
        <w:r w:rsidR="00890DF7">
          <w:rPr>
            <w:sz w:val="24"/>
            <w:szCs w:val="24"/>
          </w:rPr>
          <w:t xml:space="preserve">chose to </w:t>
        </w:r>
      </w:ins>
      <w:r w:rsidRPr="00E02AC1">
        <w:rPr>
          <w:sz w:val="24"/>
          <w:szCs w:val="24"/>
        </w:rPr>
        <w:t>group</w:t>
      </w:r>
      <w:del w:id="187" w:author="Scott Butterfield" w:date="2019-03-17T08:21:00Z">
        <w:r w:rsidRPr="00E02AC1" w:rsidDel="00890DF7">
          <w:rPr>
            <w:sz w:val="24"/>
            <w:szCs w:val="24"/>
          </w:rPr>
          <w:delText>ed</w:delText>
        </w:r>
      </w:del>
      <w:r w:rsidRPr="00E02AC1">
        <w:rPr>
          <w:sz w:val="24"/>
          <w:szCs w:val="24"/>
        </w:rPr>
        <w:t xml:space="preserve"> </w:t>
      </w:r>
      <w:del w:id="188" w:author="Scott Butterfield" w:date="2019-03-17T08:21:00Z">
        <w:r w:rsidRPr="00E02AC1" w:rsidDel="00890DF7">
          <w:rPr>
            <w:sz w:val="24"/>
            <w:szCs w:val="24"/>
          </w:rPr>
          <w:delText xml:space="preserve">them </w:delText>
        </w:r>
      </w:del>
      <w:ins w:id="189" w:author="Scott Butterfield" w:date="2019-03-17T08:21:00Z">
        <w:r w:rsidR="00890DF7">
          <w:rPr>
            <w:sz w:val="24"/>
            <w:szCs w:val="24"/>
          </w:rPr>
          <w:t>restoration practices</w:t>
        </w:r>
        <w:r w:rsidR="00890DF7" w:rsidRPr="00E02AC1">
          <w:rPr>
            <w:sz w:val="24"/>
            <w:szCs w:val="24"/>
          </w:rPr>
          <w:t xml:space="preserve"> </w:t>
        </w:r>
      </w:ins>
      <w:r w:rsidRPr="00E02AC1">
        <w:rPr>
          <w:sz w:val="24"/>
          <w:szCs w:val="24"/>
        </w:rPr>
        <w:t>in</w:t>
      </w:r>
      <w:ins w:id="190" w:author="Scott Butterfield" w:date="2019-03-17T08:21:00Z">
        <w:r w:rsidR="00890DF7">
          <w:rPr>
            <w:sz w:val="24"/>
            <w:szCs w:val="24"/>
          </w:rPr>
          <w:t xml:space="preserve"> </w:t>
        </w:r>
      </w:ins>
      <w:r w:rsidRPr="00E02AC1">
        <w:rPr>
          <w:sz w:val="24"/>
          <w:szCs w:val="24"/>
        </w:rPr>
        <w:t xml:space="preserve">to four </w:t>
      </w:r>
      <w:del w:id="191" w:author="Scott Butterfield" w:date="2019-03-17T08:21:00Z">
        <w:r w:rsidRPr="00E02AC1" w:rsidDel="00890DF7">
          <w:rPr>
            <w:sz w:val="24"/>
            <w:szCs w:val="24"/>
          </w:rPr>
          <w:delText xml:space="preserve">general </w:delText>
        </w:r>
      </w:del>
      <w:r w:rsidRPr="00E02AC1">
        <w:rPr>
          <w:sz w:val="24"/>
          <w:szCs w:val="24"/>
        </w:rPr>
        <w:t>categories</w:t>
      </w:r>
      <w:del w:id="192" w:author="Scott Butterfield" w:date="2019-03-17T08:21:00Z">
        <w:r w:rsidRPr="00E02AC1" w:rsidDel="00890DF7">
          <w:rPr>
            <w:sz w:val="24"/>
            <w:szCs w:val="24"/>
          </w:rPr>
          <w:delText xml:space="preserve"> of </w:delText>
        </w:r>
        <w:commentRangeStart w:id="193"/>
        <w:r w:rsidRPr="00E02AC1" w:rsidDel="00890DF7">
          <w:rPr>
            <w:sz w:val="24"/>
            <w:szCs w:val="24"/>
          </w:rPr>
          <w:delText>interventions</w:delText>
        </w:r>
      </w:del>
      <w:commentRangeEnd w:id="193"/>
      <w:r w:rsidR="00890DF7">
        <w:rPr>
          <w:rStyle w:val="CommentReference"/>
          <w:rFonts w:eastAsia="Times New Roman"/>
        </w:rPr>
        <w:commentReference w:id="193"/>
      </w:r>
      <w:r w:rsidRPr="00E02AC1">
        <w:rPr>
          <w:sz w:val="24"/>
          <w:szCs w:val="24"/>
        </w:rPr>
        <w:t>: soil, vegetation, water addition and grazing exclusion</w:t>
      </w:r>
      <w:ins w:id="194" w:author="Scott Butterfield" w:date="2019-03-17T08:23:00Z">
        <w:r w:rsidR="00890DF7">
          <w:rPr>
            <w:sz w:val="24"/>
            <w:szCs w:val="24"/>
          </w:rPr>
          <w:t xml:space="preserve"> </w:t>
        </w:r>
      </w:ins>
      <w:del w:id="195" w:author="Scott Butterfield" w:date="2019-03-17T08:23:00Z">
        <w:r w:rsidRPr="00E02AC1" w:rsidDel="00890DF7">
          <w:rPr>
            <w:sz w:val="24"/>
            <w:szCs w:val="24"/>
          </w:rPr>
          <w:delText>. Some of the interventions belong to the active (water addition), passive (grazing exclusion) or both types of restoration (soil and vegetation;</w:delText>
        </w:r>
      </w:del>
      <w:ins w:id="196" w:author="Scott Butterfield" w:date="2019-03-17T08:23:00Z">
        <w:r w:rsidR="00890DF7">
          <w:rPr>
            <w:sz w:val="24"/>
            <w:szCs w:val="24"/>
          </w:rPr>
          <w:t>(</w:t>
        </w:r>
      </w:ins>
      <w:r w:rsidRPr="00E02AC1">
        <w:rPr>
          <w:sz w:val="24"/>
          <w:szCs w:val="24"/>
        </w:rPr>
        <w:t xml:space="preserve"> fig. S2</w:t>
      </w:r>
      <w:r w:rsidR="00CB2A0C">
        <w:rPr>
          <w:sz w:val="24"/>
          <w:szCs w:val="24"/>
        </w:rPr>
        <w:t xml:space="preserve"> and</w:t>
      </w:r>
      <w:r w:rsidR="00A402EE">
        <w:rPr>
          <w:sz w:val="24"/>
          <w:szCs w:val="24"/>
        </w:rPr>
        <w:t xml:space="preserve"> table S1</w:t>
      </w:r>
      <w:r w:rsidRPr="00E02AC1">
        <w:rPr>
          <w:sz w:val="24"/>
          <w:szCs w:val="24"/>
        </w:rPr>
        <w:t xml:space="preserve">). </w:t>
      </w:r>
      <w:del w:id="197" w:author="Scott Butterfield" w:date="2019-03-17T08:23:00Z">
        <w:r w:rsidRPr="00E02AC1" w:rsidDel="00890DF7">
          <w:rPr>
            <w:sz w:val="24"/>
            <w:szCs w:val="24"/>
          </w:rPr>
          <w:delText>On the other hand, w</w:delText>
        </w:r>
      </w:del>
      <w:ins w:id="198" w:author="Scott Butterfield" w:date="2019-03-17T08:23:00Z">
        <w:r w:rsidR="00890DF7">
          <w:rPr>
            <w:sz w:val="24"/>
            <w:szCs w:val="24"/>
          </w:rPr>
          <w:t>W</w:t>
        </w:r>
      </w:ins>
      <w:r w:rsidRPr="00E02AC1">
        <w:rPr>
          <w:sz w:val="24"/>
          <w:szCs w:val="24"/>
        </w:rPr>
        <w:t xml:space="preserve">e grouped </w:t>
      </w:r>
      <w:del w:id="199" w:author="Scott Butterfield" w:date="2019-03-17T08:23:00Z">
        <w:r w:rsidRPr="00E02AC1" w:rsidDel="00890DF7">
          <w:rPr>
            <w:sz w:val="24"/>
            <w:szCs w:val="24"/>
          </w:rPr>
          <w:delText xml:space="preserve">the </w:delText>
        </w:r>
      </w:del>
      <w:ins w:id="200" w:author="Scott Butterfield" w:date="2019-03-17T08:23:00Z">
        <w:r w:rsidR="00890DF7">
          <w:rPr>
            <w:sz w:val="24"/>
            <w:szCs w:val="24"/>
          </w:rPr>
          <w:t>restoration</w:t>
        </w:r>
        <w:r w:rsidR="00890DF7" w:rsidRPr="00E02AC1">
          <w:rPr>
            <w:sz w:val="24"/>
            <w:szCs w:val="24"/>
          </w:rPr>
          <w:t xml:space="preserve"> </w:t>
        </w:r>
      </w:ins>
      <w:r w:rsidRPr="00E02AC1">
        <w:rPr>
          <w:sz w:val="24"/>
          <w:szCs w:val="24"/>
        </w:rPr>
        <w:t xml:space="preserve">outcomes </w:t>
      </w:r>
      <w:del w:id="201" w:author="Scott Butterfield" w:date="2019-03-17T08:23:00Z">
        <w:r w:rsidRPr="00E02AC1" w:rsidDel="00890DF7">
          <w:rPr>
            <w:sz w:val="24"/>
            <w:szCs w:val="24"/>
          </w:rPr>
          <w:delText xml:space="preserve">evaluated </w:delText>
        </w:r>
      </w:del>
      <w:r w:rsidRPr="00E02AC1">
        <w:rPr>
          <w:sz w:val="24"/>
          <w:szCs w:val="24"/>
        </w:rPr>
        <w:t>in</w:t>
      </w:r>
      <w:ins w:id="202" w:author="Scott Butterfield" w:date="2019-03-17T08:23:00Z">
        <w:r w:rsidR="00890DF7">
          <w:rPr>
            <w:sz w:val="24"/>
            <w:szCs w:val="24"/>
          </w:rPr>
          <w:t xml:space="preserve"> </w:t>
        </w:r>
      </w:ins>
      <w:r w:rsidRPr="00E02AC1">
        <w:rPr>
          <w:sz w:val="24"/>
          <w:szCs w:val="24"/>
        </w:rPr>
        <w:t xml:space="preserve">to four </w:t>
      </w:r>
      <w:del w:id="203" w:author="Scott Butterfield" w:date="2019-03-17T08:23:00Z">
        <w:r w:rsidRPr="00E02AC1" w:rsidDel="00890DF7">
          <w:rPr>
            <w:sz w:val="24"/>
            <w:szCs w:val="24"/>
          </w:rPr>
          <w:delText xml:space="preserve">general </w:delText>
        </w:r>
      </w:del>
      <w:r w:rsidRPr="00E02AC1">
        <w:rPr>
          <w:sz w:val="24"/>
          <w:szCs w:val="24"/>
        </w:rPr>
        <w:t>categories</w:t>
      </w:r>
      <w:ins w:id="204" w:author="Scott Butterfield" w:date="2019-03-17T08:23:00Z">
        <w:r w:rsidR="00890DF7">
          <w:rPr>
            <w:sz w:val="24"/>
            <w:szCs w:val="24"/>
          </w:rPr>
          <w:t xml:space="preserve"> as well</w:t>
        </w:r>
      </w:ins>
      <w:r w:rsidRPr="00E02AC1">
        <w:rPr>
          <w:sz w:val="24"/>
          <w:szCs w:val="24"/>
        </w:rPr>
        <w:t xml:space="preserve">: soil, plants, animals and </w:t>
      </w:r>
      <w:commentRangeStart w:id="205"/>
      <w:ins w:id="206" w:author="Scott Butterfield" w:date="2019-03-17T08:24:00Z">
        <w:r w:rsidR="00890DF7">
          <w:rPr>
            <w:sz w:val="24"/>
            <w:szCs w:val="24"/>
          </w:rPr>
          <w:t>“</w:t>
        </w:r>
      </w:ins>
      <w:r w:rsidRPr="00E02AC1">
        <w:rPr>
          <w:sz w:val="24"/>
          <w:szCs w:val="24"/>
        </w:rPr>
        <w:t>habitat</w:t>
      </w:r>
      <w:ins w:id="207" w:author="Scott Butterfield" w:date="2019-03-17T08:24:00Z">
        <w:r w:rsidR="00890DF7">
          <w:rPr>
            <w:sz w:val="24"/>
            <w:szCs w:val="24"/>
          </w:rPr>
          <w:t>”</w:t>
        </w:r>
        <w:commentRangeEnd w:id="205"/>
        <w:r w:rsidR="00890DF7">
          <w:rPr>
            <w:rStyle w:val="CommentReference"/>
            <w:rFonts w:eastAsia="Times New Roman"/>
          </w:rPr>
          <w:commentReference w:id="205"/>
        </w:r>
      </w:ins>
      <w:ins w:id="208" w:author="Scott Butterfield" w:date="2019-03-17T08:25:00Z">
        <w:r w:rsidR="00890DF7">
          <w:rPr>
            <w:sz w:val="24"/>
            <w:szCs w:val="24"/>
          </w:rPr>
          <w:t xml:space="preserve"> </w:t>
        </w:r>
      </w:ins>
      <w:del w:id="209" w:author="Scott Butterfield" w:date="2019-03-17T08:25:00Z">
        <w:r w:rsidRPr="00E02AC1" w:rsidDel="00890DF7">
          <w:rPr>
            <w:sz w:val="24"/>
            <w:szCs w:val="24"/>
          </w:rPr>
          <w:delText xml:space="preserve">. The “animals” category was included into the active </w:delText>
        </w:r>
        <w:r w:rsidRPr="00E02AC1" w:rsidDel="00890DF7">
          <w:rPr>
            <w:sz w:val="24"/>
            <w:szCs w:val="24"/>
          </w:rPr>
          <w:lastRenderedPageBreak/>
          <w:delText xml:space="preserve">restoration while the other three categories belong to both types of restoration </w:delText>
        </w:r>
      </w:del>
      <w:r w:rsidRPr="00E02AC1">
        <w:rPr>
          <w:sz w:val="24"/>
          <w:szCs w:val="24"/>
        </w:rPr>
        <w:t xml:space="preserve">(fig. S3). We </w:t>
      </w:r>
      <w:del w:id="210" w:author="Scott Butterfield" w:date="2019-03-17T08:26:00Z">
        <w:r w:rsidRPr="00E02AC1" w:rsidDel="00890DF7">
          <w:rPr>
            <w:sz w:val="24"/>
            <w:szCs w:val="24"/>
          </w:rPr>
          <w:delText xml:space="preserve">performed </w:delText>
        </w:r>
      </w:del>
      <w:ins w:id="211" w:author="Scott Butterfield" w:date="2019-03-17T08:26:00Z">
        <w:r w:rsidR="00890DF7">
          <w:rPr>
            <w:sz w:val="24"/>
            <w:szCs w:val="24"/>
          </w:rPr>
          <w:t>used</w:t>
        </w:r>
        <w:r w:rsidR="00890DF7" w:rsidRPr="00E02AC1">
          <w:rPr>
            <w:sz w:val="24"/>
            <w:szCs w:val="24"/>
          </w:rPr>
          <w:t xml:space="preserve"> </w:t>
        </w:r>
      </w:ins>
      <w:r w:rsidRPr="00E02AC1">
        <w:rPr>
          <w:sz w:val="24"/>
          <w:szCs w:val="24"/>
        </w:rPr>
        <w:t xml:space="preserve">random effects models </w:t>
      </w:r>
      <w:del w:id="212" w:author="Scott Butterfield" w:date="2019-03-17T08:26:00Z">
        <w:r w:rsidRPr="00E02AC1" w:rsidDel="00890DF7">
          <w:rPr>
            <w:sz w:val="24"/>
            <w:szCs w:val="24"/>
          </w:rPr>
          <w:delText xml:space="preserve">which allow us </w:delText>
        </w:r>
      </w:del>
      <w:r w:rsidRPr="00E02AC1">
        <w:rPr>
          <w:sz w:val="24"/>
          <w:szCs w:val="24"/>
        </w:rPr>
        <w:t xml:space="preserve">to account for the variability </w:t>
      </w:r>
      <w:del w:id="213" w:author="Scott Butterfield" w:date="2019-03-17T08:26:00Z">
        <w:r w:rsidRPr="00E02AC1" w:rsidDel="00890DF7">
          <w:rPr>
            <w:sz w:val="24"/>
            <w:szCs w:val="24"/>
          </w:rPr>
          <w:delText>of studies</w:delText>
        </w:r>
      </w:del>
      <w:ins w:id="214" w:author="Scott Butterfield" w:date="2019-03-17T08:26:00Z">
        <w:r w:rsidR="00890DF7">
          <w:rPr>
            <w:sz w:val="24"/>
            <w:szCs w:val="24"/>
          </w:rPr>
          <w:t>within the 66 peer-reviewed studies</w:t>
        </w:r>
      </w:ins>
      <w:r w:rsidR="001D4D4C">
        <w:rPr>
          <w:sz w:val="24"/>
          <w:szCs w:val="24"/>
        </w:rPr>
        <w:t xml:space="preserve"> </w:t>
      </w:r>
      <w:r w:rsidR="001D4D4C">
        <w:rPr>
          <w:sz w:val="24"/>
          <w:szCs w:val="24"/>
        </w:rPr>
        <w:fldChar w:fldCharType="begin" w:fldLock="1"/>
      </w:r>
      <w:r w:rsidR="001D4D4C">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operties":{"noteIndex":0},"schema":"https://github.com/citation-style-language/schema/raw/master/csl-citation.json"}</w:instrText>
      </w:r>
      <w:r w:rsidR="001D4D4C">
        <w:rPr>
          <w:sz w:val="24"/>
          <w:szCs w:val="24"/>
        </w:rPr>
        <w:fldChar w:fldCharType="separate"/>
      </w:r>
      <w:r w:rsidR="001D4D4C" w:rsidRPr="001D4D4C">
        <w:rPr>
          <w:noProof/>
          <w:sz w:val="24"/>
          <w:szCs w:val="24"/>
        </w:rPr>
        <w:t>(</w:t>
      </w:r>
      <w:r w:rsidR="001D4D4C" w:rsidRPr="001D4D4C">
        <w:rPr>
          <w:i/>
          <w:noProof/>
          <w:sz w:val="24"/>
          <w:szCs w:val="24"/>
        </w:rPr>
        <w:t>13</w:t>
      </w:r>
      <w:r w:rsidR="001D4D4C" w:rsidRPr="001D4D4C">
        <w:rPr>
          <w:noProof/>
          <w:sz w:val="24"/>
          <w:szCs w:val="24"/>
        </w:rPr>
        <w:t>)</w:t>
      </w:r>
      <w:r w:rsidR="001D4D4C">
        <w:rPr>
          <w:sz w:val="24"/>
          <w:szCs w:val="24"/>
        </w:rPr>
        <w:fldChar w:fldCharType="end"/>
      </w:r>
      <w:ins w:id="215" w:author="Scott Butterfield" w:date="2019-03-17T08:26:00Z">
        <w:r w:rsidR="00890DF7">
          <w:rPr>
            <w:sz w:val="24"/>
            <w:szCs w:val="24"/>
          </w:rPr>
          <w:t xml:space="preserve">, and then </w:t>
        </w:r>
      </w:ins>
      <w:del w:id="216" w:author="Scott Butterfield" w:date="2019-03-17T08:26:00Z">
        <w:r w:rsidRPr="00E02AC1" w:rsidDel="00890DF7">
          <w:rPr>
            <w:sz w:val="24"/>
            <w:szCs w:val="24"/>
          </w:rPr>
          <w:delText xml:space="preserve">. In addition, we </w:delText>
        </w:r>
      </w:del>
      <w:r w:rsidRPr="00E02AC1">
        <w:rPr>
          <w:sz w:val="24"/>
          <w:szCs w:val="24"/>
        </w:rPr>
        <w:t xml:space="preserve">applied meta-regressions to test the potential influence of two </w:t>
      </w:r>
      <w:ins w:id="217" w:author="Scott Butterfield" w:date="2019-03-17T08:27:00Z">
        <w:r w:rsidR="00890DF7">
          <w:rPr>
            <w:sz w:val="24"/>
            <w:szCs w:val="24"/>
          </w:rPr>
          <w:t xml:space="preserve">additional </w:t>
        </w:r>
      </w:ins>
      <w:r w:rsidRPr="00E02AC1">
        <w:rPr>
          <w:sz w:val="24"/>
          <w:szCs w:val="24"/>
        </w:rPr>
        <w:t xml:space="preserve">covariates, aridity </w:t>
      </w:r>
      <w:r w:rsidRPr="00E02AC1">
        <w:rPr>
          <w:sz w:val="24"/>
          <w:szCs w:val="24"/>
        </w:rPr>
        <w:fldChar w:fldCharType="begin" w:fldLock="1"/>
      </w:r>
      <w:r w:rsidR="001D4D4C">
        <w:rPr>
          <w:sz w:val="24"/>
          <w:szCs w:val="24"/>
        </w:rPr>
        <w:instrText>ADDIN CSL_CITATION {"citationItems":[{"id":"ITEM-1","itemData":{"author":[{"dropping-particle":"De","family":"Martonne","given":"Emmanuel","non-dropping-particle":"","parse-names":false,"suffix":""}],"container-title":"Geographical Review","id":"ITEM-1","issue":"3","issued":{"date-parts":[["1927"]]},"page":"397-414","title":"American Geographical Society Regions of Interior-Basin Drainage REGIONS OF INTERIOR-BASIN","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15</w:t>
      </w:r>
      <w:r w:rsidR="00D17C6B" w:rsidRPr="00D17C6B">
        <w:rPr>
          <w:noProof/>
          <w:sz w:val="24"/>
          <w:szCs w:val="24"/>
        </w:rPr>
        <w:t>)</w:t>
      </w:r>
      <w:r w:rsidRPr="00E02AC1">
        <w:rPr>
          <w:sz w:val="24"/>
          <w:szCs w:val="24"/>
        </w:rPr>
        <w:fldChar w:fldCharType="end"/>
      </w:r>
      <w:ins w:id="218" w:author="Scott Butterfield" w:date="2019-03-17T08:27:00Z">
        <w:r w:rsidR="00890DF7">
          <w:rPr>
            <w:sz w:val="24"/>
            <w:szCs w:val="24"/>
          </w:rPr>
          <w:t>,</w:t>
        </w:r>
      </w:ins>
      <w:r w:rsidRPr="00E02AC1">
        <w:rPr>
          <w:sz w:val="24"/>
          <w:szCs w:val="24"/>
        </w:rPr>
        <w:t xml:space="preserve"> and the time scale of experiments</w:t>
      </w:r>
      <w:del w:id="219" w:author="Scott Butterfield" w:date="2019-03-17T08:27:00Z">
        <w:r w:rsidRPr="00E02AC1" w:rsidDel="00890DF7">
          <w:rPr>
            <w:sz w:val="24"/>
            <w:szCs w:val="24"/>
          </w:rPr>
          <w:delText xml:space="preserve">, on the effectiveness of interventions examined </w:delText>
        </w:r>
      </w:del>
      <w:r w:rsidRPr="00E02AC1">
        <w:rPr>
          <w:sz w:val="24"/>
          <w:szCs w:val="24"/>
        </w:rPr>
        <w:fldChar w:fldCharType="begin" w:fldLock="1"/>
      </w:r>
      <w:r w:rsidR="001D4D4C">
        <w:rPr>
          <w:sz w:val="24"/>
          <w:szCs w:val="24"/>
        </w:rPr>
        <w:instrText>ADDIN CSL_CITATION {"citationItems":[{"id":"ITEM-1","itemData":{"ISBN":"9780470057247","author":[{"dropping-particle":"","family":"Michael Borenstein, L. V. Hedges","given":"J. P. T. Higgins and H. R. Rothstein","non-dropping-particle":"","parse-names":false,"suffix":""}],"container-title":"Introduction to Meta-Analysis","id":"ITEM-1","issued":{"date-parts":[["2009"]]},"page":"282-288","title":"Investigating heterogeneity","type":"chapter"},"uris":["http://www.mendeley.com/documents/?uuid=bdb5402b-0b82-4616-a387-663cdda25bfb"]}],"mendeley":{"formattedCitation":"(&lt;i&gt;16&lt;/i&gt;)","plainTextFormattedCitation":"(16)","previouslyFormattedCitation":"(&lt;i&gt;16&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16</w:t>
      </w:r>
      <w:r w:rsidR="00D17C6B" w:rsidRPr="00D17C6B">
        <w:rPr>
          <w:noProof/>
          <w:sz w:val="24"/>
          <w:szCs w:val="24"/>
        </w:rPr>
        <w:t>)</w:t>
      </w:r>
      <w:r w:rsidRPr="00E02AC1">
        <w:rPr>
          <w:sz w:val="24"/>
          <w:szCs w:val="24"/>
        </w:rPr>
        <w:fldChar w:fldCharType="end"/>
      </w:r>
      <w:r w:rsidRPr="00E02AC1">
        <w:rPr>
          <w:sz w:val="24"/>
          <w:szCs w:val="24"/>
        </w:rPr>
        <w:t xml:space="preserve">. </w:t>
      </w:r>
      <w:bookmarkStart w:id="220" w:name="_Hlk3189570"/>
    </w:p>
    <w:bookmarkEnd w:id="220"/>
    <w:p w14:paraId="23DA251A" w14:textId="163DB6F8" w:rsidR="00E02AC1" w:rsidRPr="00E02AC1" w:rsidRDefault="00890DF7" w:rsidP="00E02AC1">
      <w:pPr>
        <w:spacing w:line="480" w:lineRule="auto"/>
        <w:rPr>
          <w:sz w:val="24"/>
          <w:szCs w:val="24"/>
        </w:rPr>
      </w:pPr>
      <w:ins w:id="221" w:author="Scott Butterfield" w:date="2019-03-17T08:29:00Z">
        <w:r>
          <w:rPr>
            <w:sz w:val="24"/>
            <w:szCs w:val="24"/>
          </w:rPr>
          <w:t xml:space="preserve">We reviewed studies from XX countries </w:t>
        </w:r>
      </w:ins>
      <w:del w:id="222" w:author="Scott Butterfield" w:date="2019-03-17T08:29:00Z">
        <w:r w:rsidR="00E02AC1" w:rsidRPr="00E02AC1" w:rsidDel="00890DF7">
          <w:rPr>
            <w:sz w:val="24"/>
            <w:szCs w:val="24"/>
          </w:rPr>
          <w:delText xml:space="preserve">Data of drylands from all continents are represented in our study </w:delText>
        </w:r>
      </w:del>
      <w:r w:rsidR="00E02AC1" w:rsidRPr="00E02AC1">
        <w:rPr>
          <w:sz w:val="24"/>
          <w:szCs w:val="24"/>
        </w:rPr>
        <w:t xml:space="preserve">(Fig.1). </w:t>
      </w:r>
      <w:commentRangeStart w:id="223"/>
      <w:r w:rsidR="00E02AC1" w:rsidRPr="00E02AC1">
        <w:rPr>
          <w:sz w:val="24"/>
          <w:szCs w:val="24"/>
        </w:rPr>
        <w:t xml:space="preserve">We found that the average effect sizes calculated for both types of restoration in drylands were statistically different from zero and between them (p &lt; 0.001 for t-tests of </w:t>
      </w:r>
      <w:proofErr w:type="spellStart"/>
      <w:r w:rsidR="00E02AC1" w:rsidRPr="00E02AC1">
        <w:rPr>
          <w:sz w:val="24"/>
          <w:szCs w:val="24"/>
        </w:rPr>
        <w:t>lrr</w:t>
      </w:r>
      <w:proofErr w:type="spellEnd"/>
      <w:r w:rsidR="00E02AC1" w:rsidRPr="00E02AC1">
        <w:rPr>
          <w:sz w:val="24"/>
          <w:szCs w:val="24"/>
        </w:rPr>
        <w:t>).</w:t>
      </w:r>
      <w:commentRangeEnd w:id="223"/>
      <w:r>
        <w:rPr>
          <w:rStyle w:val="CommentReference"/>
          <w:rFonts w:eastAsia="Times New Roman"/>
        </w:rPr>
        <w:commentReference w:id="223"/>
      </w:r>
      <w:r w:rsidR="00E02AC1" w:rsidRPr="00E02AC1">
        <w:rPr>
          <w:sz w:val="24"/>
          <w:szCs w:val="24"/>
        </w:rPr>
        <w:t xml:space="preserve"> </w:t>
      </w:r>
      <w:del w:id="224" w:author="Scott Butterfield" w:date="2019-03-17T08:31:00Z">
        <w:r w:rsidR="00E02AC1" w:rsidRPr="00E02AC1" w:rsidDel="00AA5767">
          <w:rPr>
            <w:sz w:val="24"/>
            <w:szCs w:val="24"/>
          </w:rPr>
          <w:delText>Furthermore, a</w:delText>
        </w:r>
      </w:del>
      <w:ins w:id="225" w:author="Scott Butterfield" w:date="2019-03-17T08:31:00Z">
        <w:r w:rsidR="00AA5767">
          <w:rPr>
            <w:sz w:val="24"/>
            <w:szCs w:val="24"/>
          </w:rPr>
          <w:t>A</w:t>
        </w:r>
      </w:ins>
      <w:r w:rsidR="00E02AC1" w:rsidRPr="00E02AC1">
        <w:rPr>
          <w:sz w:val="24"/>
          <w:szCs w:val="24"/>
        </w:rPr>
        <w:t>ctive and passive restoration</w:t>
      </w:r>
      <w:ins w:id="226" w:author="Scott Butterfield" w:date="2019-03-17T08:31:00Z">
        <w:r w:rsidR="00AA5767">
          <w:rPr>
            <w:sz w:val="24"/>
            <w:szCs w:val="24"/>
          </w:rPr>
          <w:t xml:space="preserve"> practices</w:t>
        </w:r>
      </w:ins>
      <w:r w:rsidR="00E02AC1" w:rsidRPr="00E02AC1">
        <w:rPr>
          <w:sz w:val="24"/>
          <w:szCs w:val="24"/>
        </w:rPr>
        <w:t xml:space="preserve"> differed in their magnitude and direction</w:t>
      </w:r>
      <w:ins w:id="227" w:author="Scott Butterfield" w:date="2019-03-17T08:31:00Z">
        <w:r w:rsidR="00AA5767">
          <w:rPr>
            <w:sz w:val="24"/>
            <w:szCs w:val="24"/>
          </w:rPr>
          <w:t xml:space="preserve"> (Table XX). Overall, active restoration led to positive outcomes (Table XX)</w:t>
        </w:r>
      </w:ins>
      <w:del w:id="228" w:author="Scott Butterfield" w:date="2019-03-17T08:31:00Z">
        <w:r w:rsidR="00E02AC1" w:rsidRPr="00E02AC1" w:rsidDel="00AA5767">
          <w:rPr>
            <w:sz w:val="24"/>
            <w:szCs w:val="24"/>
          </w:rPr>
          <w:delText>; thus, active restorat</w:delText>
        </w:r>
      </w:del>
      <w:del w:id="229" w:author="Scott Butterfield" w:date="2019-03-17T08:32:00Z">
        <w:r w:rsidR="00E02AC1" w:rsidRPr="00E02AC1" w:rsidDel="00AA5767">
          <w:rPr>
            <w:sz w:val="24"/>
            <w:szCs w:val="24"/>
          </w:rPr>
          <w:delText>ion was net positive</w:delText>
        </w:r>
      </w:del>
      <w:r w:rsidR="00E02AC1" w:rsidRPr="00E02AC1">
        <w:rPr>
          <w:sz w:val="24"/>
          <w:szCs w:val="24"/>
        </w:rPr>
        <w:t xml:space="preserve"> (</w:t>
      </w:r>
      <w:commentRangeStart w:id="230"/>
      <w:proofErr w:type="spellStart"/>
      <w:r w:rsidR="00E02AC1" w:rsidRPr="00E02AC1">
        <w:rPr>
          <w:sz w:val="24"/>
          <w:szCs w:val="24"/>
        </w:rPr>
        <w:t>lrr</w:t>
      </w:r>
      <w:proofErr w:type="spellEnd"/>
      <w:r w:rsidR="00E02AC1" w:rsidRPr="00E02AC1">
        <w:rPr>
          <w:sz w:val="24"/>
          <w:szCs w:val="24"/>
        </w:rPr>
        <w:t xml:space="preserve"> estimate = 0.22, 95% CI= 0.21 to 0.23</w:t>
      </w:r>
      <w:commentRangeEnd w:id="230"/>
      <w:r>
        <w:rPr>
          <w:rStyle w:val="CommentReference"/>
          <w:rFonts w:eastAsia="Times New Roman"/>
        </w:rPr>
        <w:commentReference w:id="230"/>
      </w:r>
      <w:r w:rsidR="00E02AC1" w:rsidRPr="00E02AC1">
        <w:rPr>
          <w:sz w:val="24"/>
          <w:szCs w:val="24"/>
        </w:rPr>
        <w:t xml:space="preserve">) while passive restoration </w:t>
      </w:r>
      <w:ins w:id="231" w:author="Scott Butterfield" w:date="2019-03-17T08:32:00Z">
        <w:r w:rsidR="00AA5767">
          <w:rPr>
            <w:sz w:val="24"/>
            <w:szCs w:val="24"/>
          </w:rPr>
          <w:t xml:space="preserve">practices were </w:t>
        </w:r>
      </w:ins>
      <w:del w:id="232" w:author="Scott Butterfield" w:date="2019-03-17T08:32:00Z">
        <w:r w:rsidR="00E02AC1" w:rsidRPr="00E02AC1" w:rsidDel="00AA5767">
          <w:rPr>
            <w:sz w:val="24"/>
            <w:szCs w:val="24"/>
          </w:rPr>
          <w:delText xml:space="preserve">was net </w:delText>
        </w:r>
      </w:del>
      <w:commentRangeStart w:id="233"/>
      <w:r w:rsidR="00E02AC1" w:rsidRPr="00E02AC1">
        <w:rPr>
          <w:sz w:val="24"/>
          <w:szCs w:val="24"/>
        </w:rPr>
        <w:t>negative</w:t>
      </w:r>
      <w:ins w:id="234" w:author="Scott Butterfield" w:date="2019-03-17T08:32:00Z">
        <w:r w:rsidR="00AA5767">
          <w:rPr>
            <w:sz w:val="24"/>
            <w:szCs w:val="24"/>
          </w:rPr>
          <w:t xml:space="preserve"> (Table XX</w:t>
        </w:r>
        <w:commentRangeEnd w:id="233"/>
        <w:r w:rsidR="00AA5767">
          <w:rPr>
            <w:rStyle w:val="CommentReference"/>
            <w:rFonts w:eastAsia="Times New Roman"/>
          </w:rPr>
          <w:commentReference w:id="233"/>
        </w:r>
        <w:r w:rsidR="00AA5767">
          <w:rPr>
            <w:sz w:val="24"/>
            <w:szCs w:val="24"/>
          </w:rPr>
          <w:t>).</w:t>
        </w:r>
      </w:ins>
      <w:r w:rsidR="00E02AC1" w:rsidRPr="00E02AC1">
        <w:rPr>
          <w:sz w:val="24"/>
          <w:szCs w:val="24"/>
        </w:rPr>
        <w:t xml:space="preserve"> (</w:t>
      </w:r>
      <w:proofErr w:type="spellStart"/>
      <w:r w:rsidR="00E02AC1" w:rsidRPr="00E02AC1">
        <w:rPr>
          <w:sz w:val="24"/>
          <w:szCs w:val="24"/>
        </w:rPr>
        <w:t>lrr</w:t>
      </w:r>
      <w:proofErr w:type="spellEnd"/>
      <w:r w:rsidR="00E02AC1" w:rsidRPr="00E02AC1">
        <w:rPr>
          <w:sz w:val="24"/>
          <w:szCs w:val="24"/>
        </w:rPr>
        <w:t xml:space="preserve"> estimate= -0.34, 95% CI= -0.37 to -0.31). </w:t>
      </w:r>
      <w:commentRangeStart w:id="235"/>
      <w:r w:rsidR="00E02AC1" w:rsidRPr="00E02AC1">
        <w:rPr>
          <w:sz w:val="24"/>
          <w:szCs w:val="24"/>
        </w:rPr>
        <w:t>The three categories of active interventions (soil, vegetation and water addition) were net positive and significantly different from zero and among them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soil</w:t>
      </w:r>
      <w:proofErr w:type="spellEnd"/>
      <w:r w:rsidR="00E02AC1" w:rsidRPr="00E02AC1">
        <w:rPr>
          <w:sz w:val="24"/>
          <w:szCs w:val="24"/>
        </w:rPr>
        <w:t xml:space="preserve">= 0.31, 95% CI= 0.30 to 0.33; </w:t>
      </w:r>
      <w:bookmarkStart w:id="236" w:name="_Hlk3125514"/>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vegetation</w:t>
      </w:r>
      <w:proofErr w:type="spellEnd"/>
      <w:r w:rsidR="00E02AC1" w:rsidRPr="00E02AC1">
        <w:rPr>
          <w:sz w:val="24"/>
          <w:szCs w:val="24"/>
        </w:rPr>
        <w:t>= 0.18, 95% CI= 0.17 to 0.20</w:t>
      </w:r>
      <w:bookmarkEnd w:id="236"/>
      <w:r w:rsidR="00E02AC1" w:rsidRPr="00E02AC1">
        <w:rPr>
          <w:sz w:val="24"/>
          <w:szCs w:val="24"/>
        </w:rPr>
        <w:t xml:space="preserve">;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water</w:t>
      </w:r>
      <w:proofErr w:type="spellEnd"/>
      <w:r w:rsidR="00E02AC1" w:rsidRPr="00E02AC1">
        <w:rPr>
          <w:sz w:val="24"/>
          <w:szCs w:val="24"/>
          <w:vertAlign w:val="subscript"/>
        </w:rPr>
        <w:t xml:space="preserve"> addition</w:t>
      </w:r>
      <w:r w:rsidR="00E02AC1" w:rsidRPr="00E02AC1">
        <w:rPr>
          <w:sz w:val="24"/>
          <w:szCs w:val="24"/>
        </w:rPr>
        <w:t>= 0.64, 95% CI= 0.55 to 0.73; p &lt; 0.0001; Fig. 2). On the other hand, the passive recovery of soil in drylands was net negative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soil</w:t>
      </w:r>
      <w:proofErr w:type="spellEnd"/>
      <w:r w:rsidR="00E02AC1" w:rsidRPr="00E02AC1">
        <w:rPr>
          <w:sz w:val="24"/>
          <w:szCs w:val="24"/>
        </w:rPr>
        <w:t xml:space="preserve">= -0.76, 95% CI= -0.82 to -0.70) while the other two passive interventions had a positive effect on restoration </w:t>
      </w:r>
      <w:bookmarkStart w:id="237" w:name="_Hlk2959267"/>
      <w:r w:rsidR="00E02AC1" w:rsidRPr="00E02AC1">
        <w:rPr>
          <w:sz w:val="24"/>
          <w:szCs w:val="24"/>
        </w:rPr>
        <w:t>(</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vegetation</w:t>
      </w:r>
      <w:proofErr w:type="spellEnd"/>
      <w:r w:rsidR="00E02AC1" w:rsidRPr="00E02AC1">
        <w:rPr>
          <w:sz w:val="24"/>
          <w:szCs w:val="24"/>
        </w:rPr>
        <w:t xml:space="preserve">= 0.26, 95% CI= 0.21 to 0.32;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grazing</w:t>
      </w:r>
      <w:proofErr w:type="spellEnd"/>
      <w:r w:rsidR="00E02AC1" w:rsidRPr="00E02AC1">
        <w:rPr>
          <w:sz w:val="24"/>
          <w:szCs w:val="24"/>
          <w:vertAlign w:val="subscript"/>
        </w:rPr>
        <w:t xml:space="preserve"> exclusion</w:t>
      </w:r>
      <w:r w:rsidR="00E02AC1" w:rsidRPr="00E02AC1">
        <w:rPr>
          <w:sz w:val="24"/>
          <w:szCs w:val="24"/>
        </w:rPr>
        <w:t>= 0.13, 95% CI= 0.03 to 0.24; p &lt; 0.0001; Fig. 2)</w:t>
      </w:r>
      <w:bookmarkEnd w:id="237"/>
      <w:r w:rsidR="00E02AC1" w:rsidRPr="00E02AC1">
        <w:rPr>
          <w:sz w:val="24"/>
          <w:szCs w:val="24"/>
        </w:rPr>
        <w:t xml:space="preserve">. </w:t>
      </w:r>
      <w:commentRangeEnd w:id="235"/>
      <w:r w:rsidR="00AA5767">
        <w:rPr>
          <w:rStyle w:val="CommentReference"/>
          <w:rFonts w:eastAsia="Times New Roman"/>
        </w:rPr>
        <w:commentReference w:id="235"/>
      </w:r>
      <w:del w:id="238" w:author="Scott Butterfield" w:date="2019-03-17T08:37:00Z">
        <w:r w:rsidR="00E02AC1" w:rsidRPr="00E02AC1" w:rsidDel="00AA5767">
          <w:rPr>
            <w:sz w:val="24"/>
            <w:szCs w:val="24"/>
          </w:rPr>
          <w:delText xml:space="preserve">Both covariates </w:delText>
        </w:r>
        <w:commentRangeStart w:id="239"/>
        <w:r w:rsidR="00E02AC1" w:rsidRPr="00E02AC1" w:rsidDel="00AA5767">
          <w:rPr>
            <w:sz w:val="24"/>
            <w:szCs w:val="24"/>
          </w:rPr>
          <w:delText>examined</w:delText>
        </w:r>
      </w:del>
      <w:ins w:id="240" w:author="Scott Butterfield" w:date="2019-03-17T08:37:00Z">
        <w:r w:rsidR="00AA5767">
          <w:rPr>
            <w:sz w:val="24"/>
            <w:szCs w:val="24"/>
          </w:rPr>
          <w:t xml:space="preserve">Aridity and time since the restoration intervention </w:t>
        </w:r>
        <w:commentRangeEnd w:id="239"/>
        <w:r w:rsidR="00AA5767">
          <w:rPr>
            <w:rStyle w:val="CommentReference"/>
            <w:rFonts w:eastAsia="Times New Roman"/>
          </w:rPr>
          <w:commentReference w:id="239"/>
        </w:r>
        <w:r w:rsidR="00AA5767">
          <w:rPr>
            <w:sz w:val="24"/>
            <w:szCs w:val="24"/>
          </w:rPr>
          <w:t>both</w:t>
        </w:r>
      </w:ins>
      <w:r w:rsidR="00E02AC1" w:rsidRPr="00E02AC1">
        <w:rPr>
          <w:sz w:val="24"/>
          <w:szCs w:val="24"/>
        </w:rPr>
        <w:t xml:space="preserve"> significantly influenced the effectiveness of active interventions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w:t>
      </w:r>
      <w:r w:rsidR="00E02AC1" w:rsidRPr="00E02AC1">
        <w:rPr>
          <w:sz w:val="24"/>
          <w:szCs w:val="24"/>
          <w:vertAlign w:val="subscript"/>
        </w:rPr>
        <w:t>aridity</w:t>
      </w:r>
      <w:proofErr w:type="spellEnd"/>
      <w:r w:rsidR="00E02AC1" w:rsidRPr="00E02AC1">
        <w:rPr>
          <w:sz w:val="24"/>
          <w:szCs w:val="24"/>
        </w:rPr>
        <w:t xml:space="preserve">= -0.01, 95% CI= -0.02 to -0.01; </w:t>
      </w:r>
      <w:proofErr w:type="spellStart"/>
      <w:r w:rsidR="00E02AC1" w:rsidRPr="00E02AC1">
        <w:rPr>
          <w:sz w:val="24"/>
          <w:szCs w:val="24"/>
        </w:rPr>
        <w:t>lrr</w:t>
      </w:r>
      <w:proofErr w:type="spellEnd"/>
      <w:r w:rsidR="00E02AC1" w:rsidRPr="00E02AC1">
        <w:rPr>
          <w:sz w:val="24"/>
          <w:szCs w:val="24"/>
        </w:rPr>
        <w:t xml:space="preserve"> </w:t>
      </w:r>
      <w:proofErr w:type="spellStart"/>
      <w:proofErr w:type="gramStart"/>
      <w:r w:rsidR="00E02AC1" w:rsidRPr="00E02AC1">
        <w:rPr>
          <w:sz w:val="24"/>
          <w:szCs w:val="24"/>
        </w:rPr>
        <w:t>estimated</w:t>
      </w:r>
      <w:r w:rsidR="00E02AC1" w:rsidRPr="00E02AC1">
        <w:rPr>
          <w:sz w:val="24"/>
          <w:szCs w:val="24"/>
          <w:vertAlign w:val="subscript"/>
        </w:rPr>
        <w:t>exp.time</w:t>
      </w:r>
      <w:proofErr w:type="spellEnd"/>
      <w:proofErr w:type="gramEnd"/>
      <w:r w:rsidR="00E02AC1" w:rsidRPr="00E02AC1">
        <w:rPr>
          <w:sz w:val="24"/>
          <w:szCs w:val="24"/>
        </w:rPr>
        <w:t>= 0.003, 95% CI= 0.003 to 0.0035)</w:t>
      </w:r>
      <w:ins w:id="241" w:author="Scott Butterfield" w:date="2019-03-17T08:37:00Z">
        <w:r w:rsidR="00AA5767">
          <w:rPr>
            <w:sz w:val="24"/>
            <w:szCs w:val="24"/>
          </w:rPr>
          <w:t>,</w:t>
        </w:r>
      </w:ins>
      <w:r w:rsidR="00E02AC1" w:rsidRPr="00E02AC1">
        <w:rPr>
          <w:sz w:val="24"/>
          <w:szCs w:val="24"/>
        </w:rPr>
        <w:t xml:space="preserve"> while for passive interventions just the time scale of experiments was significant (</w:t>
      </w:r>
      <w:proofErr w:type="spellStart"/>
      <w:r w:rsidR="00E02AC1" w:rsidRPr="00E02AC1">
        <w:rPr>
          <w:sz w:val="24"/>
          <w:szCs w:val="24"/>
        </w:rPr>
        <w:t>lrr</w:t>
      </w:r>
      <w:proofErr w:type="spellEnd"/>
      <w:r w:rsidR="00E02AC1" w:rsidRPr="00E02AC1">
        <w:rPr>
          <w:sz w:val="24"/>
          <w:szCs w:val="24"/>
        </w:rPr>
        <w:t xml:space="preserve"> </w:t>
      </w:r>
      <w:proofErr w:type="spellStart"/>
      <w:r w:rsidR="00E02AC1" w:rsidRPr="00E02AC1">
        <w:rPr>
          <w:sz w:val="24"/>
          <w:szCs w:val="24"/>
        </w:rPr>
        <w:t>estimated</w:t>
      </w:r>
      <w:r w:rsidR="00E02AC1" w:rsidRPr="00E02AC1">
        <w:rPr>
          <w:sz w:val="24"/>
          <w:szCs w:val="24"/>
          <w:vertAlign w:val="subscript"/>
        </w:rPr>
        <w:t>exp.time</w:t>
      </w:r>
      <w:proofErr w:type="spellEnd"/>
      <w:r w:rsidR="00E02AC1" w:rsidRPr="00E02AC1">
        <w:rPr>
          <w:sz w:val="24"/>
          <w:szCs w:val="24"/>
        </w:rPr>
        <w:t>= 0.01, 95% CI= 0.008 to 0.01).</w:t>
      </w:r>
    </w:p>
    <w:p w14:paraId="02CE153D" w14:textId="206E96B4" w:rsidR="00E02AC1" w:rsidRPr="00E02AC1" w:rsidRDefault="00E02AC1" w:rsidP="00E02AC1">
      <w:pPr>
        <w:spacing w:line="480" w:lineRule="auto"/>
        <w:rPr>
          <w:sz w:val="24"/>
          <w:szCs w:val="24"/>
        </w:rPr>
      </w:pPr>
      <w:commentRangeStart w:id="242"/>
      <w:del w:id="243" w:author="Scott Butterfield" w:date="2019-03-17T08:41:00Z">
        <w:r w:rsidRPr="00E02AC1" w:rsidDel="00DC3BAA">
          <w:rPr>
            <w:sz w:val="24"/>
            <w:szCs w:val="24"/>
          </w:rPr>
          <w:lastRenderedPageBreak/>
          <w:delText xml:space="preserve">According to the outcomes evaluated in </w:delText>
        </w:r>
      </w:del>
      <w:ins w:id="244" w:author="Scott Butterfield" w:date="2019-03-17T08:41:00Z">
        <w:r w:rsidR="00DC3BAA">
          <w:rPr>
            <w:sz w:val="24"/>
            <w:szCs w:val="24"/>
          </w:rPr>
          <w:t xml:space="preserve">Within </w:t>
        </w:r>
      </w:ins>
      <w:commentRangeEnd w:id="242"/>
      <w:ins w:id="245" w:author="Scott Butterfield" w:date="2019-03-17T08:43:00Z">
        <w:r w:rsidR="00DC3BAA">
          <w:rPr>
            <w:rStyle w:val="CommentReference"/>
            <w:rFonts w:eastAsia="Times New Roman"/>
          </w:rPr>
          <w:commentReference w:id="242"/>
        </w:r>
      </w:ins>
      <w:ins w:id="246" w:author="Scott Butterfield" w:date="2019-03-17T08:41:00Z">
        <w:r w:rsidR="00DC3BAA">
          <w:rPr>
            <w:sz w:val="24"/>
            <w:szCs w:val="24"/>
          </w:rPr>
          <w:t xml:space="preserve">the </w:t>
        </w:r>
      </w:ins>
      <w:r w:rsidRPr="00E02AC1">
        <w:rPr>
          <w:sz w:val="24"/>
          <w:szCs w:val="24"/>
        </w:rPr>
        <w:t xml:space="preserve">active restoration </w:t>
      </w:r>
      <w:del w:id="247" w:author="Scott Butterfield" w:date="2019-03-17T08:42:00Z">
        <w:r w:rsidRPr="00E02AC1" w:rsidDel="00DC3BAA">
          <w:rPr>
            <w:sz w:val="24"/>
            <w:szCs w:val="24"/>
          </w:rPr>
          <w:delText>studies</w:delText>
        </w:r>
      </w:del>
      <w:ins w:id="248" w:author="Scott Butterfield" w:date="2019-03-17T08:42:00Z">
        <w:r w:rsidR="00DC3BAA">
          <w:rPr>
            <w:sz w:val="24"/>
            <w:szCs w:val="24"/>
          </w:rPr>
          <w:t>practices</w:t>
        </w:r>
      </w:ins>
      <w:del w:id="249" w:author="Scott Butterfield" w:date="2019-03-17T08:41:00Z">
        <w:r w:rsidRPr="00E02AC1" w:rsidDel="00DC3BAA">
          <w:rPr>
            <w:sz w:val="24"/>
            <w:szCs w:val="24"/>
          </w:rPr>
          <w:delText>,</w:delText>
        </w:r>
      </w:del>
      <w:ins w:id="250" w:author="Scott Butterfield" w:date="2019-03-17T08:41:00Z">
        <w:r w:rsidR="00DC3BAA">
          <w:rPr>
            <w:sz w:val="24"/>
            <w:szCs w:val="24"/>
          </w:rPr>
          <w:t xml:space="preserve"> that we evaluated,</w:t>
        </w:r>
      </w:ins>
      <w:r w:rsidRPr="00E02AC1">
        <w:rPr>
          <w:sz w:val="24"/>
          <w:szCs w:val="24"/>
        </w:rPr>
        <w:t xml:space="preserve"> we found </w:t>
      </w:r>
      <w:ins w:id="251" w:author="Scott Butterfield" w:date="2019-03-17T08:42:00Z">
        <w:r w:rsidR="00DC3BAA">
          <w:rPr>
            <w:sz w:val="24"/>
            <w:szCs w:val="24"/>
          </w:rPr>
          <w:t xml:space="preserve">that there was a </w:t>
        </w:r>
      </w:ins>
      <w:del w:id="252" w:author="Scott Butterfield" w:date="2019-03-17T08:42:00Z">
        <w:r w:rsidRPr="00E02AC1" w:rsidDel="00DC3BAA">
          <w:rPr>
            <w:sz w:val="24"/>
            <w:szCs w:val="24"/>
          </w:rPr>
          <w:delText>net</w:delText>
        </w:r>
      </w:del>
      <w:r w:rsidRPr="00E02AC1">
        <w:rPr>
          <w:sz w:val="24"/>
          <w:szCs w:val="24"/>
        </w:rPr>
        <w:t xml:space="preserve"> positive effect</w:t>
      </w:r>
      <w:del w:id="253" w:author="Scott Butterfield" w:date="2019-03-17T08:42:00Z">
        <w:r w:rsidRPr="00E02AC1" w:rsidDel="00DC3BAA">
          <w:rPr>
            <w:sz w:val="24"/>
            <w:szCs w:val="24"/>
          </w:rPr>
          <w:delText>s</w:delText>
        </w:r>
      </w:del>
      <w:r w:rsidRPr="00E02AC1">
        <w:rPr>
          <w:sz w:val="24"/>
          <w:szCs w:val="24"/>
        </w:rPr>
        <w:t xml:space="preserve"> o</w:t>
      </w:r>
      <w:ins w:id="254" w:author="Scott Butterfield" w:date="2019-03-17T08:42:00Z">
        <w:r w:rsidR="00DC3BAA">
          <w:rPr>
            <w:sz w:val="24"/>
            <w:szCs w:val="24"/>
          </w:rPr>
          <w:t>n</w:t>
        </w:r>
      </w:ins>
      <w:del w:id="255" w:author="Scott Butterfield" w:date="2019-03-17T08:42:00Z">
        <w:r w:rsidRPr="00E02AC1" w:rsidDel="00DC3BAA">
          <w:rPr>
            <w:sz w:val="24"/>
            <w:szCs w:val="24"/>
          </w:rPr>
          <w:delText>f</w:delText>
        </w:r>
      </w:del>
      <w:r w:rsidRPr="00E02AC1">
        <w:rPr>
          <w:sz w:val="24"/>
          <w:szCs w:val="24"/>
        </w:rPr>
        <w:t xml:space="preserve"> </w:t>
      </w:r>
      <w:del w:id="256" w:author="Scott Butterfield" w:date="2019-03-17T08:42:00Z">
        <w:r w:rsidRPr="00E02AC1" w:rsidDel="00DC3BAA">
          <w:rPr>
            <w:sz w:val="24"/>
            <w:szCs w:val="24"/>
          </w:rPr>
          <w:delText xml:space="preserve">interventions on </w:delText>
        </w:r>
      </w:del>
      <w:r w:rsidRPr="00E02AC1">
        <w:rPr>
          <w:sz w:val="24"/>
          <w:szCs w:val="24"/>
        </w:rPr>
        <w:t>soil, plant</w:t>
      </w:r>
      <w:del w:id="257" w:author="Scott Butterfield" w:date="2019-03-17T08:42:00Z">
        <w:r w:rsidRPr="00E02AC1" w:rsidDel="00DC3BAA">
          <w:rPr>
            <w:sz w:val="24"/>
            <w:szCs w:val="24"/>
          </w:rPr>
          <w:delText>s</w:delText>
        </w:r>
      </w:del>
      <w:r w:rsidRPr="00E02AC1">
        <w:rPr>
          <w:sz w:val="24"/>
          <w:szCs w:val="24"/>
        </w:rPr>
        <w:t xml:space="preserve"> and habitat restoration</w:t>
      </w:r>
      <w:ins w:id="258" w:author="Scott Butterfield" w:date="2019-03-17T08:42:00Z">
        <w:r w:rsidR="00DC3BAA">
          <w:rPr>
            <w:sz w:val="24"/>
            <w:szCs w:val="24"/>
          </w:rPr>
          <w:t>,</w:t>
        </w:r>
      </w:ins>
      <w:r w:rsidRPr="00E02AC1">
        <w:rPr>
          <w:sz w:val="24"/>
          <w:szCs w:val="24"/>
        </w:rPr>
        <w:t xml:space="preserve"> but a negative effect on </w:t>
      </w:r>
      <w:ins w:id="259" w:author="Scott Butterfield" w:date="2019-03-17T08:43:00Z">
        <w:r w:rsidR="00DC3BAA">
          <w:rPr>
            <w:sz w:val="24"/>
            <w:szCs w:val="24"/>
          </w:rPr>
          <w:t xml:space="preserve">the restoration of </w:t>
        </w:r>
      </w:ins>
      <w:r w:rsidRPr="00E02AC1">
        <w:rPr>
          <w:sz w:val="24"/>
          <w:szCs w:val="24"/>
        </w:rPr>
        <w:t xml:space="preserve">animal communities </w:t>
      </w:r>
      <w:del w:id="260" w:author="Scott Butterfield" w:date="2019-03-17T08:43:00Z">
        <w:r w:rsidRPr="00E02AC1" w:rsidDel="00DC3BAA">
          <w:rPr>
            <w:sz w:val="24"/>
            <w:szCs w:val="24"/>
          </w:rPr>
          <w:delText xml:space="preserve">restoration </w:delText>
        </w:r>
      </w:del>
      <w:r w:rsidRPr="00E02AC1">
        <w:rPr>
          <w:sz w:val="24"/>
          <w:szCs w:val="24"/>
        </w:rPr>
        <w:t>(</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soil</w:t>
      </w:r>
      <w:proofErr w:type="spellEnd"/>
      <w:r w:rsidRPr="00E02AC1">
        <w:rPr>
          <w:sz w:val="24"/>
          <w:szCs w:val="24"/>
        </w:rPr>
        <w:t xml:space="preserve">= 0.22, 95% CI= 0.15 to 0.28;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0.51, 95% CI= 0.49 to 0.52;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0.06, 95% CI= 0.04 to 0.08;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animals</w:t>
      </w:r>
      <w:proofErr w:type="spellEnd"/>
      <w:r w:rsidRPr="00E02AC1">
        <w:rPr>
          <w:sz w:val="24"/>
          <w:szCs w:val="24"/>
        </w:rPr>
        <w:t xml:space="preserve">= -0.11, 95% CI= -0.115 to -0.114; p &lt; 0.0001). </w:t>
      </w:r>
      <w:commentRangeStart w:id="261"/>
      <w:r w:rsidRPr="00E02AC1">
        <w:rPr>
          <w:sz w:val="24"/>
          <w:szCs w:val="24"/>
        </w:rPr>
        <w:t xml:space="preserve">For </w:t>
      </w:r>
      <w:commentRangeEnd w:id="261"/>
      <w:r w:rsidR="00DC3BAA">
        <w:rPr>
          <w:rStyle w:val="CommentReference"/>
          <w:rFonts w:eastAsia="Times New Roman"/>
        </w:rPr>
        <w:commentReference w:id="261"/>
      </w:r>
      <w:r w:rsidRPr="00E02AC1">
        <w:rPr>
          <w:sz w:val="24"/>
          <w:szCs w:val="24"/>
        </w:rPr>
        <w:t xml:space="preserve">the </w:t>
      </w:r>
      <w:del w:id="262" w:author="Scott Butterfield" w:date="2019-03-17T08:43:00Z">
        <w:r w:rsidRPr="00E02AC1" w:rsidDel="00DC3BAA">
          <w:rPr>
            <w:sz w:val="24"/>
            <w:szCs w:val="24"/>
          </w:rPr>
          <w:delText xml:space="preserve">outcomes evaluated in </w:delText>
        </w:r>
      </w:del>
      <w:r w:rsidRPr="00E02AC1">
        <w:rPr>
          <w:sz w:val="24"/>
          <w:szCs w:val="24"/>
        </w:rPr>
        <w:t xml:space="preserve">passive restoration </w:t>
      </w:r>
      <w:del w:id="263" w:author="Scott Butterfield" w:date="2019-03-17T08:44:00Z">
        <w:r w:rsidRPr="00E02AC1" w:rsidDel="00DC3BAA">
          <w:rPr>
            <w:sz w:val="24"/>
            <w:szCs w:val="24"/>
          </w:rPr>
          <w:delText>studies</w:delText>
        </w:r>
      </w:del>
      <w:ins w:id="264" w:author="Scott Butterfield" w:date="2019-03-17T08:44:00Z">
        <w:r w:rsidR="00DC3BAA">
          <w:rPr>
            <w:sz w:val="24"/>
            <w:szCs w:val="24"/>
          </w:rPr>
          <w:t>practices</w:t>
        </w:r>
      </w:ins>
      <w:r w:rsidRPr="00E02AC1">
        <w:rPr>
          <w:sz w:val="24"/>
          <w:szCs w:val="24"/>
        </w:rPr>
        <w:t xml:space="preserve">, we found </w:t>
      </w:r>
      <w:del w:id="265" w:author="Scott Butterfield" w:date="2019-03-17T08:44:00Z">
        <w:r w:rsidRPr="00E02AC1" w:rsidDel="00DC3BAA">
          <w:rPr>
            <w:sz w:val="24"/>
            <w:szCs w:val="24"/>
          </w:rPr>
          <w:delText>a negative effect of no intervention on soil restoration</w:delText>
        </w:r>
      </w:del>
      <w:ins w:id="266" w:author="Scott Butterfield" w:date="2019-03-17T08:44:00Z">
        <w:r w:rsidR="00DC3BAA">
          <w:rPr>
            <w:sz w:val="24"/>
            <w:szCs w:val="24"/>
          </w:rPr>
          <w:t>that soils will not recover on their own</w:t>
        </w:r>
      </w:ins>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soil</w:t>
      </w:r>
      <w:proofErr w:type="spellEnd"/>
      <w:r w:rsidRPr="00E02AC1">
        <w:rPr>
          <w:sz w:val="24"/>
          <w:szCs w:val="24"/>
        </w:rPr>
        <w:t>= -0.76, 95% CI= -0.82 to -0.70)</w:t>
      </w:r>
      <w:ins w:id="267" w:author="Scott Butterfield" w:date="2019-03-17T08:44:00Z">
        <w:r w:rsidR="00DC3BAA">
          <w:rPr>
            <w:sz w:val="24"/>
            <w:szCs w:val="24"/>
          </w:rPr>
          <w:t xml:space="preserve">, but </w:t>
        </w:r>
      </w:ins>
      <w:del w:id="268" w:author="Scott Butterfield" w:date="2019-03-17T08:44:00Z">
        <w:r w:rsidRPr="00E02AC1" w:rsidDel="00DC3BAA">
          <w:rPr>
            <w:sz w:val="24"/>
            <w:szCs w:val="24"/>
          </w:rPr>
          <w:delText xml:space="preserve">; however, </w:delText>
        </w:r>
      </w:del>
      <w:r w:rsidRPr="00E02AC1">
        <w:rPr>
          <w:sz w:val="24"/>
          <w:szCs w:val="24"/>
        </w:rPr>
        <w:t xml:space="preserve">plants and habitat can </w:t>
      </w:r>
      <w:del w:id="269" w:author="Scott Butterfield" w:date="2019-03-17T08:44:00Z">
        <w:r w:rsidRPr="00E02AC1" w:rsidDel="00DC3BAA">
          <w:rPr>
            <w:sz w:val="24"/>
            <w:szCs w:val="24"/>
          </w:rPr>
          <w:delText>regenerate unaided</w:delText>
        </w:r>
      </w:del>
      <w:ins w:id="270" w:author="Scott Butterfield" w:date="2019-03-17T08:44:00Z">
        <w:r w:rsidR="00DC3BAA">
          <w:rPr>
            <w:sz w:val="24"/>
            <w:szCs w:val="24"/>
          </w:rPr>
          <w:t>recover</w:t>
        </w:r>
      </w:ins>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plants</w:t>
      </w:r>
      <w:proofErr w:type="spellEnd"/>
      <w:r w:rsidRPr="00E02AC1">
        <w:rPr>
          <w:sz w:val="24"/>
          <w:szCs w:val="24"/>
        </w:rPr>
        <w:t xml:space="preserve">= 0.44, 95% CI= 0.03 to 0.85;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habitat</w:t>
      </w:r>
      <w:proofErr w:type="spellEnd"/>
      <w:r w:rsidRPr="00E02AC1">
        <w:rPr>
          <w:sz w:val="24"/>
          <w:szCs w:val="24"/>
        </w:rPr>
        <w:t xml:space="preserve">= 0.16, 95% CI= 0.09 to 0.22; p &lt; 0.0001). </w:t>
      </w:r>
    </w:p>
    <w:p w14:paraId="14C86C7A" w14:textId="77777777" w:rsidR="003F646A" w:rsidRDefault="00E02AC1" w:rsidP="00E02AC1">
      <w:pPr>
        <w:autoSpaceDE w:val="0"/>
        <w:autoSpaceDN w:val="0"/>
        <w:adjustRightInd w:val="0"/>
        <w:spacing w:line="480" w:lineRule="auto"/>
        <w:rPr>
          <w:ins w:id="271" w:author="Scott Butterfield" w:date="2019-03-17T08:54:00Z"/>
          <w:sz w:val="24"/>
          <w:szCs w:val="24"/>
        </w:rPr>
      </w:pPr>
      <w:commentRangeStart w:id="272"/>
      <w:del w:id="273" w:author="Scott Butterfield" w:date="2019-03-17T08:46:00Z">
        <w:r w:rsidRPr="00E02AC1" w:rsidDel="00DC3BAA">
          <w:rPr>
            <w:sz w:val="24"/>
            <w:szCs w:val="24"/>
          </w:rPr>
          <w:delText>Active</w:delText>
        </w:r>
      </w:del>
      <w:commentRangeEnd w:id="272"/>
      <w:r w:rsidR="00DC3BAA">
        <w:rPr>
          <w:rStyle w:val="CommentReference"/>
          <w:rFonts w:eastAsia="Times New Roman"/>
        </w:rPr>
        <w:commentReference w:id="272"/>
      </w:r>
      <w:del w:id="274" w:author="Scott Butterfield" w:date="2019-03-17T08:46:00Z">
        <w:r w:rsidRPr="00E02AC1" w:rsidDel="00DC3BAA">
          <w:rPr>
            <w:sz w:val="24"/>
            <w:szCs w:val="24"/>
          </w:rPr>
          <w:delText xml:space="preserve"> interventions implemented until now in drylands globally have positive effects on the restoration of degraded ecosystems by agriculture. </w:delText>
        </w:r>
      </w:del>
      <w:commentRangeStart w:id="275"/>
      <w:ins w:id="276" w:author="Scott Butterfield" w:date="2019-03-17T08:46:00Z">
        <w:r w:rsidR="00DC3BAA">
          <w:rPr>
            <w:sz w:val="24"/>
            <w:szCs w:val="24"/>
          </w:rPr>
          <w:t>Active</w:t>
        </w:r>
      </w:ins>
      <w:commentRangeEnd w:id="275"/>
      <w:ins w:id="277" w:author="Scott Butterfield" w:date="2019-03-17T08:47:00Z">
        <w:r w:rsidR="00DC3BAA">
          <w:rPr>
            <w:rStyle w:val="CommentReference"/>
            <w:rFonts w:eastAsia="Times New Roman"/>
          </w:rPr>
          <w:commentReference w:id="275"/>
        </w:r>
      </w:ins>
      <w:ins w:id="278" w:author="Scott Butterfield" w:date="2019-03-17T08:46:00Z">
        <w:r w:rsidR="00DC3BAA">
          <w:rPr>
            <w:sz w:val="24"/>
            <w:szCs w:val="24"/>
          </w:rPr>
          <w:t xml:space="preserve"> restoration interventions require more significant investment</w:t>
        </w:r>
      </w:ins>
      <w:ins w:id="279" w:author="Scott Butterfield" w:date="2019-03-17T08:48:00Z">
        <w:r w:rsidR="00DC3BAA">
          <w:rPr>
            <w:sz w:val="24"/>
            <w:szCs w:val="24"/>
          </w:rPr>
          <w:t>s</w:t>
        </w:r>
      </w:ins>
      <w:ins w:id="280" w:author="Scott Butterfield" w:date="2019-03-17T08:46:00Z">
        <w:r w:rsidR="00DC3BAA">
          <w:rPr>
            <w:sz w:val="24"/>
            <w:szCs w:val="24"/>
          </w:rPr>
          <w:t xml:space="preserve"> in resources</w:t>
        </w:r>
      </w:ins>
      <w:ins w:id="281" w:author="Scott Butterfield" w:date="2019-03-17T08:48:00Z">
        <w:r w:rsidR="00DC3BAA">
          <w:rPr>
            <w:sz w:val="24"/>
            <w:szCs w:val="24"/>
          </w:rPr>
          <w:t xml:space="preserve"> (time, money) (citation)</w:t>
        </w:r>
      </w:ins>
      <w:ins w:id="282" w:author="Scott Butterfield" w:date="2019-03-17T08:46:00Z">
        <w:r w:rsidR="00DC3BAA">
          <w:rPr>
            <w:sz w:val="24"/>
            <w:szCs w:val="24"/>
          </w:rPr>
          <w:t>, so i</w:t>
        </w:r>
      </w:ins>
      <w:ins w:id="283" w:author="Scott Butterfield" w:date="2019-03-17T08:47:00Z">
        <w:r w:rsidR="00DC3BAA">
          <w:rPr>
            <w:sz w:val="24"/>
            <w:szCs w:val="24"/>
          </w:rPr>
          <w:t>t was important that this meta-analysis evaluate</w:t>
        </w:r>
      </w:ins>
      <w:ins w:id="284" w:author="Scott Butterfield" w:date="2019-03-17T08:48:00Z">
        <w:r w:rsidR="00DC3BAA">
          <w:rPr>
            <w:sz w:val="24"/>
            <w:szCs w:val="24"/>
          </w:rPr>
          <w:t>d</w:t>
        </w:r>
      </w:ins>
      <w:ins w:id="285" w:author="Scott Butterfield" w:date="2019-03-17T08:47:00Z">
        <w:r w:rsidR="00DC3BAA">
          <w:rPr>
            <w:sz w:val="24"/>
            <w:szCs w:val="24"/>
          </w:rPr>
          <w:t xml:space="preserve"> the potential characteristics of active restoration interventions within drylands globally. </w:t>
        </w:r>
      </w:ins>
      <w:ins w:id="286" w:author="Scott Butterfield" w:date="2019-03-17T08:49:00Z">
        <w:r w:rsidR="00DC3BAA">
          <w:rPr>
            <w:sz w:val="24"/>
            <w:szCs w:val="24"/>
          </w:rPr>
          <w:t xml:space="preserve">We found that water addition had the largest and most positive impact on active restoration interventions (Table XX), followed by </w:t>
        </w:r>
      </w:ins>
      <w:del w:id="287" w:author="Scott Butterfield" w:date="2019-03-17T08:50:00Z">
        <w:r w:rsidRPr="00E02AC1" w:rsidDel="00DC3BAA">
          <w:rPr>
            <w:sz w:val="24"/>
            <w:szCs w:val="24"/>
          </w:rPr>
          <w:delText xml:space="preserve">The addition of water seems to be the most effective strategy, followed by interventions on soil (e.g. </w:delText>
        </w:r>
      </w:del>
      <w:r w:rsidRPr="00E02AC1">
        <w:rPr>
          <w:sz w:val="24"/>
          <w:szCs w:val="24"/>
        </w:rPr>
        <w:t>nutrient</w:t>
      </w:r>
      <w:del w:id="288" w:author="Scott Butterfield" w:date="2019-03-17T08:50:00Z">
        <w:r w:rsidRPr="00E02AC1" w:rsidDel="00DC3BAA">
          <w:rPr>
            <w:sz w:val="24"/>
            <w:szCs w:val="24"/>
          </w:rPr>
          <w:delText>s</w:delText>
        </w:r>
      </w:del>
      <w:r w:rsidRPr="00E02AC1">
        <w:rPr>
          <w:sz w:val="24"/>
          <w:szCs w:val="24"/>
        </w:rPr>
        <w:t xml:space="preserve"> addition</w:t>
      </w:r>
      <w:del w:id="289" w:author="Scott Butterfield" w:date="2019-03-17T08:50:00Z">
        <w:r w:rsidRPr="00E02AC1" w:rsidDel="00DC3BAA">
          <w:rPr>
            <w:sz w:val="24"/>
            <w:szCs w:val="24"/>
          </w:rPr>
          <w:delText xml:space="preserve">) </w:delText>
        </w:r>
      </w:del>
      <w:ins w:id="290" w:author="Scott Butterfield" w:date="2019-03-17T08:50:00Z">
        <w:r w:rsidR="00DC3BAA">
          <w:rPr>
            <w:sz w:val="24"/>
            <w:szCs w:val="24"/>
          </w:rPr>
          <w:t xml:space="preserve"> </w:t>
        </w:r>
      </w:ins>
      <w:r w:rsidRPr="00E02AC1">
        <w:rPr>
          <w:sz w:val="24"/>
          <w:szCs w:val="24"/>
        </w:rPr>
        <w:t xml:space="preserve">and </w:t>
      </w:r>
      <w:del w:id="291" w:author="Scott Butterfield" w:date="2019-03-17T08:50:00Z">
        <w:r w:rsidRPr="00E02AC1" w:rsidDel="00DC3BAA">
          <w:rPr>
            <w:sz w:val="24"/>
            <w:szCs w:val="24"/>
          </w:rPr>
          <w:delText xml:space="preserve">vegetation (e.g. </w:delText>
        </w:r>
      </w:del>
      <w:ins w:id="292" w:author="Scott Butterfield" w:date="2019-03-17T08:50:00Z">
        <w:r w:rsidR="00DC3BAA">
          <w:rPr>
            <w:sz w:val="24"/>
            <w:szCs w:val="24"/>
          </w:rPr>
          <w:t>re-seeding/re-</w:t>
        </w:r>
      </w:ins>
      <w:r w:rsidRPr="00E02AC1">
        <w:rPr>
          <w:sz w:val="24"/>
          <w:szCs w:val="24"/>
        </w:rPr>
        <w:t>planting</w:t>
      </w:r>
      <w:ins w:id="293" w:author="Scott Butterfield" w:date="2019-03-17T08:50:00Z">
        <w:r w:rsidR="00DC3BAA">
          <w:rPr>
            <w:sz w:val="24"/>
            <w:szCs w:val="24"/>
          </w:rPr>
          <w:t xml:space="preserve"> of vegetation (Table XX).</w:t>
        </w:r>
      </w:ins>
      <w:del w:id="294" w:author="Scott Butterfield" w:date="2019-03-17T08:50:00Z">
        <w:r w:rsidRPr="00E02AC1" w:rsidDel="00DC3BAA">
          <w:rPr>
            <w:sz w:val="24"/>
            <w:szCs w:val="24"/>
          </w:rPr>
          <w:delText>)</w:delText>
        </w:r>
      </w:del>
      <w:r w:rsidRPr="00E02AC1">
        <w:rPr>
          <w:sz w:val="24"/>
          <w:szCs w:val="24"/>
        </w:rPr>
        <w:t xml:space="preserve">. </w:t>
      </w:r>
      <w:del w:id="295" w:author="Scott Butterfield" w:date="2019-03-17T08:53:00Z">
        <w:r w:rsidRPr="00E02AC1" w:rsidDel="003F646A">
          <w:rPr>
            <w:sz w:val="24"/>
            <w:szCs w:val="24"/>
          </w:rPr>
          <w:delText xml:space="preserve">However, the net negative result of passive restoration shows the difficulty of these harsh ecosystems to recover by themselves. </w:delText>
        </w:r>
      </w:del>
    </w:p>
    <w:p w14:paraId="371180E1" w14:textId="550CEDE1" w:rsidR="00E02AC1" w:rsidRPr="00E02AC1" w:rsidRDefault="003F646A" w:rsidP="00E02AC1">
      <w:pPr>
        <w:autoSpaceDE w:val="0"/>
        <w:autoSpaceDN w:val="0"/>
        <w:adjustRightInd w:val="0"/>
        <w:spacing w:line="480" w:lineRule="auto"/>
        <w:rPr>
          <w:sz w:val="24"/>
          <w:szCs w:val="24"/>
        </w:rPr>
      </w:pPr>
      <w:ins w:id="296" w:author="Scott Butterfield" w:date="2019-03-17T08:55:00Z">
        <w:r>
          <w:rPr>
            <w:sz w:val="24"/>
            <w:szCs w:val="24"/>
          </w:rPr>
          <w:t xml:space="preserve">The conclusion from this meta-analysis that active restoration </w:t>
        </w:r>
      </w:ins>
      <w:ins w:id="297" w:author="Scott Butterfield" w:date="2019-03-17T08:56:00Z">
        <w:r>
          <w:rPr>
            <w:sz w:val="24"/>
            <w:szCs w:val="24"/>
          </w:rPr>
          <w:t>interventions</w:t>
        </w:r>
      </w:ins>
      <w:ins w:id="298" w:author="Scott Butterfield" w:date="2019-03-17T08:55:00Z">
        <w:r>
          <w:rPr>
            <w:sz w:val="24"/>
            <w:szCs w:val="24"/>
          </w:rPr>
          <w:t xml:space="preserve"> are</w:t>
        </w:r>
      </w:ins>
      <w:ins w:id="299" w:author="Scott Butterfield" w:date="2019-03-17T08:56:00Z">
        <w:r>
          <w:rPr>
            <w:sz w:val="24"/>
            <w:szCs w:val="24"/>
          </w:rPr>
          <w:t xml:space="preserve"> often</w:t>
        </w:r>
      </w:ins>
      <w:ins w:id="300" w:author="Scott Butterfield" w:date="2019-03-17T08:55:00Z">
        <w:r>
          <w:rPr>
            <w:sz w:val="24"/>
            <w:szCs w:val="24"/>
          </w:rPr>
          <w:t xml:space="preserve"> required to </w:t>
        </w:r>
      </w:ins>
      <w:ins w:id="301" w:author="Scott Butterfield" w:date="2019-03-17T08:56:00Z">
        <w:r>
          <w:rPr>
            <w:sz w:val="24"/>
            <w:szCs w:val="24"/>
          </w:rPr>
          <w:t xml:space="preserve">see positive outcomes in dryland ecosystems differs from </w:t>
        </w:r>
      </w:ins>
      <w:del w:id="302" w:author="Scott Butterfield" w:date="2019-03-17T08:56:00Z">
        <w:r w:rsidR="00E02AC1" w:rsidRPr="00E02AC1" w:rsidDel="003F646A">
          <w:rPr>
            <w:sz w:val="24"/>
            <w:szCs w:val="24"/>
          </w:rPr>
          <w:delText xml:space="preserve">Our results differ to that of </w:delText>
        </w:r>
      </w:del>
      <w:commentRangeStart w:id="303"/>
      <w:r w:rsidR="00E02AC1" w:rsidRPr="00E02AC1">
        <w:rPr>
          <w:sz w:val="24"/>
          <w:szCs w:val="24"/>
        </w:rPr>
        <w:t xml:space="preserve">recent studies </w:t>
      </w:r>
      <w:commentRangeEnd w:id="303"/>
      <w:r>
        <w:rPr>
          <w:rStyle w:val="CommentReference"/>
          <w:rFonts w:eastAsia="Times New Roman"/>
        </w:rPr>
        <w:commentReference w:id="303"/>
      </w:r>
      <w:r w:rsidR="00E02AC1" w:rsidRPr="00E02AC1">
        <w:rPr>
          <w:sz w:val="24"/>
          <w:szCs w:val="24"/>
        </w:rPr>
        <w:t>in tropical forest</w:t>
      </w:r>
      <w:ins w:id="304" w:author="Scott Butterfield" w:date="2019-03-17T08:53:00Z">
        <w:r>
          <w:rPr>
            <w:sz w:val="24"/>
            <w:szCs w:val="24"/>
          </w:rPr>
          <w:t>s</w:t>
        </w:r>
      </w:ins>
      <w:r w:rsidR="00E02AC1" w:rsidRPr="00E02AC1">
        <w:rPr>
          <w:sz w:val="24"/>
          <w:szCs w:val="24"/>
        </w:rPr>
        <w:t xml:space="preserve"> that found </w:t>
      </w:r>
      <w:ins w:id="305" w:author="Scott Butterfield" w:date="2019-03-17T08:56:00Z">
        <w:r>
          <w:rPr>
            <w:sz w:val="24"/>
            <w:szCs w:val="24"/>
          </w:rPr>
          <w:t xml:space="preserve">that </w:t>
        </w:r>
      </w:ins>
      <w:ins w:id="306" w:author="Scott Butterfield" w:date="2019-03-17T08:57:00Z">
        <w:r>
          <w:rPr>
            <w:sz w:val="24"/>
            <w:szCs w:val="24"/>
          </w:rPr>
          <w:t xml:space="preserve">passive </w:t>
        </w:r>
      </w:ins>
      <w:r w:rsidR="00E02AC1" w:rsidRPr="00E02AC1">
        <w:rPr>
          <w:sz w:val="24"/>
          <w:szCs w:val="24"/>
        </w:rPr>
        <w:t xml:space="preserve">natural succession </w:t>
      </w:r>
      <w:del w:id="307" w:author="Scott Butterfield" w:date="2019-03-17T08:57:00Z">
        <w:r w:rsidR="00E02AC1" w:rsidRPr="00E02AC1" w:rsidDel="003F646A">
          <w:rPr>
            <w:sz w:val="24"/>
            <w:szCs w:val="24"/>
          </w:rPr>
          <w:delText>to be</w:delText>
        </w:r>
      </w:del>
      <w:ins w:id="308" w:author="Scott Butterfield" w:date="2019-03-17T08:57:00Z">
        <w:r>
          <w:rPr>
            <w:sz w:val="24"/>
            <w:szCs w:val="24"/>
          </w:rPr>
          <w:t>is</w:t>
        </w:r>
      </w:ins>
      <w:r w:rsidR="00E02AC1" w:rsidRPr="00E02AC1">
        <w:rPr>
          <w:sz w:val="24"/>
          <w:szCs w:val="24"/>
        </w:rPr>
        <w:t xml:space="preserve"> the most effective strategy to restore degraded forests </w:t>
      </w:r>
      <w:r w:rsidR="00E02AC1" w:rsidRPr="00E02AC1">
        <w:rPr>
          <w:sz w:val="24"/>
          <w:szCs w:val="24"/>
        </w:rPr>
        <w:fldChar w:fldCharType="begin" w:fldLock="1"/>
      </w:r>
      <w:r w:rsidR="001D4D4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17&lt;/i&gt;)","plainTextFormattedCitation":"(17)","previouslyFormattedCitation":"(&lt;i&gt;17&lt;/i&gt;)"},"properties":{"noteIndex":0},"schema":"https://github.com/citation-style-language/schema/raw/master/csl-citation.json"}</w:instrText>
      </w:r>
      <w:r w:rsidR="00E02AC1" w:rsidRPr="00E02AC1">
        <w:rPr>
          <w:sz w:val="24"/>
          <w:szCs w:val="24"/>
        </w:rPr>
        <w:fldChar w:fldCharType="separate"/>
      </w:r>
      <w:r w:rsidR="00D17C6B" w:rsidRPr="00D17C6B">
        <w:rPr>
          <w:noProof/>
          <w:sz w:val="24"/>
          <w:szCs w:val="24"/>
        </w:rPr>
        <w:t>(</w:t>
      </w:r>
      <w:r w:rsidR="00D17C6B" w:rsidRPr="00D17C6B">
        <w:rPr>
          <w:i/>
          <w:noProof/>
          <w:sz w:val="24"/>
          <w:szCs w:val="24"/>
        </w:rPr>
        <w:t>17</w:t>
      </w:r>
      <w:r w:rsidR="00D17C6B" w:rsidRPr="00D17C6B">
        <w:rPr>
          <w:noProof/>
          <w:sz w:val="24"/>
          <w:szCs w:val="24"/>
        </w:rPr>
        <w:t>)</w:t>
      </w:r>
      <w:r w:rsidR="00E02AC1" w:rsidRPr="00E02AC1">
        <w:rPr>
          <w:sz w:val="24"/>
          <w:szCs w:val="24"/>
        </w:rPr>
        <w:fldChar w:fldCharType="end"/>
      </w:r>
      <w:r w:rsidR="00E02AC1" w:rsidRPr="00E02AC1">
        <w:rPr>
          <w:sz w:val="24"/>
          <w:szCs w:val="24"/>
        </w:rPr>
        <w:t xml:space="preserve">. </w:t>
      </w:r>
      <w:ins w:id="309" w:author="Scott Butterfield" w:date="2019-03-17T08:58:00Z">
        <w:r>
          <w:rPr>
            <w:sz w:val="24"/>
            <w:szCs w:val="24"/>
          </w:rPr>
          <w:t>These differences are likely driven by rainfall</w:t>
        </w:r>
      </w:ins>
      <w:ins w:id="310" w:author="Scott Butterfield" w:date="2019-03-17T08:59:00Z">
        <w:r>
          <w:rPr>
            <w:sz w:val="24"/>
            <w:szCs w:val="24"/>
          </w:rPr>
          <w:t xml:space="preserve">, soil </w:t>
        </w:r>
        <w:r>
          <w:rPr>
            <w:sz w:val="24"/>
            <w:szCs w:val="24"/>
          </w:rPr>
          <w:lastRenderedPageBreak/>
          <w:t xml:space="preserve">fertility, and vegetation productivity differences </w:t>
        </w:r>
      </w:ins>
      <w:del w:id="311" w:author="Scott Butterfield" w:date="2019-03-17T08:59:00Z">
        <w:r w:rsidR="00E02AC1" w:rsidRPr="00E02AC1" w:rsidDel="003F646A">
          <w:rPr>
            <w:sz w:val="24"/>
            <w:szCs w:val="24"/>
          </w:rPr>
          <w:delText xml:space="preserve">Nonetheless, the abiotic limitations that characterize drylands such us scarce rainfall and low soil fertility </w:delText>
        </w:r>
      </w:del>
      <w:r w:rsidR="00E02AC1" w:rsidRPr="00E02AC1">
        <w:rPr>
          <w:sz w:val="24"/>
          <w:szCs w:val="24"/>
        </w:rPr>
        <w:fldChar w:fldCharType="begin" w:fldLock="1"/>
      </w:r>
      <w:r w:rsidR="001D4D4C">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18&lt;/i&gt;)","plainTextFormattedCitation":"(18)","previouslyFormattedCitation":"(&lt;i&gt;18&lt;/i&gt;)"},"properties":{"noteIndex":0},"schema":"https://github.com/citation-style-language/schema/raw/master/csl-citation.json"}</w:instrText>
      </w:r>
      <w:r w:rsidR="00E02AC1" w:rsidRPr="00E02AC1">
        <w:rPr>
          <w:sz w:val="24"/>
          <w:szCs w:val="24"/>
        </w:rPr>
        <w:fldChar w:fldCharType="separate"/>
      </w:r>
      <w:r w:rsidR="00D17C6B" w:rsidRPr="00D17C6B">
        <w:rPr>
          <w:noProof/>
          <w:sz w:val="24"/>
          <w:szCs w:val="24"/>
        </w:rPr>
        <w:t>(</w:t>
      </w:r>
      <w:r w:rsidR="00D17C6B" w:rsidRPr="00D17C6B">
        <w:rPr>
          <w:i/>
          <w:noProof/>
          <w:sz w:val="24"/>
          <w:szCs w:val="24"/>
        </w:rPr>
        <w:t>18</w:t>
      </w:r>
      <w:r w:rsidR="00D17C6B" w:rsidRPr="00D17C6B">
        <w:rPr>
          <w:noProof/>
          <w:sz w:val="24"/>
          <w:szCs w:val="24"/>
        </w:rPr>
        <w:t>)</w:t>
      </w:r>
      <w:r w:rsidR="00E02AC1" w:rsidRPr="00E02AC1">
        <w:rPr>
          <w:sz w:val="24"/>
          <w:szCs w:val="24"/>
        </w:rPr>
        <w:fldChar w:fldCharType="end"/>
      </w:r>
      <w:ins w:id="312" w:author="Scott Butterfield" w:date="2019-03-17T08:59:00Z">
        <w:r>
          <w:rPr>
            <w:sz w:val="24"/>
            <w:szCs w:val="24"/>
          </w:rPr>
          <w:t>, all of which are severely</w:t>
        </w:r>
      </w:ins>
      <w:del w:id="313" w:author="Scott Butterfield" w:date="2019-03-17T08:59:00Z">
        <w:r w:rsidR="00E02AC1" w:rsidRPr="00E02AC1" w:rsidDel="003F646A">
          <w:rPr>
            <w:sz w:val="24"/>
            <w:szCs w:val="24"/>
          </w:rPr>
          <w:delText xml:space="preserve"> might impose </w:delText>
        </w:r>
      </w:del>
      <w:ins w:id="314" w:author="Scott Butterfield" w:date="2019-03-17T09:00:00Z">
        <w:r>
          <w:rPr>
            <w:sz w:val="24"/>
            <w:szCs w:val="24"/>
          </w:rPr>
          <w:t xml:space="preserve"> </w:t>
        </w:r>
      </w:ins>
      <w:del w:id="315" w:author="Scott Butterfield" w:date="2019-03-17T09:00:00Z">
        <w:r w:rsidR="00E02AC1" w:rsidRPr="00E02AC1" w:rsidDel="003F646A">
          <w:rPr>
            <w:sz w:val="24"/>
            <w:szCs w:val="24"/>
          </w:rPr>
          <w:delText>constraint</w:delText>
        </w:r>
      </w:del>
      <w:ins w:id="316" w:author="Scott Butterfield" w:date="2019-03-17T09:00:00Z">
        <w:r w:rsidRPr="00E02AC1">
          <w:rPr>
            <w:sz w:val="24"/>
            <w:szCs w:val="24"/>
          </w:rPr>
          <w:t>constraine</w:t>
        </w:r>
        <w:r>
          <w:rPr>
            <w:sz w:val="24"/>
            <w:szCs w:val="24"/>
          </w:rPr>
          <w:t>d</w:t>
        </w:r>
      </w:ins>
      <w:ins w:id="317" w:author="Scott Butterfield" w:date="2019-03-17T08:59:00Z">
        <w:r>
          <w:rPr>
            <w:sz w:val="24"/>
            <w:szCs w:val="24"/>
          </w:rPr>
          <w:t xml:space="preserve"> </w:t>
        </w:r>
      </w:ins>
      <w:ins w:id="318" w:author="Scott Butterfield" w:date="2019-03-17T09:00:00Z">
        <w:r>
          <w:rPr>
            <w:sz w:val="24"/>
            <w:szCs w:val="24"/>
          </w:rPr>
          <w:t xml:space="preserve">in </w:t>
        </w:r>
      </w:ins>
      <w:del w:id="319" w:author="Scott Butterfield" w:date="2019-03-17T08:59:00Z">
        <w:r w:rsidR="00E02AC1" w:rsidRPr="00E02AC1" w:rsidDel="003F646A">
          <w:rPr>
            <w:sz w:val="24"/>
            <w:szCs w:val="24"/>
          </w:rPr>
          <w:delText>s</w:delText>
        </w:r>
      </w:del>
      <w:r w:rsidR="00E02AC1" w:rsidRPr="00E02AC1">
        <w:rPr>
          <w:sz w:val="24"/>
          <w:szCs w:val="24"/>
        </w:rPr>
        <w:t xml:space="preserve"> </w:t>
      </w:r>
      <w:ins w:id="320" w:author="Scott Butterfield" w:date="2019-03-17T09:00:00Z">
        <w:r>
          <w:rPr>
            <w:sz w:val="24"/>
            <w:szCs w:val="24"/>
          </w:rPr>
          <w:t xml:space="preserve">dryland ecosystems globally (citation). </w:t>
        </w:r>
      </w:ins>
      <w:del w:id="321" w:author="Scott Butterfield" w:date="2019-03-17T09:00:00Z">
        <w:r w:rsidR="00E02AC1" w:rsidRPr="00E02AC1" w:rsidDel="003F646A">
          <w:rPr>
            <w:sz w:val="24"/>
            <w:szCs w:val="24"/>
          </w:rPr>
          <w:delText xml:space="preserve">to the natural recovery of disturbed lands. </w:delText>
        </w:r>
      </w:del>
      <w:ins w:id="322" w:author="Scott Butterfield" w:date="2019-03-17T09:01:00Z">
        <w:r>
          <w:rPr>
            <w:sz w:val="24"/>
            <w:szCs w:val="24"/>
          </w:rPr>
          <w:t xml:space="preserve">We found that </w:t>
        </w:r>
      </w:ins>
      <w:del w:id="323" w:author="Scott Butterfield" w:date="2019-03-17T09:01:00Z">
        <w:r w:rsidR="00E02AC1" w:rsidRPr="00E02AC1" w:rsidDel="003F646A">
          <w:rPr>
            <w:sz w:val="24"/>
            <w:szCs w:val="24"/>
          </w:rPr>
          <w:delText xml:space="preserve">The effect of aridity on the efficacy of active interventions was negative, -0.01, which translates in a reduction of </w:delText>
        </w:r>
      </w:del>
      <w:del w:id="324" w:author="Scott Butterfield" w:date="2019-03-17T09:02:00Z">
        <w:r w:rsidR="00E02AC1" w:rsidRPr="00E02AC1" w:rsidDel="00F85A0F">
          <w:rPr>
            <w:sz w:val="24"/>
            <w:szCs w:val="24"/>
          </w:rPr>
          <w:delText xml:space="preserve">positive </w:delText>
        </w:r>
      </w:del>
      <w:ins w:id="325" w:author="Scott Butterfield" w:date="2019-03-17T09:02:00Z">
        <w:r w:rsidR="00F85A0F">
          <w:rPr>
            <w:sz w:val="24"/>
            <w:szCs w:val="24"/>
          </w:rPr>
          <w:t xml:space="preserve">the positive impacts from active </w:t>
        </w:r>
      </w:ins>
      <w:r w:rsidR="00E02AC1" w:rsidRPr="00E02AC1">
        <w:rPr>
          <w:sz w:val="24"/>
          <w:szCs w:val="24"/>
        </w:rPr>
        <w:t xml:space="preserve">restoration outcomes </w:t>
      </w:r>
      <w:del w:id="326" w:author="Scott Butterfield" w:date="2019-03-17T09:02:00Z">
        <w:r w:rsidR="00E02AC1" w:rsidRPr="00E02AC1" w:rsidDel="00F85A0F">
          <w:rPr>
            <w:sz w:val="24"/>
            <w:szCs w:val="24"/>
          </w:rPr>
          <w:delText xml:space="preserve">with </w:delText>
        </w:r>
      </w:del>
      <w:ins w:id="327" w:author="Scott Butterfield" w:date="2019-03-17T09:02:00Z">
        <w:r w:rsidR="00F85A0F">
          <w:rPr>
            <w:sz w:val="24"/>
            <w:szCs w:val="24"/>
          </w:rPr>
          <w:t>decreased</w:t>
        </w:r>
        <w:r w:rsidR="00F85A0F" w:rsidRPr="00E02AC1">
          <w:rPr>
            <w:sz w:val="24"/>
            <w:szCs w:val="24"/>
          </w:rPr>
          <w:t xml:space="preserve"> </w:t>
        </w:r>
      </w:ins>
      <w:r w:rsidR="00E02AC1" w:rsidRPr="00E02AC1">
        <w:rPr>
          <w:sz w:val="24"/>
          <w:szCs w:val="24"/>
        </w:rPr>
        <w:t>increasing aridity</w:t>
      </w:r>
      <w:ins w:id="328" w:author="Scott Butterfield" w:date="2019-03-17T09:02:00Z">
        <w:r w:rsidR="00F85A0F">
          <w:rPr>
            <w:sz w:val="24"/>
            <w:szCs w:val="24"/>
          </w:rPr>
          <w:t xml:space="preserve"> (Table XX)</w:t>
        </w:r>
      </w:ins>
      <w:r w:rsidR="00E02AC1" w:rsidRPr="00E02AC1">
        <w:rPr>
          <w:sz w:val="24"/>
          <w:szCs w:val="24"/>
        </w:rPr>
        <w:t xml:space="preserve">. </w:t>
      </w:r>
      <w:commentRangeStart w:id="329"/>
      <w:del w:id="330" w:author="Scott Butterfield" w:date="2019-03-17T09:02:00Z">
        <w:r w:rsidR="00E02AC1" w:rsidRPr="00E02AC1" w:rsidDel="00F85A0F">
          <w:rPr>
            <w:sz w:val="24"/>
            <w:szCs w:val="24"/>
          </w:rPr>
          <w:delText>Furthermore</w:delText>
        </w:r>
      </w:del>
      <w:commentRangeEnd w:id="329"/>
      <w:r w:rsidR="00F85A0F">
        <w:rPr>
          <w:rStyle w:val="CommentReference"/>
          <w:rFonts w:eastAsia="Times New Roman"/>
        </w:rPr>
        <w:commentReference w:id="329"/>
      </w:r>
      <w:del w:id="331" w:author="Scott Butterfield" w:date="2019-03-17T09:02:00Z">
        <w:r w:rsidR="00E02AC1" w:rsidRPr="00E02AC1" w:rsidDel="00F85A0F">
          <w:rPr>
            <w:sz w:val="24"/>
            <w:szCs w:val="24"/>
          </w:rPr>
          <w:delText xml:space="preserve">, our results showed that the time invested for experimentation in active and passive interventions in drylands is a significant aspect to consider in future restoration projects. </w:delText>
        </w:r>
      </w:del>
    </w:p>
    <w:p w14:paraId="358A08AA" w14:textId="7EBEF66D" w:rsidR="00E02AC1" w:rsidRPr="00E02AC1" w:rsidRDefault="00E02AC1" w:rsidP="00E02AC1">
      <w:pPr>
        <w:spacing w:line="480" w:lineRule="auto"/>
        <w:rPr>
          <w:sz w:val="24"/>
          <w:szCs w:val="24"/>
        </w:rPr>
      </w:pPr>
      <w:commentRangeStart w:id="332"/>
      <w:r w:rsidRPr="00E02AC1">
        <w:rPr>
          <w:sz w:val="24"/>
          <w:szCs w:val="24"/>
        </w:rPr>
        <w:t xml:space="preserve">Agricultural practices have high impacts on soil health, affecting key processes such as nutrient cycles </w:t>
      </w:r>
      <w:r w:rsidRPr="00E02AC1">
        <w:rPr>
          <w:sz w:val="24"/>
          <w:szCs w:val="24"/>
        </w:rPr>
        <w:fldChar w:fldCharType="begin" w:fldLock="1"/>
      </w:r>
      <w:r w:rsidR="001D4D4C">
        <w:rPr>
          <w:sz w:val="24"/>
          <w:szCs w:val="24"/>
        </w:rPr>
        <w:instrText>ADDIN CSL_CITATION {"citationItems":[{"id":"ITEM-1","itemData":{"DOI":"10.1016/j.tree.2019.01.003","ISSN":"01695347","abstract":"Ecological intensification aims to increase crop productivity by enhancing biodiversity and associated ecosystem services, while minimizing the use of synthetic inputs and cropland expansion. Policies to promote ecological intensification have emerged in different countries, but they are still scarce and vary widely across regions. Here, we propose ten policy targets that governments can follow for ecological intensification.","author":[{"dropping-particle":"","family":"Garibaldi","given":"Lucas A.","non-dropping-particle":"","parse-names":false,"suffix":""},{"dropping-particle":"","family":"Pérez-Méndez","given":"Néstor","non-dropping-particle":"","parse-names":false,"suffix":""},{"dropping-particle":"","family":"Garratt","given":"Michael P.D.","non-dropping-particle":"","parse-names":false,"suffix":""},{"dropping-particle":"","family":"Gemmill-Herren","given":"Barbara","non-dropping-particle":"","parse-names":false,"suffix":""},{"dropping-particle":"","family":"Miguez","given":"Fernando E.","non-dropping-particle":"","parse-names":false,"suffix":""},{"dropping-particle":"V.","family":"Dicks","given":"Lynn","non-dropping-particle":"","parse-names":false,"suffix":""}],"container-title":"Trends in Ecology and Evolution","id":"ITEM-1","issued":{"date-parts":[["2019"]]},"page":"1-5","title":"Policies for Ecological Intensification of Crop Production","type":"article-journal","volume":"xx"},"uris":["http://www.mendeley.com/documents/?uuid=2c6398fa-bc71-49e9-825e-f6256c8f12b7"]}],"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19</w:t>
      </w:r>
      <w:r w:rsidR="00D17C6B" w:rsidRPr="00D17C6B">
        <w:rPr>
          <w:noProof/>
          <w:sz w:val="24"/>
          <w:szCs w:val="24"/>
        </w:rPr>
        <w:t>)</w:t>
      </w:r>
      <w:r w:rsidRPr="00E02AC1">
        <w:rPr>
          <w:sz w:val="24"/>
          <w:szCs w:val="24"/>
        </w:rPr>
        <w:fldChar w:fldCharType="end"/>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1D4D4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D17C6B" w:rsidRPr="00D17C6B">
        <w:rPr>
          <w:noProof/>
          <w:sz w:val="24"/>
          <w:szCs w:val="24"/>
        </w:rPr>
        <w:t>(</w:t>
      </w:r>
      <w:r w:rsidR="00D17C6B" w:rsidRPr="00D17C6B">
        <w:rPr>
          <w:i/>
          <w:noProof/>
          <w:sz w:val="24"/>
          <w:szCs w:val="24"/>
        </w:rPr>
        <w:t>20</w:t>
      </w:r>
      <w:r w:rsidR="00D17C6B" w:rsidRPr="00D17C6B">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w:t>
      </w:r>
      <w:commentRangeStart w:id="333"/>
      <w:r w:rsidRPr="00E02AC1">
        <w:rPr>
          <w:sz w:val="24"/>
          <w:szCs w:val="24"/>
        </w:rPr>
        <w:t>plants communities can regenerate naturally</w:t>
      </w:r>
      <w:commentRangeEnd w:id="333"/>
      <w:r w:rsidR="00F85A0F">
        <w:rPr>
          <w:rStyle w:val="CommentReference"/>
          <w:rFonts w:eastAsia="Times New Roman"/>
        </w:rPr>
        <w:commentReference w:id="333"/>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Pr="00E02AC1">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4&lt;/i&gt;)","plainTextFormattedCitation":"(4)","previouslyFormattedCitation":"(&lt;i&gt;4&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4</w:t>
      </w:r>
      <w:r w:rsidRPr="00E02AC1">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(see another citation).</w:t>
      </w:r>
      <w:r w:rsidRPr="00E02AC1">
        <w:rPr>
          <w:sz w:val="24"/>
          <w:szCs w:val="24"/>
        </w:rPr>
        <w:t xml:space="preserve"> Our results showed this intervention has a positive effect in drylands restoration. </w:t>
      </w:r>
      <w:commentRangeEnd w:id="332"/>
      <w:r w:rsidR="00F85A0F">
        <w:rPr>
          <w:rStyle w:val="CommentReference"/>
          <w:rFonts w:eastAsia="Times New Roman"/>
        </w:rPr>
        <w:commentReference w:id="332"/>
      </w:r>
    </w:p>
    <w:p w14:paraId="0B7B32D5" w14:textId="77777777" w:rsidR="00E02AC1" w:rsidRPr="00E02AC1" w:rsidRDefault="00E02AC1" w:rsidP="00E02AC1">
      <w:pPr>
        <w:spacing w:after="160" w:line="480" w:lineRule="auto"/>
        <w:rPr>
          <w:sz w:val="24"/>
          <w:szCs w:val="24"/>
        </w:rPr>
      </w:pPr>
      <w:r w:rsidRPr="00E02AC1">
        <w:rPr>
          <w:sz w:val="24"/>
          <w:szCs w:val="24"/>
        </w:rPr>
        <w:t xml:space="preserve">Resources are and will always be limiting for restoration and we cannot ignore minimal intervention strategies to manage drylands globally. This point may be one of the most limiting factors in restoration plans for developing countries </w:t>
      </w:r>
      <w:r w:rsidRPr="00E02AC1">
        <w:rPr>
          <w:sz w:val="24"/>
          <w:szCs w:val="24"/>
        </w:rPr>
        <w:fldChar w:fldCharType="begin" w:fldLock="1"/>
      </w:r>
      <w:r w:rsidRPr="00E02AC1">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7&lt;/i&gt;)","plainTextFormattedCitation":"(7)","previouslyFormattedCitation":"(&lt;i&gt;7&lt;/i&gt;)"},"properties":{"noteIndex":0},"schema":"https://github.com/citation-style-language/schema/raw/master/csl-citation.json"}</w:instrText>
      </w:r>
      <w:r w:rsidRPr="00E02AC1">
        <w:rPr>
          <w:sz w:val="24"/>
          <w:szCs w:val="24"/>
        </w:rPr>
        <w:fldChar w:fldCharType="separate"/>
      </w:r>
      <w:r w:rsidRPr="00E02AC1">
        <w:rPr>
          <w:noProof/>
          <w:sz w:val="24"/>
          <w:szCs w:val="24"/>
        </w:rPr>
        <w:t>(</w:t>
      </w:r>
      <w:r w:rsidRPr="00E02AC1">
        <w:rPr>
          <w:i/>
          <w:noProof/>
          <w:sz w:val="24"/>
          <w:szCs w:val="24"/>
        </w:rPr>
        <w:t>7</w:t>
      </w:r>
      <w:r w:rsidRPr="00E02AC1">
        <w:rPr>
          <w:noProof/>
          <w:sz w:val="24"/>
          <w:szCs w:val="24"/>
        </w:rPr>
        <w:t>)</w:t>
      </w:r>
      <w:r w:rsidRPr="00E02AC1">
        <w:rPr>
          <w:sz w:val="24"/>
          <w:szCs w:val="24"/>
        </w:rPr>
        <w:fldChar w:fldCharType="end"/>
      </w:r>
      <w:r w:rsidRPr="00E02AC1">
        <w:rPr>
          <w:sz w:val="24"/>
          <w:szCs w:val="24"/>
        </w:rPr>
        <w:t xml:space="preserve">. This meta clearly identifies that depending on the specific outcome for stakeholders, some strategies can sustain limited </w:t>
      </w:r>
      <w:r w:rsidRPr="00E02AC1">
        <w:rPr>
          <w:sz w:val="24"/>
          <w:szCs w:val="24"/>
        </w:rPr>
        <w:lastRenderedPageBreak/>
        <w:t>investments. However, active strategies are critical for more rapid, less variable, and more consistently positive efficacious interventions in drylands. Aridity and drought will continue to present challenges to recovery and if longer and more sustained timeframes are possible, i.e. at least 2 years, interventions will be more viable. In summary, drylands are critical to sustaining both human and other resident populations of species globally and restoration in some form is 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77777777" w:rsidR="00E02AC1" w:rsidRPr="00E02AC1" w:rsidRDefault="00E02AC1" w:rsidP="00E02AC1">
      <w:pPr>
        <w:spacing w:line="480" w:lineRule="auto"/>
        <w:rPr>
          <w:sz w:val="24"/>
          <w:szCs w:val="24"/>
        </w:rPr>
      </w:pPr>
    </w:p>
    <w:p w14:paraId="3D90514D" w14:textId="77777777" w:rsidR="00E02AC1" w:rsidRPr="00E02AC1" w:rsidRDefault="00E02AC1" w:rsidP="00E02AC1">
      <w:pPr>
        <w:spacing w:line="480" w:lineRule="auto"/>
        <w:rPr>
          <w:sz w:val="24"/>
          <w:szCs w:val="24"/>
        </w:rPr>
      </w:pPr>
    </w:p>
    <w:p w14:paraId="648BD2C2" w14:textId="77777777" w:rsidR="00E02AC1" w:rsidRPr="00E02AC1" w:rsidRDefault="00E02AC1" w:rsidP="00E02AC1">
      <w:pPr>
        <w:spacing w:line="480" w:lineRule="auto"/>
        <w:rPr>
          <w:sz w:val="24"/>
          <w:szCs w:val="24"/>
        </w:rPr>
      </w:pPr>
    </w:p>
    <w:p w14:paraId="632149DF" w14:textId="77777777" w:rsidR="00E02AC1" w:rsidRPr="00E02AC1" w:rsidRDefault="00E02AC1" w:rsidP="00E02AC1">
      <w:pPr>
        <w:spacing w:line="480" w:lineRule="auto"/>
        <w:rPr>
          <w:sz w:val="24"/>
          <w:szCs w:val="24"/>
        </w:rPr>
      </w:pPr>
    </w:p>
    <w:p w14:paraId="0F1BD159" w14:textId="77777777" w:rsidR="00E02AC1" w:rsidRPr="00E02AC1" w:rsidRDefault="00E02AC1" w:rsidP="00E02AC1">
      <w:pPr>
        <w:spacing w:line="480" w:lineRule="auto"/>
        <w:rPr>
          <w:b/>
          <w:sz w:val="24"/>
          <w:szCs w:val="24"/>
        </w:rPr>
      </w:pPr>
    </w:p>
    <w:p w14:paraId="393AF4EF" w14:textId="77777777" w:rsidR="00E02AC1" w:rsidRPr="00E02AC1" w:rsidRDefault="00E02AC1" w:rsidP="00E02AC1">
      <w:pPr>
        <w:spacing w:line="480" w:lineRule="auto"/>
        <w:rPr>
          <w:b/>
          <w:sz w:val="24"/>
          <w:szCs w:val="24"/>
        </w:rPr>
      </w:pPr>
    </w:p>
    <w:p w14:paraId="25D3581B" w14:textId="77777777" w:rsidR="00E02AC1" w:rsidRPr="00E02AC1" w:rsidRDefault="00E02AC1" w:rsidP="00E02AC1">
      <w:pPr>
        <w:spacing w:line="480" w:lineRule="auto"/>
        <w:rPr>
          <w:b/>
          <w:sz w:val="24"/>
          <w:szCs w:val="24"/>
        </w:rPr>
      </w:pPr>
    </w:p>
    <w:p w14:paraId="37E7D123" w14:textId="77777777" w:rsidR="00E02AC1" w:rsidRPr="00E02AC1" w:rsidRDefault="00E02AC1" w:rsidP="00E02AC1">
      <w:pPr>
        <w:spacing w:line="480" w:lineRule="auto"/>
        <w:rPr>
          <w:b/>
          <w:sz w:val="24"/>
          <w:szCs w:val="24"/>
        </w:rPr>
      </w:pPr>
    </w:p>
    <w:p w14:paraId="534EF093" w14:textId="77777777" w:rsidR="00E02AC1" w:rsidRPr="00E02AC1" w:rsidRDefault="00E02AC1" w:rsidP="00E02AC1">
      <w:pPr>
        <w:spacing w:line="480" w:lineRule="auto"/>
        <w:rPr>
          <w:b/>
          <w:sz w:val="24"/>
          <w:szCs w:val="24"/>
        </w:rPr>
      </w:pPr>
    </w:p>
    <w:p w14:paraId="000D8D88" w14:textId="1A7D996C" w:rsidR="00E02AC1" w:rsidRDefault="00E02AC1" w:rsidP="00E02AC1">
      <w:pPr>
        <w:pStyle w:val="Refhead"/>
      </w:pPr>
      <w:r>
        <w:t>References and Notes:</w:t>
      </w:r>
    </w:p>
    <w:p w14:paraId="5F7377DC" w14:textId="77777777" w:rsidR="00E02AC1" w:rsidRDefault="00E02AC1" w:rsidP="00E02AC1">
      <w:pPr>
        <w:pStyle w:val="Refhead"/>
      </w:pPr>
    </w:p>
    <w:p w14:paraId="219698C0" w14:textId="675686DD" w:rsidR="001D4D4C" w:rsidRPr="001D4D4C" w:rsidRDefault="00E02AC1" w:rsidP="001D4D4C">
      <w:pPr>
        <w:widowControl w:val="0"/>
        <w:autoSpaceDE w:val="0"/>
        <w:autoSpaceDN w:val="0"/>
        <w:adjustRightInd w:val="0"/>
        <w:spacing w:line="480" w:lineRule="auto"/>
        <w:ind w:left="640" w:hanging="640"/>
        <w:rPr>
          <w:noProof/>
          <w:sz w:val="24"/>
          <w:szCs w:val="24"/>
        </w:rPr>
      </w:pPr>
      <w:r w:rsidRPr="00E02AC1">
        <w:rPr>
          <w:b/>
          <w:sz w:val="24"/>
          <w:szCs w:val="24"/>
        </w:rPr>
        <w:fldChar w:fldCharType="begin" w:fldLock="1"/>
      </w:r>
      <w:r w:rsidRPr="00E02AC1">
        <w:rPr>
          <w:b/>
          <w:sz w:val="24"/>
          <w:szCs w:val="24"/>
        </w:rPr>
        <w:instrText xml:space="preserve">ADDIN Mendeley Bibliography CSL_BIBLIOGRAPHY </w:instrText>
      </w:r>
      <w:r w:rsidRPr="00E02AC1">
        <w:rPr>
          <w:b/>
          <w:sz w:val="24"/>
          <w:szCs w:val="24"/>
        </w:rPr>
        <w:fldChar w:fldCharType="separate"/>
      </w:r>
      <w:r w:rsidR="001D4D4C" w:rsidRPr="001D4D4C">
        <w:rPr>
          <w:noProof/>
          <w:sz w:val="24"/>
          <w:szCs w:val="24"/>
        </w:rPr>
        <w:t xml:space="preserve">1. </w:t>
      </w:r>
      <w:r w:rsidR="001D4D4C" w:rsidRPr="001D4D4C">
        <w:rPr>
          <w:noProof/>
          <w:sz w:val="24"/>
          <w:szCs w:val="24"/>
        </w:rPr>
        <w:tab/>
        <w:t xml:space="preserve">C. M. Kennedy, J. R. Oakleaf, D. M. Theobald, S. Baruch-Mordo, J. Kiesecker, Managing </w:t>
      </w:r>
      <w:r w:rsidR="001D4D4C" w:rsidRPr="001D4D4C">
        <w:rPr>
          <w:noProof/>
          <w:sz w:val="24"/>
          <w:szCs w:val="24"/>
        </w:rPr>
        <w:lastRenderedPageBreak/>
        <w:t xml:space="preserve">the middle: A shift in conservation priorities based on the global human modification gradient. </w:t>
      </w:r>
      <w:r w:rsidR="001D4D4C" w:rsidRPr="001D4D4C">
        <w:rPr>
          <w:i/>
          <w:iCs/>
          <w:noProof/>
          <w:sz w:val="24"/>
          <w:szCs w:val="24"/>
        </w:rPr>
        <w:t>Glob. Chang. Biol.</w:t>
      </w:r>
      <w:r w:rsidR="001D4D4C" w:rsidRPr="001D4D4C">
        <w:rPr>
          <w:noProof/>
          <w:sz w:val="24"/>
          <w:szCs w:val="24"/>
        </w:rPr>
        <w:t>, 811–826 (2019).</w:t>
      </w:r>
    </w:p>
    <w:p w14:paraId="296EB6EC"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 </w:t>
      </w:r>
      <w:r w:rsidRPr="001D4D4C">
        <w:rPr>
          <w:noProof/>
          <w:sz w:val="24"/>
          <w:szCs w:val="24"/>
        </w:rPr>
        <w:tab/>
        <w:t xml:space="preserve">F. Sánchez-Bayo, K. A. G. Wyckhuys, Worldwide decline of the entomofauna: A review of its drivers. </w:t>
      </w:r>
      <w:r w:rsidRPr="001D4D4C">
        <w:rPr>
          <w:i/>
          <w:iCs/>
          <w:noProof/>
          <w:sz w:val="24"/>
          <w:szCs w:val="24"/>
        </w:rPr>
        <w:t>Biol. Conserv.</w:t>
      </w:r>
      <w:r w:rsidRPr="001D4D4C">
        <w:rPr>
          <w:noProof/>
          <w:sz w:val="24"/>
          <w:szCs w:val="24"/>
        </w:rPr>
        <w:t xml:space="preserve"> </w:t>
      </w:r>
      <w:r w:rsidRPr="001D4D4C">
        <w:rPr>
          <w:b/>
          <w:bCs/>
          <w:noProof/>
          <w:sz w:val="24"/>
          <w:szCs w:val="24"/>
        </w:rPr>
        <w:t>232</w:t>
      </w:r>
      <w:r w:rsidRPr="001D4D4C">
        <w:rPr>
          <w:noProof/>
          <w:sz w:val="24"/>
          <w:szCs w:val="24"/>
        </w:rPr>
        <w:t>, 8–27 (2019).</w:t>
      </w:r>
    </w:p>
    <w:p w14:paraId="176C45EB"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3. </w:t>
      </w:r>
      <w:r w:rsidRPr="001D4D4C">
        <w:rPr>
          <w:noProof/>
          <w:sz w:val="24"/>
          <w:szCs w:val="24"/>
        </w:rPr>
        <w:tab/>
        <w:t xml:space="preserve">A. L. Cowie </w:t>
      </w:r>
      <w:r w:rsidRPr="001D4D4C">
        <w:rPr>
          <w:i/>
          <w:iCs/>
          <w:noProof/>
          <w:sz w:val="24"/>
          <w:szCs w:val="24"/>
        </w:rPr>
        <w:t>et al.</w:t>
      </w:r>
      <w:r w:rsidRPr="001D4D4C">
        <w:rPr>
          <w:noProof/>
          <w:sz w:val="24"/>
          <w:szCs w:val="24"/>
        </w:rPr>
        <w:t xml:space="preserve">, Benefits of Investing in Ecosystem Restoration. </w:t>
      </w:r>
      <w:r w:rsidRPr="001D4D4C">
        <w:rPr>
          <w:i/>
          <w:iCs/>
          <w:noProof/>
          <w:sz w:val="24"/>
          <w:szCs w:val="24"/>
        </w:rPr>
        <w:t>Science (80-. ).</w:t>
      </w:r>
      <w:r w:rsidRPr="001D4D4C">
        <w:rPr>
          <w:noProof/>
          <w:sz w:val="24"/>
          <w:szCs w:val="24"/>
        </w:rPr>
        <w:t xml:space="preserve"> </w:t>
      </w:r>
      <w:r w:rsidRPr="001D4D4C">
        <w:rPr>
          <w:b/>
          <w:bCs/>
          <w:noProof/>
          <w:sz w:val="24"/>
          <w:szCs w:val="24"/>
        </w:rPr>
        <w:t>4</w:t>
      </w:r>
      <w:r w:rsidRPr="001D4D4C">
        <w:rPr>
          <w:noProof/>
          <w:sz w:val="24"/>
          <w:szCs w:val="24"/>
        </w:rPr>
        <w:t>, 1880–1881 (2007).</w:t>
      </w:r>
    </w:p>
    <w:p w14:paraId="2FC2F51B"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4. </w:t>
      </w:r>
      <w:r w:rsidRPr="001D4D4C">
        <w:rPr>
          <w:noProof/>
          <w:sz w:val="24"/>
          <w:szCs w:val="24"/>
        </w:rPr>
        <w:tab/>
        <w:t xml:space="preserve">R. J. Hobbs, V. A. Cramer, Restoration Ecology: Interventionist Approaches for Restoring and Maintaining Ecosystem Function in the Face of Rapid Environmental Change. </w:t>
      </w:r>
      <w:r w:rsidRPr="001D4D4C">
        <w:rPr>
          <w:i/>
          <w:iCs/>
          <w:noProof/>
          <w:sz w:val="24"/>
          <w:szCs w:val="24"/>
        </w:rPr>
        <w:t>Annu. Rev. Environ. Resour.</w:t>
      </w:r>
      <w:r w:rsidRPr="001D4D4C">
        <w:rPr>
          <w:noProof/>
          <w:sz w:val="24"/>
          <w:szCs w:val="24"/>
        </w:rPr>
        <w:t xml:space="preserve"> </w:t>
      </w:r>
      <w:r w:rsidRPr="001D4D4C">
        <w:rPr>
          <w:b/>
          <w:bCs/>
          <w:noProof/>
          <w:sz w:val="24"/>
          <w:szCs w:val="24"/>
        </w:rPr>
        <w:t>33</w:t>
      </w:r>
      <w:r w:rsidRPr="001D4D4C">
        <w:rPr>
          <w:noProof/>
          <w:sz w:val="24"/>
          <w:szCs w:val="24"/>
        </w:rPr>
        <w:t>, 39–61 (2008).</w:t>
      </w:r>
    </w:p>
    <w:p w14:paraId="6541D124"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5. </w:t>
      </w:r>
      <w:r w:rsidRPr="001D4D4C">
        <w:rPr>
          <w:noProof/>
          <w:sz w:val="24"/>
          <w:szCs w:val="24"/>
        </w:rPr>
        <w:tab/>
        <w:t xml:space="preserve">K. D. Holl, T. M. Aide, When and where to actively restore ecosystems? </w:t>
      </w:r>
      <w:r w:rsidRPr="001D4D4C">
        <w:rPr>
          <w:i/>
          <w:iCs/>
          <w:noProof/>
          <w:sz w:val="24"/>
          <w:szCs w:val="24"/>
        </w:rPr>
        <w:t>For. Ecol. Manage.</w:t>
      </w:r>
      <w:r w:rsidRPr="001D4D4C">
        <w:rPr>
          <w:noProof/>
          <w:sz w:val="24"/>
          <w:szCs w:val="24"/>
        </w:rPr>
        <w:t xml:space="preserve"> </w:t>
      </w:r>
      <w:r w:rsidRPr="001D4D4C">
        <w:rPr>
          <w:b/>
          <w:bCs/>
          <w:noProof/>
          <w:sz w:val="24"/>
          <w:szCs w:val="24"/>
        </w:rPr>
        <w:t>261</w:t>
      </w:r>
      <w:r w:rsidRPr="001D4D4C">
        <w:rPr>
          <w:noProof/>
          <w:sz w:val="24"/>
          <w:szCs w:val="24"/>
        </w:rPr>
        <w:t>, 1558–1563 (2011).</w:t>
      </w:r>
    </w:p>
    <w:p w14:paraId="29014518"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6. </w:t>
      </w:r>
      <w:r w:rsidRPr="001D4D4C">
        <w:rPr>
          <w:noProof/>
          <w:sz w:val="24"/>
          <w:szCs w:val="24"/>
        </w:rPr>
        <w:tab/>
        <w:t xml:space="preserve">J. L. Reid, M. E. Fagan, R. A. Zahawi, Positive site selection bias in meta-analyses comparing natural regeneration to active forest restoration. </w:t>
      </w:r>
      <w:r w:rsidRPr="001D4D4C">
        <w:rPr>
          <w:i/>
          <w:iCs/>
          <w:noProof/>
          <w:sz w:val="24"/>
          <w:szCs w:val="24"/>
        </w:rPr>
        <w:t>Sci. Adv.</w:t>
      </w:r>
      <w:r w:rsidRPr="001D4D4C">
        <w:rPr>
          <w:noProof/>
          <w:sz w:val="24"/>
          <w:szCs w:val="24"/>
        </w:rPr>
        <w:t xml:space="preserve"> </w:t>
      </w:r>
      <w:r w:rsidRPr="001D4D4C">
        <w:rPr>
          <w:b/>
          <w:bCs/>
          <w:noProof/>
          <w:sz w:val="24"/>
          <w:szCs w:val="24"/>
        </w:rPr>
        <w:t>4</w:t>
      </w:r>
      <w:r w:rsidRPr="001D4D4C">
        <w:rPr>
          <w:noProof/>
          <w:sz w:val="24"/>
          <w:szCs w:val="24"/>
        </w:rPr>
        <w:t>, 1–4 (2018).</w:t>
      </w:r>
    </w:p>
    <w:p w14:paraId="30C47C97"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7. </w:t>
      </w:r>
      <w:r w:rsidRPr="001D4D4C">
        <w:rPr>
          <w:noProof/>
          <w:sz w:val="24"/>
          <w:szCs w:val="24"/>
        </w:rPr>
        <w:tab/>
        <w:t xml:space="preserve">Millennium Ecosystems Assessment (MEA), Ecosystems and Human well-being: Current State and Trends: Dryland Systems. </w:t>
      </w:r>
      <w:r w:rsidRPr="001D4D4C">
        <w:rPr>
          <w:i/>
          <w:iCs/>
          <w:noProof/>
          <w:sz w:val="24"/>
          <w:szCs w:val="24"/>
        </w:rPr>
        <w:t>Isl. Press</w:t>
      </w:r>
      <w:r w:rsidRPr="001D4D4C">
        <w:rPr>
          <w:noProof/>
          <w:sz w:val="24"/>
          <w:szCs w:val="24"/>
        </w:rPr>
        <w:t>, 1–40 (2005).</w:t>
      </w:r>
    </w:p>
    <w:p w14:paraId="7CEC82A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8. </w:t>
      </w:r>
      <w:r w:rsidRPr="001D4D4C">
        <w:rPr>
          <w:noProof/>
          <w:sz w:val="24"/>
          <w:szCs w:val="24"/>
        </w:rPr>
        <w:tab/>
        <w:t xml:space="preserve">David S. Schimel, Drylands in the Earth System. </w:t>
      </w:r>
      <w:r w:rsidRPr="001D4D4C">
        <w:rPr>
          <w:i/>
          <w:iCs/>
          <w:noProof/>
          <w:sz w:val="24"/>
          <w:szCs w:val="24"/>
        </w:rPr>
        <w:t>Science (80-. ).</w:t>
      </w:r>
      <w:r w:rsidRPr="001D4D4C">
        <w:rPr>
          <w:noProof/>
          <w:sz w:val="24"/>
          <w:szCs w:val="24"/>
        </w:rPr>
        <w:t xml:space="preserve"> </w:t>
      </w:r>
      <w:r w:rsidRPr="001D4D4C">
        <w:rPr>
          <w:b/>
          <w:bCs/>
          <w:noProof/>
          <w:sz w:val="24"/>
          <w:szCs w:val="24"/>
        </w:rPr>
        <w:t>327</w:t>
      </w:r>
      <w:r w:rsidRPr="001D4D4C">
        <w:rPr>
          <w:noProof/>
          <w:sz w:val="24"/>
          <w:szCs w:val="24"/>
        </w:rPr>
        <w:t>, 418–419 (2010).</w:t>
      </w:r>
    </w:p>
    <w:p w14:paraId="185CF352"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9. </w:t>
      </w:r>
      <w:r w:rsidRPr="001D4D4C">
        <w:rPr>
          <w:noProof/>
          <w:sz w:val="24"/>
          <w:szCs w:val="24"/>
        </w:rPr>
        <w:tab/>
        <w:t xml:space="preserve">C. J. Lortie, A. Filazzola, D. A. Sotomayor, Functional assessment of animal interactions with shrub-facilitation complexes: A formal synthesis and conceptual framework. </w:t>
      </w:r>
      <w:r w:rsidRPr="001D4D4C">
        <w:rPr>
          <w:i/>
          <w:iCs/>
          <w:noProof/>
          <w:sz w:val="24"/>
          <w:szCs w:val="24"/>
        </w:rPr>
        <w:t>Funct. Ecol.</w:t>
      </w:r>
      <w:r w:rsidRPr="001D4D4C">
        <w:rPr>
          <w:noProof/>
          <w:sz w:val="24"/>
          <w:szCs w:val="24"/>
        </w:rPr>
        <w:t xml:space="preserve"> </w:t>
      </w:r>
      <w:r w:rsidRPr="001D4D4C">
        <w:rPr>
          <w:b/>
          <w:bCs/>
          <w:noProof/>
          <w:sz w:val="24"/>
          <w:szCs w:val="24"/>
        </w:rPr>
        <w:t>30</w:t>
      </w:r>
      <w:r w:rsidRPr="001D4D4C">
        <w:rPr>
          <w:noProof/>
          <w:sz w:val="24"/>
          <w:szCs w:val="24"/>
        </w:rPr>
        <w:t>, 41–51 (2016).</w:t>
      </w:r>
    </w:p>
    <w:p w14:paraId="40EF628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10. </w:t>
      </w:r>
      <w:r w:rsidRPr="001D4D4C">
        <w:rPr>
          <w:noProof/>
          <w:sz w:val="24"/>
          <w:szCs w:val="24"/>
        </w:rPr>
        <w:tab/>
        <w:t xml:space="preserve">B. T. Bestelmeyer </w:t>
      </w:r>
      <w:r w:rsidRPr="001D4D4C">
        <w:rPr>
          <w:i/>
          <w:iCs/>
          <w:noProof/>
          <w:sz w:val="24"/>
          <w:szCs w:val="24"/>
        </w:rPr>
        <w:t>et al.</w:t>
      </w:r>
      <w:r w:rsidRPr="001D4D4C">
        <w:rPr>
          <w:noProof/>
          <w:sz w:val="24"/>
          <w:szCs w:val="24"/>
        </w:rPr>
        <w:t xml:space="preserve">, Desertification, land use, and the transformation of global drylands. </w:t>
      </w:r>
      <w:r w:rsidRPr="001D4D4C">
        <w:rPr>
          <w:i/>
          <w:iCs/>
          <w:noProof/>
          <w:sz w:val="24"/>
          <w:szCs w:val="24"/>
        </w:rPr>
        <w:t>Front. Ecol. Environ.</w:t>
      </w:r>
      <w:r w:rsidRPr="001D4D4C">
        <w:rPr>
          <w:noProof/>
          <w:sz w:val="24"/>
          <w:szCs w:val="24"/>
        </w:rPr>
        <w:t xml:space="preserve"> </w:t>
      </w:r>
      <w:r w:rsidRPr="001D4D4C">
        <w:rPr>
          <w:b/>
          <w:bCs/>
          <w:noProof/>
          <w:sz w:val="24"/>
          <w:szCs w:val="24"/>
        </w:rPr>
        <w:t>13</w:t>
      </w:r>
      <w:r w:rsidRPr="001D4D4C">
        <w:rPr>
          <w:noProof/>
          <w:sz w:val="24"/>
          <w:szCs w:val="24"/>
        </w:rPr>
        <w:t>, 28–36 (2015).</w:t>
      </w:r>
    </w:p>
    <w:p w14:paraId="3AA40221"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11. </w:t>
      </w:r>
      <w:r w:rsidRPr="001D4D4C">
        <w:rPr>
          <w:noProof/>
          <w:sz w:val="24"/>
          <w:szCs w:val="24"/>
        </w:rPr>
        <w:tab/>
        <w:t xml:space="preserve">R. S. De Groot </w:t>
      </w:r>
      <w:r w:rsidRPr="001D4D4C">
        <w:rPr>
          <w:i/>
          <w:iCs/>
          <w:noProof/>
          <w:sz w:val="24"/>
          <w:szCs w:val="24"/>
        </w:rPr>
        <w:t>et al.</w:t>
      </w:r>
      <w:r w:rsidRPr="001D4D4C">
        <w:rPr>
          <w:noProof/>
          <w:sz w:val="24"/>
          <w:szCs w:val="24"/>
        </w:rPr>
        <w:t xml:space="preserve">, Benefits of Investing in Ecosystem Restoration. </w:t>
      </w:r>
      <w:r w:rsidRPr="001D4D4C">
        <w:rPr>
          <w:i/>
          <w:iCs/>
          <w:noProof/>
          <w:sz w:val="24"/>
          <w:szCs w:val="24"/>
        </w:rPr>
        <w:t>Conserv. Biol.</w:t>
      </w:r>
      <w:r w:rsidRPr="001D4D4C">
        <w:rPr>
          <w:noProof/>
          <w:sz w:val="24"/>
          <w:szCs w:val="24"/>
        </w:rPr>
        <w:t xml:space="preserve"> </w:t>
      </w:r>
      <w:r w:rsidRPr="001D4D4C">
        <w:rPr>
          <w:b/>
          <w:bCs/>
          <w:noProof/>
          <w:sz w:val="24"/>
          <w:szCs w:val="24"/>
        </w:rPr>
        <w:t>27</w:t>
      </w:r>
      <w:r w:rsidRPr="001D4D4C">
        <w:rPr>
          <w:noProof/>
          <w:sz w:val="24"/>
          <w:szCs w:val="24"/>
        </w:rPr>
        <w:t>, 1286–1293 (2013).</w:t>
      </w:r>
    </w:p>
    <w:p w14:paraId="40F27618"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lastRenderedPageBreak/>
        <w:t xml:space="preserve">12. </w:t>
      </w:r>
      <w:r w:rsidRPr="001D4D4C">
        <w:rPr>
          <w:noProof/>
          <w:sz w:val="24"/>
          <w:szCs w:val="24"/>
        </w:rPr>
        <w:tab/>
        <w:t xml:space="preserve">A. P. Field, R. Gillett, How to do a meta-analysis. </w:t>
      </w:r>
      <w:r w:rsidRPr="001D4D4C">
        <w:rPr>
          <w:i/>
          <w:iCs/>
          <w:noProof/>
          <w:sz w:val="24"/>
          <w:szCs w:val="24"/>
        </w:rPr>
        <w:t>Br. J. Math. Stat. Psychol.</w:t>
      </w:r>
      <w:r w:rsidRPr="001D4D4C">
        <w:rPr>
          <w:noProof/>
          <w:sz w:val="24"/>
          <w:szCs w:val="24"/>
        </w:rPr>
        <w:t xml:space="preserve"> </w:t>
      </w:r>
      <w:r w:rsidRPr="001D4D4C">
        <w:rPr>
          <w:b/>
          <w:bCs/>
          <w:noProof/>
          <w:sz w:val="24"/>
          <w:szCs w:val="24"/>
        </w:rPr>
        <w:t>63</w:t>
      </w:r>
      <w:r w:rsidRPr="001D4D4C">
        <w:rPr>
          <w:noProof/>
          <w:sz w:val="24"/>
          <w:szCs w:val="24"/>
        </w:rPr>
        <w:t>, 665–694 (2010).</w:t>
      </w:r>
    </w:p>
    <w:p w14:paraId="30A942D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13. </w:t>
      </w:r>
      <w:r w:rsidRPr="001D4D4C">
        <w:rPr>
          <w:noProof/>
          <w:sz w:val="24"/>
          <w:szCs w:val="24"/>
        </w:rPr>
        <w:tab/>
        <w:t xml:space="preserve">G. Schwarzer, J. R. Carpenter, G. Rücker, </w:t>
      </w:r>
      <w:r w:rsidRPr="001D4D4C">
        <w:rPr>
          <w:i/>
          <w:iCs/>
          <w:noProof/>
          <w:sz w:val="24"/>
          <w:szCs w:val="24"/>
        </w:rPr>
        <w:t>Meta- Analysis with R</w:t>
      </w:r>
      <w:r w:rsidRPr="001D4D4C">
        <w:rPr>
          <w:noProof/>
          <w:sz w:val="24"/>
          <w:szCs w:val="24"/>
        </w:rPr>
        <w:t xml:space="preserve"> (Springer, New York, 2015).</w:t>
      </w:r>
    </w:p>
    <w:p w14:paraId="6876474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14. </w:t>
      </w:r>
      <w:r w:rsidRPr="001D4D4C">
        <w:rPr>
          <w:noProof/>
          <w:sz w:val="24"/>
          <w:szCs w:val="24"/>
        </w:rPr>
        <w:tab/>
        <w:t xml:space="preserve">V. Hedges, L., J. Gurevitch, P. Curtis, the Meta-Analysis of Response Ratios in. </w:t>
      </w:r>
      <w:r w:rsidRPr="001D4D4C">
        <w:rPr>
          <w:i/>
          <w:iCs/>
          <w:noProof/>
          <w:sz w:val="24"/>
          <w:szCs w:val="24"/>
        </w:rPr>
        <w:t>Ecol. Soc. Am.</w:t>
      </w:r>
      <w:r w:rsidRPr="001D4D4C">
        <w:rPr>
          <w:noProof/>
          <w:sz w:val="24"/>
          <w:szCs w:val="24"/>
        </w:rPr>
        <w:t xml:space="preserve"> </w:t>
      </w:r>
      <w:r w:rsidRPr="001D4D4C">
        <w:rPr>
          <w:b/>
          <w:bCs/>
          <w:noProof/>
          <w:sz w:val="24"/>
          <w:szCs w:val="24"/>
        </w:rPr>
        <w:t>80</w:t>
      </w:r>
      <w:r w:rsidRPr="001D4D4C">
        <w:rPr>
          <w:noProof/>
          <w:sz w:val="24"/>
          <w:szCs w:val="24"/>
        </w:rPr>
        <w:t>, 1150–1156 (1999).</w:t>
      </w:r>
    </w:p>
    <w:p w14:paraId="1C99AE2A"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15. </w:t>
      </w:r>
      <w:r w:rsidRPr="001D4D4C">
        <w:rPr>
          <w:noProof/>
          <w:sz w:val="24"/>
          <w:szCs w:val="24"/>
        </w:rPr>
        <w:tab/>
        <w:t xml:space="preserve">E. De Martonne, American Geographical Society Regions of Interior-Basin Drainage REGIONS OF INTERIOR-BASIN. </w:t>
      </w:r>
      <w:r w:rsidRPr="001D4D4C">
        <w:rPr>
          <w:i/>
          <w:iCs/>
          <w:noProof/>
          <w:sz w:val="24"/>
          <w:szCs w:val="24"/>
        </w:rPr>
        <w:t>Geogr. Rev.</w:t>
      </w:r>
      <w:r w:rsidRPr="001D4D4C">
        <w:rPr>
          <w:noProof/>
          <w:sz w:val="24"/>
          <w:szCs w:val="24"/>
        </w:rPr>
        <w:t xml:space="preserve"> </w:t>
      </w:r>
      <w:r w:rsidRPr="001D4D4C">
        <w:rPr>
          <w:b/>
          <w:bCs/>
          <w:noProof/>
          <w:sz w:val="24"/>
          <w:szCs w:val="24"/>
        </w:rPr>
        <w:t>17</w:t>
      </w:r>
      <w:r w:rsidRPr="001D4D4C">
        <w:rPr>
          <w:noProof/>
          <w:sz w:val="24"/>
          <w:szCs w:val="24"/>
        </w:rPr>
        <w:t>, 397–414 (1927).</w:t>
      </w:r>
    </w:p>
    <w:p w14:paraId="4EBB3149"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16. </w:t>
      </w:r>
      <w:r w:rsidRPr="001D4D4C">
        <w:rPr>
          <w:noProof/>
          <w:sz w:val="24"/>
          <w:szCs w:val="24"/>
        </w:rPr>
        <w:tab/>
        <w:t xml:space="preserve">J. P. T. H. and H. R. R. Michael Borenstein, L. V. Hedges, in </w:t>
      </w:r>
      <w:r w:rsidRPr="001D4D4C">
        <w:rPr>
          <w:i/>
          <w:iCs/>
          <w:noProof/>
          <w:sz w:val="24"/>
          <w:szCs w:val="24"/>
        </w:rPr>
        <w:t>Introduction to Meta-Analysis</w:t>
      </w:r>
      <w:r w:rsidRPr="001D4D4C">
        <w:rPr>
          <w:noProof/>
          <w:sz w:val="24"/>
          <w:szCs w:val="24"/>
        </w:rPr>
        <w:t xml:space="preserve"> (2009; http://onlinelibrary.wiley.com/doi/10.1002/9780470712184.fmatter/summary), pp. 282–288.</w:t>
      </w:r>
    </w:p>
    <w:p w14:paraId="7E5EA7EA"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17. </w:t>
      </w:r>
      <w:r w:rsidRPr="001D4D4C">
        <w:rPr>
          <w:noProof/>
          <w:sz w:val="24"/>
          <w:szCs w:val="24"/>
        </w:rPr>
        <w:tab/>
        <w:t xml:space="preserve">R. Crouzeilles </w:t>
      </w:r>
      <w:r w:rsidRPr="001D4D4C">
        <w:rPr>
          <w:i/>
          <w:iCs/>
          <w:noProof/>
          <w:sz w:val="24"/>
          <w:szCs w:val="24"/>
        </w:rPr>
        <w:t>et al.</w:t>
      </w:r>
      <w:r w:rsidRPr="001D4D4C">
        <w:rPr>
          <w:noProof/>
          <w:sz w:val="24"/>
          <w:szCs w:val="24"/>
        </w:rPr>
        <w:t xml:space="preserve">, Ecological restoration success is higher for natural regeneration than for active restoration in tropical forests. </w:t>
      </w:r>
      <w:r w:rsidRPr="001D4D4C">
        <w:rPr>
          <w:i/>
          <w:iCs/>
          <w:noProof/>
          <w:sz w:val="24"/>
          <w:szCs w:val="24"/>
        </w:rPr>
        <w:t>Sci. Adv.</w:t>
      </w:r>
      <w:r w:rsidRPr="001D4D4C">
        <w:rPr>
          <w:noProof/>
          <w:sz w:val="24"/>
          <w:szCs w:val="24"/>
        </w:rPr>
        <w:t xml:space="preserve"> </w:t>
      </w:r>
      <w:r w:rsidRPr="001D4D4C">
        <w:rPr>
          <w:b/>
          <w:bCs/>
          <w:noProof/>
          <w:sz w:val="24"/>
          <w:szCs w:val="24"/>
        </w:rPr>
        <w:t>3</w:t>
      </w:r>
      <w:r w:rsidRPr="001D4D4C">
        <w:rPr>
          <w:noProof/>
          <w:sz w:val="24"/>
          <w:szCs w:val="24"/>
        </w:rPr>
        <w:t>, e1701345 (2017).</w:t>
      </w:r>
    </w:p>
    <w:p w14:paraId="105CB984"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18. </w:t>
      </w:r>
      <w:r w:rsidRPr="001D4D4C">
        <w:rPr>
          <w:noProof/>
          <w:sz w:val="24"/>
          <w:szCs w:val="24"/>
        </w:rPr>
        <w:tab/>
        <w:t xml:space="preserve">J. F. Reynolds </w:t>
      </w:r>
      <w:r w:rsidRPr="001D4D4C">
        <w:rPr>
          <w:i/>
          <w:iCs/>
          <w:noProof/>
          <w:sz w:val="24"/>
          <w:szCs w:val="24"/>
        </w:rPr>
        <w:t>et al.</w:t>
      </w:r>
      <w:r w:rsidRPr="001D4D4C">
        <w:rPr>
          <w:noProof/>
          <w:sz w:val="24"/>
          <w:szCs w:val="24"/>
        </w:rPr>
        <w:t xml:space="preserve">, Global Desertification: Building a Science for Dryland Development. </w:t>
      </w:r>
      <w:r w:rsidRPr="001D4D4C">
        <w:rPr>
          <w:i/>
          <w:iCs/>
          <w:noProof/>
          <w:sz w:val="24"/>
          <w:szCs w:val="24"/>
        </w:rPr>
        <w:t>Science (80-. ).</w:t>
      </w:r>
      <w:r w:rsidRPr="001D4D4C">
        <w:rPr>
          <w:noProof/>
          <w:sz w:val="24"/>
          <w:szCs w:val="24"/>
        </w:rPr>
        <w:t xml:space="preserve"> </w:t>
      </w:r>
      <w:r w:rsidRPr="001D4D4C">
        <w:rPr>
          <w:b/>
          <w:bCs/>
          <w:noProof/>
          <w:sz w:val="24"/>
          <w:szCs w:val="24"/>
        </w:rPr>
        <w:t>316</w:t>
      </w:r>
      <w:r w:rsidRPr="001D4D4C">
        <w:rPr>
          <w:noProof/>
          <w:sz w:val="24"/>
          <w:szCs w:val="24"/>
        </w:rPr>
        <w:t>, 847–851 (2007).</w:t>
      </w:r>
    </w:p>
    <w:p w14:paraId="5045BA0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19. </w:t>
      </w:r>
      <w:r w:rsidRPr="001D4D4C">
        <w:rPr>
          <w:noProof/>
          <w:sz w:val="24"/>
          <w:szCs w:val="24"/>
        </w:rPr>
        <w:tab/>
        <w:t xml:space="preserve">L. A. Garibaldi </w:t>
      </w:r>
      <w:r w:rsidRPr="001D4D4C">
        <w:rPr>
          <w:i/>
          <w:iCs/>
          <w:noProof/>
          <w:sz w:val="24"/>
          <w:szCs w:val="24"/>
        </w:rPr>
        <w:t>et al.</w:t>
      </w:r>
      <w:r w:rsidRPr="001D4D4C">
        <w:rPr>
          <w:noProof/>
          <w:sz w:val="24"/>
          <w:szCs w:val="24"/>
        </w:rPr>
        <w:t xml:space="preserve">, Policies for Ecological Intensification of Crop Production. </w:t>
      </w:r>
      <w:r w:rsidRPr="001D4D4C">
        <w:rPr>
          <w:i/>
          <w:iCs/>
          <w:noProof/>
          <w:sz w:val="24"/>
          <w:szCs w:val="24"/>
        </w:rPr>
        <w:t>Trends Ecol. Evol.</w:t>
      </w:r>
      <w:r w:rsidRPr="001D4D4C">
        <w:rPr>
          <w:noProof/>
          <w:sz w:val="24"/>
          <w:szCs w:val="24"/>
        </w:rPr>
        <w:t xml:space="preserve"> </w:t>
      </w:r>
      <w:r w:rsidRPr="001D4D4C">
        <w:rPr>
          <w:b/>
          <w:bCs/>
          <w:noProof/>
          <w:sz w:val="24"/>
          <w:szCs w:val="24"/>
        </w:rPr>
        <w:t>xx</w:t>
      </w:r>
      <w:r w:rsidRPr="001D4D4C">
        <w:rPr>
          <w:noProof/>
          <w:sz w:val="24"/>
          <w:szCs w:val="24"/>
        </w:rPr>
        <w:t>, 1–5 (2019).</w:t>
      </w:r>
    </w:p>
    <w:p w14:paraId="1DFE2D15"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20. </w:t>
      </w:r>
      <w:r w:rsidRPr="001D4D4C">
        <w:rPr>
          <w:noProof/>
          <w:sz w:val="24"/>
          <w:szCs w:val="24"/>
        </w:rPr>
        <w:tab/>
        <w:t xml:space="preserve">D. Kleijn </w:t>
      </w:r>
      <w:r w:rsidRPr="001D4D4C">
        <w:rPr>
          <w:i/>
          <w:iCs/>
          <w:noProof/>
          <w:sz w:val="24"/>
          <w:szCs w:val="24"/>
        </w:rPr>
        <w:t>et al.</w:t>
      </w:r>
      <w:r w:rsidRPr="001D4D4C">
        <w:rPr>
          <w:noProof/>
          <w:sz w:val="24"/>
          <w:szCs w:val="24"/>
        </w:rPr>
        <w:t xml:space="preserve">, Ecological Intensification: Bridging the Gap between Science and Practice. </w:t>
      </w:r>
      <w:r w:rsidRPr="001D4D4C">
        <w:rPr>
          <w:i/>
          <w:iCs/>
          <w:noProof/>
          <w:sz w:val="24"/>
          <w:szCs w:val="24"/>
        </w:rPr>
        <w:t>Trends Ecol. Evol.</w:t>
      </w:r>
      <w:r w:rsidRPr="001D4D4C">
        <w:rPr>
          <w:noProof/>
          <w:sz w:val="24"/>
          <w:szCs w:val="24"/>
        </w:rPr>
        <w:t xml:space="preserve"> </w:t>
      </w:r>
      <w:r w:rsidRPr="001D4D4C">
        <w:rPr>
          <w:b/>
          <w:bCs/>
          <w:noProof/>
          <w:sz w:val="24"/>
          <w:szCs w:val="24"/>
        </w:rPr>
        <w:t>34</w:t>
      </w:r>
      <w:r w:rsidRPr="001D4D4C">
        <w:rPr>
          <w:noProof/>
          <w:sz w:val="24"/>
          <w:szCs w:val="24"/>
        </w:rPr>
        <w:t>, 154–166 (2019).</w:t>
      </w:r>
    </w:p>
    <w:p w14:paraId="3B143B3F" w14:textId="77777777" w:rsidR="001D4D4C" w:rsidRPr="001D4D4C" w:rsidRDefault="001D4D4C" w:rsidP="001D4D4C">
      <w:pPr>
        <w:widowControl w:val="0"/>
        <w:autoSpaceDE w:val="0"/>
        <w:autoSpaceDN w:val="0"/>
        <w:adjustRightInd w:val="0"/>
        <w:spacing w:line="480" w:lineRule="auto"/>
        <w:ind w:left="640" w:hanging="640"/>
        <w:rPr>
          <w:noProof/>
          <w:sz w:val="24"/>
          <w:szCs w:val="24"/>
        </w:rPr>
      </w:pPr>
      <w:r w:rsidRPr="001D4D4C">
        <w:rPr>
          <w:noProof/>
          <w:sz w:val="24"/>
          <w:szCs w:val="24"/>
        </w:rPr>
        <w:t xml:space="preserve">21. </w:t>
      </w:r>
      <w:r w:rsidRPr="001D4D4C">
        <w:rPr>
          <w:noProof/>
          <w:sz w:val="24"/>
          <w:szCs w:val="24"/>
        </w:rPr>
        <w:tab/>
        <w:t xml:space="preserve">D. Moher </w:t>
      </w:r>
      <w:r w:rsidRPr="001D4D4C">
        <w:rPr>
          <w:i/>
          <w:iCs/>
          <w:noProof/>
          <w:sz w:val="24"/>
          <w:szCs w:val="24"/>
        </w:rPr>
        <w:t>et al.</w:t>
      </w:r>
      <w:r w:rsidRPr="001D4D4C">
        <w:rPr>
          <w:noProof/>
          <w:sz w:val="24"/>
          <w:szCs w:val="24"/>
        </w:rPr>
        <w:t xml:space="preserve">, Preferred reporting items for systematic reviews and meta-analyses: The PRISMA statement (Chinese edition). </w:t>
      </w:r>
      <w:r w:rsidRPr="001D4D4C">
        <w:rPr>
          <w:i/>
          <w:iCs/>
          <w:noProof/>
          <w:sz w:val="24"/>
          <w:szCs w:val="24"/>
        </w:rPr>
        <w:t>J. Chinese Integr. Med.</w:t>
      </w:r>
      <w:r w:rsidRPr="001D4D4C">
        <w:rPr>
          <w:noProof/>
          <w:sz w:val="24"/>
          <w:szCs w:val="24"/>
        </w:rPr>
        <w:t xml:space="preserve"> </w:t>
      </w:r>
      <w:r w:rsidRPr="001D4D4C">
        <w:rPr>
          <w:b/>
          <w:bCs/>
          <w:noProof/>
          <w:sz w:val="24"/>
          <w:szCs w:val="24"/>
        </w:rPr>
        <w:t>7</w:t>
      </w:r>
      <w:r w:rsidRPr="001D4D4C">
        <w:rPr>
          <w:noProof/>
          <w:sz w:val="24"/>
          <w:szCs w:val="24"/>
        </w:rPr>
        <w:t>, 889–896 (2009).</w:t>
      </w:r>
    </w:p>
    <w:p w14:paraId="1231B7B5" w14:textId="77777777" w:rsidR="001D4D4C" w:rsidRPr="001D4D4C" w:rsidRDefault="001D4D4C" w:rsidP="001D4D4C">
      <w:pPr>
        <w:widowControl w:val="0"/>
        <w:autoSpaceDE w:val="0"/>
        <w:autoSpaceDN w:val="0"/>
        <w:adjustRightInd w:val="0"/>
        <w:spacing w:line="480" w:lineRule="auto"/>
        <w:ind w:left="640" w:hanging="640"/>
        <w:rPr>
          <w:noProof/>
          <w:sz w:val="24"/>
        </w:rPr>
      </w:pPr>
      <w:r w:rsidRPr="001D4D4C">
        <w:rPr>
          <w:noProof/>
          <w:sz w:val="24"/>
          <w:szCs w:val="24"/>
        </w:rPr>
        <w:t xml:space="preserve">22. </w:t>
      </w:r>
      <w:r w:rsidRPr="001D4D4C">
        <w:rPr>
          <w:noProof/>
          <w:sz w:val="24"/>
          <w:szCs w:val="24"/>
        </w:rPr>
        <w:tab/>
        <w:t xml:space="preserve">Rohatgi A., WebPlotDigitizer. Retrieved from https://automeris.io/ WebPlotDigitizer </w:t>
      </w:r>
      <w:r w:rsidRPr="001D4D4C">
        <w:rPr>
          <w:noProof/>
          <w:sz w:val="24"/>
          <w:szCs w:val="24"/>
        </w:rPr>
        <w:lastRenderedPageBreak/>
        <w:t>(2018).</w:t>
      </w:r>
    </w:p>
    <w:p w14:paraId="601396B3" w14:textId="2BBABC92" w:rsidR="00E02AC1" w:rsidRDefault="00E02AC1" w:rsidP="00E02AC1">
      <w:pPr>
        <w:pStyle w:val="Teaser"/>
      </w:pPr>
      <w:r w:rsidRPr="00E02AC1">
        <w:rPr>
          <w:rFonts w:eastAsia="Calibri"/>
          <w:b/>
        </w:rPr>
        <w:fldChar w:fldCharType="end"/>
      </w:r>
    </w:p>
    <w:p w14:paraId="5CE54DDE" w14:textId="39824407"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BCC03A5" w:rsidR="009A25C9" w:rsidRDefault="00060262" w:rsidP="00060262">
      <w:pPr>
        <w:pStyle w:val="Acknowledgement"/>
        <w:spacing w:line="480" w:lineRule="auto"/>
        <w:ind w:left="0" w:firstLine="0"/>
      </w:pPr>
      <w:r>
        <w:t>The authors declare no competing interests. This research was funded by The Nature Conservancy, York University…</w:t>
      </w:r>
      <w:commentRangeStart w:id="334"/>
      <w:r w:rsidR="009A25C9">
        <w:t>S.</w:t>
      </w:r>
      <w:proofErr w:type="gramStart"/>
      <w:r w:rsidR="00012A37">
        <w:t>H.</w:t>
      </w:r>
      <w:r w:rsidR="009A25C9">
        <w:t>B</w:t>
      </w:r>
      <w:commentRangeEnd w:id="334"/>
      <w:proofErr w:type="gramEnd"/>
      <w:r w:rsidR="00F85A0F">
        <w:rPr>
          <w:rStyle w:val="CommentReference"/>
        </w:rPr>
        <w:commentReference w:id="334"/>
      </w:r>
      <w:r w:rsidR="009A25C9">
        <w:t>. and C.J.L. formulated the ideas, M.F.M. compiled data, C.J.L. and M.F.M. analyzed data, M.F.M. 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bookmarkStart w:id="335" w:name="_GoBack"/>
      <w:bookmarkEnd w:id="335"/>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72FB3F2"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S1)</w:t>
      </w:r>
      <w:r w:rsidR="009F7AAA">
        <w:rPr>
          <w:sz w:val="24"/>
          <w:szCs w:val="24"/>
        </w:rPr>
        <w:t xml:space="preserve"> </w:t>
      </w:r>
      <w:r w:rsidR="009F7AAA">
        <w:rPr>
          <w:sz w:val="24"/>
          <w:szCs w:val="24"/>
        </w:rPr>
        <w:fldChar w:fldCharType="begin" w:fldLock="1"/>
      </w:r>
      <w:r w:rsidR="001D4D4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21&lt;/i&gt;)","plainTextFormattedCitation":"(21)","previouslyFormattedCitation":"(&lt;i&gt;21&lt;/i&gt;)"},"properties":{"noteIndex":0},"schema":"https://github.com/citation-style-language/schema/raw/master/csl-citation.json"}</w:instrText>
      </w:r>
      <w:r w:rsidR="009F7AAA">
        <w:rPr>
          <w:sz w:val="24"/>
          <w:szCs w:val="24"/>
        </w:rPr>
        <w:fldChar w:fldCharType="separate"/>
      </w:r>
      <w:r w:rsidR="00D17C6B" w:rsidRPr="00D17C6B">
        <w:rPr>
          <w:noProof/>
          <w:sz w:val="24"/>
          <w:szCs w:val="24"/>
        </w:rPr>
        <w:t>(</w:t>
      </w:r>
      <w:r w:rsidR="00D17C6B" w:rsidRPr="00D17C6B">
        <w:rPr>
          <w:i/>
          <w:noProof/>
          <w:sz w:val="24"/>
          <w:szCs w:val="24"/>
        </w:rPr>
        <w:t>21</w:t>
      </w:r>
      <w:r w:rsidR="00D17C6B" w:rsidRPr="00D17C6B">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identified</w:t>
      </w:r>
      <w:r>
        <w:rPr>
          <w:sz w:val="24"/>
          <w:szCs w:val="24"/>
        </w:rPr>
        <w:t xml:space="preserve"> different restoration techniques </w:t>
      </w:r>
      <w:r w:rsidR="000F15FF">
        <w:rPr>
          <w:sz w:val="24"/>
          <w:szCs w:val="24"/>
        </w:rPr>
        <w:t xml:space="preserve">implemented </w:t>
      </w:r>
      <w:r>
        <w:rPr>
          <w:sz w:val="24"/>
          <w:szCs w:val="24"/>
        </w:rPr>
        <w:t>in drylands globally and to compare the effectiveness of active and passive restoration, we systematically searched in the database</w:t>
      </w:r>
      <w:r w:rsidR="000F15FF">
        <w:rPr>
          <w:sz w:val="24"/>
          <w:szCs w:val="24"/>
        </w:rPr>
        <w:t>s</w:t>
      </w:r>
      <w:r>
        <w:rPr>
          <w:sz w:val="24"/>
          <w:szCs w:val="24"/>
        </w:rPr>
        <w:t xml:space="preserve"> Scopus and Web of Science the </w:t>
      </w:r>
      <w:r>
        <w:rPr>
          <w:sz w:val="24"/>
          <w:szCs w:val="24"/>
        </w:rPr>
        <w:lastRenderedPageBreak/>
        <w:t>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1075D6C8" w:rsidR="004C43EC" w:rsidRDefault="00CE1412" w:rsidP="00C32171">
      <w:pPr>
        <w:spacing w:line="480" w:lineRule="auto"/>
        <w:rPr>
          <w:sz w:val="24"/>
          <w:szCs w:val="24"/>
        </w:rPr>
      </w:pPr>
      <w:r>
        <w:rPr>
          <w:sz w:val="24"/>
          <w:szCs w:val="24"/>
        </w:rPr>
        <w:t>F</w:t>
      </w:r>
      <w:r w:rsidR="003963D7">
        <w:rPr>
          <w:sz w:val="24"/>
          <w:szCs w:val="24"/>
        </w:rPr>
        <w:t>or this meta-analysis</w:t>
      </w:r>
      <w:r>
        <w:rPr>
          <w:sz w:val="24"/>
          <w:szCs w:val="24"/>
        </w:rPr>
        <w:t xml:space="preserve">, we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(crops and grazing);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intervention)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 xml:space="preserve">(fig. S1).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369C081C"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technique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AC210E">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5&lt;/i&gt;)","plainTextFormattedCitation":"(5)","previouslyFormattedCitation":"(&lt;i&gt;5&lt;/i&gt;)"},"properties":{"noteIndex":0},"schema":"https://github.com/citation-style-language/schema/raw/master/csl-citation.json"}</w:instrText>
      </w:r>
      <w:r w:rsidR="00DE274C">
        <w:rPr>
          <w:sz w:val="24"/>
          <w:szCs w:val="24"/>
        </w:rPr>
        <w:fldChar w:fldCharType="separate"/>
      </w:r>
      <w:r w:rsidR="00DE274C" w:rsidRPr="00DE274C">
        <w:rPr>
          <w:noProof/>
          <w:sz w:val="24"/>
          <w:szCs w:val="24"/>
        </w:rPr>
        <w:t>(</w:t>
      </w:r>
      <w:r w:rsidR="00DE274C" w:rsidRPr="00DE274C">
        <w:rPr>
          <w:i/>
          <w:noProof/>
          <w:sz w:val="24"/>
          <w:szCs w:val="24"/>
        </w:rPr>
        <w:t>5</w:t>
      </w:r>
      <w:r w:rsidR="00DE274C" w:rsidRPr="00DE274C">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techniques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w:t>
      </w:r>
      <w:r>
        <w:rPr>
          <w:sz w:val="24"/>
          <w:szCs w:val="24"/>
        </w:rPr>
        <w:t xml:space="preserve"> of interventions</w:t>
      </w:r>
      <w:r w:rsidR="0077631B">
        <w:rPr>
          <w:sz w:val="24"/>
          <w:szCs w:val="24"/>
        </w:rPr>
        <w:t xml:space="preserve">: soil, </w:t>
      </w:r>
      <w:r>
        <w:rPr>
          <w:sz w:val="24"/>
          <w:szCs w:val="24"/>
        </w:rPr>
        <w:t xml:space="preserve">i.e. </w:t>
      </w:r>
      <w:r w:rsidR="0077631B">
        <w:rPr>
          <w:sz w:val="24"/>
          <w:szCs w:val="24"/>
        </w:rPr>
        <w:t>including those techniques with intervention in soils;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interventions </w:t>
      </w:r>
      <w:r w:rsidR="00C41345">
        <w:rPr>
          <w:sz w:val="24"/>
          <w:szCs w:val="24"/>
        </w:rPr>
        <w:t xml:space="preserve">included both </w:t>
      </w:r>
      <w:r w:rsidR="00217832">
        <w:rPr>
          <w:sz w:val="24"/>
          <w:szCs w:val="24"/>
        </w:rPr>
        <w:t>active and passive restoration techniques</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was classified as an active intervention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7D3B50">
        <w:rPr>
          <w:sz w:val="24"/>
          <w:szCs w:val="24"/>
        </w:rPr>
        <w:t>intervention</w:t>
      </w:r>
      <w:r w:rsidR="00217832">
        <w:rPr>
          <w:sz w:val="24"/>
          <w:szCs w:val="24"/>
        </w:rPr>
        <w:t xml:space="preserve"> (</w:t>
      </w:r>
      <w:r w:rsidR="00CB2A0C">
        <w:rPr>
          <w:sz w:val="24"/>
          <w:szCs w:val="24"/>
        </w:rPr>
        <w:t xml:space="preserve">fig. S1 and </w:t>
      </w:r>
      <w:r w:rsidR="00217832">
        <w:rPr>
          <w:sz w:val="24"/>
          <w:szCs w:val="24"/>
        </w:rPr>
        <w:t xml:space="preserve">table S1). </w:t>
      </w:r>
      <w:r w:rsidR="00A50F20">
        <w:rPr>
          <w:sz w:val="24"/>
          <w:szCs w:val="24"/>
        </w:rPr>
        <w:t xml:space="preserve">Moreover, </w:t>
      </w:r>
      <w:r w:rsidR="00D04568">
        <w:rPr>
          <w:sz w:val="24"/>
          <w:szCs w:val="24"/>
        </w:rPr>
        <w:t xml:space="preserve">for each </w:t>
      </w:r>
      <w:r w:rsidR="00D04568">
        <w:rPr>
          <w:sz w:val="24"/>
          <w:szCs w:val="24"/>
        </w:rPr>
        <w:lastRenderedPageBreak/>
        <w:t xml:space="preserve">study we </w:t>
      </w:r>
      <w:r w:rsidR="00A50F20">
        <w:rPr>
          <w:sz w:val="24"/>
          <w:szCs w:val="24"/>
        </w:rPr>
        <w:t xml:space="preserve">extracted data of the restoration outcome </w:t>
      </w:r>
      <w:r w:rsidR="00D04568">
        <w:rPr>
          <w:sz w:val="24"/>
          <w:szCs w:val="24"/>
        </w:rPr>
        <w:t xml:space="preserve">used to </w:t>
      </w:r>
      <w:r w:rsidR="00A50F20">
        <w:rPr>
          <w:sz w:val="24"/>
          <w:szCs w:val="24"/>
        </w:rPr>
        <w:t>measure</w:t>
      </w:r>
      <w:r w:rsidR="00D04568">
        <w:rPr>
          <w:sz w:val="24"/>
          <w:szCs w:val="24"/>
        </w:rPr>
        <w:t xml:space="preserve"> the intervention effect</w:t>
      </w:r>
      <w:r w:rsidR="00820573">
        <w:rPr>
          <w:sz w:val="24"/>
          <w:szCs w:val="24"/>
        </w:rPr>
        <w:t xml:space="preserve"> </w:t>
      </w:r>
      <w:r w:rsidR="00820573">
        <w:rPr>
          <w:sz w:val="24"/>
          <w:szCs w:val="24"/>
        </w:rPr>
        <w:fldChar w:fldCharType="begin" w:fldLock="1"/>
      </w:r>
      <w:r w:rsidR="00D17C6B">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13&lt;/i&gt;)","plainTextFormattedCitation":"(13)","previouslyFormattedCitation":"(&lt;i&gt;13&lt;/i&gt;)"},"properties":{"noteIndex":0},"schema":"https://github.com/citation-style-language/schema/raw/master/csl-citation.json"}</w:instrText>
      </w:r>
      <w:r w:rsidR="00820573">
        <w:rPr>
          <w:sz w:val="24"/>
          <w:szCs w:val="24"/>
        </w:rPr>
        <w:fldChar w:fldCharType="separate"/>
      </w:r>
      <w:r w:rsidR="00820573" w:rsidRPr="00820573">
        <w:rPr>
          <w:noProof/>
          <w:sz w:val="24"/>
          <w:szCs w:val="24"/>
        </w:rPr>
        <w:t>(</w:t>
      </w:r>
      <w:r w:rsidR="00820573" w:rsidRPr="00820573">
        <w:rPr>
          <w:i/>
          <w:noProof/>
          <w:sz w:val="24"/>
          <w:szCs w:val="24"/>
        </w:rPr>
        <w:t>13</w:t>
      </w:r>
      <w:r w:rsidR="00820573" w:rsidRPr="00820573">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25D24">
        <w:rPr>
          <w:sz w:val="24"/>
          <w:szCs w:val="24"/>
        </w:rPr>
        <w:t xml:space="preserve">categories: soil, plants, animals and habitat. </w:t>
      </w:r>
      <w:r w:rsidR="002B2BA2">
        <w:rPr>
          <w:sz w:val="24"/>
          <w:szCs w:val="24"/>
        </w:rPr>
        <w:t xml:space="preserve">These four outcomes categories were measured by studies with an active restoration approach, while passive restoration studies have not evaluated the “animals” category (fig. S3). </w:t>
      </w:r>
      <w:r w:rsidR="00C25D24">
        <w:rPr>
          <w:sz w:val="24"/>
          <w:szCs w:val="24"/>
        </w:rPr>
        <w:t xml:space="preserve"> </w:t>
      </w:r>
      <w:r w:rsidR="00A50F20">
        <w:rPr>
          <w:sz w:val="24"/>
          <w:szCs w:val="24"/>
        </w:rPr>
        <w:t xml:space="preserve"> </w:t>
      </w:r>
    </w:p>
    <w:p w14:paraId="71789C5C" w14:textId="40F8CDF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1D4D4C">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22&lt;/i&gt;)","plainTextFormattedCitation":"(22)","previouslyFormattedCitation":"(&lt;i&gt;22&lt;/i&gt;)"},"properties":{"noteIndex":0},"schema":"https://github.com/citation-style-language/schema/raw/master/csl-citation.json"}</w:instrText>
      </w:r>
      <w:r w:rsidR="00AC210E">
        <w:rPr>
          <w:sz w:val="24"/>
          <w:szCs w:val="24"/>
        </w:rPr>
        <w:fldChar w:fldCharType="separate"/>
      </w:r>
      <w:r w:rsidR="00D17C6B" w:rsidRPr="00D17C6B">
        <w:rPr>
          <w:noProof/>
          <w:sz w:val="24"/>
          <w:szCs w:val="24"/>
        </w:rPr>
        <w:t>(</w:t>
      </w:r>
      <w:r w:rsidR="00D17C6B" w:rsidRPr="00D17C6B">
        <w:rPr>
          <w:i/>
          <w:noProof/>
          <w:sz w:val="24"/>
          <w:szCs w:val="24"/>
        </w:rPr>
        <w:t>22</w:t>
      </w:r>
      <w:r w:rsidR="00D17C6B" w:rsidRPr="00D17C6B">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1D4D4C">
        <w:rPr>
          <w:sz w:val="24"/>
          <w:szCs w:val="24"/>
        </w:rPr>
        <w:instrText>ADDIN CSL_CITATION {"citationItems":[{"id":"ITEM-1","itemData":{"author":[{"dropping-particle":"De","family":"Martonne","given":"Emmanuel","non-dropping-particle":"","parse-names":false,"suffix":""}],"container-title":"Geographical Review","id":"ITEM-1","issue":"3","issued":{"date-parts":[["1927"]]},"page":"397-414","title":"American Geographical Society Regions of Interior-Basin Drainage REGIONS OF INTERIOR-BASIN","type":"article-journal","volume":"17"},"uris":["http://www.mendeley.com/documents/?uuid=e2c50c99-d9cb-4a58-9768-2d96997d1736"]}],"mendeley":{"formattedCitation":"(&lt;i&gt;15&lt;/i&gt;)","plainTextFormattedCitation":"(15)","previouslyFormattedCitation":"(&lt;i&gt;15&lt;/i&gt;)"},"properties":{"noteIndex":0},"schema":"https://github.com/citation-style-language/schema/raw/master/csl-citation.json"}</w:instrText>
      </w:r>
      <w:r w:rsidR="00AC210E">
        <w:rPr>
          <w:sz w:val="24"/>
          <w:szCs w:val="24"/>
        </w:rPr>
        <w:fldChar w:fldCharType="separate"/>
      </w:r>
      <w:r w:rsidR="00D17C6B" w:rsidRPr="00D17C6B">
        <w:rPr>
          <w:noProof/>
          <w:sz w:val="24"/>
          <w:szCs w:val="24"/>
        </w:rPr>
        <w:t>(</w:t>
      </w:r>
      <w:r w:rsidR="00D17C6B" w:rsidRPr="00D17C6B">
        <w:rPr>
          <w:i/>
          <w:noProof/>
          <w:sz w:val="24"/>
          <w:szCs w:val="24"/>
        </w:rPr>
        <w:t>15</w:t>
      </w:r>
      <w:r w:rsidR="00D17C6B" w:rsidRPr="00D17C6B">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21DBF04" w:rsidR="00C32171" w:rsidRPr="0017063D" w:rsidRDefault="00C32171" w:rsidP="00C32171">
      <w:pPr>
        <w:spacing w:line="480" w:lineRule="auto"/>
        <w:rPr>
          <w:sz w:val="24"/>
          <w:szCs w:val="24"/>
          <w:u w:val="single"/>
        </w:rPr>
      </w:pPr>
      <w:r w:rsidRPr="0017063D">
        <w:rPr>
          <w:sz w:val="24"/>
          <w:szCs w:val="24"/>
          <w:u w:val="single"/>
        </w:rPr>
        <w:t xml:space="preserve">Data analysis </w:t>
      </w:r>
    </w:p>
    <w:p w14:paraId="26FE7B5F" w14:textId="021DF0F4" w:rsidR="00C32171" w:rsidRDefault="006617D9" w:rsidP="00C32171">
      <w:pPr>
        <w:spacing w:line="480" w:lineRule="auto"/>
        <w:rPr>
          <w:sz w:val="24"/>
          <w:szCs w:val="24"/>
        </w:rPr>
      </w:pPr>
      <w:r>
        <w:rPr>
          <w:sz w:val="24"/>
          <w:szCs w:val="24"/>
        </w:rPr>
        <w:t xml:space="preserve">We performed random effect models due to the high heterogeneity of studies included in our meta-analysis. To </w:t>
      </w:r>
      <w:r w:rsidR="00C32171">
        <w:rPr>
          <w:sz w:val="24"/>
          <w:szCs w:val="24"/>
        </w:rPr>
        <w:t>determine the effect of</w:t>
      </w:r>
      <w:r>
        <w:rPr>
          <w:sz w:val="24"/>
          <w:szCs w:val="24"/>
        </w:rPr>
        <w:t xml:space="preserve"> restoration</w:t>
      </w:r>
      <w:r w:rsidR="00C32171">
        <w:rPr>
          <w:sz w:val="24"/>
          <w:szCs w:val="24"/>
        </w:rPr>
        <w:t xml:space="preserve"> treatment</w:t>
      </w:r>
      <w:r>
        <w:rPr>
          <w:sz w:val="24"/>
          <w:szCs w:val="24"/>
        </w:rPr>
        <w:t>s</w:t>
      </w:r>
      <w:r w:rsidR="00C32171">
        <w:rPr>
          <w:sz w:val="24"/>
          <w:szCs w:val="24"/>
        </w:rPr>
        <w:t xml:space="preserve"> </w:t>
      </w:r>
      <w:r>
        <w:rPr>
          <w:sz w:val="24"/>
          <w:szCs w:val="24"/>
        </w:rPr>
        <w:t xml:space="preserve">(restoration intervention)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B509B0">
        <w:rPr>
          <w:sz w:val="24"/>
          <w:szCs w:val="24"/>
        </w:rPr>
        <w:t>s</w:t>
      </w:r>
      <w:r>
        <w:rPr>
          <w:sz w:val="24"/>
          <w:szCs w:val="24"/>
        </w:rPr>
        <w:t>,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B509B0">
        <w:rPr>
          <w:sz w:val="24"/>
          <w:szCs w:val="24"/>
        </w:rPr>
        <w:t xml:space="preserve">. This effect size </w:t>
      </w:r>
      <w:r w:rsidR="00C32171">
        <w:rPr>
          <w:sz w:val="24"/>
          <w:szCs w:val="24"/>
        </w:rPr>
        <w:t xml:space="preserve">is </w:t>
      </w:r>
      <w:r w:rsidR="00B509B0">
        <w:rPr>
          <w:sz w:val="24"/>
          <w:szCs w:val="24"/>
        </w:rPr>
        <w:t xml:space="preserve">calculated as </w:t>
      </w:r>
      <w:r w:rsidR="00C32171">
        <w:rPr>
          <w:sz w:val="24"/>
          <w:szCs w:val="24"/>
        </w:rPr>
        <w:t>the natural logarithm of the response ratio (ratio between the treatment and control groups</w:t>
      </w:r>
      <w:r w:rsidR="00B509B0">
        <w:rPr>
          <w:sz w:val="24"/>
          <w:szCs w:val="24"/>
        </w:rPr>
        <w:t>)</w:t>
      </w:r>
      <w:r w:rsidR="00C32171">
        <w:rPr>
          <w:sz w:val="24"/>
          <w:szCs w:val="24"/>
        </w:rPr>
        <w:t xml:space="preserve">. A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leads to an increase in some response evaluated compared with the control</w:t>
      </w:r>
      <w:r w:rsidR="00C32171">
        <w:rPr>
          <w:sz w:val="24"/>
          <w:szCs w:val="24"/>
        </w:rPr>
        <w:t>.</w:t>
      </w:r>
    </w:p>
    <w:p w14:paraId="04390373" w14:textId="77777777" w:rsidR="00C32171" w:rsidRPr="006617D9" w:rsidRDefault="00C32171" w:rsidP="006617D9">
      <w:pPr>
        <w:autoSpaceDE w:val="0"/>
        <w:autoSpaceDN w:val="0"/>
        <w:adjustRightInd w:val="0"/>
        <w:spacing w:line="480" w:lineRule="auto"/>
        <w:rPr>
          <w:sz w:val="24"/>
          <w:szCs w:val="24"/>
        </w:rPr>
      </w:pPr>
      <w:r w:rsidRPr="006617D9">
        <w:rPr>
          <w:sz w:val="24"/>
          <w:szCs w:val="24"/>
        </w:rPr>
        <w:t xml:space="preserve">We examined whether the aridity (measured as the aridity index, </w:t>
      </w:r>
      <w:proofErr w:type="spellStart"/>
      <w:r w:rsidRPr="006617D9">
        <w:rPr>
          <w:sz w:val="24"/>
          <w:szCs w:val="24"/>
        </w:rPr>
        <w:t>deMartonne</w:t>
      </w:r>
      <w:proofErr w:type="spellEnd"/>
      <w:r w:rsidRPr="006617D9">
        <w:rPr>
          <w:sz w:val="24"/>
          <w:szCs w:val="24"/>
        </w:rPr>
        <w:t xml:space="preserve"> 1927) and the extent of experiments can explain the very large between-study heterogeneity. </w:t>
      </w:r>
    </w:p>
    <w:p w14:paraId="1A460369" w14:textId="77777777" w:rsidR="00C32171" w:rsidRPr="00756080" w:rsidRDefault="00C32171" w:rsidP="00C32171">
      <w:pPr>
        <w:autoSpaceDE w:val="0"/>
        <w:autoSpaceDN w:val="0"/>
        <w:adjustRightInd w:val="0"/>
      </w:pPr>
    </w:p>
    <w:p w14:paraId="6E426E63" w14:textId="77777777" w:rsidR="00E81086" w:rsidRDefault="00E81086" w:rsidP="00E81086">
      <w:pPr>
        <w:spacing w:line="480" w:lineRule="auto"/>
        <w:rPr>
          <w:sz w:val="24"/>
          <w:szCs w:val="24"/>
        </w:rPr>
      </w:pPr>
      <w:r>
        <w:rPr>
          <w:sz w:val="24"/>
          <w:szCs w:val="24"/>
        </w:rPr>
        <w:lastRenderedPageBreak/>
        <w:t xml:space="preserve">All figures and analyses were performed using the packages </w:t>
      </w:r>
      <w:proofErr w:type="spellStart"/>
      <w:r>
        <w:rPr>
          <w:sz w:val="24"/>
          <w:szCs w:val="24"/>
        </w:rPr>
        <w:t>tidyverse</w:t>
      </w:r>
      <w:proofErr w:type="spellEnd"/>
      <w:r>
        <w:rPr>
          <w:sz w:val="24"/>
          <w:szCs w:val="24"/>
        </w:rPr>
        <w:t xml:space="preserve"> and meta in R (R Core Team 2018).   </w:t>
      </w:r>
    </w:p>
    <w:p w14:paraId="3EF56F88" w14:textId="77777777" w:rsidR="00C32171" w:rsidRDefault="00C32171" w:rsidP="00F26AF7">
      <w:pPr>
        <w:pStyle w:val="SOMContent"/>
      </w:pPr>
    </w:p>
    <w:p w14:paraId="7209E407" w14:textId="45A94AEB" w:rsidR="00F26AF7" w:rsidRDefault="00F26AF7" w:rsidP="00F26AF7">
      <w:pPr>
        <w:pStyle w:val="SOMContent"/>
      </w:pPr>
      <w:r>
        <w:t>Figures S1-S</w:t>
      </w:r>
      <w:r w:rsidR="005625F1">
        <w:t>3</w:t>
      </w:r>
    </w:p>
    <w:p w14:paraId="007DD609" w14:textId="23AE9395" w:rsidR="00F26AF7" w:rsidRDefault="00F26AF7" w:rsidP="00F26AF7">
      <w:pPr>
        <w:pStyle w:val="SOMContent"/>
      </w:pPr>
      <w:r>
        <w:t>Table S</w:t>
      </w:r>
      <w:r w:rsidR="005625F1">
        <w:t>1</w:t>
      </w:r>
    </w:p>
    <w:p w14:paraId="59C80206" w14:textId="10FC6947" w:rsidR="00F26AF7" w:rsidRDefault="00F26AF7" w:rsidP="00F26AF7">
      <w:pPr>
        <w:pStyle w:val="SOMContent"/>
      </w:pPr>
      <w:r>
        <w:t>References (</w:t>
      </w:r>
      <w:r w:rsidR="006F08DC">
        <w:t>1-</w:t>
      </w:r>
      <w:r>
        <w:rPr>
          <w:i/>
        </w:rPr>
        <w:t>##</w:t>
      </w:r>
      <w:r>
        <w:t>)</w:t>
      </w:r>
    </w:p>
    <w:p w14:paraId="00ACB650" w14:textId="77777777" w:rsidR="005625F1" w:rsidRDefault="005625F1" w:rsidP="00D73714">
      <w:pPr>
        <w:pStyle w:val="Legend"/>
        <w:rPr>
          <w:b/>
        </w:rPr>
      </w:pPr>
    </w:p>
    <w:p w14:paraId="69027D3D" w14:textId="1804869B"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0E209169" w14:textId="3031208C" w:rsidR="00FD48F1"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sectPr w:rsidR="00FD48F1" w:rsidSect="00A91D87">
      <w:headerReference w:type="default" r:id="rId11"/>
      <w:footerReference w:type="default" r:id="rId12"/>
      <w:headerReference w:type="first" r:id="rId13"/>
      <w:footerReference w:type="first" r:id="rId14"/>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Butterfield" w:date="2019-03-16T14:14:00Z" w:initials="SB">
    <w:p w14:paraId="035F0CE6" w14:textId="335D6BC4" w:rsidR="00DC3BAA" w:rsidRDefault="00DC3BAA">
      <w:pPr>
        <w:pStyle w:val="CommentText"/>
      </w:pPr>
      <w:r>
        <w:rPr>
          <w:rStyle w:val="CommentReference"/>
        </w:rPr>
        <w:annotationRef/>
      </w:r>
      <w:r>
        <w:t xml:space="preserve">I like this one the best. It is catchy. But is it true? Seems like we found active restoration is necessary. Not much is for free. If I am missing that key message, the reviewers will too. </w:t>
      </w:r>
    </w:p>
  </w:comment>
  <w:comment w:id="3" w:author="Scott Butterfield" w:date="2019-03-16T14:35:00Z" w:initials="SB">
    <w:p w14:paraId="6A955C01" w14:textId="02012BD3" w:rsidR="00DC3BAA" w:rsidRDefault="00DC3BAA">
      <w:pPr>
        <w:pStyle w:val="CommentText"/>
      </w:pPr>
      <w:r>
        <w:rPr>
          <w:rStyle w:val="CommentReference"/>
        </w:rPr>
        <w:annotationRef/>
      </w:r>
      <w:r>
        <w:t>I feel like you needed to do a better job framing the big picture of this work. Why do we care? What does it mean for global biodiversity or climate change or something big? And make sure we have a better focus on dryland ecosystems.</w:t>
      </w:r>
    </w:p>
  </w:comment>
  <w:comment w:id="30" w:author="Scott Butterfield" w:date="2019-03-16T14:36:00Z" w:initials="SB">
    <w:p w14:paraId="6B4C481C" w14:textId="45D97F94" w:rsidR="00DC3BAA" w:rsidRDefault="00DC3BAA">
      <w:pPr>
        <w:pStyle w:val="CommentText"/>
      </w:pPr>
      <w:r>
        <w:rPr>
          <w:rStyle w:val="CommentReference"/>
        </w:rPr>
        <w:annotationRef/>
      </w:r>
      <w:r>
        <w:t xml:space="preserve">I took a stab to condense here. You should have 2-4 sentences about what the big findings are and why we care. I tried to frame that in the beginning. </w:t>
      </w:r>
    </w:p>
  </w:comment>
  <w:comment w:id="49" w:author="Scott Butterfield" w:date="2019-03-16T14:37:00Z" w:initials="SB">
    <w:p w14:paraId="407DD8C2" w14:textId="58FE3301" w:rsidR="00DC3BAA" w:rsidRDefault="00DC3BAA">
      <w:pPr>
        <w:pStyle w:val="CommentText"/>
      </w:pPr>
      <w:r>
        <w:rPr>
          <w:rStyle w:val="CommentReference"/>
        </w:rPr>
        <w:annotationRef/>
      </w:r>
      <w:r>
        <w:t xml:space="preserve">Are we touching here at all on which practices were the most successful? Could be cool to have some of that summarized here. Affects what we can say as far as implications. </w:t>
      </w:r>
    </w:p>
  </w:comment>
  <w:comment w:id="79" w:author="Scott Butterfield" w:date="2019-03-16T14:52:00Z" w:initials="SB">
    <w:p w14:paraId="287B5052" w14:textId="02AF11F1" w:rsidR="00DC3BAA" w:rsidRDefault="00DC3BAA">
      <w:pPr>
        <w:pStyle w:val="CommentText"/>
      </w:pPr>
      <w:r>
        <w:rPr>
          <w:rStyle w:val="CommentReference"/>
        </w:rPr>
        <w:annotationRef/>
      </w:r>
      <w:r>
        <w:t xml:space="preserve">I think you want to get to drylands more quickly. This should be a paper about restoration in dryland ecosystems, not on global restoration. I would flip these paragraphs, focusing first on framing (like I tried to do in the abstract) why we care about restoration in dryland ecosystems. </w:t>
      </w:r>
    </w:p>
  </w:comment>
  <w:comment w:id="85" w:author="Scott Butterfield" w:date="2019-03-16T16:21:00Z" w:initials="SB">
    <w:p w14:paraId="292CFCE8" w14:textId="549B9747" w:rsidR="00DC3BAA" w:rsidRDefault="00DC3BAA">
      <w:pPr>
        <w:pStyle w:val="CommentText"/>
      </w:pPr>
      <w:r>
        <w:rPr>
          <w:rStyle w:val="CommentReference"/>
        </w:rPr>
        <w:annotationRef/>
      </w:r>
      <w:r>
        <w:t>Feel like these need to be here in some way</w:t>
      </w:r>
    </w:p>
  </w:comment>
  <w:comment w:id="80" w:author="Scott Butterfield" w:date="2019-03-16T16:09:00Z" w:initials="SB">
    <w:p w14:paraId="14E12BBE" w14:textId="78F9EE35" w:rsidR="00DC3BAA" w:rsidRDefault="00DC3BAA">
      <w:pPr>
        <w:pStyle w:val="CommentText"/>
      </w:pPr>
      <w:r>
        <w:rPr>
          <w:rStyle w:val="CommentReference"/>
        </w:rPr>
        <w:annotationRef/>
      </w:r>
      <w:r>
        <w:t xml:space="preserve">To clarify, we are talking here about natural systems and agricultural systems, correct? I would spell that out. This reads like a natural </w:t>
      </w:r>
      <w:proofErr w:type="gramStart"/>
      <w:r>
        <w:t>ecosystems</w:t>
      </w:r>
      <w:proofErr w:type="gramEnd"/>
      <w:r>
        <w:t xml:space="preserve"> degradation and restoration paper. If ag systems too (which I hope) you need to pull that out. </w:t>
      </w:r>
    </w:p>
    <w:p w14:paraId="51BFC8CE" w14:textId="77777777" w:rsidR="00DC3BAA" w:rsidRDefault="00DC3BAA">
      <w:pPr>
        <w:pStyle w:val="CommentText"/>
      </w:pPr>
    </w:p>
    <w:p w14:paraId="59404076" w14:textId="3EB92C13" w:rsidR="00DC3BAA" w:rsidRDefault="00DC3BAA">
      <w:pPr>
        <w:pStyle w:val="CommentText"/>
      </w:pPr>
      <w:r>
        <w:t xml:space="preserve">If ag too, I would change the framing – there is great opportunity to recover biodiversity on degraded natural lands in dryland ecosystems, but even more on lands that have previously been used as farmland. </w:t>
      </w:r>
    </w:p>
  </w:comment>
  <w:comment w:id="109" w:author="Scott Butterfield" w:date="2019-03-16T16:13:00Z" w:initials="SB">
    <w:p w14:paraId="7CCBB32B" w14:textId="3B7310FC" w:rsidR="00DC3BAA" w:rsidRDefault="00DC3BAA">
      <w:pPr>
        <w:pStyle w:val="CommentText"/>
      </w:pPr>
      <w:r>
        <w:rPr>
          <w:rStyle w:val="CommentReference"/>
        </w:rPr>
        <w:annotationRef/>
      </w:r>
      <w:proofErr w:type="gramStart"/>
      <w:r>
        <w:t>Have to</w:t>
      </w:r>
      <w:proofErr w:type="gramEnd"/>
      <w:r>
        <w:t xml:space="preserve"> be more than these. Dig in the literature. And add citations. </w:t>
      </w:r>
    </w:p>
  </w:comment>
  <w:comment w:id="118" w:author="Scott Butterfield" w:date="2019-03-16T16:04:00Z" w:initials="SB">
    <w:p w14:paraId="251B6E35" w14:textId="77777777" w:rsidR="00DC3BAA" w:rsidRDefault="00DC3BAA">
      <w:pPr>
        <w:pStyle w:val="CommentText"/>
      </w:pPr>
      <w:r>
        <w:rPr>
          <w:rStyle w:val="CommentReference"/>
        </w:rPr>
        <w:annotationRef/>
      </w:r>
      <w:r>
        <w:t xml:space="preserve">Be great to have a % number of dryland ecosystems that are degraded – pretty sure Rodd had that in one his papers. I can send if you can’t find figure. </w:t>
      </w:r>
    </w:p>
    <w:p w14:paraId="71318B41" w14:textId="77777777" w:rsidR="00DC3BAA" w:rsidRDefault="00DC3BAA">
      <w:pPr>
        <w:pStyle w:val="CommentText"/>
      </w:pPr>
    </w:p>
    <w:p w14:paraId="41E267FF" w14:textId="43394D76" w:rsidR="00DC3BAA" w:rsidRDefault="00DC3BAA">
      <w:pPr>
        <w:pStyle w:val="CommentText"/>
      </w:pPr>
      <w:r>
        <w:t>You need to be more specific in these statements. Why are these ecosystems important? How and why and where and to what degree are they under threat?</w:t>
      </w:r>
    </w:p>
  </w:comment>
  <w:comment w:id="121" w:author="Scott Butterfield" w:date="2019-03-16T16:28:00Z" w:initials="SB">
    <w:p w14:paraId="12C67331" w14:textId="6765DAD8" w:rsidR="00DC3BAA" w:rsidRDefault="00DC3BAA">
      <w:pPr>
        <w:pStyle w:val="CommentText"/>
      </w:pPr>
      <w:r>
        <w:rPr>
          <w:rStyle w:val="CommentReference"/>
        </w:rPr>
        <w:annotationRef/>
      </w:r>
      <w:r>
        <w:t xml:space="preserve">Are there any papers out there that quantify # of degraded lands and the potential impact that restoration or better management or protection could have? I feel like that is the real sell. If we get restoration right, we can have this really big impact. You need that here. Otherwise it is feeling kind of boring, </w:t>
      </w:r>
    </w:p>
  </w:comment>
  <w:comment w:id="155" w:author="Scott Butterfield" w:date="2019-03-17T08:12:00Z" w:initials="SB">
    <w:p w14:paraId="095EEDAC" w14:textId="3A45E325" w:rsidR="00DC3BAA" w:rsidRDefault="00DC3BAA">
      <w:pPr>
        <w:pStyle w:val="CommentText"/>
      </w:pPr>
      <w:r>
        <w:rPr>
          <w:rStyle w:val="CommentReference"/>
        </w:rPr>
        <w:annotationRef/>
      </w:r>
      <w:r>
        <w:t xml:space="preserve">Be consistent with words. And use the words people are most likely to understand. Outcomes </w:t>
      </w:r>
      <w:proofErr w:type="gramStart"/>
      <w:r>
        <w:t>is</w:t>
      </w:r>
      <w:proofErr w:type="gramEnd"/>
      <w:r>
        <w:t xml:space="preserve"> clear. </w:t>
      </w:r>
      <w:proofErr w:type="gramStart"/>
      <w:r>
        <w:t>Is</w:t>
      </w:r>
      <w:proofErr w:type="gramEnd"/>
      <w:r>
        <w:t xml:space="preserve"> interventions the same as restoration “Practices” which you use above. May even be good to include a few of those which you analyzed here, so that reviewers and readers understand. </w:t>
      </w:r>
    </w:p>
  </w:comment>
  <w:comment w:id="158" w:author="Scott Butterfield" w:date="2019-03-17T08:15:00Z" w:initials="SB">
    <w:p w14:paraId="5A30729D" w14:textId="11E09B5C" w:rsidR="00DC3BAA" w:rsidRDefault="00DC3BAA">
      <w:pPr>
        <w:pStyle w:val="CommentText"/>
      </w:pPr>
      <w:r>
        <w:rPr>
          <w:rStyle w:val="CommentReference"/>
        </w:rPr>
        <w:annotationRef/>
      </w:r>
      <w:r>
        <w:t xml:space="preserve">Make sure this is accurate. Again, some of the language that you used in the analysis is kind of confusing to me. </w:t>
      </w:r>
      <w:proofErr w:type="gramStart"/>
      <w:r>
        <w:t>So</w:t>
      </w:r>
      <w:proofErr w:type="gramEnd"/>
      <w:r>
        <w:t xml:space="preserve"> try to be really clear about these key points about what types of disturbances/land degradation drivers are in here. Especially when above you focus so much on talking about land degradation. </w:t>
      </w:r>
    </w:p>
  </w:comment>
  <w:comment w:id="172" w:author="Scott Butterfield" w:date="2019-03-17T08:18:00Z" w:initials="SB">
    <w:p w14:paraId="0E2DD2AD" w14:textId="548B3EC0" w:rsidR="00DC3BAA" w:rsidRDefault="00DC3BAA">
      <w:pPr>
        <w:pStyle w:val="CommentText"/>
      </w:pPr>
      <w:r>
        <w:rPr>
          <w:rStyle w:val="CommentReference"/>
        </w:rPr>
        <w:annotationRef/>
      </w:r>
      <w:r>
        <w:t xml:space="preserve">This needs to be spelled out. How were these categories assigned? I am </w:t>
      </w:r>
      <w:proofErr w:type="gramStart"/>
      <w:r>
        <w:t>assume</w:t>
      </w:r>
      <w:proofErr w:type="gramEnd"/>
      <w:r>
        <w:t xml:space="preserve"> there will be a table of this is the supplemental material. Or at least there should be. Maybe this is table S1?</w:t>
      </w:r>
    </w:p>
  </w:comment>
  <w:comment w:id="180" w:author="Scott Butterfield" w:date="2019-03-17T08:20:00Z" w:initials="SB">
    <w:p w14:paraId="221B87FA" w14:textId="25D14076" w:rsidR="00DC3BAA" w:rsidRDefault="00DC3BAA">
      <w:pPr>
        <w:pStyle w:val="CommentText"/>
      </w:pPr>
      <w:r>
        <w:rPr>
          <w:rStyle w:val="CommentReference"/>
        </w:rPr>
        <w:annotationRef/>
      </w:r>
      <w:r>
        <w:t xml:space="preserve">This is </w:t>
      </w:r>
      <w:proofErr w:type="gramStart"/>
      <w:r>
        <w:t>pretty stale</w:t>
      </w:r>
      <w:proofErr w:type="gramEnd"/>
      <w:r>
        <w:t xml:space="preserve"> language. I am advocating to get rid of it throughout. This is for Science. It needs to be punchy. We can’t waste words. </w:t>
      </w:r>
    </w:p>
  </w:comment>
  <w:comment w:id="183" w:author="Scott Butterfield" w:date="2019-03-17T08:20:00Z" w:initials="SB">
    <w:p w14:paraId="7F11638F" w14:textId="7C7C3B78" w:rsidR="00DC3BAA" w:rsidRDefault="00DC3BAA">
      <w:pPr>
        <w:pStyle w:val="CommentText"/>
      </w:pPr>
      <w:r>
        <w:rPr>
          <w:rStyle w:val="CommentReference"/>
        </w:rPr>
        <w:annotationRef/>
      </w:r>
      <w:r>
        <w:t xml:space="preserve">Something like may be helpful here. Why did you select this type </w:t>
      </w:r>
      <w:proofErr w:type="gramStart"/>
      <w:r>
        <w:t>analysis.</w:t>
      </w:r>
      <w:proofErr w:type="gramEnd"/>
      <w:r>
        <w:t xml:space="preserve"> </w:t>
      </w:r>
    </w:p>
  </w:comment>
  <w:comment w:id="193" w:author="Scott Butterfield" w:date="2019-03-17T08:22:00Z" w:initials="SB">
    <w:p w14:paraId="1158E5D7" w14:textId="7174D2D7" w:rsidR="00DC3BAA" w:rsidRDefault="00DC3BAA">
      <w:pPr>
        <w:pStyle w:val="CommentText"/>
      </w:pPr>
      <w:r>
        <w:rPr>
          <w:rStyle w:val="CommentReference"/>
        </w:rPr>
        <w:annotationRef/>
      </w:r>
      <w:r>
        <w:t xml:space="preserve">Again, I am trying to cut down on the number of arcane terms that you are using in here that are confusing to me, so inevitably will be to a reviewer. Try to get down to as few as possible. </w:t>
      </w:r>
    </w:p>
  </w:comment>
  <w:comment w:id="205" w:author="Scott Butterfield" w:date="2019-03-17T08:24:00Z" w:initials="SB">
    <w:p w14:paraId="41C5A40C" w14:textId="256D2FC9" w:rsidR="00DC3BAA" w:rsidRDefault="00DC3BAA">
      <w:pPr>
        <w:pStyle w:val="CommentText"/>
      </w:pPr>
      <w:r>
        <w:rPr>
          <w:rStyle w:val="CommentReference"/>
        </w:rPr>
        <w:annotationRef/>
      </w:r>
      <w:r>
        <w:t xml:space="preserve">Fine with these four. Probably should define what “habitat” means. How is that different from plants, for example? We want to eliminate any areas in the analysis where someone may be </w:t>
      </w:r>
      <w:proofErr w:type="spellStart"/>
      <w:r>
        <w:t>unlcear</w:t>
      </w:r>
      <w:proofErr w:type="spellEnd"/>
      <w:r>
        <w:t xml:space="preserve">. You could even put this information as a descriptor in a supplemental table. But I think these need to be defined </w:t>
      </w:r>
    </w:p>
  </w:comment>
  <w:comment w:id="223" w:author="Scott Butterfield" w:date="2019-03-17T08:29:00Z" w:initials="SB">
    <w:p w14:paraId="2B78B8F6" w14:textId="2652AB04" w:rsidR="00DC3BAA" w:rsidRDefault="00DC3BAA">
      <w:pPr>
        <w:pStyle w:val="CommentText"/>
      </w:pPr>
      <w:r>
        <w:rPr>
          <w:rStyle w:val="CommentReference"/>
        </w:rPr>
        <w:annotationRef/>
      </w:r>
      <w:r>
        <w:t xml:space="preserve">You two are the stats experts, but I prefer statements that tell me what the stats mean versus just reporting the stat itself. In this example, does this mean there was a difference between active and passive restoration practices across </w:t>
      </w:r>
      <w:proofErr w:type="gramStart"/>
      <w:r>
        <w:t>all of</w:t>
      </w:r>
      <w:proofErr w:type="gramEnd"/>
      <w:r>
        <w:t xml:space="preserve"> the studies we examined? Tell me that and then refer to a table with all these stats. </w:t>
      </w:r>
    </w:p>
  </w:comment>
  <w:comment w:id="230" w:author="Scott Butterfield" w:date="2019-03-17T08:28:00Z" w:initials="SB">
    <w:p w14:paraId="6A251058" w14:textId="7B4C8AE5" w:rsidR="00DC3BAA" w:rsidRDefault="00DC3BAA">
      <w:pPr>
        <w:pStyle w:val="CommentText"/>
      </w:pPr>
      <w:r>
        <w:rPr>
          <w:rStyle w:val="CommentReference"/>
        </w:rPr>
        <w:annotationRef/>
      </w:r>
      <w:r>
        <w:t xml:space="preserve">It would be my preference to put most of this stats information in to a table. Visually this does not appeal to me. This could be super organized in a table, which would allow the writing to be simpler and to the point. </w:t>
      </w:r>
    </w:p>
  </w:comment>
  <w:comment w:id="233" w:author="Scott Butterfield" w:date="2019-03-17T08:32:00Z" w:initials="SB">
    <w:p w14:paraId="3A1655B5" w14:textId="41B6F0E9" w:rsidR="00DC3BAA" w:rsidRDefault="00DC3BAA">
      <w:pPr>
        <w:pStyle w:val="CommentText"/>
      </w:pPr>
      <w:r>
        <w:rPr>
          <w:rStyle w:val="CommentReference"/>
        </w:rPr>
        <w:annotationRef/>
      </w:r>
      <w:r>
        <w:t xml:space="preserve">Another plug to define above what “positive” and “negative” outcomes refer to. </w:t>
      </w:r>
    </w:p>
  </w:comment>
  <w:comment w:id="235" w:author="Scott Butterfield" w:date="2019-03-17T08:33:00Z" w:initials="SB">
    <w:p w14:paraId="72A42E79" w14:textId="70B99782" w:rsidR="00DC3BAA" w:rsidRDefault="00DC3BAA">
      <w:pPr>
        <w:pStyle w:val="CommentText"/>
      </w:pPr>
      <w:r>
        <w:rPr>
          <w:rStyle w:val="CommentReference"/>
        </w:rPr>
        <w:annotationRef/>
      </w:r>
      <w:r>
        <w:t xml:space="preserve">Good </w:t>
      </w:r>
      <w:proofErr w:type="gramStart"/>
      <w:r>
        <w:t>information, but</w:t>
      </w:r>
      <w:proofErr w:type="gramEnd"/>
      <w:r>
        <w:t xml:space="preserve"> could be much punchier. 1-2 sentences with reference to a table. And watch the use of terms. </w:t>
      </w:r>
    </w:p>
    <w:p w14:paraId="179314E4" w14:textId="77777777" w:rsidR="00DC3BAA" w:rsidRDefault="00DC3BAA">
      <w:pPr>
        <w:pStyle w:val="CommentText"/>
      </w:pPr>
    </w:p>
    <w:p w14:paraId="2503BC4D" w14:textId="77777777" w:rsidR="00DC3BAA" w:rsidRDefault="00DC3BAA">
      <w:pPr>
        <w:pStyle w:val="CommentText"/>
      </w:pPr>
      <w:r>
        <w:t>Could read something like this:</w:t>
      </w:r>
    </w:p>
    <w:p w14:paraId="14CFE9BF" w14:textId="045ADA3B" w:rsidR="00DC3BAA" w:rsidRDefault="00DC3BAA">
      <w:pPr>
        <w:pStyle w:val="CommentText"/>
      </w:pPr>
      <w:r>
        <w:t xml:space="preserve">All three types of active restoration practices that we examined had a significantly positive outcome (Table XX), whereas passive soil recovery had significantly negative outcomes (Table XX). XX passive </w:t>
      </w:r>
      <w:proofErr w:type="gramStart"/>
      <w:r>
        <w:t>restoration  practices</w:t>
      </w:r>
      <w:proofErr w:type="gramEnd"/>
      <w:r>
        <w:t xml:space="preserve"> had positive outcomes (Table XX) – this finding is not coming across the abstract or anywhere in the paper up until now. This finding seems key for the study, and links to your title. You need to do a better job of talking about what these passive restoration practices are. As of now, they are lost deep in this paper.  </w:t>
      </w:r>
    </w:p>
  </w:comment>
  <w:comment w:id="239" w:author="Scott Butterfield" w:date="2019-03-17T08:37:00Z" w:initials="SB">
    <w:p w14:paraId="33EED538" w14:textId="3F24CF4B" w:rsidR="00DC3BAA" w:rsidRDefault="00DC3BAA">
      <w:pPr>
        <w:pStyle w:val="CommentText"/>
      </w:pPr>
      <w:r>
        <w:rPr>
          <w:rStyle w:val="CommentReference"/>
        </w:rPr>
        <w:annotationRef/>
      </w:r>
      <w:r>
        <w:t xml:space="preserve">Again, my preference, but use the specific words vs. things that are more stats language, like co-variates. Just say aridity and time since intervention if that is what it is. </w:t>
      </w:r>
    </w:p>
  </w:comment>
  <w:comment w:id="242" w:author="Scott Butterfield" w:date="2019-03-17T08:43:00Z" w:initials="SB">
    <w:p w14:paraId="5BCA9ED4" w14:textId="77777777" w:rsidR="00DC3BAA" w:rsidRDefault="00DC3BAA">
      <w:pPr>
        <w:pStyle w:val="CommentText"/>
      </w:pPr>
      <w:r>
        <w:rPr>
          <w:rStyle w:val="CommentReference"/>
        </w:rPr>
        <w:annotationRef/>
      </w:r>
      <w:r>
        <w:t>Assuming this is a new paragraph</w:t>
      </w:r>
    </w:p>
    <w:p w14:paraId="04CB6165" w14:textId="77777777" w:rsidR="00DC3BAA" w:rsidRDefault="00DC3BAA">
      <w:pPr>
        <w:pStyle w:val="CommentText"/>
      </w:pPr>
    </w:p>
    <w:p w14:paraId="6ABBCC38" w14:textId="532BF99F" w:rsidR="00DC3BAA" w:rsidRDefault="00DC3BAA">
      <w:pPr>
        <w:pStyle w:val="CommentText"/>
      </w:pPr>
      <w:r>
        <w:t xml:space="preserve">I re-wrote to make more sense to me. Make sure this is </w:t>
      </w:r>
      <w:proofErr w:type="gramStart"/>
      <w:r>
        <w:t>actually what</w:t>
      </w:r>
      <w:proofErr w:type="gramEnd"/>
      <w:r>
        <w:t xml:space="preserve"> you are saying. </w:t>
      </w:r>
    </w:p>
  </w:comment>
  <w:comment w:id="261" w:author="Scott Butterfield" w:date="2019-03-17T08:45:00Z" w:initials="SB">
    <w:p w14:paraId="577D8EE1" w14:textId="29DC418C" w:rsidR="00DC3BAA" w:rsidRDefault="00DC3BAA">
      <w:pPr>
        <w:pStyle w:val="CommentText"/>
      </w:pPr>
      <w:r>
        <w:rPr>
          <w:rStyle w:val="CommentReference"/>
        </w:rPr>
        <w:annotationRef/>
      </w:r>
      <w:r>
        <w:t xml:space="preserve">Like I said above, this result is lost in the abstract and </w:t>
      </w:r>
      <w:proofErr w:type="gramStart"/>
      <w:r>
        <w:t>top level</w:t>
      </w:r>
      <w:proofErr w:type="gramEnd"/>
      <w:r>
        <w:t xml:space="preserve"> framing. You need to weave it in. </w:t>
      </w:r>
    </w:p>
  </w:comment>
  <w:comment w:id="272" w:author="Scott Butterfield" w:date="2019-03-17T08:46:00Z" w:initials="SB">
    <w:p w14:paraId="670B0863" w14:textId="00233B83" w:rsidR="00DC3BAA" w:rsidRDefault="00DC3BAA">
      <w:pPr>
        <w:pStyle w:val="CommentText"/>
      </w:pPr>
      <w:r>
        <w:rPr>
          <w:rStyle w:val="CommentReference"/>
        </w:rPr>
        <w:annotationRef/>
      </w:r>
      <w:r>
        <w:t xml:space="preserve">Not sure what this means. Is this from your analysis? </w:t>
      </w:r>
    </w:p>
  </w:comment>
  <w:comment w:id="275" w:author="Scott Butterfield" w:date="2019-03-17T08:47:00Z" w:initials="SB">
    <w:p w14:paraId="44C3647D" w14:textId="028230F2" w:rsidR="00DC3BAA" w:rsidRDefault="00DC3BAA">
      <w:pPr>
        <w:pStyle w:val="CommentText"/>
      </w:pPr>
      <w:r>
        <w:rPr>
          <w:rStyle w:val="CommentReference"/>
        </w:rPr>
        <w:annotationRef/>
      </w:r>
      <w:r>
        <w:t xml:space="preserve">Something like this. You need to transition from the general “active” vs. “passive” discussion to the more specific evaluation of water, grazing, etc. </w:t>
      </w:r>
    </w:p>
  </w:comment>
  <w:comment w:id="303" w:author="Scott Butterfield" w:date="2019-03-17T08:53:00Z" w:initials="SB">
    <w:p w14:paraId="04263274" w14:textId="4F7C83DC" w:rsidR="003F646A" w:rsidRDefault="003F646A">
      <w:pPr>
        <w:pStyle w:val="CommentText"/>
      </w:pPr>
      <w:r>
        <w:rPr>
          <w:rStyle w:val="CommentReference"/>
        </w:rPr>
        <w:annotationRef/>
      </w:r>
      <w:r>
        <w:t xml:space="preserve">Single study or meta? I think important to say so. </w:t>
      </w:r>
    </w:p>
  </w:comment>
  <w:comment w:id="329" w:author="Scott Butterfield" w:date="2019-03-17T09:02:00Z" w:initials="SB">
    <w:p w14:paraId="091B2246" w14:textId="7230BA9D" w:rsidR="00F85A0F" w:rsidRDefault="00F85A0F">
      <w:pPr>
        <w:pStyle w:val="CommentText"/>
      </w:pPr>
      <w:r>
        <w:rPr>
          <w:rStyle w:val="CommentReference"/>
        </w:rPr>
        <w:annotationRef/>
      </w:r>
      <w:r>
        <w:t xml:space="preserve">Or put somewhere else. Seems like an add on in this paragraph. When this paragraph should be about the potential differences driven by aridity. </w:t>
      </w:r>
    </w:p>
  </w:comment>
  <w:comment w:id="333" w:author="Scott Butterfield" w:date="2019-03-17T09:05:00Z" w:initials="SB">
    <w:p w14:paraId="0E6A18E4" w14:textId="77777777" w:rsidR="00F85A0F" w:rsidRDefault="00F85A0F">
      <w:pPr>
        <w:pStyle w:val="CommentText"/>
      </w:pPr>
      <w:r>
        <w:rPr>
          <w:rStyle w:val="CommentReference"/>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AD2557C" w14:textId="77777777" w:rsidR="00F85A0F" w:rsidRDefault="00F85A0F">
      <w:pPr>
        <w:pStyle w:val="CommentText"/>
      </w:pPr>
    </w:p>
    <w:p w14:paraId="670EDB1C" w14:textId="5106D62C" w:rsidR="00F85A0F" w:rsidRDefault="00F85A0F">
      <w:pPr>
        <w:pStyle w:val="CommentText"/>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332" w:author="Scott Butterfield" w:date="2019-03-17T09:04:00Z" w:initials="SB">
    <w:p w14:paraId="5E5DB6E0" w14:textId="77777777" w:rsidR="00F85A0F" w:rsidRDefault="00F85A0F">
      <w:pPr>
        <w:pStyle w:val="CommentText"/>
      </w:pPr>
      <w:r>
        <w:rPr>
          <w:rStyle w:val="CommentReference"/>
        </w:rPr>
        <w:annotationRef/>
      </w:r>
      <w:r>
        <w:t xml:space="preserve">Struggling here to figure out what the major finding in. I understand you are trying to link to why soil restoration may take active restoration – but it does not come across cleanly enough. </w:t>
      </w:r>
    </w:p>
    <w:p w14:paraId="21966FA0" w14:textId="77777777" w:rsidR="00F85A0F" w:rsidRDefault="00F85A0F">
      <w:pPr>
        <w:pStyle w:val="CommentText"/>
      </w:pPr>
    </w:p>
    <w:p w14:paraId="67680592" w14:textId="77777777" w:rsidR="00F85A0F" w:rsidRDefault="00F85A0F">
      <w:pPr>
        <w:pStyle w:val="CommentText"/>
      </w:pPr>
      <w:r>
        <w:t xml:space="preserve">Soils are significantly degraded in agricultural ecosystems, so likely require more active restoration practices, like XX, XX, and XX. </w:t>
      </w:r>
    </w:p>
    <w:p w14:paraId="2580A700" w14:textId="77777777" w:rsidR="00F85A0F" w:rsidRDefault="00F85A0F">
      <w:pPr>
        <w:pStyle w:val="CommentText"/>
      </w:pPr>
    </w:p>
    <w:p w14:paraId="52FCCE54" w14:textId="1EE28FE4" w:rsidR="00F85A0F" w:rsidRDefault="00F85A0F">
      <w:pPr>
        <w:pStyle w:val="CommentText"/>
      </w:pPr>
      <w:r>
        <w:t xml:space="preserve">And then do that for plant and animal restoration, with the caveat below that you need to define what these are. </w:t>
      </w:r>
    </w:p>
  </w:comment>
  <w:comment w:id="334" w:author="Scott Butterfield" w:date="2019-03-17T09:08:00Z" w:initials="SB">
    <w:p w14:paraId="1E4FE1DD" w14:textId="27EEC51F" w:rsidR="00F85A0F" w:rsidRDefault="00F85A0F">
      <w:pPr>
        <w:pStyle w:val="CommentText"/>
      </w:pPr>
      <w:r>
        <w:rPr>
          <w:rStyle w:val="CommentReference"/>
        </w:rPr>
        <w:annotationRef/>
      </w:r>
      <w:r>
        <w:t xml:space="preserve">Change to HSB throughout.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5F0CE6" w15:done="0"/>
  <w15:commentEx w15:paraId="6A955C01" w15:done="0"/>
  <w15:commentEx w15:paraId="6B4C481C" w15:done="0"/>
  <w15:commentEx w15:paraId="407DD8C2" w15:done="0"/>
  <w15:commentEx w15:paraId="287B5052" w15:done="0"/>
  <w15:commentEx w15:paraId="292CFCE8" w15:done="0"/>
  <w15:commentEx w15:paraId="59404076" w15:done="0"/>
  <w15:commentEx w15:paraId="7CCBB32B" w15:done="0"/>
  <w15:commentEx w15:paraId="41E267FF" w15:done="0"/>
  <w15:commentEx w15:paraId="12C67331" w15:done="0"/>
  <w15:commentEx w15:paraId="095EEDAC" w15:done="0"/>
  <w15:commentEx w15:paraId="5A30729D" w15:done="0"/>
  <w15:commentEx w15:paraId="0E2DD2AD" w15:done="0"/>
  <w15:commentEx w15:paraId="221B87FA" w15:done="0"/>
  <w15:commentEx w15:paraId="7F11638F" w15:done="0"/>
  <w15:commentEx w15:paraId="1158E5D7" w15:done="0"/>
  <w15:commentEx w15:paraId="41C5A40C" w15:done="0"/>
  <w15:commentEx w15:paraId="2B78B8F6" w15:done="0"/>
  <w15:commentEx w15:paraId="6A251058" w15:done="0"/>
  <w15:commentEx w15:paraId="3A1655B5" w15:done="0"/>
  <w15:commentEx w15:paraId="14CFE9BF" w15:done="0"/>
  <w15:commentEx w15:paraId="33EED538" w15:done="0"/>
  <w15:commentEx w15:paraId="6ABBCC38" w15:done="0"/>
  <w15:commentEx w15:paraId="577D8EE1" w15:done="0"/>
  <w15:commentEx w15:paraId="670B0863" w15:done="0"/>
  <w15:commentEx w15:paraId="44C3647D" w15:done="0"/>
  <w15:commentEx w15:paraId="04263274" w15:done="0"/>
  <w15:commentEx w15:paraId="091B2246" w15:done="0"/>
  <w15:commentEx w15:paraId="670EDB1C" w15:done="0"/>
  <w15:commentEx w15:paraId="52FCCE54" w15:done="0"/>
  <w15:commentEx w15:paraId="1E4FE1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5F0CE6" w16cid:durableId="20378350"/>
  <w16cid:commentId w16cid:paraId="6A955C01" w16cid:durableId="20378818"/>
  <w16cid:commentId w16cid:paraId="6B4C481C" w16cid:durableId="20378859"/>
  <w16cid:commentId w16cid:paraId="407DD8C2" w16cid:durableId="20378894"/>
  <w16cid:commentId w16cid:paraId="287B5052" w16cid:durableId="20378C12"/>
  <w16cid:commentId w16cid:paraId="292CFCE8" w16cid:durableId="2037A0EF"/>
  <w16cid:commentId w16cid:paraId="59404076" w16cid:durableId="20379E3D"/>
  <w16cid:commentId w16cid:paraId="7CCBB32B" w16cid:durableId="20379F1D"/>
  <w16cid:commentId w16cid:paraId="41E267FF" w16cid:durableId="20379CF3"/>
  <w16cid:commentId w16cid:paraId="12C67331" w16cid:durableId="2037A29C"/>
  <w16cid:commentId w16cid:paraId="095EEDAC" w16cid:durableId="20387FD7"/>
  <w16cid:commentId w16cid:paraId="5A30729D" w16cid:durableId="2038809F"/>
  <w16cid:commentId w16cid:paraId="0E2DD2AD" w16cid:durableId="20388144"/>
  <w16cid:commentId w16cid:paraId="221B87FA" w16cid:durableId="203881CF"/>
  <w16cid:commentId w16cid:paraId="7F11638F" w16cid:durableId="203881BC"/>
  <w16cid:commentId w16cid:paraId="1158E5D7" w16cid:durableId="20388228"/>
  <w16cid:commentId w16cid:paraId="41C5A40C" w16cid:durableId="203882AA"/>
  <w16cid:commentId w16cid:paraId="2B78B8F6" w16cid:durableId="203883FE"/>
  <w16cid:commentId w16cid:paraId="6A251058" w16cid:durableId="20388390"/>
  <w16cid:commentId w16cid:paraId="3A1655B5" w16cid:durableId="203884A2"/>
  <w16cid:commentId w16cid:paraId="14CFE9BF" w16cid:durableId="203884D3"/>
  <w16cid:commentId w16cid:paraId="33EED538" w16cid:durableId="203885DA"/>
  <w16cid:commentId w16cid:paraId="6ABBCC38" w16cid:durableId="2038872C"/>
  <w16cid:commentId w16cid:paraId="577D8EE1" w16cid:durableId="2038879E"/>
  <w16cid:commentId w16cid:paraId="670B0863" w16cid:durableId="203887D0"/>
  <w16cid:commentId w16cid:paraId="44C3647D" w16cid:durableId="2038882C"/>
  <w16cid:commentId w16cid:paraId="04263274" w16cid:durableId="203889A4"/>
  <w16cid:commentId w16cid:paraId="091B2246" w16cid:durableId="20388BC1"/>
  <w16cid:commentId w16cid:paraId="670EDB1C" w16cid:durableId="20388C71"/>
  <w16cid:commentId w16cid:paraId="52FCCE54" w16cid:durableId="20388C01"/>
  <w16cid:commentId w16cid:paraId="1E4FE1DD" w16cid:durableId="20388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A37E9" w14:textId="77777777" w:rsidR="00DA5309" w:rsidRDefault="00DA5309" w:rsidP="00D73714">
      <w:r>
        <w:separator/>
      </w:r>
    </w:p>
  </w:endnote>
  <w:endnote w:type="continuationSeparator" w:id="0">
    <w:p w14:paraId="2362719C" w14:textId="77777777" w:rsidR="00DA5309" w:rsidRDefault="00DA5309" w:rsidP="00D73714">
      <w:r>
        <w:continuationSeparator/>
      </w:r>
    </w:p>
  </w:endnote>
  <w:endnote w:type="continuationNotice" w:id="1">
    <w:p w14:paraId="19F9BCA8" w14:textId="77777777" w:rsidR="00DA5309" w:rsidRDefault="00DA5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DC3BAA" w:rsidRDefault="00DC3BA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DC3BAA" w:rsidRDefault="00DC3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DC3BAA" w:rsidRDefault="00DC3BA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DC3BAA" w:rsidRDefault="00DC3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113C8" w14:textId="77777777" w:rsidR="00DA5309" w:rsidRDefault="00DA5309" w:rsidP="00D73714">
      <w:r>
        <w:separator/>
      </w:r>
    </w:p>
  </w:footnote>
  <w:footnote w:type="continuationSeparator" w:id="0">
    <w:p w14:paraId="01F9E236" w14:textId="77777777" w:rsidR="00DA5309" w:rsidRDefault="00DA5309" w:rsidP="00D73714">
      <w:r>
        <w:continuationSeparator/>
      </w:r>
    </w:p>
  </w:footnote>
  <w:footnote w:type="continuationNotice" w:id="1">
    <w:p w14:paraId="2F6214AB" w14:textId="77777777" w:rsidR="00DA5309" w:rsidRDefault="00DA53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DC3BAA" w:rsidRDefault="00DC3BAA"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DC3BAA" w:rsidRPr="00204015" w:rsidRDefault="00DC3BA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DC3BAA" w:rsidRDefault="00DC3BA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5452"/>
    <w:rsid w:val="00012A37"/>
    <w:rsid w:val="00026B17"/>
    <w:rsid w:val="00026BF9"/>
    <w:rsid w:val="00026FDD"/>
    <w:rsid w:val="000562CC"/>
    <w:rsid w:val="00060262"/>
    <w:rsid w:val="00077272"/>
    <w:rsid w:val="00082591"/>
    <w:rsid w:val="00095099"/>
    <w:rsid w:val="000C460C"/>
    <w:rsid w:val="000C7F0C"/>
    <w:rsid w:val="000F15FF"/>
    <w:rsid w:val="00111899"/>
    <w:rsid w:val="00122855"/>
    <w:rsid w:val="001331D7"/>
    <w:rsid w:val="0015549E"/>
    <w:rsid w:val="0017063D"/>
    <w:rsid w:val="001775FA"/>
    <w:rsid w:val="00183D32"/>
    <w:rsid w:val="001C1851"/>
    <w:rsid w:val="001D4C6A"/>
    <w:rsid w:val="001D4D4C"/>
    <w:rsid w:val="001D703F"/>
    <w:rsid w:val="002053AF"/>
    <w:rsid w:val="00217832"/>
    <w:rsid w:val="00221838"/>
    <w:rsid w:val="00230D22"/>
    <w:rsid w:val="00236F8D"/>
    <w:rsid w:val="002475FA"/>
    <w:rsid w:val="002558DE"/>
    <w:rsid w:val="00270F47"/>
    <w:rsid w:val="002870BD"/>
    <w:rsid w:val="002874EE"/>
    <w:rsid w:val="0029404C"/>
    <w:rsid w:val="002B2BA2"/>
    <w:rsid w:val="002C0899"/>
    <w:rsid w:val="002C33B8"/>
    <w:rsid w:val="002E5C7C"/>
    <w:rsid w:val="002E60B9"/>
    <w:rsid w:val="002F5FB1"/>
    <w:rsid w:val="00307F53"/>
    <w:rsid w:val="00365468"/>
    <w:rsid w:val="0036556A"/>
    <w:rsid w:val="00365834"/>
    <w:rsid w:val="003963D7"/>
    <w:rsid w:val="003A77E5"/>
    <w:rsid w:val="003B0531"/>
    <w:rsid w:val="003C1C49"/>
    <w:rsid w:val="003E2BE6"/>
    <w:rsid w:val="003F646A"/>
    <w:rsid w:val="00447EB3"/>
    <w:rsid w:val="004876B9"/>
    <w:rsid w:val="004B474A"/>
    <w:rsid w:val="004B4F4B"/>
    <w:rsid w:val="004C43EC"/>
    <w:rsid w:val="004C6C0A"/>
    <w:rsid w:val="004D10EA"/>
    <w:rsid w:val="004D359E"/>
    <w:rsid w:val="004F36D7"/>
    <w:rsid w:val="00560CF5"/>
    <w:rsid w:val="005625F1"/>
    <w:rsid w:val="00572498"/>
    <w:rsid w:val="00575375"/>
    <w:rsid w:val="00576E95"/>
    <w:rsid w:val="00583CCA"/>
    <w:rsid w:val="00586690"/>
    <w:rsid w:val="005B3F43"/>
    <w:rsid w:val="005C7805"/>
    <w:rsid w:val="00632427"/>
    <w:rsid w:val="0064261D"/>
    <w:rsid w:val="006455DA"/>
    <w:rsid w:val="0066096D"/>
    <w:rsid w:val="006617D9"/>
    <w:rsid w:val="00674065"/>
    <w:rsid w:val="0069167F"/>
    <w:rsid w:val="006A2645"/>
    <w:rsid w:val="006A7883"/>
    <w:rsid w:val="006C0495"/>
    <w:rsid w:val="006E590E"/>
    <w:rsid w:val="006F08DC"/>
    <w:rsid w:val="0070084B"/>
    <w:rsid w:val="007161A3"/>
    <w:rsid w:val="007220A7"/>
    <w:rsid w:val="00742782"/>
    <w:rsid w:val="00755125"/>
    <w:rsid w:val="0077631B"/>
    <w:rsid w:val="00780442"/>
    <w:rsid w:val="007832AA"/>
    <w:rsid w:val="00792709"/>
    <w:rsid w:val="0079743E"/>
    <w:rsid w:val="007C6679"/>
    <w:rsid w:val="007D14F3"/>
    <w:rsid w:val="007D3B50"/>
    <w:rsid w:val="007D733F"/>
    <w:rsid w:val="007E5673"/>
    <w:rsid w:val="007F20A8"/>
    <w:rsid w:val="00820573"/>
    <w:rsid w:val="008355F1"/>
    <w:rsid w:val="0086656C"/>
    <w:rsid w:val="00890DF7"/>
    <w:rsid w:val="00897BE0"/>
    <w:rsid w:val="008E026C"/>
    <w:rsid w:val="008F31B7"/>
    <w:rsid w:val="009333CF"/>
    <w:rsid w:val="00942EB0"/>
    <w:rsid w:val="009719B2"/>
    <w:rsid w:val="009A25C9"/>
    <w:rsid w:val="009A272A"/>
    <w:rsid w:val="009B0894"/>
    <w:rsid w:val="009F2099"/>
    <w:rsid w:val="009F2B56"/>
    <w:rsid w:val="009F7AAA"/>
    <w:rsid w:val="00A1748D"/>
    <w:rsid w:val="00A23CD5"/>
    <w:rsid w:val="00A33068"/>
    <w:rsid w:val="00A402EE"/>
    <w:rsid w:val="00A50F20"/>
    <w:rsid w:val="00A51678"/>
    <w:rsid w:val="00A91D87"/>
    <w:rsid w:val="00AA5767"/>
    <w:rsid w:val="00AC1FEE"/>
    <w:rsid w:val="00AC210E"/>
    <w:rsid w:val="00B02169"/>
    <w:rsid w:val="00B14682"/>
    <w:rsid w:val="00B35D72"/>
    <w:rsid w:val="00B40F6D"/>
    <w:rsid w:val="00B422F9"/>
    <w:rsid w:val="00B509B0"/>
    <w:rsid w:val="00B752C8"/>
    <w:rsid w:val="00B75ADE"/>
    <w:rsid w:val="00B926B3"/>
    <w:rsid w:val="00BA49C9"/>
    <w:rsid w:val="00BA6D55"/>
    <w:rsid w:val="00BB54D9"/>
    <w:rsid w:val="00BD1667"/>
    <w:rsid w:val="00C13940"/>
    <w:rsid w:val="00C16FB3"/>
    <w:rsid w:val="00C25D24"/>
    <w:rsid w:val="00C32171"/>
    <w:rsid w:val="00C3560E"/>
    <w:rsid w:val="00C41345"/>
    <w:rsid w:val="00C45DA6"/>
    <w:rsid w:val="00C62125"/>
    <w:rsid w:val="00C86E03"/>
    <w:rsid w:val="00CB2A0C"/>
    <w:rsid w:val="00CC2657"/>
    <w:rsid w:val="00CD0353"/>
    <w:rsid w:val="00CE1412"/>
    <w:rsid w:val="00D04568"/>
    <w:rsid w:val="00D17C6B"/>
    <w:rsid w:val="00D45FC2"/>
    <w:rsid w:val="00D47412"/>
    <w:rsid w:val="00D555A5"/>
    <w:rsid w:val="00D61494"/>
    <w:rsid w:val="00D73714"/>
    <w:rsid w:val="00D77147"/>
    <w:rsid w:val="00DA2CA6"/>
    <w:rsid w:val="00DA5309"/>
    <w:rsid w:val="00DB41D5"/>
    <w:rsid w:val="00DC3BAA"/>
    <w:rsid w:val="00DD225C"/>
    <w:rsid w:val="00DE274C"/>
    <w:rsid w:val="00DE28BD"/>
    <w:rsid w:val="00DE7047"/>
    <w:rsid w:val="00E0133A"/>
    <w:rsid w:val="00E02AC1"/>
    <w:rsid w:val="00E0440F"/>
    <w:rsid w:val="00E05FE2"/>
    <w:rsid w:val="00E31598"/>
    <w:rsid w:val="00E37C62"/>
    <w:rsid w:val="00E72365"/>
    <w:rsid w:val="00E737F7"/>
    <w:rsid w:val="00E76B37"/>
    <w:rsid w:val="00E81086"/>
    <w:rsid w:val="00E968AA"/>
    <w:rsid w:val="00ED4D2D"/>
    <w:rsid w:val="00EE1D99"/>
    <w:rsid w:val="00EE6929"/>
    <w:rsid w:val="00EF69D9"/>
    <w:rsid w:val="00F14078"/>
    <w:rsid w:val="00F15B30"/>
    <w:rsid w:val="00F24F67"/>
    <w:rsid w:val="00F26AF7"/>
    <w:rsid w:val="00F37A07"/>
    <w:rsid w:val="00F44B6F"/>
    <w:rsid w:val="00F65C54"/>
    <w:rsid w:val="00F739FD"/>
    <w:rsid w:val="00F85A0F"/>
    <w:rsid w:val="00FB3B42"/>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C9264-1CD4-47FE-9707-8E33D917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14</Pages>
  <Words>13423</Words>
  <Characters>76514</Characters>
  <Application>Microsoft Office Word</Application>
  <DocSecurity>0</DocSecurity>
  <Lines>637</Lines>
  <Paragraphs>179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89758</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Scott Butterfield</cp:lastModifiedBy>
  <cp:revision>8</cp:revision>
  <cp:lastPrinted>2018-01-11T18:39:00Z</cp:lastPrinted>
  <dcterms:created xsi:type="dcterms:W3CDTF">2019-03-16T21:14:00Z</dcterms:created>
  <dcterms:modified xsi:type="dcterms:W3CDTF">2019-03-17T16:09:00Z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