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330C59" w14:textId="1E88BEF1" w:rsidR="00285EAE"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CommentReference"/>
          <w:rFonts w:eastAsia="Times New Roman"/>
        </w:rPr>
        <w:commentReference w:id="0"/>
      </w:r>
    </w:p>
    <w:p w14:paraId="43E080E8" w14:textId="77777777" w:rsidR="00A40FC5" w:rsidRDefault="00A40FC5" w:rsidP="00DA49BD">
      <w:pPr>
        <w:rPr>
          <w:b/>
          <w:sz w:val="24"/>
          <w:szCs w:val="24"/>
        </w:rPr>
      </w:pPr>
    </w:p>
    <w:p w14:paraId="1248576B" w14:textId="3918F017" w:rsidR="00DA49BD" w:rsidRDefault="00DA49BD" w:rsidP="00DA49BD">
      <w:pPr>
        <w:rPr>
          <w:b/>
          <w:sz w:val="24"/>
          <w:szCs w:val="24"/>
        </w:rPr>
      </w:pPr>
      <w:del w:id="1" w:author="zenrunner" w:date="2019-04-29T13:38:00Z">
        <w:r w:rsidDel="006273DA">
          <w:rPr>
            <w:b/>
            <w:sz w:val="24"/>
            <w:szCs w:val="24"/>
          </w:rPr>
          <w:delText>Getting s</w:delText>
        </w:r>
      </w:del>
      <w:ins w:id="2" w:author="zenrunner" w:date="2019-04-29T13:38:00Z">
        <w:r w:rsidR="006273DA">
          <w:rPr>
            <w:b/>
            <w:sz w:val="24"/>
            <w:szCs w:val="24"/>
          </w:rPr>
          <w:t>S</w:t>
        </w:r>
      </w:ins>
      <w:r w:rsidRPr="00E02AC1">
        <w:rPr>
          <w:b/>
          <w:sz w:val="24"/>
          <w:szCs w:val="24"/>
        </w:rPr>
        <w:t>omething for nothing: a synthesis of active versus passive restoration in drylands.</w:t>
      </w:r>
    </w:p>
    <w:p w14:paraId="1289BC01" w14:textId="77777777" w:rsidR="00A40FC5" w:rsidRDefault="00A40FC5" w:rsidP="00356BF8">
      <w:pPr>
        <w:spacing w:line="480" w:lineRule="auto"/>
        <w:rPr>
          <w:b/>
          <w:sz w:val="24"/>
          <w:szCs w:val="24"/>
        </w:rPr>
      </w:pPr>
    </w:p>
    <w:p w14:paraId="0EB322F4" w14:textId="77777777" w:rsidR="00DE3DE2" w:rsidRDefault="00DE3DE2" w:rsidP="00DE3DE2">
      <w:pPr>
        <w:pStyle w:val="Head"/>
        <w:jc w:val="left"/>
      </w:pPr>
    </w:p>
    <w:p w14:paraId="498A2609" w14:textId="5A7F0C79"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xml:space="preserve">, </w:t>
      </w:r>
      <w:r w:rsidR="007650D3">
        <w:rPr>
          <w:sz w:val="24"/>
          <w:szCs w:val="24"/>
        </w:rPr>
        <w:t xml:space="preserve">H. </w:t>
      </w:r>
      <w:r w:rsidR="00E02AC1">
        <w:rPr>
          <w:sz w:val="24"/>
          <w:szCs w:val="24"/>
        </w:rPr>
        <w:t>Scott Butterfield</w:t>
      </w:r>
      <w:r w:rsidR="00E02AC1" w:rsidRPr="008415D5">
        <w:rPr>
          <w:sz w:val="24"/>
          <w:szCs w:val="24"/>
          <w:vertAlign w:val="superscript"/>
        </w:rPr>
        <w:t>2</w:t>
      </w:r>
      <w:r w:rsidR="00ED4607">
        <w:rPr>
          <w:sz w:val="24"/>
          <w:szCs w:val="24"/>
          <w:vertAlign w:val="superscript"/>
        </w:rPr>
        <w:t xml:space="preserve"> </w:t>
      </w:r>
      <w:r w:rsidR="00356BF8">
        <w:rPr>
          <w:sz w:val="24"/>
          <w:szCs w:val="24"/>
        </w:rPr>
        <w:t>a</w:t>
      </w:r>
      <w:r w:rsidR="00E02AC1">
        <w:rPr>
          <w:sz w:val="24"/>
          <w:szCs w:val="24"/>
        </w:rPr>
        <w:t>nd Christopher J. Lortie</w:t>
      </w:r>
      <w:r w:rsidR="00E02AC1" w:rsidRPr="008415D5">
        <w:rPr>
          <w:sz w:val="24"/>
          <w:szCs w:val="24"/>
          <w:vertAlign w:val="superscript"/>
        </w:rPr>
        <w:t>3</w:t>
      </w:r>
    </w:p>
    <w:p w14:paraId="197B2FD8" w14:textId="4F6F28E9" w:rsidR="00E02AC1" w:rsidRPr="00012A37" w:rsidRDefault="00D73714" w:rsidP="00E02AC1">
      <w:pPr>
        <w:pStyle w:val="Authors"/>
        <w:jc w:val="left"/>
        <w:rPr>
          <w:vertAlign w:val="superscript"/>
          <w:lang w:val="es-AR"/>
        </w:rPr>
      </w:pPr>
      <w:r w:rsidRPr="00012A37">
        <w:rPr>
          <w:b/>
          <w:lang w:val="es-AR"/>
        </w:rPr>
        <w:t>Affiliations:</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(UNCuyo-Gobierno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Department of Biology, YorkU,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3"/>
      <w:r w:rsidRPr="00987EE5">
        <w:rPr>
          <w:b/>
        </w:rPr>
        <w:t>Abstract</w:t>
      </w:r>
      <w:r w:rsidRPr="00755125">
        <w:rPr>
          <w:b/>
        </w:rPr>
        <w:t>:</w:t>
      </w:r>
      <w:commentRangeEnd w:id="3"/>
      <w:r w:rsidR="00B81A8A">
        <w:rPr>
          <w:rStyle w:val="CommentReference"/>
        </w:rPr>
        <w:commentReference w:id="3"/>
      </w:r>
      <w:r>
        <w:t xml:space="preserve"> </w:t>
      </w:r>
    </w:p>
    <w:p w14:paraId="28101962" w14:textId="77777777" w:rsidR="00C23F7F" w:rsidRDefault="00C23F7F" w:rsidP="0036494C">
      <w:pPr>
        <w:spacing w:line="480" w:lineRule="auto"/>
        <w:rPr>
          <w:sz w:val="24"/>
          <w:szCs w:val="24"/>
        </w:rPr>
      </w:pPr>
    </w:p>
    <w:p w14:paraId="4DB4F5B5" w14:textId="1BE7BDE4" w:rsidR="00D454F2" w:rsidRDefault="004C3158" w:rsidP="0036494C">
      <w:pPr>
        <w:spacing w:line="480" w:lineRule="auto"/>
        <w:rPr>
          <w:ins w:id="4" w:author="zenrunner" w:date="2019-04-29T13:43:00Z"/>
          <w:sz w:val="24"/>
          <w:szCs w:val="24"/>
        </w:rPr>
      </w:pPr>
      <w:r>
        <w:rPr>
          <w:sz w:val="24"/>
          <w:szCs w:val="24"/>
        </w:rPr>
        <w:t xml:space="preserve">Restoration is a </w:t>
      </w:r>
      <w:r w:rsidR="00902266">
        <w:rPr>
          <w:sz w:val="24"/>
          <w:szCs w:val="24"/>
        </w:rPr>
        <w:t>fundamental priority</w:t>
      </w:r>
      <w:r w:rsidR="000C3C43">
        <w:rPr>
          <w:sz w:val="24"/>
          <w:szCs w:val="24"/>
        </w:rPr>
        <w:t xml:space="preserve"> </w:t>
      </w:r>
      <w:del w:id="5" w:author="zenrunner" w:date="2019-04-29T13:39:00Z">
        <w:r w:rsidDel="00506B64">
          <w:rPr>
            <w:sz w:val="24"/>
            <w:szCs w:val="24"/>
          </w:rPr>
          <w:delText xml:space="preserve">for all </w:delText>
        </w:r>
        <w:r w:rsidR="000C3C43" w:rsidDel="00506B64">
          <w:rPr>
            <w:sz w:val="24"/>
            <w:szCs w:val="24"/>
          </w:rPr>
          <w:delText>ecosystems</w:delText>
        </w:r>
      </w:del>
      <w:ins w:id="6" w:author="zenrunner" w:date="2019-04-29T13:40:00Z">
        <w:r w:rsidR="007D32C9">
          <w:rPr>
            <w:sz w:val="24"/>
            <w:szCs w:val="24"/>
          </w:rPr>
          <w:t>globally</w:t>
        </w:r>
      </w:ins>
      <w:r w:rsidR="000C3C43">
        <w:rPr>
          <w:sz w:val="24"/>
          <w:szCs w:val="24"/>
        </w:rPr>
        <w:t>.</w:t>
      </w:r>
      <w:r>
        <w:rPr>
          <w:sz w:val="24"/>
          <w:szCs w:val="24"/>
        </w:rPr>
        <w:t xml:space="preserve"> </w:t>
      </w:r>
      <w:r w:rsidR="001D5030">
        <w:rPr>
          <w:sz w:val="24"/>
          <w:szCs w:val="24"/>
        </w:rPr>
        <w:t>Dryland</w:t>
      </w:r>
      <w:r w:rsidR="004B1334">
        <w:rPr>
          <w:sz w:val="24"/>
          <w:szCs w:val="24"/>
        </w:rPr>
        <w:t xml:space="preserve"> ecosystems </w:t>
      </w:r>
      <w:r w:rsidR="0036494C">
        <w:rPr>
          <w:sz w:val="24"/>
          <w:szCs w:val="24"/>
        </w:rPr>
        <w:t xml:space="preserve">are </w:t>
      </w:r>
      <w:del w:id="7" w:author="zenrunner" w:date="2019-04-29T13:40:00Z">
        <w:r w:rsidR="007650D3" w:rsidDel="008C5951">
          <w:rPr>
            <w:sz w:val="24"/>
            <w:szCs w:val="24"/>
          </w:rPr>
          <w:delText xml:space="preserve">global </w:delText>
        </w:r>
      </w:del>
      <w:r w:rsidR="007650D3">
        <w:rPr>
          <w:sz w:val="24"/>
          <w:szCs w:val="24"/>
        </w:rPr>
        <w:t>biodiversity hotspots</w:t>
      </w:r>
      <w:r>
        <w:rPr>
          <w:sz w:val="24"/>
          <w:szCs w:val="24"/>
        </w:rPr>
        <w:t xml:space="preserve"> </w:t>
      </w:r>
      <w:r w:rsidR="006B3A2E">
        <w:rPr>
          <w:sz w:val="24"/>
          <w:szCs w:val="24"/>
        </w:rPr>
        <w:t>and</w:t>
      </w:r>
      <w:r>
        <w:rPr>
          <w:sz w:val="24"/>
          <w:szCs w:val="24"/>
        </w:rPr>
        <w:t xml:space="preserve"> ideal to explore different </w:t>
      </w:r>
      <w:del w:id="8" w:author="zenrunner" w:date="2019-04-29T13:40:00Z">
        <w:r w:rsidDel="004717DA">
          <w:rPr>
            <w:sz w:val="24"/>
            <w:szCs w:val="24"/>
          </w:rPr>
          <w:delText xml:space="preserve">categories of </w:delText>
        </w:r>
      </w:del>
      <w:r>
        <w:rPr>
          <w:sz w:val="24"/>
          <w:szCs w:val="24"/>
        </w:rPr>
        <w:t>restoration</w:t>
      </w:r>
      <w:ins w:id="9" w:author="zenrunner" w:date="2019-04-29T13:40:00Z">
        <w:r w:rsidR="004717DA">
          <w:rPr>
            <w:sz w:val="24"/>
            <w:szCs w:val="24"/>
          </w:rPr>
          <w:t xml:space="preserve"> strategies</w:t>
        </w:r>
      </w:ins>
      <w:r w:rsidR="007650D3">
        <w:rPr>
          <w:sz w:val="24"/>
          <w:szCs w:val="24"/>
        </w:rPr>
        <w:t>.</w:t>
      </w:r>
      <w:r w:rsidR="00D20202">
        <w:rPr>
          <w:sz w:val="24"/>
          <w:szCs w:val="24"/>
        </w:rPr>
        <w:t xml:space="preserve"> These regions </w:t>
      </w:r>
      <w:del w:id="10" w:author="zenrunner" w:date="2019-04-29T13:40:00Z">
        <w:r w:rsidR="00D20202" w:rsidDel="00866147">
          <w:rPr>
            <w:sz w:val="24"/>
            <w:szCs w:val="24"/>
          </w:rPr>
          <w:delText>are facing</w:delText>
        </w:r>
      </w:del>
      <w:ins w:id="11" w:author="zenrunner" w:date="2019-04-29T13:40:00Z">
        <w:r w:rsidR="00866147">
          <w:rPr>
            <w:sz w:val="24"/>
            <w:szCs w:val="24"/>
          </w:rPr>
          <w:t>face</w:t>
        </w:r>
      </w:ins>
      <w:r w:rsidR="00D20202">
        <w:rPr>
          <w:sz w:val="24"/>
          <w:szCs w:val="24"/>
        </w:rPr>
        <w:t xml:space="preserve"> serious threats due to a</w:t>
      </w:r>
      <w:r w:rsidR="007650D3">
        <w:rPr>
          <w:sz w:val="24"/>
          <w:szCs w:val="24"/>
        </w:rPr>
        <w:t xml:space="preserve">gricultural </w:t>
      </w:r>
      <w:r w:rsidR="00D12FED">
        <w:rPr>
          <w:sz w:val="24"/>
          <w:szCs w:val="24"/>
        </w:rPr>
        <w:t>intensification</w:t>
      </w:r>
      <w:ins w:id="12" w:author="zenrunner" w:date="2019-04-29T13:41:00Z">
        <w:r w:rsidR="00F201CB">
          <w:rPr>
            <w:sz w:val="24"/>
            <w:szCs w:val="24"/>
          </w:rPr>
          <w:t xml:space="preserve"> - is that true? I think ag was winding down and retirement was just as prominent? @Scott? if say, just say threats due to agriculture practices, ranching, energy developments?  Or just leave at land degradation?</w:t>
        </w:r>
      </w:ins>
      <w:r w:rsidR="007650D3">
        <w:rPr>
          <w:sz w:val="24"/>
          <w:szCs w:val="24"/>
        </w:rPr>
        <w:t xml:space="preserve"> and land degradation</w:t>
      </w:r>
      <w:r w:rsidR="00D20202">
        <w:rPr>
          <w:sz w:val="24"/>
          <w:szCs w:val="24"/>
        </w:rPr>
        <w:t>.</w:t>
      </w:r>
      <w:r w:rsidR="007650D3">
        <w:rPr>
          <w:sz w:val="24"/>
          <w:szCs w:val="24"/>
        </w:rPr>
        <w:t xml:space="preserve"> </w:t>
      </w:r>
      <w:r w:rsidR="0038065D">
        <w:rPr>
          <w:sz w:val="24"/>
          <w:szCs w:val="24"/>
        </w:rPr>
        <w:t xml:space="preserve">Using </w:t>
      </w:r>
      <w:r w:rsidR="005E17ED">
        <w:rPr>
          <w:sz w:val="24"/>
          <w:szCs w:val="24"/>
        </w:rPr>
        <w:t>drylands</w:t>
      </w:r>
      <w:r w:rsidR="0038065D">
        <w:rPr>
          <w:sz w:val="24"/>
          <w:szCs w:val="24"/>
        </w:rPr>
        <w:t xml:space="preserve"> as a case study, a formal synthesis including meta-analyses contrasted two general </w:t>
      </w:r>
      <w:del w:id="13" w:author="zenrunner" w:date="2019-04-29T13:43:00Z">
        <w:r w:rsidR="0038065D" w:rsidDel="00F92B4E">
          <w:rPr>
            <w:sz w:val="24"/>
            <w:szCs w:val="24"/>
          </w:rPr>
          <w:delText xml:space="preserve">categories of </w:delText>
        </w:r>
      </w:del>
      <w:r w:rsidR="0038065D">
        <w:rPr>
          <w:sz w:val="24"/>
          <w:szCs w:val="24"/>
        </w:rPr>
        <w:t>restoration</w:t>
      </w:r>
      <w:ins w:id="14" w:author="zenrunner" w:date="2019-04-29T13:43:00Z">
        <w:r w:rsidR="00F92B4E">
          <w:rPr>
            <w:sz w:val="24"/>
            <w:szCs w:val="24"/>
          </w:rPr>
          <w:t xml:space="preserve"> strategies</w:t>
        </w:r>
      </w:ins>
      <w:r w:rsidR="0038065D">
        <w:rPr>
          <w:sz w:val="24"/>
          <w:szCs w:val="24"/>
        </w:rPr>
        <w:t xml:space="preserve">, active versus passive, and specific techniques to examine </w:t>
      </w:r>
      <w:r w:rsidR="00855C5E">
        <w:rPr>
          <w:sz w:val="24"/>
          <w:szCs w:val="24"/>
        </w:rPr>
        <w:t>re</w:t>
      </w:r>
      <w:r w:rsidR="0061420D">
        <w:rPr>
          <w:sz w:val="24"/>
          <w:szCs w:val="24"/>
        </w:rPr>
        <w:t xml:space="preserve">storation </w:t>
      </w:r>
      <w:r w:rsidR="0038065D">
        <w:rPr>
          <w:sz w:val="24"/>
          <w:szCs w:val="24"/>
        </w:rPr>
        <w:t xml:space="preserve">outcomes. </w:t>
      </w:r>
      <w:r w:rsidR="00E739AE">
        <w:rPr>
          <w:sz w:val="24"/>
          <w:szCs w:val="24"/>
        </w:rPr>
        <w:t xml:space="preserve">This synthesis </w:t>
      </w:r>
      <w:r w:rsidR="009F323D">
        <w:rPr>
          <w:sz w:val="24"/>
          <w:szCs w:val="24"/>
        </w:rPr>
        <w:t xml:space="preserve">included research from 19 countries, described </w:t>
      </w:r>
      <w:r w:rsidR="006D0E45">
        <w:rPr>
          <w:sz w:val="24"/>
          <w:szCs w:val="24"/>
        </w:rPr>
        <w:t>almost</w:t>
      </w:r>
      <w:r w:rsidR="0038065D">
        <w:rPr>
          <w:sz w:val="24"/>
          <w:szCs w:val="24"/>
        </w:rPr>
        <w:t xml:space="preserve"> </w:t>
      </w:r>
      <w:r w:rsidR="00B827D8">
        <w:rPr>
          <w:sz w:val="24"/>
          <w:szCs w:val="24"/>
        </w:rPr>
        <w:t>2</w:t>
      </w:r>
      <w:r w:rsidR="006D0E45">
        <w:rPr>
          <w:sz w:val="24"/>
          <w:szCs w:val="24"/>
        </w:rPr>
        <w:t>5</w:t>
      </w:r>
      <w:r w:rsidR="008C49B4">
        <w:rPr>
          <w:sz w:val="24"/>
          <w:szCs w:val="24"/>
        </w:rPr>
        <w:t xml:space="preserve"> interventions</w:t>
      </w:r>
      <w:ins w:id="15" w:author="zenrunner" w:date="2019-04-29T13:43:00Z">
        <w:r w:rsidR="00F80F89">
          <w:rPr>
            <w:sz w:val="24"/>
            <w:szCs w:val="24"/>
          </w:rPr>
          <w:t>,</w:t>
        </w:r>
      </w:ins>
      <w:r w:rsidR="008C49B4">
        <w:rPr>
          <w:sz w:val="24"/>
          <w:szCs w:val="24"/>
        </w:rPr>
        <w:t xml:space="preserve"> and examined outcomes associated with habitats and different taxa. </w:t>
      </w:r>
      <w:r w:rsidR="00F30A8C">
        <w:rPr>
          <w:sz w:val="24"/>
          <w:szCs w:val="24"/>
        </w:rPr>
        <w:t>A</w:t>
      </w:r>
      <w:r w:rsidR="00D12FED">
        <w:rPr>
          <w:sz w:val="24"/>
          <w:szCs w:val="24"/>
        </w:rPr>
        <w:t xml:space="preserve">ctive </w:t>
      </w:r>
      <w:r w:rsidR="0036494C">
        <w:rPr>
          <w:sz w:val="24"/>
          <w:szCs w:val="24"/>
        </w:rPr>
        <w:t>restoration practices</w:t>
      </w:r>
      <w:r w:rsidR="00D12FED">
        <w:rPr>
          <w:sz w:val="24"/>
          <w:szCs w:val="24"/>
        </w:rPr>
        <w:t xml:space="preserve"> </w:t>
      </w:r>
      <w:r w:rsidR="00F30A8C">
        <w:rPr>
          <w:sz w:val="24"/>
          <w:szCs w:val="24"/>
        </w:rPr>
        <w:t xml:space="preserve">yielded </w:t>
      </w:r>
      <w:r w:rsidR="003856DD">
        <w:rPr>
          <w:sz w:val="24"/>
          <w:szCs w:val="24"/>
        </w:rPr>
        <w:t xml:space="preserve">significant </w:t>
      </w:r>
      <w:r w:rsidR="00F30A8C">
        <w:rPr>
          <w:sz w:val="24"/>
          <w:szCs w:val="24"/>
        </w:rPr>
        <w:t xml:space="preserve">positive outcomes </w:t>
      </w:r>
      <w:r w:rsidR="00D12FED">
        <w:rPr>
          <w:sz w:val="24"/>
          <w:szCs w:val="24"/>
        </w:rPr>
        <w:t>for soils, vegetation, and wildlife</w:t>
      </w:r>
      <w:r w:rsidR="00C17CA3">
        <w:rPr>
          <w:sz w:val="24"/>
          <w:szCs w:val="24"/>
        </w:rPr>
        <w:t>. P</w:t>
      </w:r>
      <w:r w:rsidR="00B177BA">
        <w:rPr>
          <w:sz w:val="24"/>
          <w:szCs w:val="24"/>
        </w:rPr>
        <w:t xml:space="preserve">assive restoration </w:t>
      </w:r>
      <w:r w:rsidR="00C17CA3">
        <w:rPr>
          <w:sz w:val="24"/>
          <w:szCs w:val="24"/>
        </w:rPr>
        <w:t xml:space="preserve">was a viable option only </w:t>
      </w:r>
      <w:r w:rsidR="00C17CA3">
        <w:rPr>
          <w:sz w:val="24"/>
          <w:szCs w:val="24"/>
        </w:rPr>
        <w:lastRenderedPageBreak/>
        <w:t xml:space="preserve">for </w:t>
      </w:r>
      <w:ins w:id="16" w:author="zenrunner" w:date="2019-04-29T13:43:00Z">
        <w:r w:rsidR="00F80F89">
          <w:rPr>
            <w:sz w:val="24"/>
            <w:szCs w:val="24"/>
          </w:rPr>
          <w:t xml:space="preserve">limited </w:t>
        </w:r>
        <w:r w:rsidR="00F80F89">
          <w:rPr>
            <w:sz w:val="24"/>
            <w:szCs w:val="24"/>
          </w:rPr>
          <w:t>recovery</w:t>
        </w:r>
        <w:r w:rsidR="00F80F89">
          <w:rPr>
            <w:sz w:val="24"/>
            <w:szCs w:val="24"/>
          </w:rPr>
          <w:t xml:space="preserve"> of </w:t>
        </w:r>
      </w:ins>
      <w:r w:rsidR="00C17CA3">
        <w:rPr>
          <w:sz w:val="24"/>
          <w:szCs w:val="24"/>
        </w:rPr>
        <w:t xml:space="preserve">vegetation </w:t>
      </w:r>
      <w:del w:id="17" w:author="zenrunner" w:date="2019-04-29T13:43:00Z">
        <w:r w:rsidR="00C17CA3" w:rsidDel="00F80F89">
          <w:rPr>
            <w:sz w:val="24"/>
            <w:szCs w:val="24"/>
          </w:rPr>
          <w:delText>recovery</w:delText>
        </w:r>
        <w:r w:rsidR="00765404" w:rsidDel="00F80F89">
          <w:rPr>
            <w:sz w:val="24"/>
            <w:szCs w:val="24"/>
          </w:rPr>
          <w:delText xml:space="preserve"> </w:delText>
        </w:r>
      </w:del>
      <w:r w:rsidR="00765404">
        <w:rPr>
          <w:sz w:val="24"/>
          <w:szCs w:val="24"/>
        </w:rPr>
        <w:t>but not for soils</w:t>
      </w:r>
      <w:r w:rsidR="0036494C">
        <w:rPr>
          <w:sz w:val="24"/>
          <w:szCs w:val="24"/>
        </w:rPr>
        <w:t>.</w:t>
      </w:r>
      <w:r w:rsidR="009F323D">
        <w:rPr>
          <w:sz w:val="24"/>
          <w:szCs w:val="24"/>
        </w:rPr>
        <w:t xml:space="preserve"> These findings </w:t>
      </w:r>
      <w:r w:rsidR="00BF55E6">
        <w:rPr>
          <w:sz w:val="24"/>
          <w:szCs w:val="24"/>
        </w:rPr>
        <w:t xml:space="preserve">suggest that </w:t>
      </w:r>
      <w:r w:rsidR="00EA20F8">
        <w:rPr>
          <w:sz w:val="24"/>
          <w:szCs w:val="24"/>
        </w:rPr>
        <w:t>direct</w:t>
      </w:r>
      <w:r w:rsidR="00675A7C">
        <w:rPr>
          <w:sz w:val="24"/>
          <w:szCs w:val="24"/>
        </w:rPr>
        <w:t xml:space="preserve"> </w:t>
      </w:r>
      <w:r w:rsidR="00BF55E6">
        <w:rPr>
          <w:sz w:val="24"/>
          <w:szCs w:val="24"/>
        </w:rPr>
        <w:t xml:space="preserve">interventions are critical in many ecosystems </w:t>
      </w:r>
      <w:r w:rsidR="00EB7848">
        <w:rPr>
          <w:sz w:val="24"/>
          <w:szCs w:val="24"/>
        </w:rPr>
        <w:t xml:space="preserve">specially those experiencing severe </w:t>
      </w:r>
      <w:r w:rsidR="00331082">
        <w:rPr>
          <w:sz w:val="24"/>
          <w:szCs w:val="24"/>
        </w:rPr>
        <w:t xml:space="preserve">anthropogenic pressures and </w:t>
      </w:r>
      <w:r w:rsidR="00855C5E">
        <w:rPr>
          <w:sz w:val="24"/>
          <w:szCs w:val="24"/>
        </w:rPr>
        <w:t>environmental stress</w:t>
      </w:r>
      <w:r w:rsidR="00EB7848">
        <w:rPr>
          <w:sz w:val="24"/>
          <w:szCs w:val="24"/>
        </w:rPr>
        <w:t>.</w:t>
      </w:r>
    </w:p>
    <w:p w14:paraId="4862F8FA" w14:textId="77777777" w:rsidR="003F2FDF" w:rsidRDefault="003F2FDF" w:rsidP="0036494C">
      <w:pPr>
        <w:spacing w:line="480" w:lineRule="auto"/>
        <w:rPr>
          <w:ins w:id="18" w:author="zenrunner" w:date="2019-04-29T13:43:00Z"/>
          <w:sz w:val="24"/>
          <w:szCs w:val="24"/>
        </w:rPr>
      </w:pPr>
    </w:p>
    <w:p w14:paraId="04B85123" w14:textId="1A5085C1" w:rsidR="003F2FDF" w:rsidRDefault="003F2FDF" w:rsidP="0036494C">
      <w:pPr>
        <w:spacing w:line="480" w:lineRule="auto"/>
        <w:rPr>
          <w:sz w:val="24"/>
          <w:szCs w:val="24"/>
        </w:rPr>
      </w:pPr>
      <w:ins w:id="19" w:author="zenrunner" w:date="2019-04-29T13:44:00Z">
        <w:r>
          <w:rPr>
            <w:sz w:val="24"/>
            <w:szCs w:val="24"/>
          </w:rPr>
          <w:t>ABSTRACT STRONG. good.</w:t>
        </w:r>
      </w:ins>
    </w:p>
    <w:p w14:paraId="289EBFC2" w14:textId="77777777" w:rsidR="00D20202" w:rsidRDefault="00D20202" w:rsidP="00C13940">
      <w:pPr>
        <w:pStyle w:val="Teaser"/>
      </w:pPr>
    </w:p>
    <w:p w14:paraId="4796FFFA" w14:textId="4C8515B6" w:rsidR="00C13940" w:rsidRDefault="00D73714" w:rsidP="00C13940">
      <w:pPr>
        <w:pStyle w:val="Teaser"/>
      </w:pPr>
      <w:commentRangeStart w:id="20"/>
      <w:r w:rsidRPr="00D47899">
        <w:rPr>
          <w:b/>
        </w:rPr>
        <w:t>One Sentence Summary</w:t>
      </w:r>
      <w:commentRangeEnd w:id="20"/>
      <w:r w:rsidR="0092026B">
        <w:rPr>
          <w:rStyle w:val="CommentReference"/>
        </w:rPr>
        <w:commentReference w:id="20"/>
      </w:r>
      <w:r w:rsidRPr="00D47899">
        <w:rPr>
          <w:b/>
        </w:rPr>
        <w:t>:</w:t>
      </w:r>
      <w:r>
        <w:rPr>
          <w:b/>
        </w:rPr>
        <w:t xml:space="preserve"> </w:t>
      </w:r>
    </w:p>
    <w:p w14:paraId="111430DB" w14:textId="77777777" w:rsidR="00C21312" w:rsidRDefault="00C21312" w:rsidP="00E02AC1">
      <w:pPr>
        <w:spacing w:line="480" w:lineRule="auto"/>
        <w:rPr>
          <w:sz w:val="24"/>
          <w:szCs w:val="24"/>
        </w:rPr>
      </w:pPr>
    </w:p>
    <w:p w14:paraId="0813F83C" w14:textId="298090A3"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9E2AE6">
        <w:rPr>
          <w:sz w:val="24"/>
          <w:szCs w:val="24"/>
        </w:rPr>
        <w:t>in dryland</w:t>
      </w:r>
      <w:r w:rsidR="00AC528C">
        <w:rPr>
          <w:sz w:val="24"/>
          <w:szCs w:val="24"/>
        </w:rPr>
        <w:t xml:space="preserve"> ecosystems</w:t>
      </w:r>
      <w:r w:rsidR="009E2AE6">
        <w:rPr>
          <w:sz w:val="24"/>
          <w:szCs w:val="24"/>
        </w:rPr>
        <w:t xml:space="preserve"> </w:t>
      </w:r>
      <w:ins w:id="21" w:author="zenrunner" w:date="2019-04-29T13:44:00Z">
        <w:r w:rsidR="003F2FDF">
          <w:rPr>
            <w:sz w:val="24"/>
            <w:szCs w:val="24"/>
          </w:rPr>
          <w:t>globally</w:t>
        </w:r>
      </w:ins>
      <w:bookmarkStart w:id="22" w:name="_GoBack"/>
      <w:bookmarkEnd w:id="22"/>
      <w:r w:rsidR="000D774E">
        <w:rPr>
          <w:sz w:val="24"/>
          <w:szCs w:val="24"/>
        </w:rPr>
        <w:t>yield</w:t>
      </w:r>
      <w:r w:rsidR="002D7A5C">
        <w:rPr>
          <w:sz w:val="24"/>
          <w:szCs w:val="24"/>
        </w:rPr>
        <w:t xml:space="preserve"> </w:t>
      </w:r>
      <w:r w:rsidR="003C664B">
        <w:rPr>
          <w:sz w:val="24"/>
          <w:szCs w:val="24"/>
        </w:rPr>
        <w:t xml:space="preserve">positive </w:t>
      </w:r>
      <w:r w:rsidR="002D7A5C">
        <w:rPr>
          <w:sz w:val="24"/>
          <w:szCs w:val="24"/>
        </w:rPr>
        <w:t xml:space="preserve">ecological </w:t>
      </w:r>
      <w:r w:rsidR="000A05EA">
        <w:rPr>
          <w:sz w:val="24"/>
          <w:szCs w:val="24"/>
        </w:rPr>
        <w:t xml:space="preserve">outcomes for soils, vegetation, and wildlife. </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4935402E" w14:textId="734EC74B" w:rsidR="008F7FF0" w:rsidRDefault="00C824E5" w:rsidP="0033296B">
      <w:pPr>
        <w:spacing w:after="160" w:line="480" w:lineRule="auto"/>
        <w:rPr>
          <w:sz w:val="24"/>
          <w:szCs w:val="24"/>
        </w:rPr>
      </w:pPr>
      <w:r>
        <w:rPr>
          <w:sz w:val="24"/>
          <w:szCs w:val="24"/>
        </w:rPr>
        <w:t xml:space="preserve">Restoration </w:t>
      </w:r>
      <w:r w:rsidR="00806B07">
        <w:rPr>
          <w:sz w:val="24"/>
          <w:szCs w:val="24"/>
        </w:rPr>
        <w:t xml:space="preserve">is </w:t>
      </w:r>
      <w:r w:rsidR="0050707E">
        <w:rPr>
          <w:sz w:val="24"/>
          <w:szCs w:val="24"/>
        </w:rPr>
        <w:t xml:space="preserve">a complex field of research and </w:t>
      </w:r>
      <w:r w:rsidR="00806B07">
        <w:rPr>
          <w:sz w:val="24"/>
          <w:szCs w:val="24"/>
        </w:rPr>
        <w:t xml:space="preserve">crucial in all ecosystems </w:t>
      </w:r>
      <w:r w:rsidR="001A4AE3">
        <w:rPr>
          <w:sz w:val="24"/>
          <w:szCs w:val="24"/>
        </w:rPr>
        <w:fldChar w:fldCharType="begin" w:fldLock="1"/>
      </w:r>
      <w:r w:rsidR="00C55F2D">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1A4AE3">
        <w:rPr>
          <w:sz w:val="24"/>
          <w:szCs w:val="24"/>
        </w:rPr>
        <w:fldChar w:fldCharType="separate"/>
      </w:r>
      <w:r w:rsidR="001A4AE3" w:rsidRPr="001A4AE3">
        <w:rPr>
          <w:noProof/>
          <w:sz w:val="24"/>
          <w:szCs w:val="24"/>
        </w:rPr>
        <w:t>(</w:t>
      </w:r>
      <w:r w:rsidR="001A4AE3" w:rsidRPr="001A4AE3">
        <w:rPr>
          <w:i/>
          <w:noProof/>
          <w:sz w:val="24"/>
          <w:szCs w:val="24"/>
        </w:rPr>
        <w:t>1</w:t>
      </w:r>
      <w:r w:rsidR="001A4AE3" w:rsidRPr="001A4AE3">
        <w:rPr>
          <w:noProof/>
          <w:sz w:val="24"/>
          <w:szCs w:val="24"/>
        </w:rPr>
        <w:t>)</w:t>
      </w:r>
      <w:r w:rsidR="001A4AE3">
        <w:rPr>
          <w:sz w:val="24"/>
          <w:szCs w:val="24"/>
        </w:rPr>
        <w:fldChar w:fldCharType="end"/>
      </w:r>
      <w:r w:rsidR="00A8383E">
        <w:rPr>
          <w:sz w:val="24"/>
          <w:szCs w:val="24"/>
        </w:rPr>
        <w:t>. The restoration of degraded ecosystem</w:t>
      </w:r>
      <w:r w:rsidR="00BD0461">
        <w:rPr>
          <w:sz w:val="24"/>
          <w:szCs w:val="24"/>
        </w:rPr>
        <w:t xml:space="preserve"> provide multiple </w:t>
      </w:r>
      <w:r w:rsidR="00F248A6">
        <w:rPr>
          <w:sz w:val="24"/>
          <w:szCs w:val="24"/>
        </w:rPr>
        <w:t>benefit</w:t>
      </w:r>
      <w:r w:rsidR="00BD0461">
        <w:rPr>
          <w:sz w:val="24"/>
          <w:szCs w:val="24"/>
        </w:rPr>
        <w:t xml:space="preserve">s </w:t>
      </w:r>
      <w:r w:rsidR="00F248A6">
        <w:rPr>
          <w:sz w:val="24"/>
          <w:szCs w:val="24"/>
        </w:rPr>
        <w:t>to people</w:t>
      </w:r>
      <w:r w:rsidR="008160ED">
        <w:rPr>
          <w:sz w:val="24"/>
          <w:szCs w:val="24"/>
        </w:rPr>
        <w:t xml:space="preserve"> </w:t>
      </w:r>
      <w:r w:rsidR="008160ED">
        <w:rPr>
          <w:sz w:val="24"/>
          <w:szCs w:val="24"/>
        </w:rPr>
        <w:fldChar w:fldCharType="begin" w:fldLock="1"/>
      </w:r>
      <w:r w:rsidR="005906CE">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8160ED">
        <w:rPr>
          <w:sz w:val="24"/>
          <w:szCs w:val="24"/>
        </w:rPr>
        <w:fldChar w:fldCharType="separate"/>
      </w:r>
      <w:r w:rsidR="008160ED" w:rsidRPr="008160ED">
        <w:rPr>
          <w:noProof/>
          <w:sz w:val="24"/>
          <w:szCs w:val="24"/>
        </w:rPr>
        <w:t>(</w:t>
      </w:r>
      <w:r w:rsidR="008160ED" w:rsidRPr="008160ED">
        <w:rPr>
          <w:i/>
          <w:noProof/>
          <w:sz w:val="24"/>
          <w:szCs w:val="24"/>
        </w:rPr>
        <w:t>2</w:t>
      </w:r>
      <w:r w:rsidR="008160ED" w:rsidRPr="008160ED">
        <w:rPr>
          <w:noProof/>
          <w:sz w:val="24"/>
          <w:szCs w:val="24"/>
        </w:rPr>
        <w:t>)</w:t>
      </w:r>
      <w:r w:rsidR="008160ED">
        <w:rPr>
          <w:sz w:val="24"/>
          <w:szCs w:val="24"/>
        </w:rPr>
        <w:fldChar w:fldCharType="end"/>
      </w:r>
      <w:r w:rsidR="00561A15">
        <w:rPr>
          <w:sz w:val="24"/>
          <w:szCs w:val="24"/>
        </w:rPr>
        <w:t xml:space="preserve"> </w:t>
      </w:r>
      <w:r w:rsidR="008160ED">
        <w:rPr>
          <w:sz w:val="24"/>
          <w:szCs w:val="24"/>
        </w:rPr>
        <w:t>that rely on</w:t>
      </w:r>
      <w:r w:rsidR="00FD5FDF">
        <w:rPr>
          <w:sz w:val="24"/>
          <w:szCs w:val="24"/>
        </w:rPr>
        <w:t xml:space="preserve"> </w:t>
      </w:r>
      <w:r w:rsidR="00235272">
        <w:rPr>
          <w:sz w:val="24"/>
          <w:szCs w:val="24"/>
        </w:rPr>
        <w:t xml:space="preserve">fundamental </w:t>
      </w:r>
      <w:r w:rsidR="00B310F7">
        <w:rPr>
          <w:sz w:val="24"/>
          <w:szCs w:val="24"/>
        </w:rPr>
        <w:t>services</w:t>
      </w:r>
      <w:r w:rsidR="00FD5FDF">
        <w:rPr>
          <w:sz w:val="24"/>
          <w:szCs w:val="24"/>
        </w:rPr>
        <w:t xml:space="preserve"> </w:t>
      </w:r>
      <w:r w:rsidR="008160ED">
        <w:rPr>
          <w:sz w:val="24"/>
          <w:szCs w:val="24"/>
        </w:rPr>
        <w:t>as</w:t>
      </w:r>
      <w:r w:rsidR="00FD5FDF">
        <w:rPr>
          <w:sz w:val="24"/>
          <w:szCs w:val="24"/>
        </w:rPr>
        <w:t xml:space="preserve"> food and water</w:t>
      </w:r>
      <w:r w:rsidR="00FF2CDC">
        <w:rPr>
          <w:sz w:val="24"/>
          <w:szCs w:val="24"/>
        </w:rPr>
        <w:t xml:space="preserve"> </w:t>
      </w:r>
      <w:r w:rsidR="00C55F2D">
        <w:rPr>
          <w:sz w:val="24"/>
          <w:szCs w:val="24"/>
        </w:rPr>
        <w:fldChar w:fldCharType="begin" w:fldLock="1"/>
      </w:r>
      <w:r w:rsidR="005906CE">
        <w:rPr>
          <w:sz w:val="24"/>
          <w:szCs w:val="24"/>
        </w:rPr>
        <w:instrText>ADDIN CSL_CITATION {"citationItems":[{"id":"ITEM-1","itemData":{"DOI":"10.5751/ES-01277-100119","ISSN":"17083087","abstract":"Based on our experiences as researchers and practitioners in conservation and restoration ecology, we propose five central myths (Table 1) under which many ecological restoration and management projects seem to be conceived and implemented. Myths have value because they help us to organize and understand complex systems and phenomena. Identifying myths can help make the tacit explicit by revealing assumptions that are otherwise hidden (Holling 1982). However, they remain simplified and potentially misguided models for understanding and application (Holling 1982,The first Myth, the Carbon Copy, addresses the goal-setting process, and as such, it forms the basis of how restorations are evaluated. The Carbon Copy is closely tied to the remaining four myths, which involve the process of restoration and management: the Field of Dreams; Fast Forwarding; the Cookbook; and Command and Control: the Sisyphus Complex. We believe that describing these myths will be useful in understanding how some management or restoration strategies are conceived, designed, and implemented. For example, adherence to different myths may direct actions in divergent directions, as could be the case when choosing between a focus on ecosystem structure (Carbon Copy) or on key processes (Field of Dreams). Examining these myths may also help us better understand why some restoration projects do not meet our expectations. In the pages below, we briefly describe each myth and its assumptions, and give examples where the myth exists.","author":[{"dropping-particle":"","family":"Hilderbrand","given":"Robert H.","non-dropping-particle":"","parse-names":false,"suffix":""},{"dropping-particle":"","family":"Watts","given":"Adam C.","non-dropping-particle":"","parse-names":false,"suffix":""},{"dropping-particle":"","family":"Randle","given":"April M.","non-dropping-particle":"","parse-names":false,"suffix":""}],"container-title":"Ecology and Society","id":"ITEM-1","issue":"1","issued":{"date-parts":[["2005"]]},"title":"The myths of restoration ecology","type":"article-journal","volume":"10"},"uris":["http://www.mendeley.com/documents/?uuid=d9e9bcad-cb94-462c-b3d5-fc87b18fe2e5"]}],"mendeley":{"formattedCitation":"(&lt;i&gt;3&lt;/i&gt;)","plainTextFormattedCitation":"(3)","previouslyFormattedCitation":"(&lt;i&gt;3&lt;/i&gt;)"},"properties":{"noteIndex":0},"schema":"https://github.com/citation-style-language/schema/raw/master/csl-citation.json"}</w:instrText>
      </w:r>
      <w:r w:rsidR="00C55F2D">
        <w:rPr>
          <w:sz w:val="24"/>
          <w:szCs w:val="24"/>
        </w:rPr>
        <w:fldChar w:fldCharType="separate"/>
      </w:r>
      <w:r w:rsidR="008160ED" w:rsidRPr="008160ED">
        <w:rPr>
          <w:noProof/>
          <w:sz w:val="24"/>
          <w:szCs w:val="24"/>
        </w:rPr>
        <w:t>(</w:t>
      </w:r>
      <w:r w:rsidR="008160ED" w:rsidRPr="008160ED">
        <w:rPr>
          <w:i/>
          <w:noProof/>
          <w:sz w:val="24"/>
          <w:szCs w:val="24"/>
        </w:rPr>
        <w:t>3</w:t>
      </w:r>
      <w:r w:rsidR="008160ED" w:rsidRPr="008160ED">
        <w:rPr>
          <w:noProof/>
          <w:sz w:val="24"/>
          <w:szCs w:val="24"/>
        </w:rPr>
        <w:t>)</w:t>
      </w:r>
      <w:r w:rsidR="00C55F2D">
        <w:rPr>
          <w:sz w:val="24"/>
          <w:szCs w:val="24"/>
        </w:rPr>
        <w:fldChar w:fldCharType="end"/>
      </w:r>
      <w:r w:rsidR="00F248A6">
        <w:rPr>
          <w:sz w:val="24"/>
          <w:szCs w:val="24"/>
        </w:rPr>
        <w:t>.</w:t>
      </w:r>
      <w:r w:rsidR="005C7168">
        <w:rPr>
          <w:sz w:val="24"/>
          <w:szCs w:val="24"/>
        </w:rPr>
        <w:t xml:space="preserve"> </w:t>
      </w:r>
      <w:r w:rsidR="00A8383E">
        <w:rPr>
          <w:sz w:val="24"/>
          <w:szCs w:val="24"/>
        </w:rPr>
        <w:t>Consequently, f</w:t>
      </w:r>
      <w:r w:rsidR="00C55F2D">
        <w:rPr>
          <w:sz w:val="24"/>
          <w:szCs w:val="24"/>
        </w:rPr>
        <w:t>unctional and health</w:t>
      </w:r>
      <w:r w:rsidR="00690C54">
        <w:rPr>
          <w:sz w:val="24"/>
          <w:szCs w:val="24"/>
        </w:rPr>
        <w:t>y</w:t>
      </w:r>
      <w:r w:rsidR="00C55F2D">
        <w:rPr>
          <w:sz w:val="24"/>
          <w:szCs w:val="24"/>
        </w:rPr>
        <w:t xml:space="preserve"> e</w:t>
      </w:r>
      <w:r w:rsidR="005140CE">
        <w:rPr>
          <w:sz w:val="24"/>
          <w:szCs w:val="24"/>
        </w:rPr>
        <w:t xml:space="preserve">cosystems </w:t>
      </w:r>
      <w:r w:rsidR="00C55F2D">
        <w:rPr>
          <w:sz w:val="24"/>
          <w:szCs w:val="24"/>
        </w:rPr>
        <w:t>are</w:t>
      </w:r>
      <w:r w:rsidR="00A405B4">
        <w:rPr>
          <w:sz w:val="24"/>
          <w:szCs w:val="24"/>
        </w:rPr>
        <w:t xml:space="preserve"> </w:t>
      </w:r>
      <w:r w:rsidR="00960C85">
        <w:rPr>
          <w:sz w:val="24"/>
          <w:szCs w:val="24"/>
        </w:rPr>
        <w:t xml:space="preserve">indispensable </w:t>
      </w:r>
      <w:r w:rsidR="005140CE">
        <w:rPr>
          <w:sz w:val="24"/>
          <w:szCs w:val="24"/>
        </w:rPr>
        <w:t>for the sustainability of</w:t>
      </w:r>
      <w:r w:rsidR="00960252">
        <w:rPr>
          <w:sz w:val="24"/>
          <w:szCs w:val="24"/>
        </w:rPr>
        <w:t xml:space="preserve"> humanity </w:t>
      </w:r>
      <w:r w:rsidR="005140CE">
        <w:rPr>
          <w:sz w:val="24"/>
          <w:szCs w:val="24"/>
        </w:rPr>
        <w:t xml:space="preserve">and </w:t>
      </w:r>
      <w:r w:rsidR="00235272">
        <w:rPr>
          <w:sz w:val="24"/>
          <w:szCs w:val="24"/>
        </w:rPr>
        <w:t xml:space="preserve">all other forms of life </w:t>
      </w:r>
      <w:r w:rsidR="00690C54">
        <w:rPr>
          <w:sz w:val="24"/>
          <w:szCs w:val="24"/>
        </w:rPr>
        <w:fldChar w:fldCharType="begin" w:fldLock="1"/>
      </w:r>
      <w:r w:rsidR="00205615">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Synthesis","type":"book"},"uris":["http://www.mendeley.com/documents/?uuid=6dcae80c-01bd-46db-b9fb-abe9ecd291b1"]},{"id":"ITEM-2","itemData":{"DOI":"10.1111/conl.12220","ISSN":"1755263X","abstract":"The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Letters","id":"ITEM-2","issue":"1","issued":{"date-parts":[["2017"]]},"page":"125-132","title":"A Policy-Driven Knowledge Agenda for Global Forest and Landscape Restoration","type":"article-journal","volume":"10"},"uris":["http://www.mendeley.com/documents/?uuid=9d1fbdc2-623c-4bf6-9e4a-b568221739fa"]},{"id":"ITEM-3","itemData":{"DOI":"10.1016/j.envres.2017.06.028","ISSN":"10960953","abstract":"Background In a rapidly urbanizing world, many people have little contact with natural environments, which may affect health and well-being. Existing reviews generally conclude that residential greenspace is beneficial to health. However, the processes generating these benefits and how they can be best promoted remain unclear. Objectives During an Expert Workshop held in September 2016, the evidence linking greenspace and health was reviewed from a transdisciplinary standpoint, with a particular focus on potential underlying biopsychosocial pathways and how these can be explored and organized to support policy-relevant population health research. Discussions Potential pathways linking greenspace to health are here presented in three domains, which emphasize three general functions of greenspace: reducing harm (e.g. reducing exposure to air pollution, noise and heat), restoring capacities (e.g. attention restoration and physiological stress recovery) and building capacities (e.g. encouraging physical activity and facilitating social cohesion). Interrelations between among the three domains are also noted. Among several recommendations, future studies should: use greenspace and behavioural measures that are relevant to hypothesized pathways; include assessment of presence, access and use of greenspace; use longitudinal, interventional and (quasi)experimental study designs to assess causation; and include low and middle income countries given their absence in the existing literature. Cultural, climatic, geographic and other contextual factors also need further consideration. Conclusions While the existing evidence affirms beneficial impacts of greenspace on health, much remains to be learned about the specific pathways and functional form of such relationships, and how these may vary by context, population groups and health outcomes. This Report provides guidance for further epidemiological research with the goal of creating new evidence upon which to develop policy recommendations.","author":[{"dropping-particle":"","family":"Markevych","given":"Iana","non-dropping-particle":"","parse-names":false,"suffix":""},{"dropping-particle":"","family":"Schoierer","given":"Julia","non-dropping-particle":"","parse-names":false,"suffix":""},{"dropping-particle":"","family":"Hartig","given":"Terry","non-dropping-particle":"","parse-names":false,"suffix":""},{"dropping-particle":"","family":"Chudnovsky","given":"Alexandra","non-dropping-particle":"","parse-names":false,"suffix":""},{"dropping-particle":"","family":"Hystad","given":"Perry","non-dropping-particle":"","parse-names":false,"suffix":""},{"dropping-particle":"","family":"Dzhambov","given":"Angel M.","non-dropping-particle":"","parse-names":false,"suffix":""},{"dropping-particle":"","family":"Vries","given":"Sjerp","non-dropping-particle":"de","parse-names":false,"suffix":""},{"dropping-particle":"","family":"Triguero-Mas","given":"Margarita","non-dropping-particle":"","parse-names":false,"suffix":""},{"dropping-particle":"","family":"Brauer","given":"Michael","non-dropping-particle":"","parse-names":false,"suffix":""},{"dropping-particle":"","family":"Nieuwenhuijsen","given":"Mark J.","non-dropping-particle":"","parse-names":false,"suffix":""},{"dropping-particle":"","family":"Lupp","given":"Gerd","non-dropping-particle":"","parse-names":false,"suffix":""},{"dropping-particle":"","family":"Richardson","given":"Elizabeth A.","non-dropping-particle":"","parse-names":false,"suffix":""},{"dropping-particle":"","family":"Astell-Burt","given":"Thomas","non-dropping-particle":"","parse-names":false,"suffix":""},{"dropping-particle":"","family":"Dimitrova","given":"Donka","non-dropping-particle":"","parse-names":false,"suffix":""},{"dropping-particle":"","family":"Feng","given":"Xiaoqi","non-dropping-particle":"","parse-names":false,"suffix":""},{"dropping-particle":"","family":"Sadeh","given":"Maya","non-dropping-particle":"","parse-names":false,"suffix":""},{"dropping-particle":"","family":"Standl","given":"Marie","non-dropping-particle":"","parse-names":false,"suffix":""},{"dropping-particle":"","family":"Heinrich","given":"Joachim","non-dropping-particle":"","parse-names":false,"suffix":""},{"dropping-particle":"","family":"Fuertes","given":"Elaine","non-dropping-particle":"","parse-names":false,"suffix":""}],"container-title":"Environmental Research","id":"ITEM-3","issue":"June","issued":{"date-parts":[["2017"]]},"page":"301-317","publisher":"Elsevier Inc.","title":"Exploring pathways linking greenspace to health: Theoretical and methodological guidance","type":"article-journal","volume":"158"},"uris":["http://www.mendeley.com/documents/?uuid=8f032b5f-0804-4ffe-928a-4832a1c1312d"]}],"mendeley":{"formattedCitation":"(&lt;i&gt;4&lt;/i&gt;–&lt;i&gt;6&lt;/i&gt;)","plainTextFormattedCitation":"(4–6)","previouslyFormattedCitation":"(&lt;i&gt;4&lt;/i&gt;, &lt;i&gt;5&lt;/i&gt;)"},"properties":{"noteIndex":0},"schema":"https://github.com/citation-style-language/schema/raw/master/csl-citation.json"}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4</w:t>
      </w:r>
      <w:r w:rsidR="00205615" w:rsidRPr="00205615">
        <w:rPr>
          <w:noProof/>
          <w:sz w:val="24"/>
          <w:szCs w:val="24"/>
        </w:rPr>
        <w:t>–</w:t>
      </w:r>
      <w:r w:rsidR="00205615" w:rsidRPr="00205615">
        <w:rPr>
          <w:i/>
          <w:noProof/>
          <w:sz w:val="24"/>
          <w:szCs w:val="24"/>
        </w:rPr>
        <w:t>6</w:t>
      </w:r>
      <w:r w:rsidR="00205615" w:rsidRPr="00205615">
        <w:rPr>
          <w:noProof/>
          <w:sz w:val="24"/>
          <w:szCs w:val="24"/>
        </w:rPr>
        <w:t>)</w:t>
      </w:r>
      <w:r w:rsidR="00690C54">
        <w:rPr>
          <w:sz w:val="24"/>
          <w:szCs w:val="24"/>
        </w:rPr>
        <w:fldChar w:fldCharType="end"/>
      </w:r>
      <w:r w:rsidR="00690C54">
        <w:rPr>
          <w:sz w:val="24"/>
          <w:szCs w:val="24"/>
        </w:rPr>
        <w:t xml:space="preserve"> and </w:t>
      </w:r>
      <w:r w:rsidR="00C67CE9">
        <w:rPr>
          <w:sz w:val="24"/>
          <w:szCs w:val="24"/>
        </w:rPr>
        <w:t xml:space="preserve">ecological </w:t>
      </w:r>
      <w:r w:rsidR="00960252">
        <w:rPr>
          <w:sz w:val="24"/>
          <w:szCs w:val="24"/>
        </w:rPr>
        <w:t>restoration</w:t>
      </w:r>
      <w:r w:rsidR="00BF4DA3">
        <w:rPr>
          <w:sz w:val="24"/>
          <w:szCs w:val="24"/>
        </w:rPr>
        <w:t xml:space="preserve"> </w:t>
      </w:r>
      <w:r w:rsidR="00E84C1B">
        <w:rPr>
          <w:sz w:val="24"/>
          <w:szCs w:val="24"/>
        </w:rPr>
        <w:t>links</w:t>
      </w:r>
      <w:r w:rsidR="00960252">
        <w:rPr>
          <w:sz w:val="24"/>
          <w:szCs w:val="24"/>
        </w:rPr>
        <w:t xml:space="preserve"> the interface </w:t>
      </w:r>
      <w:r w:rsidR="00597D95">
        <w:rPr>
          <w:sz w:val="24"/>
          <w:szCs w:val="24"/>
        </w:rPr>
        <w:t xml:space="preserve">between </w:t>
      </w:r>
      <w:r w:rsidR="00FB29EE">
        <w:rPr>
          <w:sz w:val="24"/>
          <w:szCs w:val="24"/>
        </w:rPr>
        <w:t>people</w:t>
      </w:r>
      <w:r w:rsidR="00BF4DA3">
        <w:rPr>
          <w:sz w:val="24"/>
          <w:szCs w:val="24"/>
        </w:rPr>
        <w:t xml:space="preserve"> and </w:t>
      </w:r>
      <w:r w:rsidR="00960252">
        <w:rPr>
          <w:sz w:val="24"/>
          <w:szCs w:val="24"/>
        </w:rPr>
        <w:t xml:space="preserve">nature </w:t>
      </w:r>
      <w:r w:rsidR="00690C54">
        <w:rPr>
          <w:sz w:val="24"/>
          <w:szCs w:val="24"/>
        </w:rPr>
        <w:fldChar w:fldCharType="begin" w:fldLock="1"/>
      </w:r>
      <w:r w:rsidR="00205615">
        <w:rPr>
          <w:sz w:val="24"/>
          <w:szCs w:val="24"/>
        </w:rPr>
        <w:instrText>ADDIN CSL_CITATION {"citationItems":[{"id":"ITEM-1","itemData":{"DOI":"10.1016/j.jnc.2006.05.005","ISSN":"16171381","abstract":"Ecological restoration is still perceived by many conservationists, and the majority of economists, as a diversion, a delusion, and - far worse - a waste of money. In this paper we point out that restoration is in fact complementary not only to nature conservation but also to sustainable, equitable socio-economic development. This is because restoring and augmenting the natural capital base generates jobs and improves livelihoods and the quality of life of all in the economy. In developing countries, where most biodiversity hotspots occur, both conservation of nature and the restoration of degraded ecosystems will find local support only if they are clearly linked to socio-economic development. Conversely, sound socio-economic development in the environmentally damaged portions of those countries undoubtedly will require ecological restoration of the natural capital base. Nature conservation, ecological restoration, and sustainable economic development policies should therefore be planned, budgeted and executed conjointly. © 2006 Elsevier GmbH. All rights reserved.","author":[{"dropping-particle":"","family":"Aronson","given":"James","non-dropping-particle":"","parse-names":false,"suffix":""},{"dropping-particle":"","family":"Clewell","given":"Andre F.","non-dropping-particle":"","parse-names":false,"suffix":""},{"dropping-particle":"","family":"Blignaut","given":"James N.","non-dropping-particle":"","parse-names":false,"suffix":""},{"dropping-particle":"","family":"Milton","given":"Sue J.","non-dropping-particle":"","parse-names":false,"suffix":""}],"container-title":"Journal for Nature Conservation","id":"ITEM-1","issue":"3-4","issued":{"date-parts":[["2006"]]},"page":"135-139","title":"Ecological restoration: A new frontier for nature conservation and economics","type":"article-journal","volume":"14"},"uris":["http://www.mendeley.com/documents/?uuid=667c390a-7462-4c0f-ab95-16e062c2491f"]},{"id":"ITEM-2","itemData":{"DOI":"10.1016/j.cosust.2014.11.002","ISSN":"18773435","abstract":"The first public product of the Intergovernmental Platform on Biodiversity and Ecosystem Services (IPBES) is its Conceptual Framework. This conceptual and analytical tool, presented here in detail, will underpin all IPBES functions and provide structure and comparability to the syntheses that IPBES will produce at different spatial scales, on different themes, and in different regions. Salient innovative aspects of the IPBES Conceptual Framework are its transparent and participatory construction process and its explicit consideration of diverse scientific disciplines, stakeholders, and knowledge systems, including indigenous and local knowledge. Because the focus on co-construction of integrative knowledge is shared by an increasing number of initiatives worldwide, this framework should be useful beyond IPBES, for the wider research and knowledge-policy communities working on the links between nature and people, such as natural, social and engineering scientists, policy-makers at different levels, and decision-makers in different sectors of society.","author":[{"dropping-particle":"","family":"Díaz","given":"Sandra","non-dropping-particle":"","parse-names":false,"suffix":""},{"dropping-particle":"","family":"Demissew","given":"Sebsebe","non-dropping-particle":"","parse-names":false,"suffix":""},{"dropping-particle":"","family":"Carabias","given":"Julia","non-dropping-particle":"","parse-names":false,"suffix":""},{"dropping-particle":"","family":"Joly","given":"Carlos","non-dropping-particle":"","parse-names":false,"suffix":""},{"dropping-particle":"","family":"Lonsdale","given":"Mark","non-dropping-particle":"","parse-names":false,"suffix":""},{"dropping-particle":"","family":"Ash","given":"Neville","non-dropping-particle":"","parse-names":false,"suffix":""},{"dropping-particle":"","family":"Larigauderie","given":"Anne","non-dropping-particle":"","parse-names":false,"suffix":""},{"dropping-particle":"","family":"Adhikari","given":"Jay Ram","non-dropping-particle":"","parse-names":false,"suffix":""},{"dropping-particle":"","family":"Arico","given":"Salvatore","non-dropping-particle":"","parse-names":false,"suffix":""},{"dropping-particle":"","family":"Báldi","given":"András","non-dropping-particle":"","parse-names":false,"suffix":""},{"dropping-particle":"","family":"Bartuska","given":"Ann","non-dropping-particle":"","parse-names":false,"suffix":""},{"dropping-particle":"","family":"Baste","given":"Ivar Andreas","non-dropping-particle":"","parse-names":false,"suffix":""},{"dropping-particle":"","family":"Bilgin","given":"Adem","non-dropping-particle":"","parse-names":false,"suffix":""},{"dropping-particle":"","family":"Brondizio","given":"Eduardo","non-dropping-particle":"","parse-names":false,"suffix":""},{"dropping-particle":"","family":"Chan","given":"Kai M.A.","non-dropping-particle":"","parse-names":false,"suffix":""},{"dropping-particle":"","family":"Figueroa","given":"Viviana Elsa","non-dropping-particle":"","parse-names":false,"suffix":""},{"dropping-particle":"","family":"Duraiappah","given":"Anantha","non-dropping-particle":"","parse-names":false,"suffix":""},{"dropping-particle":"","family":"Fischer","given":"Markus","non-dropping-particle":"","parse-names":false,"suffix":""},{"dropping-particle":"","family":"Hill","given":"Rosemary","non-dropping-particle":"","parse-names":false,"suffix":""},{"dropping-particle":"","family":"Koetz","given":"Thomas","non-dropping-particle":"","parse-names":false,"suffix":""},{"dropping-particle":"","family":"Leadley","given":"Paul","non-dropping-particle":"","parse-names":false,"suffix":""},{"dropping-particle":"","family":"Lyver","given":"Philip","non-dropping-particle":"","parse-names":false,"suffix":""},{"dropping-particle":"","family":"Mace","given":"Georgina M.","non-dropping-particle":"","parse-names":false,"suffix":""},{"dropping-particle":"","family":"Martin-Lopez","given":"Berta","non-dropping-particle":"","parse-names":false,"suffix":""},{"dropping-particle":"","family":"Okumura","given":"Michiko","non-dropping-particle":"","parse-names":false,"suffix":""},{"dropping-particle":"","family":"Pacheco","given":"Diego","non-dropping-particle":"","parse-names":false,"suffix":""},{"dropping-particle":"","family":"Pascual","given":"Unai","non-dropping-particle":"","parse-names":false,"suffix":""},{"dropping-particle":"","family":"Pérez","given":"Edgar Selvin","non-dropping-particle":"","parse-names":false,"suffix":""},{"dropping-particle":"","family":"Reyers","given":"Belinda","non-dropping-particle":"","parse-names":false,"suffix":""},{"dropping-particle":"","family":"Roth","given":"Eva","non-dropping-particle":"","parse-names":false,"suffix":""},{"dropping-particle":"","family":"Saito","given":"Osamu","non-dropping-particle":"","parse-names":false,"suffix":""},{"dropping-particle":"","family":"Scholes","given":"Robert John","non-dropping-particle":"","parse-names":false,"suffix":""},{"dropping-particle":"","family":"Sharma","given":"Nalini","non-dropping-particle":"","parse-names":false,"suffix":""},{"dropping-particle":"","family":"Tallis","given":"Heather","non-dropping-particle":"","parse-names":false,"suffix":""},{"dropping-particle":"","family":"Thaman","given":"Randolph","non-dropping-particle":"","parse-names":false,"suffix":""},{"dropping-particle":"","family":"Watson","given":"Robert","non-dropping-particle":"","parse-names":false,"suffix":""},{"dropping-particle":"","family":"Yahara","given":"Tetsukazu","non-dropping-particle":"","parse-names":false,"suffix":""},{"dropping-particle":"","family":"Hamid","given":"Zakri Abdul","non-dropping-particle":"","parse-names":false,"suffix":""},{"dropping-particle":"","family":"Akosim","given":"Callistus","non-dropping-particle":"","parse-names":false,"suffix":""},{"dropping-particle":"","family":"Al-Hafedh","given":"Yousef","non-dropping-particle":"","parse-names":false,"suffix":""},{"dropping-particle":"","family":"Allahverdiyev","given":"Rashad","non-dropping-particle":"","parse-names":false,"suffix":""},{"dropping-particle":"","family":"Amankwah","given":"Edward","non-dropping-particle":"","parse-names":false,"suffix":""},{"dropping-particle":"","family":"Asah","given":"T. Stanley","non-dropping-particle":"","parse-names":false,"suffix":""},{"dropping-particle":"","family":"Asfaw","given":"Zemede","non-dropping-particle":"","parse-names":false,"suffix":""},{"dropping-particle":"","family":"Bartus","given":"Gabor","non-dropping-particle":"","parse-names":false,"suffix":""},{"dropping-particle":"","family":"Brooks","given":"Anathea L.","non-dropping-particle":"","parse-names":false,"suffix":""},{"dropping-particle":"","family":"Caillaux","given":"Jorge","non-dropping-particle":"","parse-names":false,"suffix":""},{"dropping-particle":"","family":"Dalle","given":"Gemedo","non-dropping-particle":"","parse-names":false,"suffix":""},{"dropping-particle":"","family":"Darnaedi","given":"Dedy","non-dropping-particle":"","parse-names":false,"suffix":""},{"dropping-particle":"","family":"Driver","given":"Amanda","non-dropping-particle":"","parse-names":false,"suffix":""},{"dropping-particle":"","family":"Erpul","given":"Gunay","non-dropping-particle":"","parse-names":false,"suffix":""},{"dropping-particle":"","family":"Escobar-Eyzaguirre","given":"Pablo","non-dropping-particle":"","parse-names":false,"suffix":""},{"dropping-particle":"","family":"Failler","given":"Pierre","non-dropping-particle":"","parse-names":false,"suffix":""},{"dropping-particle":"","family":"Fouda","given":"Ali Moustafa Mokhtar","non-dropping-particle":"","parse-names":false,"suffix":""},{"dropping-particle":"","family":"Fu","given":"Bojie","non-dropping-particle":"","parse-names":false,"suffix":""},{"dropping-particle":"","family":"Gundimeda","given":"Haripriya","non-dropping-particle":"","parse-names":false,"suffix":""},{"dropping-particle":"","family":"Hashimoto","given":"Shizuka","non-dropping-particle":"","parse-names":false,"suffix":""},{"dropping-particle":"","family":"Homer","given":"Floyd","non-dropping-particle":"","parse-names":false,"suffix":""},{"dropping-particle":"","family":"Lavorel","given":"Sandra","non-dropping-particle":"","parse-names":false,"suffix":""},{"dropping-particle":"","family":"Lichtenstein","given":"Gabriela","non-dropping-particle":"","parse-names":false,"suffix":""},{"dropping-particle":"","family":"Mala","given":"William Armand","non-dropping-particle":"","parse-names":false,"suffix":""},{"dropping-particle":"","family":"Mandivenyi","given":"Wadzanayi","non-dropping-particle":"","parse-names":false,"suffix":""},{"dropping-particle":"","family":"Matczak","given":"Piotr","non-dropping-particle":"","parse-names":false,"suffix":""},{"dropping-particle":"","family":"Mbizvo","given":"Carmel","non-dropping-particle":"","parse-names":false,"suffix":""},{"dropping-particle":"","family":"Mehrdadi","given":"Mehrasa","non-dropping-particle":"","parse-names":false,"suffix":""},{"dropping-particle":"","family":"Metzger","given":"Jean Paul","non-dropping-particle":"","parse-names":false,"suffix":""},{"dropping-particle":"","family":"Mikissa","given":"Jean Bruno","non-dropping-particle":"","parse-names":false,"suffix":""},{"dropping-particle":"","family":"Moller","given":"Henrik","non-dropping-particle":"","parse-names":false,"suffix":""},{"dropping-particle":"","family":"Mooney","given":"Harold A.","non-dropping-particle":"","parse-names":false,"suffix":""},{"dropping-particle":"","family":"Mumby","given":"Peter","non-dropping-particle":"","parse-names":false,"suffix":""},{"dropping-particle":"","family":"Nagendra","given":"Harini","non-dropping-particle":"","parse-names":false,"suffix":""},{"dropping-particle":"","family":"Nesshover","given":"Carsten","non-dropping-particle":"","parse-names":false,"suffix":""},{"dropping-particle":"","family":"Oteng-Yeboah","given":"Alfred Apau","non-dropping-particle":"","parse-names":false,"suffix":""},{"dropping-particle":"","family":"Pataki","given":"György","non-dropping-particle":"","parse-names":false,"suffix":""},{"dropping-particle":"","family":"Roué","given":"Marie","non-dropping-particle":"","parse-names":false,"suffix":""},{"dropping-particle":"","family":"Rubis","given":"Jennifer","non-dropping-particle":"","parse-names":false,"suffix":""},{"dropping-particle":"","family":"Schultz","given":"Maria","non-dropping-particle":"","parse-names":false,"suffix":""},{"dropping-particle":"","family":"Smith","given":"Peggy","non-dropping-particle":"","parse-names":false,"suffix":""},{"dropping-particle":"","family":"Sumaila","given":"Rashid","non-dropping-particle":"","parse-names":false,"suffix":""},{"dropping-particle":"","family":"Takeuchi","given":"Kazuhiko","non-dropping-particle":"","parse-names":false,"suffix":""},{"dropping-particle":"","family":"Thomas","given":"Spencer","non-dropping-particle":"","parse-names":false,"suffix":""},{"dropping-particle":"","family":"Verma","given":"Madhu","non-dropping-particle":"","parse-names":false,"suffix":""},{"dropping-particle":"","family":"Yeo-Chang","given":"Youn","non-dropping-particle":"","parse-names":false,"suffix":""},{"dropping-particle":"","family":"Zlatanova","given":"Diana","non-dropping-particle":"","parse-names":false,"suffix":""}],"container-title":"Current Opinion in Environmental Sustainability","id":"ITEM-2","issued":{"date-parts":[["2015"]]},"page":"1-16","title":"The IPBES Conceptual Framework - connecting nature and people","type":"article-journal","volume":"14"},"uris":["http://www.mendeley.com/documents/?uuid=9b7c14aa-3723-46ab-aa03-92421ac0221d"]}],"mendeley":{"formattedCitation":"(&lt;i&gt;7&lt;/i&gt;, &lt;i&gt;8&lt;/i&gt;)","plainTextFormattedCitation":"(7, 8)","previouslyFormattedCitation":"(&lt;i&gt;6&lt;/i&gt;, &lt;i&gt;7&lt;/i&gt;)"},"properties":{"noteIndex":0},"schema":"https://github.com/citation-style-language/schema/raw/master/csl-citation.json"}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7</w:t>
      </w:r>
      <w:r w:rsidR="00205615" w:rsidRPr="00205615">
        <w:rPr>
          <w:noProof/>
          <w:sz w:val="24"/>
          <w:szCs w:val="24"/>
        </w:rPr>
        <w:t xml:space="preserve">, </w:t>
      </w:r>
      <w:r w:rsidR="00205615" w:rsidRPr="00205615">
        <w:rPr>
          <w:i/>
          <w:noProof/>
          <w:sz w:val="24"/>
          <w:szCs w:val="24"/>
        </w:rPr>
        <w:t>8</w:t>
      </w:r>
      <w:r w:rsidR="00205615" w:rsidRPr="00205615">
        <w:rPr>
          <w:noProof/>
          <w:sz w:val="24"/>
          <w:szCs w:val="24"/>
        </w:rPr>
        <w:t>)</w:t>
      </w:r>
      <w:r w:rsidR="00690C54">
        <w:rPr>
          <w:sz w:val="24"/>
          <w:szCs w:val="24"/>
        </w:rPr>
        <w:fldChar w:fldCharType="end"/>
      </w:r>
      <w:r w:rsidR="00960252">
        <w:rPr>
          <w:sz w:val="24"/>
          <w:szCs w:val="24"/>
        </w:rPr>
        <w:t>.</w:t>
      </w:r>
      <w:r w:rsidR="00CE2108">
        <w:rPr>
          <w:sz w:val="24"/>
          <w:szCs w:val="24"/>
        </w:rPr>
        <w:t xml:space="preserve"> </w:t>
      </w:r>
      <w:r w:rsidR="005C7168">
        <w:rPr>
          <w:sz w:val="24"/>
          <w:szCs w:val="24"/>
        </w:rPr>
        <w:t xml:space="preserve">As main </w:t>
      </w:r>
      <w:r w:rsidR="00690C54">
        <w:rPr>
          <w:sz w:val="24"/>
          <w:szCs w:val="24"/>
        </w:rPr>
        <w:t xml:space="preserve">categories of </w:t>
      </w:r>
      <w:r w:rsidR="005C7168">
        <w:rPr>
          <w:sz w:val="24"/>
          <w:szCs w:val="24"/>
        </w:rPr>
        <w:t xml:space="preserve">restoration (i.e. </w:t>
      </w:r>
      <w:r w:rsidR="005C7168" w:rsidRPr="00E02AC1">
        <w:rPr>
          <w:sz w:val="24"/>
          <w:szCs w:val="24"/>
        </w:rPr>
        <w:t xml:space="preserve">active </w:t>
      </w:r>
      <w:r w:rsidR="005C7168">
        <w:rPr>
          <w:sz w:val="24"/>
          <w:szCs w:val="24"/>
        </w:rPr>
        <w:t>or</w:t>
      </w:r>
      <w:r w:rsidR="005C7168" w:rsidRPr="00E02AC1">
        <w:rPr>
          <w:sz w:val="24"/>
          <w:szCs w:val="24"/>
        </w:rPr>
        <w:t xml:space="preserve"> passive</w:t>
      </w:r>
      <w:r w:rsidR="005C7168">
        <w:rPr>
          <w:sz w:val="24"/>
          <w:szCs w:val="24"/>
        </w:rPr>
        <w:t xml:space="preserve">) </w:t>
      </w:r>
      <w:r w:rsidR="005C7168" w:rsidRPr="00E02AC1">
        <w:rPr>
          <w:sz w:val="24"/>
          <w:szCs w:val="24"/>
        </w:rPr>
        <w:t xml:space="preserve">differ in the </w:t>
      </w:r>
      <w:r w:rsidR="005C7168">
        <w:rPr>
          <w:sz w:val="24"/>
          <w:szCs w:val="24"/>
        </w:rPr>
        <w:t xml:space="preserve">total </w:t>
      </w:r>
      <w:r w:rsidR="005C7168" w:rsidRPr="00E02AC1">
        <w:rPr>
          <w:sz w:val="24"/>
          <w:szCs w:val="24"/>
        </w:rPr>
        <w:t>amount of resources invested (e.g. time, money and human assistance)</w:t>
      </w:r>
      <w:r w:rsidR="005C7168">
        <w:rPr>
          <w:sz w:val="24"/>
          <w:szCs w:val="24"/>
        </w:rPr>
        <w:t xml:space="preserve"> </w:t>
      </w:r>
      <w:r w:rsidR="00690C54">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690C54">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690C54">
        <w:rPr>
          <w:sz w:val="24"/>
          <w:szCs w:val="24"/>
        </w:rPr>
        <w:fldChar w:fldCharType="end"/>
      </w:r>
      <w:r w:rsidR="00690C54">
        <w:rPr>
          <w:sz w:val="24"/>
          <w:szCs w:val="24"/>
        </w:rPr>
        <w:t xml:space="preserve"> and these resources are likely to be scarce</w:t>
      </w:r>
      <w:r w:rsidR="005C7168">
        <w:rPr>
          <w:sz w:val="24"/>
          <w:szCs w:val="24"/>
        </w:rPr>
        <w:t xml:space="preserve">, we need to </w:t>
      </w:r>
      <w:r w:rsidR="00A8383E">
        <w:rPr>
          <w:sz w:val="24"/>
          <w:szCs w:val="24"/>
        </w:rPr>
        <w:t xml:space="preserve">identify </w:t>
      </w:r>
      <w:r w:rsidR="005C7168">
        <w:rPr>
          <w:sz w:val="24"/>
          <w:szCs w:val="24"/>
        </w:rPr>
        <w:t xml:space="preserve">what interventions generate consistent and positive outcomes that support enhanced ecosystem function and services. </w:t>
      </w:r>
      <w:r w:rsidR="002545E7" w:rsidRPr="00E02AC1">
        <w:rPr>
          <w:sz w:val="24"/>
          <w:szCs w:val="24"/>
        </w:rPr>
        <w:t>Dryland</w:t>
      </w:r>
      <w:r w:rsidR="002545E7">
        <w:rPr>
          <w:sz w:val="24"/>
          <w:szCs w:val="24"/>
        </w:rPr>
        <w:t xml:space="preserve"> ecosystem</w:t>
      </w:r>
      <w:r w:rsidR="002545E7" w:rsidRPr="00E02AC1">
        <w:rPr>
          <w:sz w:val="24"/>
          <w:szCs w:val="24"/>
        </w:rPr>
        <w:t>s</w:t>
      </w:r>
      <w:r w:rsidR="002545E7">
        <w:rPr>
          <w:sz w:val="24"/>
          <w:szCs w:val="24"/>
        </w:rPr>
        <w:t xml:space="preserve"> </w:t>
      </w:r>
      <w:r w:rsidR="00BF4DA3">
        <w:rPr>
          <w:sz w:val="24"/>
          <w:szCs w:val="24"/>
        </w:rPr>
        <w:t xml:space="preserve">are great </w:t>
      </w:r>
      <w:r w:rsidR="000B41DF">
        <w:rPr>
          <w:sz w:val="24"/>
          <w:szCs w:val="24"/>
        </w:rPr>
        <w:t xml:space="preserve">case </w:t>
      </w:r>
      <w:r w:rsidR="00BF4DA3">
        <w:rPr>
          <w:sz w:val="24"/>
          <w:szCs w:val="24"/>
        </w:rPr>
        <w:t>study to evaluate the effectiveness of restoration practices</w:t>
      </w:r>
      <w:r w:rsidR="000B41DF">
        <w:rPr>
          <w:sz w:val="24"/>
          <w:szCs w:val="24"/>
        </w:rPr>
        <w:t xml:space="preserve">, they </w:t>
      </w:r>
      <w:r w:rsidR="002545E7">
        <w:rPr>
          <w:sz w:val="24"/>
          <w:szCs w:val="24"/>
        </w:rPr>
        <w:t xml:space="preserve">include natural </w:t>
      </w:r>
      <w:r w:rsidR="002545E7" w:rsidRPr="00E02AC1">
        <w:rPr>
          <w:sz w:val="24"/>
          <w:szCs w:val="24"/>
        </w:rPr>
        <w:t>semi-arid grasslands, shrublands</w:t>
      </w:r>
      <w:r w:rsidR="002545E7">
        <w:rPr>
          <w:sz w:val="24"/>
          <w:szCs w:val="24"/>
        </w:rPr>
        <w:t>, and d</w:t>
      </w:r>
      <w:r w:rsidR="002545E7" w:rsidRPr="00E02AC1">
        <w:rPr>
          <w:sz w:val="24"/>
          <w:szCs w:val="24"/>
        </w:rPr>
        <w:t>eserts</w:t>
      </w:r>
      <w:r w:rsidR="002545E7">
        <w:rPr>
          <w:sz w:val="24"/>
          <w:szCs w:val="24"/>
        </w:rPr>
        <w:t xml:space="preserve"> </w:t>
      </w:r>
      <w:r w:rsidR="000B41DF">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0B41DF">
        <w:rPr>
          <w:sz w:val="24"/>
          <w:szCs w:val="24"/>
        </w:rPr>
        <w:fldChar w:fldCharType="end"/>
      </w:r>
      <w:r w:rsidR="000B41DF">
        <w:rPr>
          <w:sz w:val="24"/>
          <w:szCs w:val="24"/>
        </w:rPr>
        <w:t xml:space="preserve"> </w:t>
      </w:r>
      <w:r w:rsidR="002545E7">
        <w:rPr>
          <w:sz w:val="24"/>
          <w:szCs w:val="24"/>
        </w:rPr>
        <w:t xml:space="preserve">but also encompass agricultural lands that </w:t>
      </w:r>
      <w:r w:rsidR="002545E7" w:rsidRPr="00E02AC1">
        <w:rPr>
          <w:sz w:val="24"/>
          <w:szCs w:val="24"/>
        </w:rPr>
        <w:t xml:space="preserve">are </w:t>
      </w:r>
      <w:r w:rsidR="00CE69DF">
        <w:rPr>
          <w:sz w:val="24"/>
          <w:szCs w:val="24"/>
        </w:rPr>
        <w:t>highly</w:t>
      </w:r>
      <w:r w:rsidR="002545E7" w:rsidRPr="00E02AC1">
        <w:rPr>
          <w:sz w:val="24"/>
          <w:szCs w:val="24"/>
        </w:rPr>
        <w:t xml:space="preserve"> exten</w:t>
      </w:r>
      <w:r w:rsidR="002545E7">
        <w:rPr>
          <w:sz w:val="24"/>
          <w:szCs w:val="24"/>
        </w:rPr>
        <w:t>sive</w:t>
      </w:r>
      <w:r w:rsidR="002545E7" w:rsidRPr="00E02AC1">
        <w:rPr>
          <w:sz w:val="24"/>
          <w:szCs w:val="24"/>
        </w:rPr>
        <w:t xml:space="preserve"> </w:t>
      </w:r>
      <w:r w:rsidR="002545E7">
        <w:rPr>
          <w:sz w:val="24"/>
          <w:szCs w:val="24"/>
        </w:rPr>
        <w:t xml:space="preserve">systems </w:t>
      </w:r>
      <w:r w:rsidR="002545E7" w:rsidRPr="00E02AC1">
        <w:rPr>
          <w:sz w:val="24"/>
          <w:szCs w:val="24"/>
        </w:rPr>
        <w:t>on Earth</w:t>
      </w:r>
      <w:r w:rsidR="00681AF0">
        <w:rPr>
          <w:sz w:val="24"/>
          <w:szCs w:val="24"/>
        </w:rPr>
        <w:t xml:space="preserve">, almost 40% of terrestrial surface </w:t>
      </w:r>
      <w:r w:rsidR="00681AF0">
        <w:rPr>
          <w:sz w:val="24"/>
          <w:szCs w:val="24"/>
        </w:rPr>
        <w:lastRenderedPageBreak/>
        <w:t>experiences land conversion by agriculture</w:t>
      </w:r>
      <w:r w:rsidR="000B41DF">
        <w:rPr>
          <w:sz w:val="24"/>
          <w:szCs w:val="24"/>
        </w:rPr>
        <w:t xml:space="preserve"> </w:t>
      </w:r>
      <w:r w:rsidR="000B41DF">
        <w:rPr>
          <w:sz w:val="24"/>
          <w:szCs w:val="24"/>
        </w:rPr>
        <w:fldChar w:fldCharType="begin" w:fldLock="1"/>
      </w:r>
      <w:r w:rsidR="00205615">
        <w:rPr>
          <w:sz w:val="24"/>
          <w:szCs w:val="24"/>
        </w:rPr>
        <w:instrText>ADDIN CSL_CITATION {"citationItems":[{"id":"ITEM-1","itemData":{"DOI":"10.1029/2007GB002952","ISSN":"08866236","abstract":"Agricultural activities have dramatically altered our planet's land surface. To understand the extent and spatial distribution of these changes, we have developed a new global data set of croplands and pastures circa 2000 by combining agricultural inventory data and satellite-derived land cover data. The agricultural inventory data, with much greater spatial detail than previously available, is used to train a land cover classification data set obtained by merging two different satellite-derived products (Boston University's MODIS-derived land cover product and the GLC2000 data set). Our data are presented at 5 min (similar to 10 km) spatial resolution in longitude by longitude, have greater accuracy than previously available, and for the first time include statistical confidence intervals on the estimates. According to the data, there were 15.0 (90% confidence range of 12.2-17.1) million km 2 of cropland (12% of the Earth's ice-free land surface) and 28.0 (90% confidence range of 23.6-30.0) million km 2 of pasture (22%) in the year 2000.","author":[{"dropping-particle":"","family":"Ramankutty","given":"Navin","non-dropping-particle":"","parse-names":false,"suffix":""},{"dropping-particle":"","family":"Evan","given":"Amato T.","non-dropping-particle":"","parse-names":false,"suffix":""},{"dropping-particle":"","family":"Monfreda","given":"Chad","non-dropping-particle":"","parse-names":false,"suffix":""},{"dropping-particle":"","family":"Foley","given":"Jonathan A.","non-dropping-particle":"","parse-names":false,"suffix":""}],"container-title":"Global Biogeochemical Cycles","id":"ITEM-1","issue":"1","issued":{"date-parts":[["2008"]]},"page":"1-19","title":"Farming the planet: 1. Geographic distribution of global agricultural lands in the year 2000","type":"article-journal","volume":"22"},"uris":["http://www.mendeley.com/documents/?uuid=b68a1675-4a2e-483b-b772-7abf16799b65"]},{"id":"ITEM-2","itemData":{"DOI":"10.1111/gcb.14549","author":[{"dropping-particle":"","family":"Kennedy","given":"Christina M.","non-dropping-particle":"","parse-names":false,"suffix":""},{"dropping-particle":"","family":"Oakleaf","given":"James R.","non-dropping-particle":"","parse-names":false,"suffix":""},{"dropping-particle":"","family":"Theobald","given":"David M.","non-dropping-particle":"","parse-names":false,"suffix":""},{"dropping-particle":"","family":"Baruch-Mordo","given":"Sharon","non-dropping-particle":"","parse-names":false,"suffix":""},{"dropping-particle":"","family":"Kiesecker","given":"Joseph","non-dropping-particle":"","parse-names":false,"suffix":""}],"container-title":"Global Change Biology","id":"ITEM-2","issue":"October 2018","issued":{"date-parts":[["2019"]]},"page":"811-826","title":"Managing the middle: A shift in conservation priorities based on the global human modification gradient","type":"article-journal"},"uris":["http://www.mendeley.com/documents/?uuid=ff4ac4af-ad87-43c3-9dfc-c64d1c0dbbc9"]}],"mendeley":{"formattedCitation":"(&lt;i&gt;11&lt;/i&gt;, &lt;i&gt;12&lt;/i&gt;)","plainTextFormattedCitation":"(11, 12)","previouslyFormattedCitation":"(&lt;i&gt;10&lt;/i&gt;, &lt;i&gt;11&lt;/i&gt;)"},"properties":{"noteIndex":0},"schema":"https://github.com/citation-style-language/schema/raw/master/csl-citation.json"}</w:instrText>
      </w:r>
      <w:r w:rsidR="000B41DF">
        <w:rPr>
          <w:sz w:val="24"/>
          <w:szCs w:val="24"/>
        </w:rPr>
        <w:fldChar w:fldCharType="separate"/>
      </w:r>
      <w:r w:rsidR="00205615" w:rsidRPr="00205615">
        <w:rPr>
          <w:noProof/>
          <w:sz w:val="24"/>
          <w:szCs w:val="24"/>
        </w:rPr>
        <w:t>(</w:t>
      </w:r>
      <w:r w:rsidR="00205615" w:rsidRPr="00205615">
        <w:rPr>
          <w:i/>
          <w:noProof/>
          <w:sz w:val="24"/>
          <w:szCs w:val="24"/>
        </w:rPr>
        <w:t>11</w:t>
      </w:r>
      <w:r w:rsidR="00205615" w:rsidRPr="00205615">
        <w:rPr>
          <w:noProof/>
          <w:sz w:val="24"/>
          <w:szCs w:val="24"/>
        </w:rPr>
        <w:t xml:space="preserve">, </w:t>
      </w:r>
      <w:r w:rsidR="00205615" w:rsidRPr="00205615">
        <w:rPr>
          <w:i/>
          <w:noProof/>
          <w:sz w:val="24"/>
          <w:szCs w:val="24"/>
        </w:rPr>
        <w:t>12</w:t>
      </w:r>
      <w:r w:rsidR="00205615" w:rsidRPr="00205615">
        <w:rPr>
          <w:noProof/>
          <w:sz w:val="24"/>
          <w:szCs w:val="24"/>
        </w:rPr>
        <w:t>)</w:t>
      </w:r>
      <w:r w:rsidR="000B41DF">
        <w:rPr>
          <w:sz w:val="24"/>
          <w:szCs w:val="24"/>
        </w:rPr>
        <w:fldChar w:fldCharType="end"/>
      </w:r>
      <w:r w:rsidR="001C2C6E">
        <w:rPr>
          <w:sz w:val="24"/>
          <w:szCs w:val="24"/>
        </w:rPr>
        <w:t>.</w:t>
      </w:r>
      <w:r w:rsidR="002545E7">
        <w:rPr>
          <w:sz w:val="24"/>
          <w:szCs w:val="24"/>
        </w:rPr>
        <w:t xml:space="preserve"> Dry</w:t>
      </w:r>
      <w:r w:rsidR="00D43FE5">
        <w:rPr>
          <w:sz w:val="24"/>
          <w:szCs w:val="24"/>
        </w:rPr>
        <w:t>land</w:t>
      </w:r>
      <w:r w:rsidR="00EE65E2">
        <w:rPr>
          <w:sz w:val="24"/>
          <w:szCs w:val="24"/>
        </w:rPr>
        <w:t>s</w:t>
      </w:r>
      <w:r w:rsidR="002545E7">
        <w:rPr>
          <w:sz w:val="24"/>
          <w:szCs w:val="24"/>
        </w:rPr>
        <w:t xml:space="preserve"> are hotspots of biodiversity and </w:t>
      </w:r>
      <w:r w:rsidR="001C41D5">
        <w:rPr>
          <w:sz w:val="24"/>
          <w:szCs w:val="24"/>
        </w:rPr>
        <w:t xml:space="preserve">support </w:t>
      </w:r>
      <w:r w:rsidR="002545E7">
        <w:rPr>
          <w:sz w:val="24"/>
          <w:szCs w:val="24"/>
        </w:rPr>
        <w:t xml:space="preserve">some of the most endangered species worldwide (e.g. large herbivores in Africa) </w:t>
      </w:r>
      <w:r w:rsidR="00BD2978">
        <w:rPr>
          <w:sz w:val="24"/>
          <w:szCs w:val="24"/>
        </w:rPr>
        <w:fldChar w:fldCharType="begin" w:fldLock="1"/>
      </w:r>
      <w:r w:rsidR="00205615">
        <w:rPr>
          <w:sz w:val="24"/>
          <w:szCs w:val="24"/>
        </w:rPr>
        <w:instrText>ADDIN CSL_CITATION {"citationItems":[{"id":"ITEM-1","itemData":{"author":[{"dropping-particle":"","family":"Bonkoungou","given":"E. G.","non-dropping-particle":"","parse-names":false,"suffix":""}],"container-title":"The Global Drylands Initiative, UNDP Drylands Development Centre, Nairobi, Kenya.","id":"ITEM-1","issued":{"date-parts":[["2001"]]},"title":"Biodiversity in drylands: challenges and opportunities for conservation and sustainable use. Challenge Paper.","type":"article-journal"},"uris":["http://www.mendeley.com/documents/?uuid=6211651c-617f-4386-9076-9998ff388f98"]}],"mendeley":{"formattedCitation":"(&lt;i&gt;13&lt;/i&gt;)","plainTextFormattedCitation":"(13)","previouslyFormattedCitation":"(&lt;i&gt;12&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13</w:t>
      </w:r>
      <w:r w:rsidR="00205615" w:rsidRPr="00205615">
        <w:rPr>
          <w:noProof/>
          <w:sz w:val="24"/>
          <w:szCs w:val="24"/>
        </w:rPr>
        <w:t>)</w:t>
      </w:r>
      <w:r w:rsidR="00BD2978">
        <w:rPr>
          <w:sz w:val="24"/>
          <w:szCs w:val="24"/>
        </w:rPr>
        <w:fldChar w:fldCharType="end"/>
      </w:r>
      <w:r w:rsidR="002545E7">
        <w:rPr>
          <w:sz w:val="24"/>
          <w:szCs w:val="24"/>
        </w:rPr>
        <w:t xml:space="preserve">. </w:t>
      </w:r>
      <w:r w:rsidR="00FD5E0F">
        <w:rPr>
          <w:sz w:val="24"/>
          <w:szCs w:val="24"/>
        </w:rPr>
        <w:t xml:space="preserve">Furthermore, </w:t>
      </w:r>
      <w:r w:rsidR="00AA1C17">
        <w:rPr>
          <w:sz w:val="24"/>
          <w:szCs w:val="24"/>
        </w:rPr>
        <w:t xml:space="preserve">a great variety of </w:t>
      </w:r>
      <w:r w:rsidR="00FD5E0F">
        <w:rPr>
          <w:sz w:val="24"/>
          <w:szCs w:val="24"/>
        </w:rPr>
        <w:t xml:space="preserve">ecosystem services </w:t>
      </w:r>
      <w:r w:rsidR="00FB29EE">
        <w:rPr>
          <w:sz w:val="24"/>
          <w:szCs w:val="24"/>
        </w:rPr>
        <w:t xml:space="preserve">that contribute to people´s quality of life </w:t>
      </w:r>
      <w:r w:rsidR="00BD2978">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BD2978">
        <w:rPr>
          <w:sz w:val="24"/>
          <w:szCs w:val="24"/>
        </w:rPr>
        <w:fldChar w:fldCharType="end"/>
      </w:r>
      <w:r w:rsidR="00CE69DF">
        <w:rPr>
          <w:sz w:val="24"/>
          <w:szCs w:val="24"/>
        </w:rPr>
        <w:t xml:space="preserve"> </w:t>
      </w:r>
      <w:r w:rsidR="00BD2978">
        <w:rPr>
          <w:sz w:val="24"/>
          <w:szCs w:val="24"/>
        </w:rPr>
        <w:t xml:space="preserve">as </w:t>
      </w:r>
      <w:r w:rsidR="00BD2978" w:rsidRPr="00E02AC1">
        <w:rPr>
          <w:sz w:val="24"/>
          <w:szCs w:val="24"/>
        </w:rPr>
        <w:t>food</w:t>
      </w:r>
      <w:r w:rsidR="00BD2978">
        <w:rPr>
          <w:sz w:val="24"/>
          <w:szCs w:val="24"/>
        </w:rPr>
        <w:t>, water,</w:t>
      </w:r>
      <w:r w:rsidR="00BD2978" w:rsidRPr="00E02AC1">
        <w:rPr>
          <w:sz w:val="24"/>
          <w:szCs w:val="24"/>
        </w:rPr>
        <w:t xml:space="preserve"> </w:t>
      </w:r>
      <w:r w:rsidR="00BD2978">
        <w:rPr>
          <w:sz w:val="24"/>
          <w:szCs w:val="24"/>
        </w:rPr>
        <w:t xml:space="preserve">energy, </w:t>
      </w:r>
      <w:r w:rsidR="00BD2978" w:rsidRPr="00E02AC1">
        <w:rPr>
          <w:sz w:val="24"/>
          <w:szCs w:val="24"/>
        </w:rPr>
        <w:t>carbon sequestration</w:t>
      </w:r>
      <w:r w:rsidR="00AC2155">
        <w:rPr>
          <w:sz w:val="24"/>
          <w:szCs w:val="24"/>
        </w:rPr>
        <w:t xml:space="preserve">, </w:t>
      </w:r>
      <w:r w:rsidR="00BD2978">
        <w:rPr>
          <w:sz w:val="24"/>
          <w:szCs w:val="24"/>
        </w:rPr>
        <w:t xml:space="preserve">cultural identity and aesthetic values </w:t>
      </w:r>
      <w:r w:rsidR="00E916E9">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E916E9">
        <w:rPr>
          <w:sz w:val="24"/>
          <w:szCs w:val="24"/>
        </w:rPr>
        <w:fldChar w:fldCharType="end"/>
      </w:r>
      <w:r w:rsidR="00AC2155">
        <w:rPr>
          <w:sz w:val="24"/>
          <w:szCs w:val="24"/>
        </w:rPr>
        <w:t>,</w:t>
      </w:r>
      <w:r w:rsidR="00BD2978">
        <w:rPr>
          <w:sz w:val="24"/>
          <w:szCs w:val="24"/>
        </w:rPr>
        <w:t xml:space="preserve"> </w:t>
      </w:r>
      <w:r w:rsidR="00AA1C17">
        <w:rPr>
          <w:sz w:val="24"/>
          <w:szCs w:val="24"/>
        </w:rPr>
        <w:t xml:space="preserve">are provided by drylands </w:t>
      </w:r>
      <w:r w:rsidR="00BD2978">
        <w:rPr>
          <w:sz w:val="24"/>
          <w:szCs w:val="24"/>
        </w:rPr>
        <w:fldChar w:fldCharType="begin" w:fldLock="1"/>
      </w:r>
      <w:r w:rsidR="00205615">
        <w:rPr>
          <w:sz w:val="24"/>
          <w:szCs w:val="24"/>
        </w:rPr>
        <w:instrText>ADDIN CSL_CITATION {"citationItems":[{"id":"ITEM-1","itemData":{"DOI":"10.1016/j.jaridenv.2018.09.006","ISSN":"01401963","author":[{"dropping-particle":"","family":"Castro","given":"Antonio J.","non-dropping-particle":"","parse-names":false,"suffix":""},{"dropping-particle":"","family":"Quintas-Soriano","given":"Cristina","non-dropping-particle":"","parse-names":false,"suffix":""},{"dropping-particle":"","family":"Egoh","given":"Benis N.","non-dropping-particle":"","parse-names":false,"suffix":""}],"container-title":"Journal of Arid Environments","id":"ITEM-1","issued":{"date-parts":[["2018"]]},"page":"1-3","title":"Ecosystem services in dryland systems of the world","type":"article-journal","volume":"159"},"uris":["http://www.mendeley.com/documents/?uuid=da60a60d-8a58-4d38-8fb2-bb3f1c9f005f"]}],"mendeley":{"formattedCitation":"(&lt;i&gt;15&lt;/i&gt;)","plainTextFormattedCitation":"(15)","previouslyFormattedCitation":"(&lt;i&gt;14&lt;/i&gt;)"},"properties":{"noteIndex":0},"schema":"https://github.com/citation-style-language/schema/raw/master/csl-citation.json"}</w:instrText>
      </w:r>
      <w:r w:rsidR="00BD2978">
        <w:rPr>
          <w:sz w:val="24"/>
          <w:szCs w:val="24"/>
        </w:rPr>
        <w:fldChar w:fldCharType="separate"/>
      </w:r>
      <w:r w:rsidR="00205615" w:rsidRPr="00205615">
        <w:rPr>
          <w:noProof/>
          <w:sz w:val="24"/>
          <w:szCs w:val="24"/>
        </w:rPr>
        <w:t>(</w:t>
      </w:r>
      <w:r w:rsidR="00205615" w:rsidRPr="00205615">
        <w:rPr>
          <w:i/>
          <w:noProof/>
          <w:sz w:val="24"/>
          <w:szCs w:val="24"/>
        </w:rPr>
        <w:t>15</w:t>
      </w:r>
      <w:r w:rsidR="00205615" w:rsidRPr="00205615">
        <w:rPr>
          <w:noProof/>
          <w:sz w:val="24"/>
          <w:szCs w:val="24"/>
        </w:rPr>
        <w:t>)</w:t>
      </w:r>
      <w:r w:rsidR="00BD2978">
        <w:rPr>
          <w:sz w:val="24"/>
          <w:szCs w:val="24"/>
        </w:rPr>
        <w:fldChar w:fldCharType="end"/>
      </w:r>
      <w:r w:rsidR="00E916E9">
        <w:rPr>
          <w:sz w:val="24"/>
          <w:szCs w:val="24"/>
        </w:rPr>
        <w:t>.</w:t>
      </w:r>
      <w:r w:rsidR="00BD2978">
        <w:rPr>
          <w:sz w:val="24"/>
          <w:szCs w:val="24"/>
        </w:rPr>
        <w:t xml:space="preserve"> </w:t>
      </w:r>
      <w:r w:rsidR="00FD5E0F">
        <w:rPr>
          <w:sz w:val="24"/>
          <w:szCs w:val="24"/>
        </w:rPr>
        <w:t xml:space="preserve">However, dryland ecosystems are some of the most degraded systems </w:t>
      </w:r>
      <w:r w:rsidR="008F6B95">
        <w:rPr>
          <w:sz w:val="24"/>
          <w:szCs w:val="24"/>
        </w:rPr>
        <w:t>in the world</w:t>
      </w:r>
      <w:r w:rsidR="00E916E9">
        <w:rPr>
          <w:sz w:val="24"/>
          <w:szCs w:val="24"/>
        </w:rPr>
        <w:t xml:space="preserve"> </w:t>
      </w:r>
      <w:r w:rsidR="00E916E9">
        <w:rPr>
          <w:sz w:val="24"/>
          <w:szCs w:val="24"/>
        </w:rPr>
        <w:fldChar w:fldCharType="begin" w:fldLock="1"/>
      </w:r>
      <w:r w:rsidR="00205615">
        <w:rPr>
          <w:sz w:val="24"/>
          <w:szCs w:val="24"/>
        </w:rPr>
        <w:instrText>ADDIN CSL_CITATION {"citationItems":[{"id":"ITEM-1","itemData":{"author":[{"dropping-particle":"","family":"White","given":"R. P","non-dropping-particle":"","parse-names":false,"suffix":""},{"dropping-particle":"","family":"Nackoney","given":"J.","non-dropping-particle":"","parse-names":false,"suffix":""}],"container-title":"World Resources Institute, Washington, D.C., USA.","id":"ITEM-1","issue":"November","issued":{"date-parts":[["2013"]]},"page":"1-58","title":"Drylands, people, and ecosystem goods and services: A Web-Based Geospatial Analysis","type":"chapter"},"uris":["http://www.mendeley.com/documents/?uuid=ea311e5f-73c6-4cc1-8922-f0b480cf3bd5"]}],"mendeley":{"formattedCitation":"(&lt;i&gt;16&lt;/i&gt;)","plainTextFormattedCitation":"(16)","previouslyFormattedCitation":"(&lt;i&gt;15&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16</w:t>
      </w:r>
      <w:r w:rsidR="00205615" w:rsidRPr="00205615">
        <w:rPr>
          <w:noProof/>
          <w:sz w:val="24"/>
          <w:szCs w:val="24"/>
        </w:rPr>
        <w:t>)</w:t>
      </w:r>
      <w:r w:rsidR="00E916E9">
        <w:rPr>
          <w:sz w:val="24"/>
          <w:szCs w:val="24"/>
        </w:rPr>
        <w:fldChar w:fldCharType="end"/>
      </w:r>
      <w:r w:rsidR="00AA1C17">
        <w:rPr>
          <w:sz w:val="24"/>
          <w:szCs w:val="24"/>
        </w:rPr>
        <w:t>;</w:t>
      </w:r>
      <w:r w:rsidR="00FD5E0F">
        <w:rPr>
          <w:sz w:val="24"/>
          <w:szCs w:val="24"/>
        </w:rPr>
        <w:t xml:space="preserve"> </w:t>
      </w:r>
      <w:r w:rsidR="000E5E85">
        <w:rPr>
          <w:sz w:val="24"/>
          <w:szCs w:val="24"/>
        </w:rPr>
        <w:t>the increasing la</w:t>
      </w:r>
      <w:r w:rsidR="00291B36">
        <w:rPr>
          <w:sz w:val="24"/>
          <w:szCs w:val="24"/>
        </w:rPr>
        <w:t xml:space="preserve">nd conversion (e.g. to agriculture), land degradation, and climate change </w:t>
      </w:r>
      <w:r w:rsidR="00E916E9">
        <w:rPr>
          <w:sz w:val="24"/>
          <w:szCs w:val="24"/>
        </w:rPr>
        <w:fldChar w:fldCharType="begin" w:fldLock="1"/>
      </w:r>
      <w:r w:rsidR="00205615">
        <w:rPr>
          <w:sz w:val="24"/>
          <w:szCs w:val="24"/>
        </w:rPr>
        <w:instrText>ADDIN CSL_CITATION {"citationItems":[{"id":"ITEM-1","itemData":{"DOI":"10.1126/science.1131634","ISSN":"0036-8075","author":[{"dropping-particle":"","family":"Reynolds","given":"J. F.","non-dropping-particle":"","parse-names":false,"suffix":""},{"dropping-particle":"","family":"Smith","given":"D. M. S.","non-dropping-particle":"","parse-names":false,"suffix":""},{"dropping-particle":"","family":"Lambin","given":"E. F.","non-dropping-particle":"","parse-names":false,"suffix":""},{"dropping-particle":"","family":"Turner","given":"B. L.","non-dropping-particle":"","parse-names":false,"suffix":""},{"dropping-particle":"","family":"Mortimore","given":"M.","non-dropping-particle":"","parse-names":false,"suffix":""},{"dropping-particle":"","family":"Batterbury","given":"S. P. J.","non-dropping-particle":"","parse-names":false,"suffix":""},{"dropping-particle":"","family":"Downing","given":"T. E.","non-dropping-particle":"","parse-names":false,"suffix":""},{"dropping-particle":"","family":"Dowlatabadi","given":"H.","non-dropping-particle":"","parse-names":false,"suffix":""},{"dropping-particle":"","family":"Fernandez","given":"R. J.","non-dropping-particle":"","parse-names":false,"suffix":""},{"dropping-particle":"","family":"Herrick","given":"J. E.","non-dropping-particle":"","parse-names":false,"suffix":""},{"dropping-particle":"","family":"Huber-Sannwald","given":"E.","non-dropping-particle":"","parse-names":false,"suffix":""},{"dropping-particle":"","family":"Jiang","given":"H.","non-dropping-particle":"","parse-names":false,"suffix":""},{"dropping-particle":"","family":"Leemans","given":"R.","non-dropping-particle":"","parse-names":false,"suffix":""},{"dropping-particle":"","family":"Lynam","given":"T.","non-dropping-particle":"","parse-names":false,"suffix":""},{"dropping-particle":"","family":"Maestre","given":"F. T.","non-dropping-particle":"","parse-names":false,"suffix":""},{"dropping-particle":"","family":"Ayarza","given":"M.","non-dropping-particle":"","parse-names":false,"suffix":""},{"dropping-particle":"","family":"Walker","given":"B.","non-dropping-particle":"","parse-names":false,"suffix":""}],"container-title":"Science","id":"ITEM-1","issue":"5826","issued":{"date-parts":[["2007"]]},"page":"847-851","title":"Global Desertification: Building a Science for Dryland Development","type":"article-journal","volume":"316"},"uris":["http://www.mendeley.com/documents/?uuid=6dd61a59-6e9e-477f-8f5f-2184feba2c74"]}],"mendeley":{"formattedCitation":"(&lt;i&gt;17&lt;/i&gt;)","plainTextFormattedCitation":"(17)","previouslyFormattedCitation":"(&lt;i&gt;16&lt;/i&gt;)"},"properties":{"noteIndex":0},"schema":"https://github.com/citation-style-language/schema/raw/master/csl-citation.json"}</w:instrText>
      </w:r>
      <w:r w:rsidR="00E916E9">
        <w:rPr>
          <w:sz w:val="24"/>
          <w:szCs w:val="24"/>
        </w:rPr>
        <w:fldChar w:fldCharType="separate"/>
      </w:r>
      <w:r w:rsidR="00205615" w:rsidRPr="00205615">
        <w:rPr>
          <w:noProof/>
          <w:sz w:val="24"/>
          <w:szCs w:val="24"/>
        </w:rPr>
        <w:t>(</w:t>
      </w:r>
      <w:r w:rsidR="00205615" w:rsidRPr="00205615">
        <w:rPr>
          <w:i/>
          <w:noProof/>
          <w:sz w:val="24"/>
          <w:szCs w:val="24"/>
        </w:rPr>
        <w:t>17</w:t>
      </w:r>
      <w:r w:rsidR="00205615" w:rsidRPr="00205615">
        <w:rPr>
          <w:noProof/>
          <w:sz w:val="24"/>
          <w:szCs w:val="24"/>
        </w:rPr>
        <w:t>)</w:t>
      </w:r>
      <w:r w:rsidR="00E916E9">
        <w:rPr>
          <w:sz w:val="24"/>
          <w:szCs w:val="24"/>
        </w:rPr>
        <w:fldChar w:fldCharType="end"/>
      </w:r>
      <w:r w:rsidR="00597D95">
        <w:rPr>
          <w:sz w:val="24"/>
          <w:szCs w:val="24"/>
        </w:rPr>
        <w:t xml:space="preserve"> all </w:t>
      </w:r>
      <w:r w:rsidR="001C2C6E">
        <w:rPr>
          <w:sz w:val="24"/>
          <w:szCs w:val="24"/>
        </w:rPr>
        <w:t>t</w:t>
      </w:r>
      <w:r w:rsidR="00291B36">
        <w:rPr>
          <w:sz w:val="24"/>
          <w:szCs w:val="24"/>
        </w:rPr>
        <w:t>hreaten the delivery of ecosystem services</w:t>
      </w:r>
      <w:r w:rsidR="0094284A">
        <w:rPr>
          <w:sz w:val="24"/>
          <w:szCs w:val="24"/>
        </w:rPr>
        <w:t xml:space="preserve"> </w:t>
      </w:r>
      <w:r w:rsidR="00272151">
        <w:rPr>
          <w:sz w:val="24"/>
          <w:szCs w:val="24"/>
        </w:rPr>
        <w:fldChar w:fldCharType="begin" w:fldLock="1"/>
      </w:r>
      <w:r w:rsidR="00205615">
        <w:rPr>
          <w:sz w:val="24"/>
          <w:szCs w:val="24"/>
        </w:rPr>
        <w:instrText>ADDIN CSL_CITATION {"citationItems":[{"id":"ITEM-1","itemData":{"DOI":"10.1126/science.aap8826","ISSN":"0036-8075","abstract":"The exact residues within severe acute","author":[{"dropping-particle":"","family":"Díaz","given":"Sandra","non-dropping-particle":"","parse-names":false,"suffix":""},{"dropping-particle":"","family":"Pascual","given":"Unai","non-dropping-particle":"","parse-names":false,"suffix":""},{"dropping-particle":"","family":"Stenseke","given":"Marie","non-dropping-particle":"","parse-names":false,"suffix":""},{"dropping-particle":"","family":"Martín-López","given":"Berta","non-dropping-particle":"","parse-names":false,"suffix":""},{"dropping-particle":"","family":"Watson","given":"Robert T.","non-dropping-particle":"","parse-names":false,"suffix":""},{"dropping-particle":"","family":"Molnár","given":"Zsolt","non-dropping-particle":"","parse-names":false,"suffix":""},{"dropping-particle":"","family":"Hill","given":"Rosemary","non-dropping-particle":"","parse-names":false,"suffix":""},{"dropping-particle":"","family":"Chan","given":"Kai M. A.","non-dropping-particle":"","parse-names":false,"suffix":""},{"dropping-particle":"","family":"Baste","given":"Ivar A.","non-dropping-particle":"","parse-names":false,"suffix":""},{"dropping-particle":"","family":"Brauman","given":"Kate A.","non-dropping-particle":"","parse-names":false,"suffix":""},{"dropping-particle":"","family":"Polasky","given":"Stephen","non-dropping-particle":"","parse-names":false,"suffix":""},{"dropping-particle":"","family":"Church","given":"Andrew","non-dropping-particle":"","parse-names":false,"suffix":""},{"dropping-particle":"","family":"Lonsdale","given":"Mark","non-dropping-particle":"","parse-names":false,"suffix":""},{"dropping-particle":"","family":"Larigauderie","given":"Anne","non-dropping-particle":"","parse-names":false,"suffix":""},{"dropping-particle":"","family":"Leadley","given":"Paul W.","non-dropping-particle":"","parse-names":false,"suffix":""},{"dropping-particle":"","family":"Oudenhoven","given":"Alexander P. E.","non-dropping-particle":"van","parse-names":false,"suffix":""},{"dropping-particle":"","family":"Plaat","given":"Felice","non-dropping-particle":"van der","parse-names":false,"suffix":""},{"dropping-particle":"","family":"Schröter","given":"Matthias","non-dropping-particle":"","parse-names":false,"suffix":""},{"dropping-particle":"","family":"Lavorel","given":"Sandra","non-dropping-particle":"","parse-names":false,"suffix":""},{"dropping-particle":"","family":"Aumeeruddy-Thomas","given":"Yildiz","non-dropping-particle":"","parse-names":false,"suffix":""},{"dropping-particle":"","family":"Bukvareva","given":"Elena","non-dropping-particle":"","parse-names":false,"suffix":""},{"dropping-particle":"","family":"Davies","given":"Kirsten","non-dropping-particle":"","parse-names":false,"suffix":""},{"dropping-particle":"","family":"Demissew","given":"Sebsebe","non-dropping-particle":"","parse-names":false,"suffix":""},{"dropping-particle":"","family":"Erpul","given":"Gunay","non-dropping-particle":"","parse-names":false,"suffix":""},{"dropping-particle":"","family":"Failler","given":"Pierre","non-dropping-particle":"","parse-names":false,"suffix":""},{"dropping-particle":"","family":"Guerra","given":"Carlos A.","non-dropping-particle":"","parse-names":false,"suffix":""},{"dropping-particle":"","family":"Hewitt","given":"Chad L.","non-dropping-particle":"","parse-names":false,"suffix":""},{"dropping-particle":"","family":"Keune","given":"Hans","non-dropping-particle":"","parse-names":false,"suffix":""},{"dropping-particle":"","family":"Lindley","given":"Sarah","non-dropping-particle":"","parse-names":false,"suffix":""},{"dropping-particle":"","family":"Shirayama","given":"Yoshihisa","non-dropping-particle":"","parse-names":false,"suffix":""}],"container-title":"Science","id":"ITEM-1","issue":"6373","issued":{"date-parts":[["2018"]]},"page":"270-272","title":"Assessing nature's contributions to people","type":"article-journal","volume":"359"},"uris":["http://www.mendeley.com/documents/?uuid=3361e1ef-c917-4774-8473-f207ad252c51"]}],"mendeley":{"formattedCitation":"(&lt;i&gt;14&lt;/i&gt;)","plainTextFormattedCitation":"(14)","previouslyFormattedCitation":"(&lt;i&gt;13&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14</w:t>
      </w:r>
      <w:r w:rsidR="00205615" w:rsidRPr="00205615">
        <w:rPr>
          <w:noProof/>
          <w:sz w:val="24"/>
          <w:szCs w:val="24"/>
        </w:rPr>
        <w:t>)</w:t>
      </w:r>
      <w:r w:rsidR="00272151">
        <w:rPr>
          <w:sz w:val="24"/>
          <w:szCs w:val="24"/>
        </w:rPr>
        <w:fldChar w:fldCharType="end"/>
      </w:r>
      <w:r w:rsidR="00291B36">
        <w:rPr>
          <w:sz w:val="24"/>
          <w:szCs w:val="24"/>
        </w:rPr>
        <w:t>.</w:t>
      </w:r>
      <w:r w:rsidR="00105506">
        <w:rPr>
          <w:sz w:val="24"/>
          <w:szCs w:val="24"/>
        </w:rPr>
        <w:t xml:space="preserve"> </w:t>
      </w:r>
      <w:r w:rsidR="00A21BB3">
        <w:rPr>
          <w:sz w:val="24"/>
          <w:szCs w:val="24"/>
        </w:rPr>
        <w:t xml:space="preserve">While </w:t>
      </w:r>
      <w:r w:rsidR="0033296B">
        <w:rPr>
          <w:sz w:val="24"/>
          <w:szCs w:val="24"/>
        </w:rPr>
        <w:t xml:space="preserve">increased </w:t>
      </w:r>
      <w:r w:rsidR="0066465A">
        <w:rPr>
          <w:sz w:val="24"/>
          <w:szCs w:val="24"/>
        </w:rPr>
        <w:t xml:space="preserve">land </w:t>
      </w:r>
      <w:r w:rsidR="0033296B">
        <w:rPr>
          <w:sz w:val="24"/>
          <w:szCs w:val="24"/>
        </w:rPr>
        <w:t xml:space="preserve">protection (e.g. </w:t>
      </w:r>
      <w:r w:rsidR="00A21BB3">
        <w:rPr>
          <w:sz w:val="24"/>
          <w:szCs w:val="24"/>
        </w:rPr>
        <w:t xml:space="preserve">conservation </w:t>
      </w:r>
      <w:r w:rsidR="0033296B">
        <w:rPr>
          <w:sz w:val="24"/>
          <w:szCs w:val="24"/>
        </w:rPr>
        <w:t>easements)</w:t>
      </w:r>
      <w:r w:rsidR="00597D95">
        <w:rPr>
          <w:sz w:val="24"/>
          <w:szCs w:val="24"/>
        </w:rPr>
        <w:t xml:space="preserve"> </w:t>
      </w:r>
      <w:r w:rsidR="00272151">
        <w:rPr>
          <w:sz w:val="24"/>
          <w:szCs w:val="24"/>
        </w:rPr>
        <w:fldChar w:fldCharType="begin" w:fldLock="1"/>
      </w:r>
      <w:r w:rsidR="00205615">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18&lt;/i&gt;)","plainTextFormattedCitation":"(18)","previouslyFormattedCitation":"(&lt;i&gt;17&lt;/i&gt;)"},"properties":{"noteIndex":0},"schema":"https://github.com/citation-style-language/schema/raw/master/csl-citation.json"}</w:instrText>
      </w:r>
      <w:r w:rsidR="00272151">
        <w:rPr>
          <w:sz w:val="24"/>
          <w:szCs w:val="24"/>
        </w:rPr>
        <w:fldChar w:fldCharType="separate"/>
      </w:r>
      <w:r w:rsidR="00205615" w:rsidRPr="00205615">
        <w:rPr>
          <w:noProof/>
          <w:sz w:val="24"/>
          <w:szCs w:val="24"/>
        </w:rPr>
        <w:t>(</w:t>
      </w:r>
      <w:r w:rsidR="00205615" w:rsidRPr="00205615">
        <w:rPr>
          <w:i/>
          <w:noProof/>
          <w:sz w:val="24"/>
          <w:szCs w:val="24"/>
        </w:rPr>
        <w:t>18</w:t>
      </w:r>
      <w:r w:rsidR="00205615" w:rsidRPr="00205615">
        <w:rPr>
          <w:noProof/>
          <w:sz w:val="24"/>
          <w:szCs w:val="24"/>
        </w:rPr>
        <w:t>)</w:t>
      </w:r>
      <w:r w:rsidR="00272151">
        <w:rPr>
          <w:sz w:val="24"/>
          <w:szCs w:val="24"/>
        </w:rPr>
        <w:fldChar w:fldCharType="end"/>
      </w:r>
      <w:r w:rsidR="0033296B">
        <w:rPr>
          <w:sz w:val="24"/>
          <w:szCs w:val="24"/>
        </w:rPr>
        <w:t xml:space="preserve"> and better land management practices</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mendeley":{"formattedCitation":"(&lt;i&gt;19&lt;/i&gt;)","plainTextFormattedCitation":"(19)","previouslyFormattedCitation":"(&lt;i&gt;18&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w:t>
      </w:r>
      <w:r w:rsidR="00C93DD6">
        <w:rPr>
          <w:sz w:val="24"/>
          <w:szCs w:val="24"/>
        </w:rPr>
        <w:fldChar w:fldCharType="end"/>
      </w:r>
      <w:r w:rsidR="00CA024E">
        <w:rPr>
          <w:sz w:val="24"/>
          <w:szCs w:val="24"/>
        </w:rPr>
        <w:t xml:space="preserve"> could benefit remaining habitat in drylands</w:t>
      </w:r>
      <w:r w:rsidR="0033296B">
        <w:rPr>
          <w:sz w:val="24"/>
          <w:szCs w:val="24"/>
        </w:rPr>
        <w:t xml:space="preserve">, </w:t>
      </w:r>
      <w:r w:rsidR="00CA024E">
        <w:rPr>
          <w:sz w:val="24"/>
          <w:szCs w:val="24"/>
        </w:rPr>
        <w:t xml:space="preserve">changing conditions in general and water scarcity in particular have created an </w:t>
      </w:r>
      <w:r w:rsidR="0033296B">
        <w:rPr>
          <w:sz w:val="24"/>
          <w:szCs w:val="24"/>
        </w:rPr>
        <w:t xml:space="preserve">opportunity to </w:t>
      </w:r>
      <w:r w:rsidR="0066465A">
        <w:rPr>
          <w:sz w:val="24"/>
          <w:szCs w:val="24"/>
        </w:rPr>
        <w:t xml:space="preserve">re-claim </w:t>
      </w:r>
      <w:r w:rsidR="00E27517">
        <w:rPr>
          <w:sz w:val="24"/>
          <w:szCs w:val="24"/>
        </w:rPr>
        <w:t xml:space="preserve">and restore </w:t>
      </w:r>
      <w:r w:rsidR="0066465A">
        <w:rPr>
          <w:sz w:val="24"/>
          <w:szCs w:val="24"/>
        </w:rPr>
        <w:t xml:space="preserve">degraded agricultural </w:t>
      </w:r>
      <w:r w:rsidR="00CE69DF">
        <w:rPr>
          <w:sz w:val="24"/>
          <w:szCs w:val="24"/>
        </w:rPr>
        <w:t>dry</w:t>
      </w:r>
      <w:r w:rsidR="0066465A">
        <w:rPr>
          <w:sz w:val="24"/>
          <w:szCs w:val="24"/>
        </w:rPr>
        <w:t>lands</w:t>
      </w:r>
      <w:r w:rsidR="0033296B">
        <w:rPr>
          <w:sz w:val="24"/>
          <w:szCs w:val="24"/>
        </w:rPr>
        <w:t xml:space="preserve"> </w:t>
      </w:r>
      <w:r w:rsidR="00E27517">
        <w:rPr>
          <w:sz w:val="24"/>
          <w:szCs w:val="24"/>
        </w:rPr>
        <w:t>for plant</w:t>
      </w:r>
      <w:r w:rsidR="00CA024E">
        <w:rPr>
          <w:sz w:val="24"/>
          <w:szCs w:val="24"/>
        </w:rPr>
        <w:t>s</w:t>
      </w:r>
      <w:r w:rsidR="00E27517">
        <w:rPr>
          <w:sz w:val="24"/>
          <w:szCs w:val="24"/>
        </w:rPr>
        <w:t xml:space="preserve"> and wildlife</w:t>
      </w:r>
      <w:r w:rsidR="00597D95">
        <w:rPr>
          <w:sz w:val="24"/>
          <w:szCs w:val="24"/>
        </w:rPr>
        <w:t xml:space="preserve"> </w:t>
      </w:r>
      <w:r w:rsidR="00C93DD6">
        <w:rPr>
          <w:sz w:val="24"/>
          <w:szCs w:val="24"/>
        </w:rPr>
        <w:fldChar w:fldCharType="begin" w:fldLock="1"/>
      </w:r>
      <w:r w:rsidR="00205615">
        <w:rPr>
          <w:sz w:val="24"/>
          <w:szCs w:val="24"/>
        </w:rPr>
        <w:instrText>ADDIN CSL_CITATION {"citationItems":[{"id":"ITEM-1","itemData":{"ISSN":"00080845","author":[{"dropping-particle":"","family":"Kelsey","given":"Rodd","non-dropping-particle":"","parse-names":false,"suffix":""},{"dropping-particle":"","family":"Hart","given":"Abby","non-dropping-particle":"","parse-names":false,"suffix":""},{"dropping-particle":"","family":"Scott Butterfield","given":"H.","non-dropping-particle":"","parse-names":false,"suffix":""},{"dropping-particle":"","family":"Vink","given":"Dan","non-dropping-particle":"","parse-names":false,"suffix":""}],"container-title":"California Agriculture","id":"ITEM-1","issue":"3","issued":{"date-parts":[["2018"]]},"page":"151-154","title":"Groundwater sustainability in the San Joaquin Valley: Multiple benefits if agricultural lands are retired and restored strategically","type":"article-journal","volume":"72"},"uris":["http://www.mendeley.com/documents/?uuid=99108906-9907-4c25-ac58-6a03d140ddbb"]},{"id":"ITEM-2","itemData":{"DOI":"10.1002/ecs2.2367","ISSN":"21508925","abstract":"Strategic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S.","non-dropping-particle":"","parse-names":false,"suffix":""}],"container-title":"Ecosphere","id":"ITEM-2","issue":"8","issued":{"date-parts":[["2018"]]},"page":"e02367","title":"Better late than never: a synthesis of strategic land retirement and restoration in California","type":"article-journal","volume":"9"},"uris":["http://www.mendeley.com/documents/?uuid=8fa91942-776a-4892-bb86-a1e61b4fca63"]}],"mendeley":{"formattedCitation":"(&lt;i&gt;19&lt;/i&gt;, &lt;i&gt;20&lt;/i&gt;)","plainTextFormattedCitation":"(19, 20)","previouslyFormattedCitation":"(&lt;i&gt;18&lt;/i&gt;, &lt;i&gt;19&lt;/i&gt;)"},"properties":{"noteIndex":0},"schema":"https://github.com/citation-style-language/schema/raw/master/csl-citation.json"}</w:instrText>
      </w:r>
      <w:r w:rsidR="00C93DD6">
        <w:rPr>
          <w:sz w:val="24"/>
          <w:szCs w:val="24"/>
        </w:rPr>
        <w:fldChar w:fldCharType="separate"/>
      </w:r>
      <w:r w:rsidR="00205615" w:rsidRPr="00205615">
        <w:rPr>
          <w:noProof/>
          <w:sz w:val="24"/>
          <w:szCs w:val="24"/>
        </w:rPr>
        <w:t>(</w:t>
      </w:r>
      <w:r w:rsidR="00205615" w:rsidRPr="00205615">
        <w:rPr>
          <w:i/>
          <w:noProof/>
          <w:sz w:val="24"/>
          <w:szCs w:val="24"/>
        </w:rPr>
        <w:t>19</w:t>
      </w:r>
      <w:r w:rsidR="00205615" w:rsidRPr="00205615">
        <w:rPr>
          <w:noProof/>
          <w:sz w:val="24"/>
          <w:szCs w:val="24"/>
        </w:rPr>
        <w:t xml:space="preserve">, </w:t>
      </w:r>
      <w:r w:rsidR="00205615" w:rsidRPr="00205615">
        <w:rPr>
          <w:i/>
          <w:noProof/>
          <w:sz w:val="24"/>
          <w:szCs w:val="24"/>
        </w:rPr>
        <w:t>20</w:t>
      </w:r>
      <w:r w:rsidR="00205615" w:rsidRPr="00205615">
        <w:rPr>
          <w:noProof/>
          <w:sz w:val="24"/>
          <w:szCs w:val="24"/>
        </w:rPr>
        <w:t>)</w:t>
      </w:r>
      <w:r w:rsidR="00C93DD6">
        <w:rPr>
          <w:sz w:val="24"/>
          <w:szCs w:val="24"/>
        </w:rPr>
        <w:fldChar w:fldCharType="end"/>
      </w:r>
      <w:r w:rsidR="008F7FF0">
        <w:rPr>
          <w:sz w:val="24"/>
          <w:szCs w:val="24"/>
        </w:rPr>
        <w:t>.</w:t>
      </w:r>
      <w:r w:rsidR="0094284A">
        <w:rPr>
          <w:sz w:val="24"/>
          <w:szCs w:val="24"/>
        </w:rPr>
        <w:t xml:space="preserve"> </w:t>
      </w:r>
      <w:r w:rsidR="005D3209">
        <w:rPr>
          <w:sz w:val="24"/>
          <w:szCs w:val="24"/>
        </w:rPr>
        <w:t>I</w:t>
      </w:r>
      <w:r w:rsidR="00BD5548">
        <w:rPr>
          <w:sz w:val="24"/>
          <w:szCs w:val="24"/>
        </w:rPr>
        <w:t>n order to seize th</w:t>
      </w:r>
      <w:r w:rsidR="0094284A">
        <w:rPr>
          <w:sz w:val="24"/>
          <w:szCs w:val="24"/>
        </w:rPr>
        <w:t>e</w:t>
      </w:r>
      <w:r w:rsidR="00BD5548">
        <w:rPr>
          <w:sz w:val="24"/>
          <w:szCs w:val="24"/>
        </w:rPr>
        <w:t xml:space="preserve"> opportunity to restore dryland habitat, practitioners need clear guidance on which restoration practices</w:t>
      </w:r>
      <w:r w:rsidR="008F7FF0">
        <w:rPr>
          <w:sz w:val="24"/>
          <w:szCs w:val="24"/>
        </w:rPr>
        <w:t xml:space="preserve"> </w:t>
      </w:r>
      <w:r w:rsidR="00BD5548">
        <w:rPr>
          <w:sz w:val="24"/>
          <w:szCs w:val="24"/>
        </w:rPr>
        <w:t>will have the greatest positive outcomes given limited resources.</w:t>
      </w:r>
      <w:r w:rsidR="00CA024E">
        <w:rPr>
          <w:sz w:val="24"/>
          <w:szCs w:val="24"/>
        </w:rPr>
        <w:t xml:space="preserve">   </w:t>
      </w:r>
    </w:p>
    <w:p w14:paraId="07FAE26B" w14:textId="383BD325" w:rsidR="000575F8" w:rsidRDefault="002545E7" w:rsidP="00E02AC1">
      <w:pPr>
        <w:spacing w:after="160" w:line="480" w:lineRule="auto"/>
        <w:rPr>
          <w:sz w:val="24"/>
          <w:szCs w:val="24"/>
        </w:rPr>
      </w:pPr>
      <w:r>
        <w:rPr>
          <w:sz w:val="24"/>
          <w:szCs w:val="24"/>
        </w:rPr>
        <w:t>T</w:t>
      </w:r>
      <w:r w:rsidR="00E27517">
        <w:rPr>
          <w:sz w:val="24"/>
          <w:szCs w:val="24"/>
        </w:rPr>
        <w:t>o</w:t>
      </w:r>
      <w:r>
        <w:rPr>
          <w:sz w:val="24"/>
          <w:szCs w:val="24"/>
        </w:rPr>
        <w:t xml:space="preserve"> examine </w:t>
      </w:r>
      <w:r w:rsidR="00E97295">
        <w:rPr>
          <w:sz w:val="24"/>
          <w:szCs w:val="24"/>
        </w:rPr>
        <w:t xml:space="preserve">the success of </w:t>
      </w:r>
      <w:r>
        <w:rPr>
          <w:sz w:val="24"/>
          <w:szCs w:val="24"/>
        </w:rPr>
        <w:t xml:space="preserve">restoration practices and </w:t>
      </w:r>
      <w:r w:rsidR="00AF7E7D">
        <w:rPr>
          <w:sz w:val="24"/>
          <w:szCs w:val="24"/>
        </w:rPr>
        <w:t xml:space="preserve">their </w:t>
      </w:r>
      <w:r>
        <w:rPr>
          <w:sz w:val="24"/>
          <w:szCs w:val="24"/>
        </w:rPr>
        <w:t>outcomes</w:t>
      </w:r>
      <w:r w:rsidR="00561A15">
        <w:rPr>
          <w:sz w:val="24"/>
          <w:szCs w:val="24"/>
        </w:rPr>
        <w:t xml:space="preserve">, </w:t>
      </w:r>
      <w:r>
        <w:rPr>
          <w:sz w:val="24"/>
          <w:szCs w:val="24"/>
        </w:rPr>
        <w:t>w</w:t>
      </w:r>
      <w:r w:rsidRPr="00E02AC1">
        <w:rPr>
          <w:sz w:val="24"/>
          <w:szCs w:val="24"/>
        </w:rPr>
        <w:t xml:space="preserve">e performed a meta-analysis of </w:t>
      </w:r>
      <w:r w:rsidRPr="008E0C2E">
        <w:rPr>
          <w:sz w:val="24"/>
          <w:szCs w:val="24"/>
        </w:rPr>
        <w:t>40</w:t>
      </w:r>
      <w:r w:rsidRPr="00E02AC1">
        <w:rPr>
          <w:sz w:val="24"/>
          <w:szCs w:val="24"/>
        </w:rPr>
        <w:t xml:space="preserve"> </w:t>
      </w:r>
      <w:r>
        <w:rPr>
          <w:sz w:val="24"/>
          <w:szCs w:val="24"/>
        </w:rPr>
        <w:t>peer-reviewed</w:t>
      </w:r>
      <w:r w:rsidRPr="00E02AC1">
        <w:rPr>
          <w:sz w:val="24"/>
          <w:szCs w:val="24"/>
        </w:rPr>
        <w:t xml:space="preserve"> publications</w:t>
      </w:r>
      <w:r w:rsidR="00F57FCA">
        <w:rPr>
          <w:sz w:val="24"/>
          <w:szCs w:val="24"/>
        </w:rPr>
        <w:t xml:space="preserve"> </w:t>
      </w:r>
      <w:r w:rsidR="00DD4076">
        <w:rPr>
          <w:sz w:val="24"/>
          <w:szCs w:val="24"/>
        </w:rPr>
        <w:t>that compared</w:t>
      </w:r>
      <w:r w:rsidR="00F57FCA">
        <w:rPr>
          <w:sz w:val="24"/>
          <w:szCs w:val="24"/>
        </w:rPr>
        <w:t xml:space="preserve"> </w:t>
      </w:r>
      <w:r w:rsidR="00EB3F6E">
        <w:rPr>
          <w:sz w:val="24"/>
          <w:szCs w:val="24"/>
        </w:rPr>
        <w:t xml:space="preserve">experimental and </w:t>
      </w:r>
      <w:r w:rsidR="00F57FCA">
        <w:rPr>
          <w:sz w:val="24"/>
          <w:szCs w:val="24"/>
        </w:rPr>
        <w:t>control</w:t>
      </w:r>
      <w:r w:rsidR="00EB3F6E">
        <w:rPr>
          <w:sz w:val="24"/>
          <w:szCs w:val="24"/>
        </w:rPr>
        <w:t xml:space="preserve"> groups</w:t>
      </w:r>
      <w:r w:rsidRPr="00E02AC1">
        <w:rPr>
          <w:sz w:val="24"/>
          <w:szCs w:val="24"/>
        </w:rPr>
        <w:t xml:space="preserve"> </w:t>
      </w:r>
      <w:r w:rsidR="00F57FCA">
        <w:rPr>
          <w:sz w:val="24"/>
          <w:szCs w:val="24"/>
        </w:rPr>
        <w:t>f</w:t>
      </w:r>
      <w:r>
        <w:rPr>
          <w:rStyle w:val="CommentReference"/>
          <w:rFonts w:eastAsia="Times New Roman"/>
          <w:sz w:val="24"/>
          <w:szCs w:val="24"/>
        </w:rPr>
        <w:t>rom 19 different countries</w:t>
      </w:r>
      <w:r w:rsidR="00DD4076">
        <w:rPr>
          <w:rStyle w:val="CommentReference"/>
          <w:rFonts w:eastAsia="Times New Roman"/>
          <w:sz w:val="24"/>
          <w:szCs w:val="24"/>
        </w:rPr>
        <w:t xml:space="preserve"> in dryland ecosystems</w:t>
      </w:r>
      <w:r>
        <w:rPr>
          <w:rStyle w:val="CommentReference"/>
          <w:rFonts w:eastAsia="Times New Roman"/>
          <w:sz w:val="24"/>
          <w:szCs w:val="24"/>
        </w:rPr>
        <w:t xml:space="preserve"> (Fig. 1)</w:t>
      </w:r>
      <w:r w:rsidRPr="00E02AC1">
        <w:rPr>
          <w:sz w:val="24"/>
          <w:szCs w:val="24"/>
        </w:rPr>
        <w:t>.</w:t>
      </w:r>
      <w:r w:rsidR="008E0C2E">
        <w:rPr>
          <w:sz w:val="24"/>
          <w:szCs w:val="24"/>
        </w:rPr>
        <w:t xml:space="preserve"> </w:t>
      </w:r>
      <w:r w:rsidR="00DD4076">
        <w:rPr>
          <w:sz w:val="24"/>
          <w:szCs w:val="24"/>
        </w:rPr>
        <w:t xml:space="preserve">Data </w:t>
      </w:r>
      <w:r w:rsidR="00EE1A74">
        <w:rPr>
          <w:sz w:val="24"/>
          <w:szCs w:val="24"/>
        </w:rPr>
        <w:t xml:space="preserve">collected </w:t>
      </w:r>
      <w:r w:rsidR="00DD4076">
        <w:rPr>
          <w:sz w:val="24"/>
          <w:szCs w:val="24"/>
        </w:rPr>
        <w:t>include more than 1400 entries of independent variables measured</w:t>
      </w:r>
      <w:r w:rsidR="00EE1A74">
        <w:rPr>
          <w:sz w:val="24"/>
          <w:szCs w:val="24"/>
        </w:rPr>
        <w:t xml:space="preserve"> by individual studies. </w:t>
      </w:r>
      <w:r w:rsidR="00D84C2F">
        <w:rPr>
          <w:sz w:val="24"/>
          <w:szCs w:val="24"/>
        </w:rPr>
        <w:t xml:space="preserve">Among the diverse </w:t>
      </w:r>
      <w:r w:rsidR="00FF535A">
        <w:rPr>
          <w:sz w:val="24"/>
          <w:szCs w:val="24"/>
        </w:rPr>
        <w:t>disturbances reported in drylands globally (</w:t>
      </w:r>
      <w:r w:rsidR="005D3209">
        <w:rPr>
          <w:sz w:val="24"/>
          <w:szCs w:val="24"/>
        </w:rPr>
        <w:t>F</w:t>
      </w:r>
      <w:r w:rsidR="00FF535A">
        <w:rPr>
          <w:sz w:val="24"/>
          <w:szCs w:val="24"/>
        </w:rPr>
        <w:t>ig. S1),</w:t>
      </w:r>
      <w:r w:rsidR="00D84C2F">
        <w:rPr>
          <w:sz w:val="24"/>
          <w:szCs w:val="24"/>
        </w:rPr>
        <w:t xml:space="preserve"> </w:t>
      </w:r>
      <w:r w:rsidR="00FF535A">
        <w:rPr>
          <w:sz w:val="24"/>
          <w:szCs w:val="24"/>
        </w:rPr>
        <w:t>w</w:t>
      </w:r>
      <w:r w:rsidR="000575F8" w:rsidRPr="00E02AC1">
        <w:rPr>
          <w:sz w:val="24"/>
          <w:szCs w:val="24"/>
        </w:rPr>
        <w:t xml:space="preserve">e </w:t>
      </w:r>
      <w:r w:rsidR="000575F8">
        <w:rPr>
          <w:sz w:val="24"/>
          <w:szCs w:val="24"/>
        </w:rPr>
        <w:t xml:space="preserve">focused on </w:t>
      </w:r>
      <w:r w:rsidR="00E27517">
        <w:rPr>
          <w:sz w:val="24"/>
          <w:szCs w:val="24"/>
        </w:rPr>
        <w:t xml:space="preserve">restoration within </w:t>
      </w:r>
      <w:r w:rsidR="00E549D2">
        <w:rPr>
          <w:sz w:val="24"/>
          <w:szCs w:val="24"/>
        </w:rPr>
        <w:t xml:space="preserve">retired </w:t>
      </w:r>
      <w:r w:rsidR="000575F8">
        <w:rPr>
          <w:sz w:val="24"/>
          <w:szCs w:val="24"/>
        </w:rPr>
        <w:t>agricultur</w:t>
      </w:r>
      <w:r w:rsidR="00E27517">
        <w:rPr>
          <w:sz w:val="24"/>
          <w:szCs w:val="24"/>
        </w:rPr>
        <w:t>al lands</w:t>
      </w:r>
      <w:r w:rsidR="000575F8">
        <w:rPr>
          <w:sz w:val="24"/>
          <w:szCs w:val="24"/>
        </w:rPr>
        <w:t>, which included both farm</w:t>
      </w:r>
      <w:del w:id="23" w:author="Scott Butterfield" w:date="2019-04-01T12:24:00Z">
        <w:r w:rsidR="000575F8" w:rsidDel="00E27517">
          <w:rPr>
            <w:sz w:val="24"/>
            <w:szCs w:val="24"/>
          </w:rPr>
          <w:delText xml:space="preserve"> </w:delText>
        </w:r>
      </w:del>
      <w:r w:rsidR="000575F8">
        <w:rPr>
          <w:sz w:val="24"/>
          <w:szCs w:val="24"/>
        </w:rPr>
        <w:t>land (i.e. crops) and grazing</w:t>
      </w:r>
      <w:r w:rsidR="00F57FCA">
        <w:rPr>
          <w:sz w:val="24"/>
          <w:szCs w:val="24"/>
        </w:rPr>
        <w:t xml:space="preserve"> </w:t>
      </w:r>
      <w:r w:rsidR="00AC69D8">
        <w:rPr>
          <w:sz w:val="24"/>
          <w:szCs w:val="24"/>
        </w:rPr>
        <w:t>natural</w:t>
      </w:r>
      <w:r w:rsidR="000575F8">
        <w:rPr>
          <w:sz w:val="24"/>
          <w:szCs w:val="24"/>
        </w:rPr>
        <w:t xml:space="preserve"> land.</w:t>
      </w:r>
      <w:r w:rsidR="000575F8" w:rsidRPr="00E02AC1">
        <w:rPr>
          <w:sz w:val="24"/>
          <w:szCs w:val="24"/>
        </w:rPr>
        <w:t xml:space="preserve"> </w:t>
      </w:r>
      <w:r w:rsidR="003A655D">
        <w:rPr>
          <w:sz w:val="24"/>
          <w:szCs w:val="24"/>
        </w:rPr>
        <w:t>E</w:t>
      </w:r>
      <w:r w:rsidR="000575F8" w:rsidRPr="00E02AC1">
        <w:rPr>
          <w:sz w:val="24"/>
          <w:szCs w:val="24"/>
        </w:rPr>
        <w:t xml:space="preserve">ach </w:t>
      </w:r>
      <w:r w:rsidR="00E27517">
        <w:rPr>
          <w:sz w:val="24"/>
          <w:szCs w:val="24"/>
        </w:rPr>
        <w:t>restoration practice</w:t>
      </w:r>
      <w:r w:rsidR="00AC69D8">
        <w:rPr>
          <w:sz w:val="24"/>
          <w:szCs w:val="24"/>
        </w:rPr>
        <w:t xml:space="preserve"> </w:t>
      </w:r>
      <w:r w:rsidR="006A322F">
        <w:rPr>
          <w:sz w:val="24"/>
          <w:szCs w:val="24"/>
        </w:rPr>
        <w:t>w</w:t>
      </w:r>
      <w:r w:rsidR="00E73A97">
        <w:rPr>
          <w:sz w:val="24"/>
          <w:szCs w:val="24"/>
        </w:rPr>
        <w:t>as</w:t>
      </w:r>
      <w:r w:rsidR="003A655D">
        <w:rPr>
          <w:sz w:val="24"/>
          <w:szCs w:val="24"/>
        </w:rPr>
        <w:t xml:space="preserve"> classified </w:t>
      </w:r>
      <w:r w:rsidR="00E27517">
        <w:rPr>
          <w:sz w:val="24"/>
          <w:szCs w:val="24"/>
        </w:rPr>
        <w:t xml:space="preserve">as either </w:t>
      </w:r>
      <w:r w:rsidR="000575F8" w:rsidRPr="00E02AC1">
        <w:rPr>
          <w:sz w:val="24"/>
          <w:szCs w:val="24"/>
        </w:rPr>
        <w:t>active</w:t>
      </w:r>
      <w:r w:rsidR="00E27517">
        <w:rPr>
          <w:sz w:val="24"/>
          <w:szCs w:val="24"/>
        </w:rPr>
        <w:t>, which involves human assistance in the restoration process,</w:t>
      </w:r>
      <w:r w:rsidR="000575F8" w:rsidRPr="00E02AC1">
        <w:rPr>
          <w:sz w:val="24"/>
          <w:szCs w:val="24"/>
        </w:rPr>
        <w:t xml:space="preserve"> or passive</w:t>
      </w:r>
      <w:r w:rsidR="00E27517">
        <w:rPr>
          <w:sz w:val="24"/>
          <w:szCs w:val="24"/>
        </w:rPr>
        <w:t xml:space="preserve">, which allows </w:t>
      </w:r>
      <w:r w:rsidR="005463FB">
        <w:rPr>
          <w:sz w:val="24"/>
          <w:szCs w:val="24"/>
        </w:rPr>
        <w:t>for</w:t>
      </w:r>
      <w:r w:rsidR="005463FB" w:rsidRPr="00E02AC1">
        <w:rPr>
          <w:sz w:val="24"/>
          <w:szCs w:val="24"/>
        </w:rPr>
        <w:t xml:space="preserve"> </w:t>
      </w:r>
      <w:r w:rsidR="005463FB">
        <w:rPr>
          <w:sz w:val="24"/>
          <w:szCs w:val="24"/>
        </w:rPr>
        <w:t>natural</w:t>
      </w:r>
      <w:r w:rsidR="007B4ABA">
        <w:rPr>
          <w:sz w:val="24"/>
          <w:szCs w:val="24"/>
        </w:rPr>
        <w:t xml:space="preserve"> recovery of </w:t>
      </w:r>
      <w:r w:rsidR="0051145B">
        <w:rPr>
          <w:sz w:val="24"/>
          <w:szCs w:val="24"/>
        </w:rPr>
        <w:t>the system</w:t>
      </w:r>
      <w:r w:rsidR="00CB1CBE">
        <w:rPr>
          <w:sz w:val="24"/>
          <w:szCs w:val="24"/>
        </w:rPr>
        <w:t xml:space="preserve"> </w:t>
      </w:r>
      <w:r w:rsidR="00CE69DF">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CE69DF">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CE69DF">
        <w:rPr>
          <w:sz w:val="24"/>
          <w:szCs w:val="24"/>
        </w:rPr>
        <w:fldChar w:fldCharType="end"/>
      </w:r>
      <w:r w:rsidR="000575F8">
        <w:rPr>
          <w:sz w:val="24"/>
          <w:szCs w:val="24"/>
        </w:rPr>
        <w:t xml:space="preserve">. </w:t>
      </w:r>
      <w:r w:rsidR="00AF7E7D">
        <w:rPr>
          <w:sz w:val="24"/>
          <w:szCs w:val="24"/>
        </w:rPr>
        <w:t>For each study w</w:t>
      </w:r>
      <w:r w:rsidR="00956C49">
        <w:rPr>
          <w:sz w:val="24"/>
          <w:szCs w:val="24"/>
        </w:rPr>
        <w:t xml:space="preserve">e </w:t>
      </w:r>
      <w:r w:rsidR="00AF7E7D">
        <w:rPr>
          <w:sz w:val="24"/>
          <w:szCs w:val="24"/>
        </w:rPr>
        <w:t xml:space="preserve">also </w:t>
      </w:r>
      <w:r w:rsidR="00956C49">
        <w:rPr>
          <w:sz w:val="24"/>
          <w:szCs w:val="24"/>
        </w:rPr>
        <w:t xml:space="preserve">extracted data of the restoration outcome adopted to </w:t>
      </w:r>
      <w:r w:rsidR="00AF7E7D">
        <w:rPr>
          <w:sz w:val="24"/>
          <w:szCs w:val="24"/>
        </w:rPr>
        <w:t xml:space="preserve">express the response </w:t>
      </w:r>
      <w:r w:rsidR="00DD4076">
        <w:rPr>
          <w:sz w:val="24"/>
          <w:szCs w:val="24"/>
        </w:rPr>
        <w:t>to</w:t>
      </w:r>
      <w:r w:rsidR="00AF7E7D">
        <w:rPr>
          <w:sz w:val="24"/>
          <w:szCs w:val="24"/>
        </w:rPr>
        <w:t xml:space="preserve"> </w:t>
      </w:r>
      <w:r w:rsidR="00956C49">
        <w:rPr>
          <w:sz w:val="24"/>
          <w:szCs w:val="24"/>
        </w:rPr>
        <w:t xml:space="preserve">each restoration practice </w:t>
      </w:r>
      <w:r w:rsidR="00AF7E7D">
        <w:rPr>
          <w:sz w:val="24"/>
          <w:szCs w:val="24"/>
        </w:rPr>
        <w:fldChar w:fldCharType="begin" w:fldLock="1"/>
      </w:r>
      <w:r w:rsidR="00205615">
        <w:rPr>
          <w:sz w:val="24"/>
          <w:szCs w:val="24"/>
        </w:rPr>
        <w:instrText>ADDIN CSL_CITATION {"citationItems":[{"id":"ITEM-1","itemData":{"DOI":"10.1016/s0065-2504(01)32013-5","abstract":"Meta-analysis is the statistical synthesis of the results of separate studies. It was adapted from other disciplines for use in ecology and evolutionary biology beginning in the early 1990s, and, at the turn of the century, has begun to have a substantial impact on the way data are summarized in these fields. We identify 119 studies concerned with meta-analysis in ecology and evolution, the earliest published in 1991 and the most recent in 2000. We introduce the statistical methods used in modern meta-analysis with references to the well-developed literature in the field. These formal, statistically defensible methods have been established to determine average treatment effects across studies when a common research question is being investigated, to establish confidence limits around the average effect size, and to test for consistency or lack of agreement in effect size as well as explanations for differences in the magnitude of the effect among studies. Problems with popular but statistically flawed methods for the quantitative summary of research results have been pointed out, and their use is diminishing. We discuss a number of challenges and threats to the validity of meta-analysis in ecology and evolution. In particular, we examine how difficulties resulting from missing data, publication bias, data quality and data exclusion, non-independence among observations, and the combination of dissimilar data sets may affect the perceived utility of meta-analysis in these fields and the soundness of conclusions drawn from its application. We highlight particular applications of meta-analysis in ecology and evolution, discuss several controversies surrounding individual meta-analyses, and outline some of the practical issues involved in carrying out a meta-analysis. Finally, we suggest changes that would improve the quality of data synthesis in ecology and evolutionary biology, and predict future directions for this emerging enterprise.","author":[{"dropping-particle":"","family":"Gurevitch","given":"Jessica","non-dropping-particle":"","parse-names":false,"suffix":""},{"dropping-particle":"","family":"Curtis","given":"Peter S.","non-dropping-particle":"","parse-names":false,"suffix":""},{"dropping-particle":"","family":"Jones","given":"Michael H.","non-dropping-particle":"","parse-names":false,"suffix":""}],"id":"ITEM-1","issued":{"date-parts":[["2004"]]},"page":"199-247","title":"Meta-analysis in ecology","type":"article-journal","volume":"32"},"uris":["http://www.mendeley.com/documents/?uuid=7f18da0a-836f-4b96-be0a-6a01e46e20d7"]}],"mendeley":{"formattedCitation":"(&lt;i&gt;22&lt;/i&gt;)","plainTextFormattedCitation":"(22)","previouslyFormattedCitation":"(&lt;i&gt;21&lt;/i&gt;)"},"properties":{"noteIndex":0},"schema":"https://github.com/citation-style-language/schema/raw/master/csl-citation.json"}</w:instrText>
      </w:r>
      <w:r w:rsidR="00AF7E7D">
        <w:rPr>
          <w:sz w:val="24"/>
          <w:szCs w:val="24"/>
        </w:rPr>
        <w:fldChar w:fldCharType="separate"/>
      </w:r>
      <w:r w:rsidR="00205615" w:rsidRPr="00205615">
        <w:rPr>
          <w:noProof/>
          <w:sz w:val="24"/>
          <w:szCs w:val="24"/>
        </w:rPr>
        <w:t>(</w:t>
      </w:r>
      <w:r w:rsidR="00205615" w:rsidRPr="00205615">
        <w:rPr>
          <w:i/>
          <w:noProof/>
          <w:sz w:val="24"/>
          <w:szCs w:val="24"/>
        </w:rPr>
        <w:t>22</w:t>
      </w:r>
      <w:r w:rsidR="00205615" w:rsidRPr="00205615">
        <w:rPr>
          <w:noProof/>
          <w:sz w:val="24"/>
          <w:szCs w:val="24"/>
        </w:rPr>
        <w:t>)</w:t>
      </w:r>
      <w:r w:rsidR="00AF7E7D">
        <w:rPr>
          <w:sz w:val="24"/>
          <w:szCs w:val="24"/>
        </w:rPr>
        <w:fldChar w:fldCharType="end"/>
      </w:r>
      <w:r w:rsidR="00AF7E7D">
        <w:rPr>
          <w:sz w:val="24"/>
          <w:szCs w:val="24"/>
        </w:rPr>
        <w:t>.</w:t>
      </w:r>
      <w:r w:rsidR="00956C49">
        <w:rPr>
          <w:sz w:val="24"/>
          <w:szCs w:val="24"/>
        </w:rPr>
        <w:t xml:space="preserve"> T</w:t>
      </w:r>
      <w:r w:rsidR="000575F8">
        <w:rPr>
          <w:sz w:val="24"/>
          <w:szCs w:val="24"/>
        </w:rPr>
        <w:t xml:space="preserve">he </w:t>
      </w:r>
      <w:r w:rsidR="00E27517">
        <w:rPr>
          <w:sz w:val="24"/>
          <w:szCs w:val="24"/>
        </w:rPr>
        <w:t>success</w:t>
      </w:r>
      <w:r w:rsidR="000575F8">
        <w:rPr>
          <w:sz w:val="24"/>
          <w:szCs w:val="24"/>
        </w:rPr>
        <w:t xml:space="preserve"> of restoration </w:t>
      </w:r>
      <w:r w:rsidR="00E27517">
        <w:rPr>
          <w:sz w:val="24"/>
          <w:szCs w:val="24"/>
        </w:rPr>
        <w:t>practice</w:t>
      </w:r>
      <w:r w:rsidR="007C5B75">
        <w:rPr>
          <w:sz w:val="24"/>
          <w:szCs w:val="24"/>
        </w:rPr>
        <w:t>s</w:t>
      </w:r>
      <w:r w:rsidR="005B5A76">
        <w:rPr>
          <w:sz w:val="24"/>
          <w:szCs w:val="24"/>
        </w:rPr>
        <w:t xml:space="preserve"> and outcome</w:t>
      </w:r>
      <w:r w:rsidR="007C5B75">
        <w:rPr>
          <w:sz w:val="24"/>
          <w:szCs w:val="24"/>
        </w:rPr>
        <w:t>s</w:t>
      </w:r>
      <w:r w:rsidR="00956C49">
        <w:rPr>
          <w:sz w:val="24"/>
          <w:szCs w:val="24"/>
        </w:rPr>
        <w:t xml:space="preserve"> was assessed </w:t>
      </w:r>
      <w:r w:rsidR="000575F8">
        <w:rPr>
          <w:sz w:val="24"/>
          <w:szCs w:val="24"/>
        </w:rPr>
        <w:t xml:space="preserve">using </w:t>
      </w:r>
      <w:r w:rsidR="000575F8" w:rsidRPr="00E02AC1">
        <w:rPr>
          <w:sz w:val="24"/>
          <w:szCs w:val="24"/>
        </w:rPr>
        <w:t xml:space="preserve">the log </w:t>
      </w:r>
      <w:r w:rsidR="000575F8" w:rsidRPr="00E02AC1">
        <w:rPr>
          <w:sz w:val="24"/>
          <w:szCs w:val="24"/>
        </w:rPr>
        <w:lastRenderedPageBreak/>
        <w:t>response ratio (lrr)</w:t>
      </w:r>
      <w:r w:rsidR="006A322F">
        <w:rPr>
          <w:sz w:val="24"/>
          <w:szCs w:val="24"/>
        </w:rPr>
        <w:t xml:space="preserve"> </w:t>
      </w:r>
      <w:r w:rsidR="00FA0C46">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FA0C46">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FA0C46">
        <w:rPr>
          <w:sz w:val="24"/>
          <w:szCs w:val="24"/>
        </w:rPr>
        <w:fldChar w:fldCharType="end"/>
      </w:r>
      <w:r w:rsidR="000575F8" w:rsidRPr="00E02AC1">
        <w:rPr>
          <w:sz w:val="24"/>
          <w:szCs w:val="24"/>
        </w:rPr>
        <w:t xml:space="preserve">. </w:t>
      </w:r>
      <w:r w:rsidR="000575F8">
        <w:rPr>
          <w:sz w:val="24"/>
          <w:szCs w:val="24"/>
        </w:rPr>
        <w:t>W</w:t>
      </w:r>
      <w:r w:rsidR="000575F8" w:rsidRPr="00E02AC1">
        <w:rPr>
          <w:sz w:val="24"/>
          <w:szCs w:val="24"/>
        </w:rPr>
        <w:t>e group</w:t>
      </w:r>
      <w:r w:rsidR="00174181">
        <w:rPr>
          <w:sz w:val="24"/>
          <w:szCs w:val="24"/>
        </w:rPr>
        <w:t>ed</w:t>
      </w:r>
      <w:r w:rsidR="000575F8" w:rsidRPr="00E02AC1">
        <w:rPr>
          <w:sz w:val="24"/>
          <w:szCs w:val="24"/>
        </w:rPr>
        <w:t xml:space="preserve"> </w:t>
      </w:r>
      <w:r w:rsidR="00174181">
        <w:rPr>
          <w:sz w:val="24"/>
          <w:szCs w:val="24"/>
        </w:rPr>
        <w:t xml:space="preserve">active </w:t>
      </w:r>
      <w:r w:rsidR="000575F8">
        <w:rPr>
          <w:sz w:val="24"/>
          <w:szCs w:val="24"/>
        </w:rPr>
        <w:t>restoration practices</w:t>
      </w:r>
      <w:r w:rsidR="000575F8" w:rsidRPr="00E02AC1">
        <w:rPr>
          <w:sz w:val="24"/>
          <w:szCs w:val="24"/>
        </w:rPr>
        <w:t xml:space="preserve"> into </w:t>
      </w:r>
      <w:r w:rsidR="00B52BFA">
        <w:rPr>
          <w:sz w:val="24"/>
          <w:szCs w:val="24"/>
        </w:rPr>
        <w:t xml:space="preserve">the following </w:t>
      </w:r>
      <w:r w:rsidR="00174181">
        <w:rPr>
          <w:sz w:val="24"/>
          <w:szCs w:val="24"/>
        </w:rPr>
        <w:t>three</w:t>
      </w:r>
      <w:r w:rsidR="00174181" w:rsidRPr="00E02AC1">
        <w:rPr>
          <w:sz w:val="24"/>
          <w:szCs w:val="24"/>
        </w:rPr>
        <w:t xml:space="preserve"> </w:t>
      </w:r>
      <w:r w:rsidR="000575F8" w:rsidRPr="00E02AC1">
        <w:rPr>
          <w:sz w:val="24"/>
          <w:szCs w:val="24"/>
        </w:rPr>
        <w:t>categories</w:t>
      </w:r>
      <w:r w:rsidR="001470D5">
        <w:rPr>
          <w:sz w:val="24"/>
          <w:szCs w:val="24"/>
        </w:rPr>
        <w:t xml:space="preserve"> based on their </w:t>
      </w:r>
      <w:r w:rsidR="00B52BFA">
        <w:rPr>
          <w:sz w:val="24"/>
          <w:szCs w:val="24"/>
        </w:rPr>
        <w:t xml:space="preserve">primary </w:t>
      </w:r>
      <w:r w:rsidR="001470D5">
        <w:rPr>
          <w:sz w:val="24"/>
          <w:szCs w:val="24"/>
        </w:rPr>
        <w:t>focus</w:t>
      </w:r>
      <w:r w:rsidR="00BD5548">
        <w:rPr>
          <w:sz w:val="24"/>
          <w:szCs w:val="24"/>
        </w:rPr>
        <w:t>:</w:t>
      </w:r>
      <w:r w:rsidR="001470D5">
        <w:rPr>
          <w:sz w:val="24"/>
          <w:szCs w:val="24"/>
        </w:rPr>
        <w:t xml:space="preserve"> </w:t>
      </w:r>
      <w:r w:rsidR="000575F8" w:rsidRPr="00E02AC1">
        <w:rPr>
          <w:sz w:val="24"/>
          <w:szCs w:val="24"/>
        </w:rPr>
        <w:t xml:space="preserve">soil, vegetation, </w:t>
      </w:r>
      <w:r w:rsidR="001470D5">
        <w:rPr>
          <w:sz w:val="24"/>
          <w:szCs w:val="24"/>
        </w:rPr>
        <w:t xml:space="preserve">and </w:t>
      </w:r>
      <w:r w:rsidR="00F72096">
        <w:rPr>
          <w:sz w:val="24"/>
          <w:szCs w:val="24"/>
        </w:rPr>
        <w:t>water supply</w:t>
      </w:r>
      <w:r w:rsidR="000575F8" w:rsidRPr="00E02AC1">
        <w:rPr>
          <w:sz w:val="24"/>
          <w:szCs w:val="24"/>
        </w:rPr>
        <w:t xml:space="preserve"> </w:t>
      </w:r>
      <w:r w:rsidR="000575F8">
        <w:rPr>
          <w:sz w:val="24"/>
          <w:szCs w:val="24"/>
        </w:rPr>
        <w:t>(</w:t>
      </w:r>
      <w:r w:rsidR="00C90DAF">
        <w:rPr>
          <w:sz w:val="24"/>
          <w:szCs w:val="24"/>
        </w:rPr>
        <w:t>Table 1</w:t>
      </w:r>
      <w:r w:rsidR="00AF7E7D">
        <w:rPr>
          <w:sz w:val="24"/>
          <w:szCs w:val="24"/>
        </w:rPr>
        <w:t>A</w:t>
      </w:r>
      <w:r w:rsidR="00C90DAF">
        <w:rPr>
          <w:sz w:val="24"/>
          <w:szCs w:val="24"/>
        </w:rPr>
        <w:t xml:space="preserve">; </w:t>
      </w:r>
      <w:r w:rsidR="005D3209">
        <w:rPr>
          <w:sz w:val="24"/>
          <w:szCs w:val="24"/>
        </w:rPr>
        <w:t>T</w:t>
      </w:r>
      <w:r w:rsidR="000575F8">
        <w:rPr>
          <w:sz w:val="24"/>
          <w:szCs w:val="24"/>
        </w:rPr>
        <w:t>able S1</w:t>
      </w:r>
      <w:r w:rsidR="000575F8" w:rsidRPr="00E02AC1">
        <w:rPr>
          <w:sz w:val="24"/>
          <w:szCs w:val="24"/>
        </w:rPr>
        <w:t>)</w:t>
      </w:r>
      <w:r w:rsidR="00F41079">
        <w:rPr>
          <w:sz w:val="24"/>
          <w:szCs w:val="24"/>
        </w:rPr>
        <w:t>.</w:t>
      </w:r>
      <w:r w:rsidR="00B16FF3">
        <w:rPr>
          <w:sz w:val="24"/>
          <w:szCs w:val="24"/>
        </w:rPr>
        <w:t xml:space="preserve"> </w:t>
      </w:r>
      <w:r w:rsidR="00F41079">
        <w:rPr>
          <w:sz w:val="24"/>
          <w:szCs w:val="24"/>
        </w:rPr>
        <w:t>P</w:t>
      </w:r>
      <w:r w:rsidR="001470D5">
        <w:rPr>
          <w:sz w:val="24"/>
          <w:szCs w:val="24"/>
        </w:rPr>
        <w:t>assive restoration practices</w:t>
      </w:r>
      <w:r w:rsidR="00F41079">
        <w:rPr>
          <w:sz w:val="24"/>
          <w:szCs w:val="24"/>
        </w:rPr>
        <w:t xml:space="preserve"> were classified as </w:t>
      </w:r>
      <w:r w:rsidR="001470D5">
        <w:rPr>
          <w:sz w:val="24"/>
          <w:szCs w:val="24"/>
        </w:rPr>
        <w:t>soil, vegetation, and grazing exclusion</w:t>
      </w:r>
      <w:r w:rsidR="000575F8" w:rsidRPr="00E02AC1">
        <w:rPr>
          <w:sz w:val="24"/>
          <w:szCs w:val="24"/>
        </w:rPr>
        <w:t xml:space="preserve">. </w:t>
      </w:r>
      <w:r w:rsidR="000575F8">
        <w:rPr>
          <w:sz w:val="24"/>
          <w:szCs w:val="24"/>
        </w:rPr>
        <w:t>W</w:t>
      </w:r>
      <w:r w:rsidR="000575F8" w:rsidRPr="00E02AC1">
        <w:rPr>
          <w:sz w:val="24"/>
          <w:szCs w:val="24"/>
        </w:rPr>
        <w:t>e</w:t>
      </w:r>
      <w:r w:rsidR="001470D5">
        <w:rPr>
          <w:sz w:val="24"/>
          <w:szCs w:val="24"/>
        </w:rPr>
        <w:t xml:space="preserve"> evaluated</w:t>
      </w:r>
      <w:r w:rsidR="000575F8" w:rsidRPr="00E02AC1">
        <w:rPr>
          <w:sz w:val="24"/>
          <w:szCs w:val="24"/>
        </w:rPr>
        <w:t xml:space="preserve"> </w:t>
      </w:r>
      <w:r w:rsidR="001470D5">
        <w:rPr>
          <w:sz w:val="24"/>
          <w:szCs w:val="24"/>
        </w:rPr>
        <w:t xml:space="preserve">active </w:t>
      </w:r>
      <w:r w:rsidR="000575F8">
        <w:rPr>
          <w:sz w:val="24"/>
          <w:szCs w:val="24"/>
        </w:rPr>
        <w:t>restoration</w:t>
      </w:r>
      <w:r w:rsidR="000575F8" w:rsidRPr="00E02AC1">
        <w:rPr>
          <w:sz w:val="24"/>
          <w:szCs w:val="24"/>
        </w:rPr>
        <w:t xml:space="preserve"> outcomes</w:t>
      </w:r>
      <w:r w:rsidR="001470D5">
        <w:rPr>
          <w:sz w:val="24"/>
          <w:szCs w:val="24"/>
        </w:rPr>
        <w:t xml:space="preserve"> across</w:t>
      </w:r>
      <w:r w:rsidR="000575F8" w:rsidRPr="00E02AC1">
        <w:rPr>
          <w:sz w:val="24"/>
          <w:szCs w:val="24"/>
        </w:rPr>
        <w:t xml:space="preserve"> four </w:t>
      </w:r>
      <w:r w:rsidR="00B16FF3">
        <w:rPr>
          <w:sz w:val="24"/>
          <w:szCs w:val="24"/>
        </w:rPr>
        <w:t>categories</w:t>
      </w:r>
      <w:r w:rsidR="00BD5548">
        <w:rPr>
          <w:sz w:val="24"/>
          <w:szCs w:val="24"/>
        </w:rPr>
        <w:t>:</w:t>
      </w:r>
      <w:r w:rsidR="000575F8" w:rsidRPr="00E02AC1">
        <w:rPr>
          <w:sz w:val="24"/>
          <w:szCs w:val="24"/>
        </w:rPr>
        <w:t xml:space="preserve"> soil,</w:t>
      </w:r>
      <w:r w:rsidR="00B16FF3">
        <w:rPr>
          <w:sz w:val="24"/>
          <w:szCs w:val="24"/>
        </w:rPr>
        <w:t xml:space="preserve"> vegetation,</w:t>
      </w:r>
      <w:r w:rsidR="000575F8" w:rsidRPr="00E02AC1">
        <w:rPr>
          <w:sz w:val="24"/>
          <w:szCs w:val="24"/>
        </w:rPr>
        <w:t xml:space="preserve"> animals</w:t>
      </w:r>
      <w:r w:rsidR="001470D5">
        <w:rPr>
          <w:sz w:val="24"/>
          <w:szCs w:val="24"/>
        </w:rPr>
        <w:t>,</w:t>
      </w:r>
      <w:r w:rsidR="000575F8" w:rsidRPr="00E02AC1">
        <w:rPr>
          <w:sz w:val="24"/>
          <w:szCs w:val="24"/>
        </w:rPr>
        <w:t xml:space="preserve"> and habitat</w:t>
      </w:r>
      <w:r w:rsidR="000575F8">
        <w:rPr>
          <w:sz w:val="24"/>
          <w:szCs w:val="24"/>
        </w:rPr>
        <w:t xml:space="preserve"> </w:t>
      </w:r>
      <w:r w:rsidR="000575F8" w:rsidRPr="00E02AC1">
        <w:rPr>
          <w:sz w:val="24"/>
          <w:szCs w:val="24"/>
        </w:rPr>
        <w:t>(</w:t>
      </w:r>
      <w:r w:rsidR="00C90DAF">
        <w:rPr>
          <w:sz w:val="24"/>
          <w:szCs w:val="24"/>
        </w:rPr>
        <w:t>Table 1</w:t>
      </w:r>
      <w:r w:rsidR="00AF7E7D">
        <w:rPr>
          <w:sz w:val="24"/>
          <w:szCs w:val="24"/>
        </w:rPr>
        <w:t>B</w:t>
      </w:r>
      <w:r w:rsidR="000575F8"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5B3247">
        <w:rPr>
          <w:sz w:val="24"/>
          <w:szCs w:val="24"/>
        </w:rPr>
        <w:t xml:space="preserve"> </w:t>
      </w:r>
      <w:r w:rsidR="0071094F">
        <w:rPr>
          <w:sz w:val="24"/>
          <w:szCs w:val="24"/>
        </w:rPr>
        <w:t xml:space="preserve">was used </w:t>
      </w:r>
      <w:r w:rsidR="005105CE">
        <w:rPr>
          <w:sz w:val="24"/>
          <w:szCs w:val="24"/>
        </w:rPr>
        <w:t xml:space="preserve">when studies reported </w:t>
      </w:r>
      <w:r w:rsidR="00BD7D51">
        <w:rPr>
          <w:sz w:val="24"/>
          <w:szCs w:val="24"/>
        </w:rPr>
        <w:t>measures of both soil and vegetation</w:t>
      </w:r>
      <w:r w:rsidR="00CB1CBE">
        <w:rPr>
          <w:sz w:val="24"/>
          <w:szCs w:val="24"/>
        </w:rPr>
        <w:t xml:space="preserve">. </w:t>
      </w:r>
      <w:r w:rsidR="001470D5">
        <w:rPr>
          <w:sz w:val="24"/>
          <w:szCs w:val="24"/>
        </w:rPr>
        <w:t xml:space="preserve">We evaluated passive restoration outcomes across </w:t>
      </w:r>
      <w:r w:rsidR="00BD5548">
        <w:rPr>
          <w:sz w:val="24"/>
          <w:szCs w:val="24"/>
        </w:rPr>
        <w:t xml:space="preserve">the same </w:t>
      </w:r>
      <w:r w:rsidR="001470D5">
        <w:rPr>
          <w:sz w:val="24"/>
          <w:szCs w:val="24"/>
        </w:rPr>
        <w:t>three categories</w:t>
      </w:r>
      <w:r w:rsidR="00BD5548">
        <w:rPr>
          <w:sz w:val="24"/>
          <w:szCs w:val="24"/>
        </w:rPr>
        <w:t>:</w:t>
      </w:r>
      <w:r w:rsidR="001470D5">
        <w:rPr>
          <w:sz w:val="24"/>
          <w:szCs w:val="24"/>
        </w:rPr>
        <w:t xml:space="preserve"> soil, </w:t>
      </w:r>
      <w:r w:rsidR="00427D62">
        <w:rPr>
          <w:sz w:val="24"/>
          <w:szCs w:val="24"/>
        </w:rPr>
        <w:t xml:space="preserve">vegetation, </w:t>
      </w:r>
      <w:r w:rsidR="001470D5">
        <w:rPr>
          <w:sz w:val="24"/>
          <w:szCs w:val="24"/>
        </w:rPr>
        <w:t>and habitat (Table 1</w:t>
      </w:r>
      <w:r w:rsidR="00054645">
        <w:rPr>
          <w:sz w:val="24"/>
          <w:szCs w:val="24"/>
        </w:rPr>
        <w:t>B</w:t>
      </w:r>
      <w:r w:rsidR="001470D5">
        <w:rPr>
          <w:sz w:val="24"/>
          <w:szCs w:val="24"/>
        </w:rPr>
        <w:t xml:space="preserve">). </w:t>
      </w:r>
      <w:r w:rsidR="000575F8" w:rsidRPr="00E02AC1">
        <w:rPr>
          <w:sz w:val="24"/>
          <w:szCs w:val="24"/>
        </w:rPr>
        <w:t xml:space="preserve">We </w:t>
      </w:r>
      <w:r w:rsidR="000575F8">
        <w:rPr>
          <w:sz w:val="24"/>
          <w:szCs w:val="24"/>
        </w:rPr>
        <w:t>used</w:t>
      </w:r>
      <w:r w:rsidR="000575F8" w:rsidRPr="00E02AC1">
        <w:rPr>
          <w:sz w:val="24"/>
          <w:szCs w:val="24"/>
        </w:rPr>
        <w:t xml:space="preserve"> random effects models to account for the variability </w:t>
      </w:r>
      <w:r w:rsidR="000575F8">
        <w:rPr>
          <w:sz w:val="24"/>
          <w:szCs w:val="24"/>
        </w:rPr>
        <w:t>within the studies</w:t>
      </w:r>
      <w:r w:rsidR="00AC69D8">
        <w:rPr>
          <w:sz w:val="24"/>
          <w:szCs w:val="24"/>
        </w:rPr>
        <w:t xml:space="preserve"> evaluated</w:t>
      </w:r>
      <w:r w:rsidR="00961E2D">
        <w:rPr>
          <w:sz w:val="24"/>
          <w:szCs w:val="24"/>
        </w:rPr>
        <w:t xml:space="preserve"> </w:t>
      </w:r>
      <w:r w:rsidR="00B82DE1">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B82DE1">
        <w:rPr>
          <w:sz w:val="24"/>
          <w:szCs w:val="24"/>
        </w:rPr>
        <w:fldChar w:fldCharType="end"/>
      </w:r>
      <w:r w:rsidR="000575F8">
        <w:rPr>
          <w:sz w:val="24"/>
          <w:szCs w:val="24"/>
        </w:rPr>
        <w:t xml:space="preserve">, and then </w:t>
      </w:r>
      <w:r w:rsidR="000575F8" w:rsidRPr="00E02AC1">
        <w:rPr>
          <w:sz w:val="24"/>
          <w:szCs w:val="24"/>
        </w:rPr>
        <w:t>applied meta-regressions to test the potential influence of aridity</w:t>
      </w:r>
      <w:r w:rsidR="00482C95">
        <w:rPr>
          <w:sz w:val="24"/>
          <w:szCs w:val="24"/>
        </w:rPr>
        <w:t xml:space="preserve"> </w:t>
      </w:r>
      <w:r w:rsidR="00B82DE1">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B82DE1">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B82DE1">
        <w:rPr>
          <w:sz w:val="24"/>
          <w:szCs w:val="24"/>
        </w:rPr>
        <w:fldChar w:fldCharType="end"/>
      </w:r>
      <w:r w:rsidR="00B82DE1">
        <w:rPr>
          <w:sz w:val="24"/>
          <w:szCs w:val="24"/>
        </w:rPr>
        <w:t xml:space="preserve"> a</w:t>
      </w:r>
      <w:r w:rsidR="000575F8" w:rsidRPr="00E02AC1">
        <w:rPr>
          <w:sz w:val="24"/>
          <w:szCs w:val="24"/>
        </w:rPr>
        <w:t xml:space="preserve">nd </w:t>
      </w:r>
      <w:r w:rsidR="00F41079">
        <w:rPr>
          <w:sz w:val="24"/>
          <w:szCs w:val="24"/>
        </w:rPr>
        <w:t>duration</w:t>
      </w:r>
      <w:r w:rsidR="000575F8" w:rsidRPr="00E02AC1">
        <w:rPr>
          <w:sz w:val="24"/>
          <w:szCs w:val="24"/>
        </w:rPr>
        <w:t xml:space="preserve"> of </w:t>
      </w:r>
      <w:r w:rsidR="00F41079">
        <w:rPr>
          <w:sz w:val="24"/>
          <w:szCs w:val="24"/>
        </w:rPr>
        <w:t>studies</w:t>
      </w:r>
      <w:r w:rsidR="005D3209">
        <w:rPr>
          <w:sz w:val="24"/>
          <w:szCs w:val="24"/>
        </w:rPr>
        <w:t xml:space="preserve"> since restoration practice implementation</w:t>
      </w:r>
      <w:r w:rsidR="00427D62">
        <w:rPr>
          <w:sz w:val="24"/>
          <w:szCs w:val="24"/>
        </w:rPr>
        <w:t>.</w:t>
      </w:r>
    </w:p>
    <w:p w14:paraId="54443F0F" w14:textId="7AD49F41" w:rsidR="008809FF" w:rsidDel="003F5517" w:rsidRDefault="00FF674C" w:rsidP="00E02AC1">
      <w:pPr>
        <w:spacing w:line="480" w:lineRule="auto"/>
        <w:rPr>
          <w:del w:id="24" w:author="Abigail Hart" w:date="2019-04-02T15:41:00Z"/>
          <w:sz w:val="24"/>
          <w:szCs w:val="24"/>
        </w:rPr>
      </w:pPr>
      <w:r>
        <w:rPr>
          <w:sz w:val="24"/>
          <w:szCs w:val="24"/>
        </w:rPr>
        <w:t>A</w:t>
      </w:r>
      <w:r w:rsidR="008809FF">
        <w:rPr>
          <w:sz w:val="24"/>
          <w:szCs w:val="24"/>
        </w:rPr>
        <w:t xml:space="preserve">ctive restoration </w:t>
      </w:r>
      <w:r>
        <w:rPr>
          <w:sz w:val="24"/>
          <w:szCs w:val="24"/>
        </w:rPr>
        <w:t>consistently led to</w:t>
      </w:r>
      <w:r w:rsidR="00573AB3">
        <w:rPr>
          <w:sz w:val="24"/>
          <w:szCs w:val="24"/>
        </w:rPr>
        <w:t xml:space="preserve"> </w:t>
      </w:r>
      <w:r w:rsidR="008809FF">
        <w:rPr>
          <w:sz w:val="24"/>
          <w:szCs w:val="24"/>
        </w:rPr>
        <w:t xml:space="preserve">positive </w:t>
      </w:r>
      <w:r w:rsidR="00401633">
        <w:rPr>
          <w:sz w:val="24"/>
          <w:szCs w:val="24"/>
        </w:rPr>
        <w:t>responses</w:t>
      </w:r>
      <w:r w:rsidR="005C351F">
        <w:rPr>
          <w:sz w:val="24"/>
          <w:szCs w:val="24"/>
        </w:rPr>
        <w:t xml:space="preserve"> (Table 1)</w:t>
      </w:r>
      <w:r w:rsidR="00A74724">
        <w:rPr>
          <w:sz w:val="24"/>
          <w:szCs w:val="24"/>
        </w:rPr>
        <w:t>.</w:t>
      </w:r>
      <w:r w:rsidR="008809FF" w:rsidRPr="00E02AC1">
        <w:rPr>
          <w:sz w:val="24"/>
          <w:szCs w:val="24"/>
        </w:rPr>
        <w:t xml:space="preserve"> </w:t>
      </w:r>
      <w:r w:rsidR="00B41EFE">
        <w:rPr>
          <w:sz w:val="24"/>
          <w:szCs w:val="24"/>
        </w:rPr>
        <w:t>All t</w:t>
      </w:r>
      <w:r w:rsidR="008809FF" w:rsidRPr="00E02AC1">
        <w:rPr>
          <w:sz w:val="24"/>
          <w:szCs w:val="24"/>
        </w:rPr>
        <w:t xml:space="preserve">hree </w:t>
      </w:r>
      <w:r w:rsidR="0077122F">
        <w:rPr>
          <w:sz w:val="24"/>
          <w:szCs w:val="24"/>
        </w:rPr>
        <w:t xml:space="preserve">specific </w:t>
      </w:r>
      <w:r w:rsidR="00AD3C06">
        <w:rPr>
          <w:sz w:val="24"/>
          <w:szCs w:val="24"/>
        </w:rPr>
        <w:t xml:space="preserve">categories </w:t>
      </w:r>
      <w:r w:rsidR="008809FF" w:rsidRPr="00E02AC1">
        <w:rPr>
          <w:sz w:val="24"/>
          <w:szCs w:val="24"/>
        </w:rPr>
        <w:t xml:space="preserve">of active </w:t>
      </w:r>
      <w:r w:rsidR="00B41EFE">
        <w:rPr>
          <w:sz w:val="24"/>
          <w:szCs w:val="24"/>
        </w:rPr>
        <w:t xml:space="preserve">restoration </w:t>
      </w:r>
      <w:r w:rsidR="001470D5">
        <w:rPr>
          <w:sz w:val="24"/>
          <w:szCs w:val="24"/>
        </w:rPr>
        <w:t>had</w:t>
      </w:r>
      <w:r w:rsidR="001470D5" w:rsidRPr="00E02AC1">
        <w:rPr>
          <w:sz w:val="24"/>
          <w:szCs w:val="24"/>
        </w:rPr>
        <w:t xml:space="preserve"> </w:t>
      </w:r>
      <w:r w:rsidR="008809FF" w:rsidRPr="00E02AC1">
        <w:rPr>
          <w:sz w:val="24"/>
          <w:szCs w:val="24"/>
        </w:rPr>
        <w:t>net positive</w:t>
      </w:r>
      <w:r w:rsidR="001470D5">
        <w:rPr>
          <w:sz w:val="24"/>
          <w:szCs w:val="24"/>
        </w:rPr>
        <w:t xml:space="preserve"> </w:t>
      </w:r>
      <w:r w:rsidR="00401633">
        <w:rPr>
          <w:sz w:val="24"/>
          <w:szCs w:val="24"/>
        </w:rPr>
        <w:t>responses</w:t>
      </w:r>
      <w:r w:rsidR="001470D5">
        <w:rPr>
          <w:sz w:val="24"/>
          <w:szCs w:val="24"/>
        </w:rPr>
        <w:t xml:space="preserve"> (Table 1</w:t>
      </w:r>
      <w:r w:rsidR="00401633">
        <w:rPr>
          <w:sz w:val="24"/>
          <w:szCs w:val="24"/>
        </w:rPr>
        <w:t>A</w:t>
      </w:r>
      <w:r w:rsidR="00725A5D">
        <w:rPr>
          <w:sz w:val="24"/>
          <w:szCs w:val="24"/>
        </w:rPr>
        <w:t xml:space="preserve">, </w:t>
      </w:r>
      <w:r w:rsidR="00725A5D" w:rsidRPr="00E02AC1">
        <w:rPr>
          <w:sz w:val="24"/>
          <w:szCs w:val="24"/>
        </w:rPr>
        <w:t>Fig. 2</w:t>
      </w:r>
      <w:r w:rsidR="001470D5">
        <w:rPr>
          <w:sz w:val="24"/>
          <w:szCs w:val="24"/>
        </w:rPr>
        <w:t>)</w:t>
      </w:r>
      <w:r w:rsidR="005C351F">
        <w:rPr>
          <w:sz w:val="24"/>
          <w:szCs w:val="24"/>
        </w:rPr>
        <w:t>;</w:t>
      </w:r>
      <w:r w:rsidR="00863D60">
        <w:rPr>
          <w:sz w:val="24"/>
          <w:szCs w:val="24"/>
        </w:rPr>
        <w:t xml:space="preserve"> </w:t>
      </w:r>
      <w:r w:rsidR="00F72096">
        <w:rPr>
          <w:sz w:val="24"/>
          <w:szCs w:val="24"/>
        </w:rPr>
        <w:t>water supply</w:t>
      </w:r>
      <w:r w:rsidR="00401633">
        <w:rPr>
          <w:sz w:val="24"/>
          <w:szCs w:val="24"/>
        </w:rPr>
        <w:t xml:space="preserve"> was the most effective restoration practice followed by soil </w:t>
      </w:r>
      <w:r w:rsidR="00401633" w:rsidRPr="00E02AC1">
        <w:rPr>
          <w:sz w:val="24"/>
          <w:szCs w:val="24"/>
        </w:rPr>
        <w:t xml:space="preserve">and </w:t>
      </w:r>
      <w:r w:rsidR="00401633">
        <w:rPr>
          <w:sz w:val="24"/>
          <w:szCs w:val="24"/>
        </w:rPr>
        <w:t xml:space="preserve">vegetation </w:t>
      </w:r>
      <w:r w:rsidR="005C351F">
        <w:rPr>
          <w:sz w:val="24"/>
          <w:szCs w:val="24"/>
        </w:rPr>
        <w:t xml:space="preserve">active </w:t>
      </w:r>
      <w:r w:rsidR="00401633">
        <w:rPr>
          <w:sz w:val="24"/>
          <w:szCs w:val="24"/>
        </w:rPr>
        <w:t>practices (Table 1A</w:t>
      </w:r>
      <w:r w:rsidR="00725A5D">
        <w:rPr>
          <w:sz w:val="24"/>
          <w:szCs w:val="24"/>
        </w:rPr>
        <w:t xml:space="preserve">, </w:t>
      </w:r>
      <w:r w:rsidR="00725A5D" w:rsidRPr="00E02AC1">
        <w:rPr>
          <w:sz w:val="24"/>
          <w:szCs w:val="24"/>
        </w:rPr>
        <w:t>Fig. 2</w:t>
      </w:r>
      <w:r w:rsidR="00401633">
        <w:rPr>
          <w:sz w:val="24"/>
          <w:szCs w:val="24"/>
        </w:rPr>
        <w:t>)</w:t>
      </w:r>
      <w:r w:rsidR="00401633" w:rsidRPr="00E02AC1">
        <w:rPr>
          <w:sz w:val="24"/>
          <w:szCs w:val="24"/>
        </w:rPr>
        <w:t xml:space="preserve">. </w:t>
      </w:r>
      <w:r w:rsidR="00401633">
        <w:rPr>
          <w:sz w:val="24"/>
          <w:szCs w:val="24"/>
        </w:rPr>
        <w:t xml:space="preserve">Passive vegetation recovery and grazing exclusion can also </w:t>
      </w:r>
      <w:r w:rsidR="00B705DE">
        <w:rPr>
          <w:sz w:val="24"/>
          <w:szCs w:val="24"/>
        </w:rPr>
        <w:t xml:space="preserve">have </w:t>
      </w:r>
      <w:r w:rsidR="00401633" w:rsidRPr="00E02AC1">
        <w:rPr>
          <w:sz w:val="24"/>
          <w:szCs w:val="24"/>
        </w:rPr>
        <w:t>positive effect</w:t>
      </w:r>
      <w:r w:rsidR="00401633">
        <w:rPr>
          <w:sz w:val="24"/>
          <w:szCs w:val="24"/>
        </w:rPr>
        <w:t>s</w:t>
      </w:r>
      <w:r w:rsidR="00401633" w:rsidRPr="00E02AC1">
        <w:rPr>
          <w:sz w:val="24"/>
          <w:szCs w:val="24"/>
        </w:rPr>
        <w:t xml:space="preserve"> on restoration</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B705DE">
        <w:rPr>
          <w:sz w:val="24"/>
          <w:szCs w:val="24"/>
        </w:rPr>
        <w:t xml:space="preserve">but </w:t>
      </w:r>
      <w:r w:rsidR="00401633">
        <w:rPr>
          <w:sz w:val="24"/>
          <w:szCs w:val="24"/>
        </w:rPr>
        <w:t xml:space="preserve">with lower </w:t>
      </w:r>
      <w:r w:rsidR="006C2DA6">
        <w:rPr>
          <w:sz w:val="24"/>
          <w:szCs w:val="24"/>
        </w:rPr>
        <w:t xml:space="preserve">and more variable </w:t>
      </w:r>
      <w:r w:rsidR="00401633">
        <w:rPr>
          <w:sz w:val="24"/>
          <w:szCs w:val="24"/>
        </w:rPr>
        <w:t>effect sizes than active practices</w:t>
      </w:r>
      <w:r w:rsidR="00B705DE">
        <w:rPr>
          <w:sz w:val="24"/>
          <w:szCs w:val="24"/>
        </w:rPr>
        <w:t>, while passive practices on s</w:t>
      </w:r>
      <w:r w:rsidR="00401633">
        <w:rPr>
          <w:sz w:val="24"/>
          <w:szCs w:val="24"/>
        </w:rPr>
        <w:t xml:space="preserve">oils </w:t>
      </w:r>
      <w:r w:rsidR="00B705DE">
        <w:rPr>
          <w:sz w:val="24"/>
          <w:szCs w:val="24"/>
        </w:rPr>
        <w:t>led to negative responses</w:t>
      </w:r>
      <w:r w:rsidR="00401633">
        <w:rPr>
          <w:sz w:val="24"/>
          <w:szCs w:val="24"/>
        </w:rPr>
        <w:t xml:space="preserve"> </w:t>
      </w:r>
      <w:r w:rsidR="00401633" w:rsidRPr="00E02AC1">
        <w:rPr>
          <w:sz w:val="24"/>
          <w:szCs w:val="24"/>
        </w:rPr>
        <w:t>(</w:t>
      </w:r>
      <w:r w:rsidR="00401633">
        <w:rPr>
          <w:sz w:val="24"/>
          <w:szCs w:val="24"/>
        </w:rPr>
        <w:t xml:space="preserve">Table 1A, </w:t>
      </w:r>
      <w:r w:rsidR="00401633" w:rsidRPr="00E02AC1">
        <w:rPr>
          <w:sz w:val="24"/>
          <w:szCs w:val="24"/>
        </w:rPr>
        <w:t>Fig. 2)</w:t>
      </w:r>
      <w:r w:rsidR="00401633">
        <w:rPr>
          <w:sz w:val="24"/>
          <w:szCs w:val="24"/>
        </w:rPr>
        <w:t xml:space="preserve">. </w:t>
      </w:r>
      <w:r w:rsidR="008809FF">
        <w:rPr>
          <w:sz w:val="24"/>
          <w:szCs w:val="24"/>
        </w:rPr>
        <w:t xml:space="preserve">Aridity and </w:t>
      </w:r>
      <w:r w:rsidR="00D5391E">
        <w:rPr>
          <w:sz w:val="24"/>
          <w:szCs w:val="24"/>
        </w:rPr>
        <w:t xml:space="preserve">duration of </w:t>
      </w:r>
      <w:r w:rsidR="00725A5D">
        <w:rPr>
          <w:sz w:val="24"/>
          <w:szCs w:val="24"/>
        </w:rPr>
        <w:t>studies</w:t>
      </w:r>
      <w:r w:rsidR="00D5391E">
        <w:rPr>
          <w:sz w:val="24"/>
          <w:szCs w:val="24"/>
        </w:rPr>
        <w:t xml:space="preserve"> following</w:t>
      </w:r>
      <w:r w:rsidR="00BD5548">
        <w:rPr>
          <w:sz w:val="24"/>
          <w:szCs w:val="24"/>
        </w:rPr>
        <w:t xml:space="preserve"> implementation</w:t>
      </w:r>
      <w:r w:rsidR="00781F98">
        <w:rPr>
          <w:sz w:val="24"/>
          <w:szCs w:val="24"/>
        </w:rPr>
        <w:t xml:space="preserve"> </w:t>
      </w:r>
      <w:r w:rsidR="008809FF">
        <w:rPr>
          <w:sz w:val="24"/>
          <w:szCs w:val="24"/>
        </w:rPr>
        <w:t>both</w:t>
      </w:r>
      <w:r w:rsidR="008809FF" w:rsidRPr="00E02AC1">
        <w:rPr>
          <w:sz w:val="24"/>
          <w:szCs w:val="24"/>
        </w:rPr>
        <w:t xml:space="preserve"> significantly influenced the effectiveness of active </w:t>
      </w:r>
      <w:r w:rsidR="00BD7B7F">
        <w:rPr>
          <w:sz w:val="24"/>
          <w:szCs w:val="24"/>
        </w:rPr>
        <w:t>restoration practices</w:t>
      </w:r>
      <w:r w:rsidR="008809FF" w:rsidRPr="00E02AC1">
        <w:rPr>
          <w:sz w:val="24"/>
          <w:szCs w:val="24"/>
        </w:rPr>
        <w:t xml:space="preserve"> (lrr= -0.01, 95% CI= -0.02 to -0.01; lrr= 0.003, 95% CI= 0.003 to 0.0035</w:t>
      </w:r>
      <w:r w:rsidR="009002D9">
        <w:rPr>
          <w:sz w:val="24"/>
          <w:szCs w:val="24"/>
        </w:rPr>
        <w:t>, respectively</w:t>
      </w:r>
      <w:r w:rsidR="008809FF" w:rsidRPr="00E02AC1">
        <w:rPr>
          <w:sz w:val="24"/>
          <w:szCs w:val="24"/>
        </w:rPr>
        <w:t>)</w:t>
      </w:r>
      <w:r w:rsidR="005C351F">
        <w:rPr>
          <w:sz w:val="24"/>
          <w:szCs w:val="24"/>
        </w:rPr>
        <w:t>. N</w:t>
      </w:r>
      <w:r w:rsidR="00A57868">
        <w:rPr>
          <w:sz w:val="24"/>
          <w:szCs w:val="24"/>
        </w:rPr>
        <w:t xml:space="preserve">et effectiveness of active restoration practices decreased with increasing aridity. </w:t>
      </w:r>
      <w:r w:rsidR="00DE53E2">
        <w:rPr>
          <w:sz w:val="24"/>
          <w:szCs w:val="24"/>
        </w:rPr>
        <w:t>F</w:t>
      </w:r>
      <w:r w:rsidR="008809FF" w:rsidRPr="00E02AC1">
        <w:rPr>
          <w:sz w:val="24"/>
          <w:szCs w:val="24"/>
        </w:rPr>
        <w:t xml:space="preserve">or passive </w:t>
      </w:r>
      <w:r w:rsidR="00C26CBD">
        <w:rPr>
          <w:sz w:val="24"/>
          <w:szCs w:val="24"/>
        </w:rPr>
        <w:t xml:space="preserve">approaches, </w:t>
      </w:r>
      <w:r w:rsidR="00BD5548">
        <w:rPr>
          <w:sz w:val="24"/>
          <w:szCs w:val="24"/>
        </w:rPr>
        <w:t>only</w:t>
      </w:r>
      <w:r w:rsidR="008809FF" w:rsidRPr="00E02AC1">
        <w:rPr>
          <w:sz w:val="24"/>
          <w:szCs w:val="24"/>
        </w:rPr>
        <w:t xml:space="preserve"> </w:t>
      </w:r>
      <w:r w:rsidR="00B779D1">
        <w:rPr>
          <w:sz w:val="24"/>
          <w:szCs w:val="24"/>
        </w:rPr>
        <w:t>duration of recovery</w:t>
      </w:r>
      <w:r w:rsidR="00656BCF">
        <w:rPr>
          <w:sz w:val="24"/>
          <w:szCs w:val="24"/>
        </w:rPr>
        <w:t xml:space="preserve"> </w:t>
      </w:r>
      <w:r w:rsidR="008809FF" w:rsidRPr="00E02AC1">
        <w:rPr>
          <w:sz w:val="24"/>
          <w:szCs w:val="24"/>
        </w:rPr>
        <w:t>was significant (lrr= 0.01, 95% CI= 0.008 to 0.01).</w:t>
      </w:r>
      <w:r w:rsidR="002458F7">
        <w:rPr>
          <w:sz w:val="24"/>
          <w:szCs w:val="24"/>
        </w:rPr>
        <w:t xml:space="preserve"> </w:t>
      </w:r>
      <w:r w:rsidR="00407FA2">
        <w:rPr>
          <w:sz w:val="24"/>
          <w:szCs w:val="24"/>
        </w:rPr>
        <w:t xml:space="preserve">Typically, </w:t>
      </w:r>
      <w:r w:rsidR="0078275D">
        <w:rPr>
          <w:sz w:val="24"/>
          <w:szCs w:val="24"/>
        </w:rPr>
        <w:t xml:space="preserve">active </w:t>
      </w:r>
      <w:r w:rsidR="00AC69D8">
        <w:rPr>
          <w:sz w:val="24"/>
          <w:szCs w:val="24"/>
        </w:rPr>
        <w:t xml:space="preserve">restoration was positive for </w:t>
      </w:r>
      <w:r w:rsidR="008809FF" w:rsidRPr="00E02AC1">
        <w:rPr>
          <w:sz w:val="24"/>
          <w:szCs w:val="24"/>
        </w:rPr>
        <w:t>soil</w:t>
      </w:r>
      <w:r w:rsidR="00AC69D8">
        <w:rPr>
          <w:sz w:val="24"/>
          <w:szCs w:val="24"/>
        </w:rPr>
        <w:t>s</w:t>
      </w:r>
      <w:r w:rsidR="008809FF" w:rsidRPr="00E02AC1">
        <w:rPr>
          <w:sz w:val="24"/>
          <w:szCs w:val="24"/>
        </w:rPr>
        <w:t xml:space="preserve">, </w:t>
      </w:r>
      <w:r w:rsidR="0078275D">
        <w:rPr>
          <w:sz w:val="24"/>
          <w:szCs w:val="24"/>
        </w:rPr>
        <w:t xml:space="preserve">vegetation </w:t>
      </w:r>
      <w:r w:rsidR="008809FF" w:rsidRPr="00E02AC1">
        <w:rPr>
          <w:sz w:val="24"/>
          <w:szCs w:val="24"/>
        </w:rPr>
        <w:t>and habitat</w:t>
      </w:r>
      <w:r w:rsidR="008809FF">
        <w:rPr>
          <w:sz w:val="24"/>
          <w:szCs w:val="24"/>
        </w:rPr>
        <w:t>,</w:t>
      </w:r>
      <w:r w:rsidR="008809FF" w:rsidRPr="00E02AC1">
        <w:rPr>
          <w:sz w:val="24"/>
          <w:szCs w:val="24"/>
        </w:rPr>
        <w:t xml:space="preserve"> but </w:t>
      </w:r>
      <w:r w:rsidR="008C0B2C">
        <w:rPr>
          <w:sz w:val="24"/>
          <w:szCs w:val="24"/>
        </w:rPr>
        <w:t>not</w:t>
      </w:r>
      <w:r w:rsidR="008809FF" w:rsidRPr="00E02AC1">
        <w:rPr>
          <w:sz w:val="24"/>
          <w:szCs w:val="24"/>
        </w:rPr>
        <w:t xml:space="preserve"> </w:t>
      </w:r>
      <w:r w:rsidR="00AC69D8">
        <w:rPr>
          <w:sz w:val="24"/>
          <w:szCs w:val="24"/>
        </w:rPr>
        <w:t>for</w:t>
      </w:r>
      <w:r w:rsidR="008809FF">
        <w:rPr>
          <w:sz w:val="24"/>
          <w:szCs w:val="24"/>
        </w:rPr>
        <w:t xml:space="preserve"> </w:t>
      </w:r>
      <w:r w:rsidR="00A57868" w:rsidRPr="00E02AC1">
        <w:rPr>
          <w:sz w:val="24"/>
          <w:szCs w:val="24"/>
        </w:rPr>
        <w:t>animal</w:t>
      </w:r>
      <w:r w:rsidR="00A57868">
        <w:rPr>
          <w:sz w:val="24"/>
          <w:szCs w:val="24"/>
        </w:rPr>
        <w:t>s’</w:t>
      </w:r>
      <w:r w:rsidR="008809FF" w:rsidRPr="00E02AC1">
        <w:rPr>
          <w:sz w:val="24"/>
          <w:szCs w:val="24"/>
        </w:rPr>
        <w:t xml:space="preserve"> </w:t>
      </w:r>
      <w:r w:rsidR="00A57868">
        <w:rPr>
          <w:sz w:val="24"/>
          <w:szCs w:val="24"/>
        </w:rPr>
        <w:t xml:space="preserve">outcomes </w:t>
      </w:r>
      <w:r w:rsidR="00326562">
        <w:rPr>
          <w:sz w:val="24"/>
          <w:szCs w:val="24"/>
        </w:rPr>
        <w:t>(Table 1B)</w:t>
      </w:r>
      <w:r w:rsidR="008809FF" w:rsidRPr="00E02AC1">
        <w:rPr>
          <w:sz w:val="24"/>
          <w:szCs w:val="24"/>
        </w:rPr>
        <w:t>.</w:t>
      </w:r>
      <w:r w:rsidR="00E84C1B">
        <w:rPr>
          <w:sz w:val="24"/>
          <w:szCs w:val="24"/>
        </w:rPr>
        <w:t xml:space="preserve"> We found that soils cannot restore passively, but plants and habitat can recover</w:t>
      </w:r>
      <w:r w:rsidR="008809FF" w:rsidRPr="00E02AC1">
        <w:rPr>
          <w:sz w:val="24"/>
          <w:szCs w:val="24"/>
        </w:rPr>
        <w:t xml:space="preserve"> </w:t>
      </w:r>
      <w:r w:rsidR="001F3B51">
        <w:rPr>
          <w:sz w:val="24"/>
          <w:szCs w:val="24"/>
        </w:rPr>
        <w:t>(Table 1B)</w:t>
      </w:r>
      <w:r w:rsidR="008809FF" w:rsidRPr="00E02AC1">
        <w:rPr>
          <w:sz w:val="24"/>
          <w:szCs w:val="24"/>
        </w:rPr>
        <w:t xml:space="preserve">. </w:t>
      </w:r>
    </w:p>
    <w:p w14:paraId="7579B14E" w14:textId="38EB5519" w:rsidR="00DC00D2" w:rsidRDefault="00DC00D2" w:rsidP="00621FB6">
      <w:pPr>
        <w:spacing w:line="480" w:lineRule="auto"/>
        <w:rPr>
          <w:sz w:val="24"/>
          <w:szCs w:val="24"/>
        </w:rPr>
      </w:pPr>
      <w:r>
        <w:rPr>
          <w:sz w:val="24"/>
          <w:szCs w:val="24"/>
        </w:rPr>
        <w:t xml:space="preserve">A high number of </w:t>
      </w:r>
      <w:r w:rsidR="00DE4D74">
        <w:rPr>
          <w:sz w:val="24"/>
          <w:szCs w:val="24"/>
        </w:rPr>
        <w:t>studies (n=30), classified as both active (n=16) and passive restoration (n=14),</w:t>
      </w:r>
      <w:r>
        <w:rPr>
          <w:sz w:val="24"/>
          <w:szCs w:val="24"/>
        </w:rPr>
        <w:t xml:space="preserve"> were not included in this meta-analysis </w:t>
      </w:r>
      <w:r w:rsidR="00B10A33">
        <w:rPr>
          <w:sz w:val="24"/>
          <w:szCs w:val="24"/>
        </w:rPr>
        <w:t xml:space="preserve">due to the absence of </w:t>
      </w:r>
      <w:r>
        <w:rPr>
          <w:sz w:val="24"/>
          <w:szCs w:val="24"/>
        </w:rPr>
        <w:lastRenderedPageBreak/>
        <w:t xml:space="preserve">control </w:t>
      </w:r>
      <w:r w:rsidR="00855BCA">
        <w:rPr>
          <w:sz w:val="24"/>
          <w:szCs w:val="24"/>
        </w:rPr>
        <w:t>groups</w:t>
      </w:r>
      <w:r>
        <w:rPr>
          <w:sz w:val="24"/>
          <w:szCs w:val="24"/>
        </w:rPr>
        <w:t>. This may highlight</w:t>
      </w:r>
      <w:r w:rsidR="00561A15">
        <w:rPr>
          <w:sz w:val="24"/>
          <w:szCs w:val="24"/>
        </w:rPr>
        <w:t xml:space="preserve"> </w:t>
      </w:r>
      <w:r>
        <w:rPr>
          <w:sz w:val="24"/>
          <w:szCs w:val="24"/>
        </w:rPr>
        <w:t xml:space="preserve">the </w:t>
      </w:r>
      <w:r w:rsidR="00B10A33">
        <w:rPr>
          <w:sz w:val="24"/>
          <w:szCs w:val="24"/>
        </w:rPr>
        <w:t>lack</w:t>
      </w:r>
      <w:r>
        <w:rPr>
          <w:sz w:val="24"/>
          <w:szCs w:val="24"/>
        </w:rPr>
        <w:t xml:space="preserve"> of undisturbed reference sites or the difficulty of identifying a clear model to which compare the system to be restored </w:t>
      </w:r>
      <w:r>
        <w:rPr>
          <w:sz w:val="24"/>
          <w:szCs w:val="24"/>
        </w:rPr>
        <w:fldChar w:fldCharType="begin" w:fldLock="1"/>
      </w:r>
      <w:r w:rsidR="00205615">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instrText>
      </w:r>
      <w:r>
        <w:rPr>
          <w:sz w:val="24"/>
          <w:szCs w:val="24"/>
        </w:rPr>
        <w:fldChar w:fldCharType="separate"/>
      </w:r>
      <w:r w:rsidR="00205615" w:rsidRPr="00205615">
        <w:rPr>
          <w:noProof/>
          <w:sz w:val="24"/>
          <w:szCs w:val="24"/>
        </w:rPr>
        <w:t>(</w:t>
      </w:r>
      <w:r w:rsidR="00205615" w:rsidRPr="00205615">
        <w:rPr>
          <w:i/>
          <w:noProof/>
          <w:sz w:val="24"/>
          <w:szCs w:val="24"/>
        </w:rPr>
        <w:t>26</w:t>
      </w:r>
      <w:r w:rsidR="00205615" w:rsidRPr="00205615">
        <w:rPr>
          <w:noProof/>
          <w:sz w:val="24"/>
          <w:szCs w:val="24"/>
        </w:rPr>
        <w:t>)</w:t>
      </w:r>
      <w:r>
        <w:rPr>
          <w:sz w:val="24"/>
          <w:szCs w:val="24"/>
        </w:rPr>
        <w:fldChar w:fldCharType="end"/>
      </w:r>
      <w:r w:rsidR="00DE4D74">
        <w:rPr>
          <w:sz w:val="24"/>
          <w:szCs w:val="24"/>
        </w:rPr>
        <w:t xml:space="preserve"> and </w:t>
      </w:r>
      <w:r w:rsidR="00561A15">
        <w:rPr>
          <w:sz w:val="24"/>
          <w:szCs w:val="24"/>
        </w:rPr>
        <w:t xml:space="preserve">on the other hand, </w:t>
      </w:r>
      <w:r w:rsidR="00DE4D74">
        <w:rPr>
          <w:sz w:val="24"/>
          <w:szCs w:val="24"/>
        </w:rPr>
        <w:t xml:space="preserve">the </w:t>
      </w:r>
      <w:r w:rsidR="00B10A33">
        <w:rPr>
          <w:sz w:val="24"/>
          <w:szCs w:val="24"/>
        </w:rPr>
        <w:t xml:space="preserve">absence of </w:t>
      </w:r>
      <w:r w:rsidR="00DE4D74">
        <w:rPr>
          <w:sz w:val="24"/>
          <w:szCs w:val="24"/>
        </w:rPr>
        <w:t>specific restoration goal</w:t>
      </w:r>
      <w:r w:rsidR="00B10A33">
        <w:rPr>
          <w:sz w:val="24"/>
          <w:szCs w:val="24"/>
        </w:rPr>
        <w:t>s</w:t>
      </w:r>
      <w:r w:rsidR="00DE4D74">
        <w:rPr>
          <w:sz w:val="24"/>
          <w:szCs w:val="24"/>
        </w:rPr>
        <w:t xml:space="preserve"> to be achieved</w:t>
      </w:r>
      <w:r w:rsidR="00A46CE9">
        <w:rPr>
          <w:sz w:val="24"/>
          <w:szCs w:val="24"/>
        </w:rPr>
        <w:t xml:space="preserve"> </w:t>
      </w:r>
      <w:r w:rsidR="00A46CE9">
        <w:rPr>
          <w:sz w:val="24"/>
          <w:szCs w:val="24"/>
        </w:rPr>
        <w:fldChar w:fldCharType="begin" w:fldLock="1"/>
      </w:r>
      <w:r w:rsidR="00A46CE9">
        <w:rPr>
          <w:sz w:val="24"/>
          <w:szCs w:val="24"/>
        </w:rPr>
        <w:instrText>ADDIN CSL_CITATION {"citationItems":[{"id":"ITEM-1","itemData":{"DOI":"10.1111/j.1523-1739.2006.00340.x","ISSN":"08888892","abstract":"The reasons ecosystems should be restored are numerous, disparate, generally understated, and commonly underappreciated. We offer a typology in which these reasons--or motivations--are ordered among five rationales: technocratic, biotic, heuristic, idealistic, and pragmatic. The technocratic rationale encompasses restoration that is conducted by government agencies or other large organizations to satisfy specific institutional missions and mandates. The biotic rationale for restoration is to recover lost aspects of local biodiversity. The heuristic rationale attempts to elicit or demonstrate ecological principles and biotic expressions. The idealistic rationale consists of personal and cultural expressions of concern or atonement for environmental degradation, reengagement with nature, and/or spiritual fulfillment. The pragmatic rationale seeks to recover or repair ecosystems for their capacity to provide a broad array of natural services and products upon which human economies depend and to counteract extremes in climate caused by ecosystem loss. We propose that technocratic restoration, as currently conceived and practiced, is too narrow in scope and should be broadened to include the pragmatic rationale whose overarching importance is just beginning to be recognized. We suggest that technocratic restoration is too authoritarian, that idealistic restoration is overly restricted by lack of administrative strengths, and that a melding of the two approaches would benefit both. Three recent examples are given of restoration that blends the technocratic, idealistic, and pragmatic rationales and demonstrates the potential for a more unified approach. The biotic and heuristic rationales can be satisfied within the contexts of the other rationales.","author":[{"dropping-particle":"","family":"Clewell","given":"Andre F.","non-dropping-particle":"","parse-names":false,"suffix":""},{"dropping-particle":"","family":"Aronson","given":"James","non-dropping-particle":"","parse-names":false,"suffix":""}],"container-title":"Conservation Biology","id":"ITEM-1","issue":"2","issued":{"date-parts":[["2006"]]},"page":"420-428","title":"Motivations for the restoration of ecosystems","type":"article-journal","volume":"20"},"uris":["http://www.mendeley.com/documents/?uuid=ecc94ae0-7389-44b1-9b31-c9d1571f8f93"]}],"mendeley":{"formattedCitation":"(&lt;i&gt;1&lt;/i&gt;)","plainTextFormattedCitation":"(1)","previouslyFormattedCitation":"(&lt;i&gt;1&lt;/i&gt;)"},"properties":{"noteIndex":0},"schema":"https://github.com/citation-style-language/schema/raw/master/csl-citation.json"}</w:instrText>
      </w:r>
      <w:r w:rsidR="00A46CE9">
        <w:rPr>
          <w:sz w:val="24"/>
          <w:szCs w:val="24"/>
        </w:rPr>
        <w:fldChar w:fldCharType="separate"/>
      </w:r>
      <w:r w:rsidR="00A46CE9" w:rsidRPr="00A46CE9">
        <w:rPr>
          <w:noProof/>
          <w:sz w:val="24"/>
          <w:szCs w:val="24"/>
        </w:rPr>
        <w:t>(</w:t>
      </w:r>
      <w:r w:rsidR="00A46CE9" w:rsidRPr="00A46CE9">
        <w:rPr>
          <w:i/>
          <w:noProof/>
          <w:sz w:val="24"/>
          <w:szCs w:val="24"/>
        </w:rPr>
        <w:t>1</w:t>
      </w:r>
      <w:r w:rsidR="00A46CE9" w:rsidRPr="00A46CE9">
        <w:rPr>
          <w:noProof/>
          <w:sz w:val="24"/>
          <w:szCs w:val="24"/>
        </w:rPr>
        <w:t>)</w:t>
      </w:r>
      <w:r w:rsidR="00A46CE9">
        <w:rPr>
          <w:sz w:val="24"/>
          <w:szCs w:val="24"/>
        </w:rPr>
        <w:fldChar w:fldCharType="end"/>
      </w:r>
      <w:r>
        <w:rPr>
          <w:sz w:val="24"/>
          <w:szCs w:val="24"/>
        </w:rPr>
        <w:t>. This situation entails challenge</w:t>
      </w:r>
      <w:r w:rsidR="00E8101F">
        <w:rPr>
          <w:sz w:val="24"/>
          <w:szCs w:val="24"/>
        </w:rPr>
        <w:t>s</w:t>
      </w:r>
      <w:r>
        <w:rPr>
          <w:sz w:val="24"/>
          <w:szCs w:val="24"/>
        </w:rPr>
        <w:t xml:space="preserve"> to interpret the </w:t>
      </w:r>
      <w:r w:rsidR="00B10A33">
        <w:rPr>
          <w:sz w:val="24"/>
          <w:szCs w:val="24"/>
        </w:rPr>
        <w:t xml:space="preserve">benefits of </w:t>
      </w:r>
      <w:r>
        <w:rPr>
          <w:sz w:val="24"/>
          <w:szCs w:val="24"/>
        </w:rPr>
        <w:t xml:space="preserve">restoration </w:t>
      </w:r>
      <w:r w:rsidR="00B10A33">
        <w:rPr>
          <w:sz w:val="24"/>
          <w:szCs w:val="24"/>
        </w:rPr>
        <w:t xml:space="preserve">interventions </w:t>
      </w:r>
      <w:r w:rsidR="00A46CE9">
        <w:rPr>
          <w:sz w:val="24"/>
          <w:szCs w:val="24"/>
        </w:rPr>
        <w:fldChar w:fldCharType="begin" w:fldLock="1"/>
      </w:r>
      <w:r w:rsidR="00205615">
        <w:rPr>
          <w:sz w:val="24"/>
          <w:szCs w:val="24"/>
        </w:rPr>
        <w:instrText>ADDIN CSL_CITATION {"citationItems":[{"id":"ITEM-1","itemData":{"author":[{"dropping-particle":"","family":"Higgs E","given":"","non-dropping-particle":"","parse-names":false,"suffix":""}],"container-title":"Conservation Biology","id":"ITEM-1","issue":"2","issued":{"date-parts":[["1997"]]},"page":"338-348","title":"What is good ecological restoration?","type":"article-journal","volume":"11"},"uris":["http://www.mendeley.com/documents/?uuid=3463f3a7-c262-4bc9-9fb3-958d460f43b2"]}],"mendeley":{"formattedCitation":"(&lt;i&gt;26&lt;/i&gt;)","plainTextFormattedCitation":"(26)","previouslyFormattedCitation":"(&lt;i&gt;25&lt;/i&gt;)"},"properties":{"noteIndex":0},"schema":"https://github.com/citation-style-language/schema/raw/master/csl-citation.json"}</w:instrText>
      </w:r>
      <w:r w:rsidR="00A46CE9">
        <w:rPr>
          <w:sz w:val="24"/>
          <w:szCs w:val="24"/>
        </w:rPr>
        <w:fldChar w:fldCharType="separate"/>
      </w:r>
      <w:r w:rsidR="00205615" w:rsidRPr="00205615">
        <w:rPr>
          <w:noProof/>
          <w:sz w:val="24"/>
          <w:szCs w:val="24"/>
        </w:rPr>
        <w:t>(</w:t>
      </w:r>
      <w:r w:rsidR="00205615" w:rsidRPr="00205615">
        <w:rPr>
          <w:i/>
          <w:noProof/>
          <w:sz w:val="24"/>
          <w:szCs w:val="24"/>
        </w:rPr>
        <w:t>26</w:t>
      </w:r>
      <w:r w:rsidR="00205615" w:rsidRPr="00205615">
        <w:rPr>
          <w:noProof/>
          <w:sz w:val="24"/>
          <w:szCs w:val="24"/>
        </w:rPr>
        <w:t>)</w:t>
      </w:r>
      <w:r w:rsidR="00A46CE9">
        <w:rPr>
          <w:sz w:val="24"/>
          <w:szCs w:val="24"/>
        </w:rPr>
        <w:fldChar w:fldCharType="end"/>
      </w:r>
      <w:r w:rsidR="00E8101F">
        <w:rPr>
          <w:sz w:val="24"/>
          <w:szCs w:val="24"/>
        </w:rPr>
        <w:t xml:space="preserve"> and to determine ecosystems health</w:t>
      </w:r>
      <w:r>
        <w:rPr>
          <w:sz w:val="24"/>
          <w:szCs w:val="24"/>
        </w:rPr>
        <w:t xml:space="preserve">.  </w:t>
      </w:r>
    </w:p>
    <w:p w14:paraId="3B094325" w14:textId="72B6C72D" w:rsidR="004B60D8" w:rsidRDefault="005D3209" w:rsidP="00621FB6">
      <w:pPr>
        <w:spacing w:line="480" w:lineRule="auto"/>
        <w:rPr>
          <w:sz w:val="24"/>
          <w:szCs w:val="24"/>
        </w:rPr>
      </w:pPr>
      <w:r>
        <w:rPr>
          <w:sz w:val="24"/>
          <w:szCs w:val="24"/>
        </w:rPr>
        <w:t>Findings from this meta-analysis</w:t>
      </w:r>
      <w:r w:rsidR="00A22B5A">
        <w:rPr>
          <w:sz w:val="24"/>
          <w:szCs w:val="24"/>
        </w:rPr>
        <w:t xml:space="preserve"> </w:t>
      </w:r>
      <w:r w:rsidR="008F496E">
        <w:rPr>
          <w:sz w:val="24"/>
          <w:szCs w:val="24"/>
        </w:rPr>
        <w:t xml:space="preserve">support the conclusion that investment in </w:t>
      </w:r>
      <w:r w:rsidR="00AF63E0">
        <w:rPr>
          <w:sz w:val="24"/>
          <w:szCs w:val="24"/>
        </w:rPr>
        <w:t xml:space="preserve">active restoration </w:t>
      </w:r>
      <w:r w:rsidR="008F496E">
        <w:rPr>
          <w:sz w:val="24"/>
          <w:szCs w:val="24"/>
        </w:rPr>
        <w:t>is a more reliable strategy in meeting ecological outcomes</w:t>
      </w:r>
      <w:r w:rsidR="00AF63E0">
        <w:rPr>
          <w:sz w:val="24"/>
          <w:szCs w:val="24"/>
        </w:rPr>
        <w:t xml:space="preserve"> in dryland ecosystems</w:t>
      </w:r>
      <w:r w:rsidR="008F496E">
        <w:rPr>
          <w:sz w:val="24"/>
          <w:szCs w:val="24"/>
        </w:rPr>
        <w:t>. I</w:t>
      </w:r>
      <w:r w:rsidR="00AF63E0" w:rsidRPr="00E02AC1">
        <w:rPr>
          <w:sz w:val="24"/>
          <w:szCs w:val="24"/>
        </w:rPr>
        <w:t xml:space="preserve">n </w:t>
      </w:r>
      <w:r w:rsidR="008F496E">
        <w:rPr>
          <w:sz w:val="24"/>
          <w:szCs w:val="24"/>
        </w:rPr>
        <w:t>contrast, recent meta-analys</w:t>
      </w:r>
      <w:r w:rsidR="00B767B4">
        <w:rPr>
          <w:sz w:val="24"/>
          <w:szCs w:val="24"/>
        </w:rPr>
        <w:t>e</w:t>
      </w:r>
      <w:r w:rsidR="008F496E">
        <w:rPr>
          <w:sz w:val="24"/>
          <w:szCs w:val="24"/>
        </w:rPr>
        <w:t xml:space="preserve">s in </w:t>
      </w:r>
      <w:r w:rsidR="00AF63E0" w:rsidRPr="00E02AC1">
        <w:rPr>
          <w:sz w:val="24"/>
          <w:szCs w:val="24"/>
        </w:rPr>
        <w:t xml:space="preserve">tropical </w:t>
      </w:r>
      <w:r w:rsidR="007062CC">
        <w:rPr>
          <w:sz w:val="24"/>
          <w:szCs w:val="24"/>
        </w:rPr>
        <w:t xml:space="preserve">and temperate </w:t>
      </w:r>
      <w:r w:rsidR="00AF63E0" w:rsidRPr="00E02AC1">
        <w:rPr>
          <w:sz w:val="24"/>
          <w:szCs w:val="24"/>
        </w:rPr>
        <w:t>forest</w:t>
      </w:r>
      <w:r w:rsidR="00AF63E0">
        <w:rPr>
          <w:sz w:val="24"/>
          <w:szCs w:val="24"/>
        </w:rPr>
        <w:t>s</w:t>
      </w:r>
      <w:r w:rsidR="00F128DA">
        <w:rPr>
          <w:sz w:val="24"/>
          <w:szCs w:val="24"/>
        </w:rPr>
        <w:t xml:space="preserve"> </w:t>
      </w:r>
      <w:r w:rsidR="008F496E">
        <w:rPr>
          <w:sz w:val="24"/>
          <w:szCs w:val="24"/>
        </w:rPr>
        <w:t>concluded that</w:t>
      </w:r>
      <w:r w:rsidR="00AF63E0" w:rsidRPr="00E02AC1">
        <w:rPr>
          <w:sz w:val="24"/>
          <w:szCs w:val="24"/>
        </w:rPr>
        <w:t xml:space="preserve"> </w:t>
      </w:r>
      <w:r w:rsidR="00AF63E0">
        <w:rPr>
          <w:sz w:val="24"/>
          <w:szCs w:val="24"/>
        </w:rPr>
        <w:t xml:space="preserve">passive </w:t>
      </w:r>
      <w:r w:rsidR="00394DF4">
        <w:rPr>
          <w:sz w:val="24"/>
          <w:szCs w:val="24"/>
        </w:rPr>
        <w:t xml:space="preserve">recovery through </w:t>
      </w:r>
      <w:r w:rsidR="00AF63E0" w:rsidRPr="00E02AC1">
        <w:rPr>
          <w:sz w:val="24"/>
          <w:szCs w:val="24"/>
        </w:rPr>
        <w:t xml:space="preserve">natural succession </w:t>
      </w:r>
      <w:r w:rsidR="00956478">
        <w:rPr>
          <w:sz w:val="24"/>
          <w:szCs w:val="24"/>
        </w:rPr>
        <w:t>wa</w:t>
      </w:r>
      <w:r w:rsidR="00AF63E0">
        <w:rPr>
          <w:sz w:val="24"/>
          <w:szCs w:val="24"/>
        </w:rPr>
        <w:t>s</w:t>
      </w:r>
      <w:r w:rsidR="00AF63E0" w:rsidRPr="00E02AC1">
        <w:rPr>
          <w:sz w:val="24"/>
          <w:szCs w:val="24"/>
        </w:rPr>
        <w:t xml:space="preserve"> the most effective strategy</w:t>
      </w:r>
      <w:r w:rsidR="00054645">
        <w:rPr>
          <w:sz w:val="24"/>
          <w:szCs w:val="24"/>
        </w:rPr>
        <w:t xml:space="preserve"> </w:t>
      </w:r>
      <w:r w:rsidR="00CE75A2">
        <w:rPr>
          <w:sz w:val="24"/>
          <w:szCs w:val="24"/>
        </w:rPr>
        <w:fldChar w:fldCharType="begin" w:fldLock="1"/>
      </w:r>
      <w:r w:rsidR="00205615">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forests","type":"article-journal","volume":"3"},"uris":["http://www.mendeley.com/documents/?uuid=9384892a-27db-429e-8351-2f1043d37172"]},{"id":"ITEM-2","itemData":{"DOI":"10.1371/journal.pone.0171368","ISBN":"1111111111","ISSN":"19326203","abstract":"Global forest restoration targets have been set, yet policy makers and land managers lack guiding principles on how to invest limited resources to achieve them. We conducted a meta-analysis of 166 studies in naturally regenerating and actively restored forests worldwide to answer: (1) To what extent do floral and faunal abundance and diversity and biogeochemical functions recover? (2) Does recovery vary as a function of past land use, time since restoration, forest region, or precipitation? (3) Does active restoration result in more complete or faster recovery than passive restoration? Overall, forests showed a high level of recovery, but the time to recovery depended on the metric type measured, past land use, and region. Abundance recovered quickly and completely, whereas diversity recovered slower in tropical than in temperate forests. Biogeochemical functions recovered more slowly after agriculture than after logging or mining. Formerly logged sites were mostly passively restored and generally recovered quickly. Mined sites were nearly always actively restored using a combination of planting and either soil amendments or recontouring topography, which resulted in rapid recovery of the metrics evaluated. Actively restoring former agricultural land, primarily by planting trees, did not result in consistently faster or more complete recovery than passively restored sites. Our results suggest that simply ending the land use is sufficient for forests to recover in many cases, but more studies are needed that directly compare the value added of active versus passive restoration strategies in the same system. Investments in active restoration should be evaluated relative to the past land use, the natural resilience of the system, and the specific objectives of each project.","author":[{"dropping-particle":"","family":"Meli","given":"Paula","non-dropping-particle":"","parse-names":false,"suffix":""},{"dropping-particle":"","family":"Holl","given":"Karen D.","non-dropping-particle":"","parse-names":false,"suffix":""},{"dropping-particle":"","family":"Benayas","given":"José María Rey","non-dropping-particle":"","parse-names":false,"suffix":""},{"dropping-particle":"","family":"Jones","given":"Holly P.","non-dropping-particle":"","parse-names":false,"suffix":""},{"dropping-particle":"","family":"Jones","given":"Peter C.","non-dropping-particle":"","parse-names":false,"suffix":""},{"dropping-particle":"","family":"Montoya","given":"Daniel","non-dropping-particle":"","parse-names":false,"suffix":""},{"dropping-particle":"","family":"Mateos","given":"David Moreno","non-dropping-particle":"","parse-names":false,"suffix":""}],"container-title":"PLoS ONE","id":"ITEM-2","issue":"2","issued":{"date-parts":[["2017"]]},"page":"1-17","title":"A global review of past land use, climate, and active vs. passive restoration effects on forest recovery","type":"article-journal","volume":"12"},"uris":["http://www.mendeley.com/documents/?uuid=2a43d0de-143f-4349-a839-671450322de0"]}],"mendeley":{"formattedCitation":"(&lt;i&gt;27&lt;/i&gt;, &lt;i&gt;28&lt;/i&gt;)","plainTextFormattedCitation":"(27, 28)","previouslyFormattedCitation":"(&lt;i&gt;26&lt;/i&gt;, &lt;i&gt;27&lt;/i&gt;)"},"properties":{"noteIndex":0},"schema":"https://github.com/citation-style-language/schema/raw/master/csl-citation.json"}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27</w:t>
      </w:r>
      <w:r w:rsidR="00205615" w:rsidRPr="00205615">
        <w:rPr>
          <w:noProof/>
          <w:sz w:val="24"/>
          <w:szCs w:val="24"/>
        </w:rPr>
        <w:t xml:space="preserve">, </w:t>
      </w:r>
      <w:r w:rsidR="00205615" w:rsidRPr="00205615">
        <w:rPr>
          <w:i/>
          <w:noProof/>
          <w:sz w:val="24"/>
          <w:szCs w:val="24"/>
        </w:rPr>
        <w:t>28</w:t>
      </w:r>
      <w:r w:rsidR="00205615" w:rsidRPr="00205615">
        <w:rPr>
          <w:noProof/>
          <w:sz w:val="24"/>
          <w:szCs w:val="24"/>
        </w:rPr>
        <w:t>)</w:t>
      </w:r>
      <w:r w:rsidR="00CE75A2">
        <w:rPr>
          <w:sz w:val="24"/>
          <w:szCs w:val="24"/>
        </w:rPr>
        <w:fldChar w:fldCharType="end"/>
      </w:r>
      <w:r w:rsidR="00AF63E0">
        <w:rPr>
          <w:sz w:val="24"/>
          <w:szCs w:val="24"/>
        </w:rPr>
        <w:t>. Th</w:t>
      </w:r>
      <w:r w:rsidR="00890205">
        <w:rPr>
          <w:sz w:val="24"/>
          <w:szCs w:val="24"/>
        </w:rPr>
        <w:t>is</w:t>
      </w:r>
      <w:r w:rsidR="00AF63E0">
        <w:rPr>
          <w:sz w:val="24"/>
          <w:szCs w:val="24"/>
        </w:rPr>
        <w:t xml:space="preserve"> difference </w:t>
      </w:r>
      <w:r w:rsidR="00956478">
        <w:rPr>
          <w:sz w:val="24"/>
          <w:szCs w:val="24"/>
        </w:rPr>
        <w:t>profoundly suggest</w:t>
      </w:r>
      <w:r w:rsidR="00017B85">
        <w:rPr>
          <w:sz w:val="24"/>
          <w:szCs w:val="24"/>
        </w:rPr>
        <w:t>s</w:t>
      </w:r>
      <w:r w:rsidR="00956478">
        <w:rPr>
          <w:sz w:val="24"/>
          <w:szCs w:val="24"/>
        </w:rPr>
        <w:t xml:space="preserve"> that environmental limitation and stress are critical criteria to consider in weighing restoration options for an ecos</w:t>
      </w:r>
      <w:r w:rsidR="00017B85">
        <w:rPr>
          <w:sz w:val="24"/>
          <w:szCs w:val="24"/>
        </w:rPr>
        <w:t>ys</w:t>
      </w:r>
      <w:r w:rsidR="00956478">
        <w:rPr>
          <w:sz w:val="24"/>
          <w:szCs w:val="24"/>
        </w:rPr>
        <w:t>tem</w:t>
      </w:r>
      <w:r w:rsidR="006861E8">
        <w:rPr>
          <w:sz w:val="24"/>
          <w:szCs w:val="24"/>
        </w:rPr>
        <w:t>.</w:t>
      </w:r>
      <w:r w:rsidR="00B77A77">
        <w:rPr>
          <w:sz w:val="24"/>
          <w:szCs w:val="24"/>
        </w:rPr>
        <w:t xml:space="preserve"> </w:t>
      </w:r>
      <w:r w:rsidR="006861E8">
        <w:rPr>
          <w:sz w:val="24"/>
          <w:szCs w:val="24"/>
        </w:rPr>
        <w:t>R</w:t>
      </w:r>
      <w:r w:rsidR="00AF63E0">
        <w:rPr>
          <w:sz w:val="24"/>
          <w:szCs w:val="24"/>
        </w:rPr>
        <w:t>ainfall, soil fertility</w:t>
      </w:r>
      <w:r w:rsidR="00132708">
        <w:rPr>
          <w:sz w:val="24"/>
          <w:szCs w:val="24"/>
        </w:rPr>
        <w:t xml:space="preserve">, </w:t>
      </w:r>
      <w:r w:rsidR="00AF63E0">
        <w:rPr>
          <w:sz w:val="24"/>
          <w:szCs w:val="24"/>
        </w:rPr>
        <w:t xml:space="preserve">and productivity are severely </w:t>
      </w:r>
      <w:r w:rsidR="00AF63E0" w:rsidRPr="00E02AC1">
        <w:rPr>
          <w:sz w:val="24"/>
          <w:szCs w:val="24"/>
        </w:rPr>
        <w:t>constraine</w:t>
      </w:r>
      <w:r w:rsidR="00AF63E0">
        <w:rPr>
          <w:sz w:val="24"/>
          <w:szCs w:val="24"/>
        </w:rPr>
        <w:t>d in dryland ecosystems</w:t>
      </w:r>
      <w:r w:rsidR="000008C8">
        <w:rPr>
          <w:sz w:val="24"/>
          <w:szCs w:val="24"/>
        </w:rPr>
        <w:t xml:space="preserve"> </w:t>
      </w:r>
      <w:r w:rsidR="00CE75A2">
        <w:rPr>
          <w:sz w:val="24"/>
          <w:szCs w:val="24"/>
        </w:rPr>
        <w:fldChar w:fldCharType="begin" w:fldLock="1"/>
      </w:r>
      <w:r w:rsidR="00205615">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(MEA)","given":"","non-dropping-particle":"","parse-names":false,"suffix":""}],"container-title":"Ecosystems and Human well-being: Current State and Trends","id":"ITEM-1","issued":{"date-parts":[["2005"]]},"page":"1-40","title":"Dryland Systems","type":"chapter"},"uris":["http://www.mendeley.com/documents/?uuid=7132a523-f12f-4c7f-91a6-9041256dd900"]}],"mendeley":{"formattedCitation":"(&lt;i&gt;10&lt;/i&gt;)","plainTextFormattedCitation":"(10)","previouslyFormattedCitation":"(&lt;i&gt;9&lt;/i&gt;)"},"properties":{"noteIndex":0},"schema":"https://github.com/citation-style-language/schema/raw/master/csl-citation.json"}</w:instrText>
      </w:r>
      <w:r w:rsidR="00CE75A2">
        <w:rPr>
          <w:sz w:val="24"/>
          <w:szCs w:val="24"/>
        </w:rPr>
        <w:fldChar w:fldCharType="separate"/>
      </w:r>
      <w:r w:rsidR="00205615" w:rsidRPr="00205615">
        <w:rPr>
          <w:noProof/>
          <w:sz w:val="24"/>
          <w:szCs w:val="24"/>
        </w:rPr>
        <w:t>(</w:t>
      </w:r>
      <w:r w:rsidR="00205615" w:rsidRPr="00205615">
        <w:rPr>
          <w:i/>
          <w:noProof/>
          <w:sz w:val="24"/>
          <w:szCs w:val="24"/>
        </w:rPr>
        <w:t>10</w:t>
      </w:r>
      <w:r w:rsidR="00205615" w:rsidRPr="00205615">
        <w:rPr>
          <w:noProof/>
          <w:sz w:val="24"/>
          <w:szCs w:val="24"/>
        </w:rPr>
        <w:t>)</w:t>
      </w:r>
      <w:r w:rsidR="00CE75A2">
        <w:rPr>
          <w:sz w:val="24"/>
          <w:szCs w:val="24"/>
        </w:rPr>
        <w:fldChar w:fldCharType="end"/>
      </w:r>
      <w:r w:rsidR="00174CA1">
        <w:rPr>
          <w:sz w:val="24"/>
          <w:szCs w:val="24"/>
        </w:rPr>
        <w:t>, and results here show t</w:t>
      </w:r>
      <w:r w:rsidR="006861E8">
        <w:rPr>
          <w:sz w:val="24"/>
          <w:szCs w:val="24"/>
        </w:rPr>
        <w:t xml:space="preserve">he success of active restoration practices </w:t>
      </w:r>
      <w:r w:rsidR="00F72096">
        <w:rPr>
          <w:sz w:val="24"/>
          <w:szCs w:val="24"/>
        </w:rPr>
        <w:t>decreases</w:t>
      </w:r>
      <w:r w:rsidR="006861E8">
        <w:rPr>
          <w:sz w:val="24"/>
          <w:szCs w:val="24"/>
        </w:rPr>
        <w:t xml:space="preserve"> with aridity. </w:t>
      </w:r>
      <w:r w:rsidR="00EB61E7">
        <w:rPr>
          <w:sz w:val="24"/>
          <w:szCs w:val="24"/>
        </w:rPr>
        <w:t>The extent of land transformation and prior land use history also cannot be overlooked</w:t>
      </w:r>
      <w:r w:rsidR="007062CC">
        <w:rPr>
          <w:sz w:val="24"/>
          <w:szCs w:val="24"/>
        </w:rPr>
        <w:t xml:space="preserve"> </w:t>
      </w:r>
      <w:r w:rsidR="007062CC">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7062CC">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7062CC">
        <w:rPr>
          <w:sz w:val="24"/>
          <w:szCs w:val="24"/>
        </w:rPr>
        <w:fldChar w:fldCharType="end"/>
      </w:r>
      <w:r w:rsidR="00EB61E7">
        <w:rPr>
          <w:sz w:val="24"/>
          <w:szCs w:val="24"/>
        </w:rPr>
        <w:t xml:space="preserve">. </w:t>
      </w:r>
      <w:r w:rsidR="009A36D9">
        <w:rPr>
          <w:sz w:val="24"/>
          <w:szCs w:val="24"/>
        </w:rPr>
        <w:t>A</w:t>
      </w:r>
      <w:r w:rsidR="009D45CC">
        <w:rPr>
          <w:sz w:val="24"/>
          <w:szCs w:val="24"/>
        </w:rPr>
        <w:t xml:space="preserve">gricultural crop lands </w:t>
      </w:r>
      <w:r w:rsidR="009A36D9">
        <w:rPr>
          <w:sz w:val="24"/>
          <w:szCs w:val="24"/>
        </w:rPr>
        <w:t xml:space="preserve">in general </w:t>
      </w:r>
      <w:r w:rsidR="009D45CC">
        <w:rPr>
          <w:sz w:val="24"/>
          <w:szCs w:val="24"/>
        </w:rPr>
        <w:t xml:space="preserve">may </w:t>
      </w:r>
      <w:r w:rsidR="009A36D9">
        <w:rPr>
          <w:sz w:val="24"/>
          <w:szCs w:val="24"/>
        </w:rPr>
        <w:t>need</w:t>
      </w:r>
      <w:r w:rsidR="009D45CC">
        <w:rPr>
          <w:sz w:val="24"/>
          <w:szCs w:val="24"/>
        </w:rPr>
        <w:t xml:space="preserve"> active restoration practices to overcome </w:t>
      </w:r>
      <w:r w:rsidR="00EC52B4">
        <w:rPr>
          <w:sz w:val="24"/>
          <w:szCs w:val="24"/>
        </w:rPr>
        <w:t>the former legacies of</w:t>
      </w:r>
      <w:r w:rsidR="009D45CC">
        <w:rPr>
          <w:sz w:val="24"/>
          <w:szCs w:val="24"/>
        </w:rPr>
        <w:t xml:space="preserve"> soil disturbances, nutrient inputs, and pesticid</w:t>
      </w:r>
      <w:r w:rsidR="00E723B6">
        <w:rPr>
          <w:sz w:val="24"/>
          <w:szCs w:val="24"/>
        </w:rPr>
        <w:t>es</w:t>
      </w:r>
      <w:r w:rsidR="000008C8">
        <w:rPr>
          <w:sz w:val="24"/>
          <w:szCs w:val="24"/>
        </w:rPr>
        <w:t xml:space="preserve"> </w:t>
      </w:r>
      <w:r w:rsidR="00950D2D">
        <w:rPr>
          <w:sz w:val="24"/>
          <w:szCs w:val="24"/>
        </w:rPr>
        <w:fldChar w:fldCharType="begin" w:fldLock="1"/>
      </w:r>
      <w:r w:rsidR="00205615">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29&lt;/i&gt;)","plainTextFormattedCitation":"(29)","previouslyFormattedCitation":"(&lt;i&gt;28&lt;/i&gt;)"},"properties":{"noteIndex":0},"schema":"https://github.com/citation-style-language/schema/raw/master/csl-citation.json"}</w:instrText>
      </w:r>
      <w:r w:rsidR="00950D2D">
        <w:rPr>
          <w:sz w:val="24"/>
          <w:szCs w:val="24"/>
        </w:rPr>
        <w:fldChar w:fldCharType="separate"/>
      </w:r>
      <w:r w:rsidR="00205615" w:rsidRPr="00205615">
        <w:rPr>
          <w:noProof/>
          <w:sz w:val="24"/>
          <w:szCs w:val="24"/>
        </w:rPr>
        <w:t>(</w:t>
      </w:r>
      <w:r w:rsidR="00205615" w:rsidRPr="00205615">
        <w:rPr>
          <w:i/>
          <w:noProof/>
          <w:sz w:val="24"/>
          <w:szCs w:val="24"/>
        </w:rPr>
        <w:t>29</w:t>
      </w:r>
      <w:r w:rsidR="00205615" w:rsidRPr="00205615">
        <w:rPr>
          <w:noProof/>
          <w:sz w:val="24"/>
          <w:szCs w:val="24"/>
        </w:rPr>
        <w:t>)</w:t>
      </w:r>
      <w:r w:rsidR="00950D2D">
        <w:rPr>
          <w:sz w:val="24"/>
          <w:szCs w:val="24"/>
        </w:rPr>
        <w:fldChar w:fldCharType="end"/>
      </w:r>
      <w:r w:rsidR="00950D2D">
        <w:rPr>
          <w:sz w:val="24"/>
          <w:szCs w:val="24"/>
        </w:rPr>
        <w:t>.</w:t>
      </w:r>
    </w:p>
    <w:p w14:paraId="0B7B32D5" w14:textId="0D00BA16" w:rsidR="00E02AC1" w:rsidRPr="00E02AC1" w:rsidRDefault="00E02AC1" w:rsidP="00621FB6">
      <w:pPr>
        <w:spacing w:line="480" w:lineRule="auto"/>
        <w:rPr>
          <w:sz w:val="24"/>
          <w:szCs w:val="24"/>
        </w:rPr>
      </w:pPr>
      <w:r w:rsidRPr="00E02AC1">
        <w:rPr>
          <w:sz w:val="24"/>
          <w:szCs w:val="24"/>
        </w:rPr>
        <w:t xml:space="preserve">Resources </w:t>
      </w:r>
      <w:r w:rsidR="00E53B64">
        <w:rPr>
          <w:sz w:val="24"/>
          <w:szCs w:val="24"/>
        </w:rPr>
        <w:t xml:space="preserve">to restore </w:t>
      </w:r>
      <w:r w:rsidR="00B77A77">
        <w:rPr>
          <w:sz w:val="24"/>
          <w:szCs w:val="24"/>
        </w:rPr>
        <w:t xml:space="preserve">ecosystems </w:t>
      </w:r>
      <w:r w:rsidR="00E53B64">
        <w:rPr>
          <w:sz w:val="24"/>
          <w:szCs w:val="24"/>
        </w:rPr>
        <w:t>will always be in short supply relative to need</w:t>
      </w:r>
      <w:r w:rsidR="00E84C1B">
        <w:rPr>
          <w:sz w:val="24"/>
          <w:szCs w:val="24"/>
        </w:rPr>
        <w:t>,</w:t>
      </w:r>
      <w:r w:rsidR="00E53B64">
        <w:rPr>
          <w:sz w:val="24"/>
          <w:szCs w:val="24"/>
        </w:rPr>
        <w:t xml:space="preserve"> particularly</w:t>
      </w:r>
      <w:r w:rsidR="004C1CFC">
        <w:rPr>
          <w:sz w:val="24"/>
          <w:szCs w:val="24"/>
        </w:rPr>
        <w:t xml:space="preserve"> in </w:t>
      </w:r>
      <w:r w:rsidRPr="00E02AC1">
        <w:rPr>
          <w:sz w:val="24"/>
          <w:szCs w:val="24"/>
        </w:rPr>
        <w:t>developing countries</w:t>
      </w:r>
      <w:r w:rsidR="000008C8">
        <w:rPr>
          <w:sz w:val="24"/>
          <w:szCs w:val="24"/>
        </w:rPr>
        <w:t xml:space="preserve"> </w:t>
      </w:r>
      <w:r w:rsidR="00F1328A">
        <w:rPr>
          <w:sz w:val="24"/>
          <w:szCs w:val="24"/>
        </w:rPr>
        <w:t xml:space="preserve">and in those </w:t>
      </w:r>
      <w:r w:rsidR="00A42559">
        <w:rPr>
          <w:sz w:val="24"/>
          <w:szCs w:val="24"/>
        </w:rPr>
        <w:t>in which</w:t>
      </w:r>
      <w:r w:rsidR="00F1328A">
        <w:rPr>
          <w:sz w:val="24"/>
          <w:szCs w:val="24"/>
        </w:rPr>
        <w:t xml:space="preserve"> </w:t>
      </w:r>
      <w:r w:rsidR="00A42559">
        <w:rPr>
          <w:sz w:val="24"/>
          <w:szCs w:val="24"/>
        </w:rPr>
        <w:t xml:space="preserve">the </w:t>
      </w:r>
      <w:r w:rsidR="003A4F61">
        <w:rPr>
          <w:sz w:val="24"/>
          <w:szCs w:val="24"/>
        </w:rPr>
        <w:t xml:space="preserve">reversal of </w:t>
      </w:r>
      <w:r w:rsidR="00A42559">
        <w:rPr>
          <w:sz w:val="24"/>
          <w:szCs w:val="24"/>
        </w:rPr>
        <w:t>environmental deterioration is n</w:t>
      </w:r>
      <w:r w:rsidR="00F1328A">
        <w:rPr>
          <w:sz w:val="24"/>
          <w:szCs w:val="24"/>
        </w:rPr>
        <w:t xml:space="preserve">ot </w:t>
      </w:r>
      <w:r w:rsidR="00A42559">
        <w:rPr>
          <w:sz w:val="24"/>
          <w:szCs w:val="24"/>
        </w:rPr>
        <w:t>a</w:t>
      </w:r>
      <w:r w:rsidR="003A4F61">
        <w:rPr>
          <w:sz w:val="24"/>
          <w:szCs w:val="24"/>
        </w:rPr>
        <w:t xml:space="preserve"> goal</w:t>
      </w:r>
      <w:r w:rsidR="00A42559">
        <w:rPr>
          <w:sz w:val="24"/>
          <w:szCs w:val="24"/>
        </w:rPr>
        <w:t xml:space="preserve"> of </w:t>
      </w:r>
      <w:r w:rsidR="00F1328A">
        <w:rPr>
          <w:sz w:val="24"/>
          <w:szCs w:val="24"/>
        </w:rPr>
        <w:t>the poli</w:t>
      </w:r>
      <w:r w:rsidR="00EC2F6C">
        <w:rPr>
          <w:sz w:val="24"/>
          <w:szCs w:val="24"/>
        </w:rPr>
        <w:t>cy</w:t>
      </w:r>
      <w:r w:rsidR="00F1328A">
        <w:rPr>
          <w:sz w:val="24"/>
          <w:szCs w:val="24"/>
        </w:rPr>
        <w:t xml:space="preserve"> agenda</w:t>
      </w:r>
      <w:r w:rsidR="00A42559">
        <w:rPr>
          <w:sz w:val="24"/>
          <w:szCs w:val="24"/>
        </w:rPr>
        <w:t xml:space="preserve"> </w:t>
      </w:r>
      <w:r w:rsidR="0042590A">
        <w:rPr>
          <w:sz w:val="24"/>
          <w:szCs w:val="24"/>
        </w:rPr>
        <w:fldChar w:fldCharType="begin" w:fldLock="1"/>
      </w:r>
      <w:r w:rsidR="005906CE">
        <w:rPr>
          <w:sz w:val="24"/>
          <w:szCs w:val="24"/>
        </w:rPr>
        <w:instrText>ADDIN CSL_CITATION {"citationItems":[{"id":"ITEM-1","itemData":{"DOI":"10.1111/conl.12220","ISSN":"1755263X","abstract":"The global restoration movement is gaining momentum. International and national leaders are demonstrating unparalleled political will for achieving ambitious targets. However, the knowledge base for implementing large-scale forest and landscape restoration (FLR) needs further development. Besides application of scientific and local knowledge, a broad understanding of the social, economic, and environmental context in which this knowledge is being applied is also needed. To address knowledge gaps and guide implementation of FLR at local to global scales we propose a knowledge creation agenda that we derive from emerging policy goals. We present a holistic approach that addresses food security, ecosystem services, and livelihoods, and that supports implementation by a wide array of actors from farmers and municipalities to corporations and state agencies. Our knowledge creation agenda is based on six broad policy goals, with several associated knowledge gaps for each goal. We recognize that this agenda is simply a starting point and will surely evolve and become more locally focused as the concept of FLR gains ground and as multiple groups of stakeholders engage in the long-term process of restoring functionality and value to ecosystems and landscapes around the world.","author":[{"dropping-particle":"","family":"Chazdon","given":"Robin L.","non-dropping-particle":"","parse-names":false,"suffix":""},{"dropping-particle":"","family":"Brancalion","given":"Pedro H.S.","non-dropping-particle":"","parse-names":false,"suffix":""},{"dropping-particle":"","family":"Lamb","given":"David","non-dropping-particle":"","parse-names":false,"suffix":""},{"dropping-particle":"","family":"Laestadius","given":"Lars","non-dropping-particle":"","parse-names":false,"suffix":""},{"dropping-particle":"","family":"Calmon","given":"Miguel","non-dropping-particle":"","parse-names":false,"suffix":""},{"dropping-particle":"","family":"Kumar","given":"Chetan","non-dropping-particle":"","parse-names":false,"suffix":""}],"container-title":"Conservation Letters","id":"ITEM-1","issue":"1","issued":{"date-parts":[["2017"]]},"page":"125-132","title":"A Policy-Driven Knowledge Agenda for Global Forest and Landscape Restoration","type":"article-journal","volume":"10"},"uris":["http://www.mendeley.com/documents/?uuid=9d1fbdc2-623c-4bf6-9e4a-b568221739fa"]}],"mendeley":{"formattedCitation":"(&lt;i&gt;5&lt;/i&gt;)","plainTextFormattedCitation":"(5)","previouslyFormattedCitation":"(&lt;i&gt;5&lt;/i&gt;)"},"properties":{"noteIndex":0},"schema":"https://github.com/citation-style-language/schema/raw/master/csl-citation.json"}</w:instrText>
      </w:r>
      <w:r w:rsidR="0042590A">
        <w:rPr>
          <w:sz w:val="24"/>
          <w:szCs w:val="24"/>
        </w:rPr>
        <w:fldChar w:fldCharType="separate"/>
      </w:r>
      <w:r w:rsidR="008160ED" w:rsidRPr="008160ED">
        <w:rPr>
          <w:noProof/>
          <w:sz w:val="24"/>
          <w:szCs w:val="24"/>
        </w:rPr>
        <w:t>(</w:t>
      </w:r>
      <w:r w:rsidR="008160ED" w:rsidRPr="008160ED">
        <w:rPr>
          <w:i/>
          <w:noProof/>
          <w:sz w:val="24"/>
          <w:szCs w:val="24"/>
        </w:rPr>
        <w:t>5</w:t>
      </w:r>
      <w:r w:rsidR="008160ED" w:rsidRPr="008160ED">
        <w:rPr>
          <w:noProof/>
          <w:sz w:val="24"/>
          <w:szCs w:val="24"/>
        </w:rPr>
        <w:t>)</w:t>
      </w:r>
      <w:r w:rsidR="0042590A">
        <w:rPr>
          <w:sz w:val="24"/>
          <w:szCs w:val="24"/>
        </w:rPr>
        <w:fldChar w:fldCharType="end"/>
      </w:r>
      <w:r w:rsidRPr="00E02AC1">
        <w:rPr>
          <w:sz w:val="24"/>
          <w:szCs w:val="24"/>
        </w:rPr>
        <w:t xml:space="preserve">. </w:t>
      </w:r>
      <w:r w:rsidR="00807307">
        <w:rPr>
          <w:sz w:val="24"/>
          <w:szCs w:val="24"/>
        </w:rPr>
        <w:t>This synthesis clearly demonst</w:t>
      </w:r>
      <w:r w:rsidR="00E84C1B">
        <w:rPr>
          <w:sz w:val="24"/>
          <w:szCs w:val="24"/>
        </w:rPr>
        <w:t>r</w:t>
      </w:r>
      <w:r w:rsidR="00807307">
        <w:rPr>
          <w:sz w:val="24"/>
          <w:szCs w:val="24"/>
        </w:rPr>
        <w:t>ates</w:t>
      </w:r>
      <w:r w:rsidR="004C1CFC">
        <w:rPr>
          <w:sz w:val="24"/>
          <w:szCs w:val="24"/>
        </w:rPr>
        <w:t xml:space="preserve"> that</w:t>
      </w:r>
      <w:r w:rsidR="003B5EE0">
        <w:rPr>
          <w:sz w:val="24"/>
          <w:szCs w:val="24"/>
        </w:rPr>
        <w:t xml:space="preserve"> it is likely to</w:t>
      </w:r>
      <w:r w:rsidR="004C1CFC">
        <w:rPr>
          <w:sz w:val="24"/>
          <w:szCs w:val="24"/>
        </w:rPr>
        <w:t xml:space="preserve"> get something for nothing from restoration in dryland ecosystems </w:t>
      </w:r>
      <w:r w:rsidR="00807307">
        <w:rPr>
          <w:sz w:val="24"/>
          <w:szCs w:val="24"/>
        </w:rPr>
        <w:t xml:space="preserve">but that an </w:t>
      </w:r>
      <w:r w:rsidR="004C1CFC">
        <w:rPr>
          <w:sz w:val="24"/>
          <w:szCs w:val="24"/>
        </w:rPr>
        <w:t xml:space="preserve">active </w:t>
      </w:r>
      <w:r w:rsidR="00807307">
        <w:rPr>
          <w:sz w:val="24"/>
          <w:szCs w:val="24"/>
        </w:rPr>
        <w:t xml:space="preserve">investment in interventions will certainly </w:t>
      </w:r>
      <w:r w:rsidR="004C1CFC">
        <w:rPr>
          <w:sz w:val="24"/>
          <w:szCs w:val="24"/>
        </w:rPr>
        <w:t xml:space="preserve">lead to more consistent positive outcomes for soils, </w:t>
      </w:r>
      <w:r w:rsidR="00E84C1B">
        <w:rPr>
          <w:sz w:val="24"/>
          <w:szCs w:val="24"/>
        </w:rPr>
        <w:t>vegetation</w:t>
      </w:r>
      <w:r w:rsidR="004C1CFC">
        <w:rPr>
          <w:sz w:val="24"/>
          <w:szCs w:val="24"/>
        </w:rPr>
        <w:t>, and habitat</w:t>
      </w:r>
      <w:r w:rsidR="00807307">
        <w:rPr>
          <w:sz w:val="24"/>
          <w:szCs w:val="24"/>
        </w:rPr>
        <w:t>s.</w:t>
      </w:r>
      <w:r w:rsidR="00B77A77">
        <w:rPr>
          <w:sz w:val="24"/>
          <w:szCs w:val="24"/>
        </w:rPr>
        <w:t xml:space="preserve"> </w:t>
      </w:r>
      <w:r w:rsidR="00731138">
        <w:rPr>
          <w:sz w:val="24"/>
          <w:szCs w:val="24"/>
        </w:rPr>
        <w:t xml:space="preserve">We are currently facing a </w:t>
      </w:r>
      <w:r w:rsidR="00561A15">
        <w:rPr>
          <w:sz w:val="24"/>
          <w:szCs w:val="24"/>
        </w:rPr>
        <w:t xml:space="preserve">global </w:t>
      </w:r>
      <w:r w:rsidR="00731138">
        <w:rPr>
          <w:sz w:val="24"/>
          <w:szCs w:val="24"/>
        </w:rPr>
        <w:t>situation in which biodiversity, natural resources, ecosystem services and function</w:t>
      </w:r>
      <w:r w:rsidR="00561A15">
        <w:rPr>
          <w:sz w:val="24"/>
          <w:szCs w:val="24"/>
        </w:rPr>
        <w:t>s</w:t>
      </w:r>
      <w:r w:rsidR="00731138">
        <w:rPr>
          <w:sz w:val="24"/>
          <w:szCs w:val="24"/>
        </w:rPr>
        <w:t xml:space="preserve"> are under serious threats</w:t>
      </w:r>
      <w:r w:rsidR="00144E4D">
        <w:rPr>
          <w:sz w:val="24"/>
          <w:szCs w:val="24"/>
        </w:rPr>
        <w:t>; h</w:t>
      </w:r>
      <w:r w:rsidR="00561A15">
        <w:rPr>
          <w:sz w:val="24"/>
          <w:szCs w:val="24"/>
        </w:rPr>
        <w:t xml:space="preserve">owever, </w:t>
      </w:r>
      <w:r w:rsidR="00144E4D">
        <w:rPr>
          <w:sz w:val="24"/>
          <w:szCs w:val="24"/>
        </w:rPr>
        <w:t xml:space="preserve">considering the condition of increasing changes, </w:t>
      </w:r>
      <w:r w:rsidR="00731138">
        <w:rPr>
          <w:sz w:val="24"/>
          <w:szCs w:val="24"/>
        </w:rPr>
        <w:t xml:space="preserve">we have a great opportunity to </w:t>
      </w:r>
      <w:r w:rsidR="00144E4D">
        <w:rPr>
          <w:sz w:val="24"/>
          <w:szCs w:val="24"/>
        </w:rPr>
        <w:t>restore</w:t>
      </w:r>
      <w:r w:rsidR="00731138">
        <w:rPr>
          <w:sz w:val="24"/>
          <w:szCs w:val="24"/>
        </w:rPr>
        <w:t xml:space="preserve"> </w:t>
      </w:r>
      <w:r w:rsidR="00205615">
        <w:rPr>
          <w:sz w:val="24"/>
          <w:szCs w:val="24"/>
        </w:rPr>
        <w:t xml:space="preserve">ecosystems, </w:t>
      </w:r>
      <w:r w:rsidR="005906CE">
        <w:rPr>
          <w:sz w:val="24"/>
          <w:szCs w:val="24"/>
        </w:rPr>
        <w:t xml:space="preserve">ecological processes and biodiversity </w:t>
      </w:r>
      <w:r w:rsidR="005906CE">
        <w:rPr>
          <w:sz w:val="24"/>
          <w:szCs w:val="24"/>
        </w:rPr>
        <w:fldChar w:fldCharType="begin" w:fldLock="1"/>
      </w:r>
      <w:r w:rsidR="00205615">
        <w:rPr>
          <w:sz w:val="24"/>
          <w:szCs w:val="24"/>
        </w:rPr>
        <w:instrText>ADDIN CSL_CITATION {"citationItems":[{"id":"ITEM-1","itemData":{"DOI":"10.1126/science.aav5570","ISSN":"0036-8075","abstract":"&lt;p&gt;The practice of rewilding has been both promoted and criticized in recent years. Benefits include flexibility to react to environmental change and the promotion of opportunities for society to reconnect with nature. Criticisms include the lack of a clear conceptualization of rewilding, insufficient knowledge about possible outcomes, and the perception that rewilding excludes people from landscapes. Here, we present a framework for rewilding that addresses these concerns. We suggest that rewilding efforts should target trophic complexity, natural disturbances, and dispersal as interacting processes that can improve ecosystem resilience and maintain biodiversity. We propose a structured approach to rewilding projects that includes assessment of the contributions of nature to people and the social-ecological constraints on restoration.&lt;/p&gt;","author":[{"dropping-particle":"","family":"Perino","given":"Andrea","non-dropping-particle":"","parse-names":false,"suffix":""},{"dropping-particle":"","family":"Pereira","given":"Henrique M.","non-dropping-particle":"","parse-names":false,"suffix":""},{"dropping-particle":"","family":"Navarro","given":"Laetitia M.","non-dropping-particle":"","parse-names":false,"suffix":""},{"dropping-particle":"","family":"Fernández","given":"Néstor","non-dropping-particle":"","parse-names":false,"suffix":""},{"dropping-particle":"","family":"Bullock","given":"James M.","non-dropping-particle":"","parse-names":false,"suffix":""},{"dropping-particle":"","family":"Ceaușu","given":"Silvia","non-dropping-particle":"","parse-names":false,"suffix":""},{"dropping-particle":"","family":"Cortés-Avizanda","given":"Ainara","non-dropping-particle":"","parse-names":false,"suffix":""},{"dropping-particle":"","family":"Klink","given":"Roel","non-dropping-particle":"van","parse-names":false,"suffix":""},{"dropping-particle":"","family":"Kuemmerle","given":"Tobias","non-dropping-particle":"","parse-names":false,"suffix":""},{"dropping-particle":"","family":"Lomba","given":"Angela","non-dropping-particle":"","parse-names":false,"suffix":""},{"dropping-particle":"","family":"Pe’er","given":"Guy","non-dropping-particle":"","parse-names":false,"suffix":""},{"dropping-particle":"","family":"Plieninger","given":"Tobias","non-dropping-particle":"","parse-names":false,"suffix":""},{"dropping-particle":"","family":"Rey Benayas","given":"José M.","non-dropping-particle":"","parse-names":false,"suffix":""},{"dropping-particle":"","family":"Sandom","given":"Christopher J.","non-dropping-particle":"","parse-names":false,"suffix":""},{"dropping-particle":"","family":"Svenning","given":"Jens-Christian","non-dropping-particle":"","parse-names":false,"suffix":""},{"dropping-particle":"","family":"Wheeler","given":"Helen C.","non-dropping-particle":"","parse-names":false,"suffix":""}],"container-title":"Science","id":"ITEM-1","issue":"6438","issued":{"date-parts":[["2019"]]},"page":"eaav5570","title":"Rewilding complex ecosystems","type":"article-journal","volume":"364"},"uris":["http://www.mendeley.com/documents/?uuid=ea42d638-2f91-4fa7-9376-f0532772a312"]}],"mendeley":{"formattedCitation":"(&lt;i&gt;2&lt;/i&gt;)","plainTextFormattedCitation":"(2)","previouslyFormattedCitation":"(&lt;i&gt;2&lt;/i&gt;)"},"properties":{"noteIndex":0},"schema":"https://github.com/citation-style-language/schema/raw/master/csl-citation.json"}</w:instrText>
      </w:r>
      <w:r w:rsidR="005906CE">
        <w:rPr>
          <w:sz w:val="24"/>
          <w:szCs w:val="24"/>
        </w:rPr>
        <w:fldChar w:fldCharType="separate"/>
      </w:r>
      <w:r w:rsidR="005906CE" w:rsidRPr="005906CE">
        <w:rPr>
          <w:noProof/>
          <w:sz w:val="24"/>
          <w:szCs w:val="24"/>
        </w:rPr>
        <w:t>(</w:t>
      </w:r>
      <w:r w:rsidR="005906CE" w:rsidRPr="005906CE">
        <w:rPr>
          <w:i/>
          <w:noProof/>
          <w:sz w:val="24"/>
          <w:szCs w:val="24"/>
        </w:rPr>
        <w:t>2</w:t>
      </w:r>
      <w:r w:rsidR="005906CE" w:rsidRPr="005906CE">
        <w:rPr>
          <w:noProof/>
          <w:sz w:val="24"/>
          <w:szCs w:val="24"/>
        </w:rPr>
        <w:t>)</w:t>
      </w:r>
      <w:r w:rsidR="005906CE">
        <w:rPr>
          <w:sz w:val="24"/>
          <w:szCs w:val="24"/>
        </w:rPr>
        <w:fldChar w:fldCharType="end"/>
      </w:r>
      <w:r w:rsidR="005906CE">
        <w:rPr>
          <w:sz w:val="24"/>
          <w:szCs w:val="24"/>
        </w:rPr>
        <w:t xml:space="preserve"> that will ultimately</w:t>
      </w:r>
      <w:r w:rsidR="001B12E8">
        <w:rPr>
          <w:sz w:val="24"/>
          <w:szCs w:val="24"/>
        </w:rPr>
        <w:t xml:space="preserve"> benefit </w:t>
      </w:r>
      <w:r w:rsidR="00E8101F">
        <w:rPr>
          <w:sz w:val="24"/>
          <w:szCs w:val="24"/>
        </w:rPr>
        <w:t>human well-being</w:t>
      </w:r>
      <w:r w:rsidR="00967AC8">
        <w:rPr>
          <w:sz w:val="24"/>
          <w:szCs w:val="24"/>
        </w:rPr>
        <w:t>.</w:t>
      </w:r>
      <w:r w:rsidR="00731138">
        <w:rPr>
          <w:sz w:val="24"/>
          <w:szCs w:val="24"/>
        </w:rPr>
        <w:t xml:space="preserve"> </w:t>
      </w:r>
    </w:p>
    <w:p w14:paraId="0E8F2E28" w14:textId="68CB6C20" w:rsidR="004A14B1" w:rsidRDefault="004A14B1" w:rsidP="00E02AC1">
      <w:pPr>
        <w:pStyle w:val="Refhead"/>
      </w:pPr>
    </w:p>
    <w:p w14:paraId="61D992C2" w14:textId="1FCFACA8" w:rsidR="00166D36" w:rsidRDefault="00166D36" w:rsidP="00E02AC1">
      <w:pPr>
        <w:pStyle w:val="Refhead"/>
      </w:pPr>
    </w:p>
    <w:p w14:paraId="795EC18A" w14:textId="77777777" w:rsidR="00166D36" w:rsidRDefault="00166D36" w:rsidP="00E02AC1">
      <w:pPr>
        <w:pStyle w:val="Refhead"/>
      </w:pPr>
    </w:p>
    <w:p w14:paraId="000D8D88" w14:textId="658D50B9" w:rsidR="00E02AC1" w:rsidRDefault="00E02AC1" w:rsidP="00E02AC1">
      <w:pPr>
        <w:pStyle w:val="Refhead"/>
      </w:pPr>
      <w:r>
        <w:t>References and Notes:</w:t>
      </w:r>
    </w:p>
    <w:p w14:paraId="3D934EE3" w14:textId="4BE04CFE" w:rsidR="00205615" w:rsidRPr="00205615" w:rsidRDefault="000D5CAC" w:rsidP="00205615">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205615" w:rsidRPr="00205615">
        <w:rPr>
          <w:noProof/>
          <w:sz w:val="24"/>
          <w:szCs w:val="24"/>
        </w:rPr>
        <w:t xml:space="preserve">1. </w:t>
      </w:r>
      <w:r w:rsidR="00205615" w:rsidRPr="00205615">
        <w:rPr>
          <w:noProof/>
          <w:sz w:val="24"/>
          <w:szCs w:val="24"/>
        </w:rPr>
        <w:tab/>
        <w:t xml:space="preserve">A. F. Clewell, J. Aronson, Motivations for the restoration of ecosystems. </w:t>
      </w:r>
      <w:r w:rsidR="00205615" w:rsidRPr="00205615">
        <w:rPr>
          <w:i/>
          <w:iCs/>
          <w:noProof/>
          <w:sz w:val="24"/>
          <w:szCs w:val="24"/>
        </w:rPr>
        <w:t>Conserv. Biol.</w:t>
      </w:r>
      <w:r w:rsidR="00205615" w:rsidRPr="00205615">
        <w:rPr>
          <w:noProof/>
          <w:sz w:val="24"/>
          <w:szCs w:val="24"/>
        </w:rPr>
        <w:t xml:space="preserve"> </w:t>
      </w:r>
      <w:r w:rsidR="00205615" w:rsidRPr="00205615">
        <w:rPr>
          <w:b/>
          <w:bCs/>
          <w:noProof/>
          <w:sz w:val="24"/>
          <w:szCs w:val="24"/>
        </w:rPr>
        <w:t>20</w:t>
      </w:r>
      <w:r w:rsidR="00205615" w:rsidRPr="00205615">
        <w:rPr>
          <w:noProof/>
          <w:sz w:val="24"/>
          <w:szCs w:val="24"/>
        </w:rPr>
        <w:t>, 420–428 (2006).</w:t>
      </w:r>
    </w:p>
    <w:p w14:paraId="5746365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 </w:t>
      </w:r>
      <w:r w:rsidRPr="00205615">
        <w:rPr>
          <w:noProof/>
          <w:sz w:val="24"/>
          <w:szCs w:val="24"/>
        </w:rPr>
        <w:tab/>
        <w:t xml:space="preserve">A. Perino </w:t>
      </w:r>
      <w:r w:rsidRPr="00205615">
        <w:rPr>
          <w:i/>
          <w:iCs/>
          <w:noProof/>
          <w:sz w:val="24"/>
          <w:szCs w:val="24"/>
        </w:rPr>
        <w:t>et al.</w:t>
      </w:r>
      <w:r w:rsidRPr="00205615">
        <w:rPr>
          <w:noProof/>
          <w:sz w:val="24"/>
          <w:szCs w:val="24"/>
        </w:rPr>
        <w:t xml:space="preserve">, Rewilding complex ecosystems. </w:t>
      </w:r>
      <w:r w:rsidRPr="00205615">
        <w:rPr>
          <w:i/>
          <w:iCs/>
          <w:noProof/>
          <w:sz w:val="24"/>
          <w:szCs w:val="24"/>
        </w:rPr>
        <w:t>Science (80-. ).</w:t>
      </w:r>
      <w:r w:rsidRPr="00205615">
        <w:rPr>
          <w:noProof/>
          <w:sz w:val="24"/>
          <w:szCs w:val="24"/>
        </w:rPr>
        <w:t xml:space="preserve"> </w:t>
      </w:r>
      <w:r w:rsidRPr="00205615">
        <w:rPr>
          <w:b/>
          <w:bCs/>
          <w:noProof/>
          <w:sz w:val="24"/>
          <w:szCs w:val="24"/>
        </w:rPr>
        <w:t>364</w:t>
      </w:r>
      <w:r w:rsidRPr="00205615">
        <w:rPr>
          <w:noProof/>
          <w:sz w:val="24"/>
          <w:szCs w:val="24"/>
        </w:rPr>
        <w:t>, eaav5570 (2019).</w:t>
      </w:r>
    </w:p>
    <w:p w14:paraId="3B9F028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 </w:t>
      </w:r>
      <w:r w:rsidRPr="00205615">
        <w:rPr>
          <w:noProof/>
          <w:sz w:val="24"/>
          <w:szCs w:val="24"/>
        </w:rPr>
        <w:tab/>
        <w:t xml:space="preserve">R. H. Hilderbrand, A. C. Watts, A. M. Randle, The myths of restoration ecology. </w:t>
      </w:r>
      <w:r w:rsidRPr="00205615">
        <w:rPr>
          <w:i/>
          <w:iCs/>
          <w:noProof/>
          <w:sz w:val="24"/>
          <w:szCs w:val="24"/>
        </w:rPr>
        <w:t>Ecol. Soc.</w:t>
      </w:r>
      <w:r w:rsidRPr="00205615">
        <w:rPr>
          <w:noProof/>
          <w:sz w:val="24"/>
          <w:szCs w:val="24"/>
        </w:rPr>
        <w:t xml:space="preserve"> </w:t>
      </w:r>
      <w:r w:rsidRPr="00205615">
        <w:rPr>
          <w:b/>
          <w:bCs/>
          <w:noProof/>
          <w:sz w:val="24"/>
          <w:szCs w:val="24"/>
        </w:rPr>
        <w:t>10</w:t>
      </w:r>
      <w:r w:rsidRPr="00205615">
        <w:rPr>
          <w:noProof/>
          <w:sz w:val="24"/>
          <w:szCs w:val="24"/>
        </w:rPr>
        <w:t xml:space="preserve"> (2005), doi:10.5751/ES-01277-100119.</w:t>
      </w:r>
    </w:p>
    <w:p w14:paraId="5E305F2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4. </w:t>
      </w:r>
      <w:r w:rsidRPr="00205615">
        <w:rPr>
          <w:noProof/>
          <w:sz w:val="24"/>
          <w:szCs w:val="24"/>
        </w:rPr>
        <w:tab/>
        <w:t xml:space="preserve">W. V Reid </w:t>
      </w:r>
      <w:r w:rsidRPr="00205615">
        <w:rPr>
          <w:i/>
          <w:iCs/>
          <w:noProof/>
          <w:sz w:val="24"/>
          <w:szCs w:val="24"/>
        </w:rPr>
        <w:t>et al.</w:t>
      </w:r>
      <w:r w:rsidRPr="00205615">
        <w:rPr>
          <w:noProof/>
          <w:sz w:val="24"/>
          <w:szCs w:val="24"/>
        </w:rPr>
        <w:t xml:space="preserve">, </w:t>
      </w:r>
      <w:r w:rsidRPr="00205615">
        <w:rPr>
          <w:i/>
          <w:iCs/>
          <w:noProof/>
          <w:sz w:val="24"/>
          <w:szCs w:val="24"/>
        </w:rPr>
        <w:t>Ecosystems and Human Well-being: Synthesis</w:t>
      </w:r>
      <w:r w:rsidRPr="00205615">
        <w:rPr>
          <w:noProof/>
          <w:sz w:val="24"/>
          <w:szCs w:val="24"/>
        </w:rPr>
        <w:t xml:space="preserve"> (2005; https://www.millenniumassessment.org/documents/document.356.aspx.pdf).</w:t>
      </w:r>
    </w:p>
    <w:p w14:paraId="00BFA69A"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5. </w:t>
      </w:r>
      <w:r w:rsidRPr="00205615">
        <w:rPr>
          <w:noProof/>
          <w:sz w:val="24"/>
          <w:szCs w:val="24"/>
        </w:rPr>
        <w:tab/>
        <w:t xml:space="preserve">R. L. Chazdon </w:t>
      </w:r>
      <w:r w:rsidRPr="00205615">
        <w:rPr>
          <w:i/>
          <w:iCs/>
          <w:noProof/>
          <w:sz w:val="24"/>
          <w:szCs w:val="24"/>
        </w:rPr>
        <w:t>et al.</w:t>
      </w:r>
      <w:r w:rsidRPr="00205615">
        <w:rPr>
          <w:noProof/>
          <w:sz w:val="24"/>
          <w:szCs w:val="24"/>
        </w:rPr>
        <w:t xml:space="preserve">, A Policy-Driven Knowledge Agenda for Global Forest and Landscape Restoration. </w:t>
      </w:r>
      <w:r w:rsidRPr="00205615">
        <w:rPr>
          <w:i/>
          <w:iCs/>
          <w:noProof/>
          <w:sz w:val="24"/>
          <w:szCs w:val="24"/>
        </w:rPr>
        <w:t>Conserv. Lett.</w:t>
      </w:r>
      <w:r w:rsidRPr="00205615">
        <w:rPr>
          <w:noProof/>
          <w:sz w:val="24"/>
          <w:szCs w:val="24"/>
        </w:rPr>
        <w:t xml:space="preserve"> </w:t>
      </w:r>
      <w:r w:rsidRPr="00205615">
        <w:rPr>
          <w:b/>
          <w:bCs/>
          <w:noProof/>
          <w:sz w:val="24"/>
          <w:szCs w:val="24"/>
        </w:rPr>
        <w:t>10</w:t>
      </w:r>
      <w:r w:rsidRPr="00205615">
        <w:rPr>
          <w:noProof/>
          <w:sz w:val="24"/>
          <w:szCs w:val="24"/>
        </w:rPr>
        <w:t>, 125–132 (2017).</w:t>
      </w:r>
    </w:p>
    <w:p w14:paraId="53671B57"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6. </w:t>
      </w:r>
      <w:r w:rsidRPr="00205615">
        <w:rPr>
          <w:noProof/>
          <w:sz w:val="24"/>
          <w:szCs w:val="24"/>
        </w:rPr>
        <w:tab/>
        <w:t xml:space="preserve">I. Markevych </w:t>
      </w:r>
      <w:r w:rsidRPr="00205615">
        <w:rPr>
          <w:i/>
          <w:iCs/>
          <w:noProof/>
          <w:sz w:val="24"/>
          <w:szCs w:val="24"/>
        </w:rPr>
        <w:t>et al.</w:t>
      </w:r>
      <w:r w:rsidRPr="00205615">
        <w:rPr>
          <w:noProof/>
          <w:sz w:val="24"/>
          <w:szCs w:val="24"/>
        </w:rPr>
        <w:t xml:space="preserve">, Exploring pathways linking greenspace to health: Theoretical and methodological guidance. </w:t>
      </w:r>
      <w:r w:rsidRPr="00205615">
        <w:rPr>
          <w:i/>
          <w:iCs/>
          <w:noProof/>
          <w:sz w:val="24"/>
          <w:szCs w:val="24"/>
        </w:rPr>
        <w:t>Environ. Res.</w:t>
      </w:r>
      <w:r w:rsidRPr="00205615">
        <w:rPr>
          <w:noProof/>
          <w:sz w:val="24"/>
          <w:szCs w:val="24"/>
        </w:rPr>
        <w:t xml:space="preserve"> </w:t>
      </w:r>
      <w:r w:rsidRPr="00205615">
        <w:rPr>
          <w:b/>
          <w:bCs/>
          <w:noProof/>
          <w:sz w:val="24"/>
          <w:szCs w:val="24"/>
        </w:rPr>
        <w:t>158</w:t>
      </w:r>
      <w:r w:rsidRPr="00205615">
        <w:rPr>
          <w:noProof/>
          <w:sz w:val="24"/>
          <w:szCs w:val="24"/>
        </w:rPr>
        <w:t>, 301–317 (2017).</w:t>
      </w:r>
    </w:p>
    <w:p w14:paraId="3590B7B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7. </w:t>
      </w:r>
      <w:r w:rsidRPr="00205615">
        <w:rPr>
          <w:noProof/>
          <w:sz w:val="24"/>
          <w:szCs w:val="24"/>
        </w:rPr>
        <w:tab/>
        <w:t xml:space="preserve">J. Aronson, A. F. Clewell, J. N. Blignaut, S. J. Milton, Ecological restoration: A new frontier for nature conservation and economics. </w:t>
      </w:r>
      <w:r w:rsidRPr="00205615">
        <w:rPr>
          <w:i/>
          <w:iCs/>
          <w:noProof/>
          <w:sz w:val="24"/>
          <w:szCs w:val="24"/>
        </w:rPr>
        <w:t>J. Nat. Conserv.</w:t>
      </w:r>
      <w:r w:rsidRPr="00205615">
        <w:rPr>
          <w:noProof/>
          <w:sz w:val="24"/>
          <w:szCs w:val="24"/>
        </w:rPr>
        <w:t xml:space="preserve"> </w:t>
      </w:r>
      <w:r w:rsidRPr="00205615">
        <w:rPr>
          <w:b/>
          <w:bCs/>
          <w:noProof/>
          <w:sz w:val="24"/>
          <w:szCs w:val="24"/>
        </w:rPr>
        <w:t>14</w:t>
      </w:r>
      <w:r w:rsidRPr="00205615">
        <w:rPr>
          <w:noProof/>
          <w:sz w:val="24"/>
          <w:szCs w:val="24"/>
        </w:rPr>
        <w:t>, 135–139 (2006).</w:t>
      </w:r>
    </w:p>
    <w:p w14:paraId="0BE3D38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8. </w:t>
      </w:r>
      <w:r w:rsidRPr="00205615">
        <w:rPr>
          <w:noProof/>
          <w:sz w:val="24"/>
          <w:szCs w:val="24"/>
        </w:rPr>
        <w:tab/>
        <w:t xml:space="preserve">S. Díaz </w:t>
      </w:r>
      <w:r w:rsidRPr="00205615">
        <w:rPr>
          <w:i/>
          <w:iCs/>
          <w:noProof/>
          <w:sz w:val="24"/>
          <w:szCs w:val="24"/>
        </w:rPr>
        <w:t>et al.</w:t>
      </w:r>
      <w:r w:rsidRPr="00205615">
        <w:rPr>
          <w:noProof/>
          <w:sz w:val="24"/>
          <w:szCs w:val="24"/>
        </w:rPr>
        <w:t xml:space="preserve">, The IPBES Conceptual Framework - connecting nature and people. </w:t>
      </w:r>
      <w:r w:rsidRPr="00205615">
        <w:rPr>
          <w:i/>
          <w:iCs/>
          <w:noProof/>
          <w:sz w:val="24"/>
          <w:szCs w:val="24"/>
        </w:rPr>
        <w:t>Curr. Opin. Environ. Sustain.</w:t>
      </w:r>
      <w:r w:rsidRPr="00205615">
        <w:rPr>
          <w:noProof/>
          <w:sz w:val="24"/>
          <w:szCs w:val="24"/>
        </w:rPr>
        <w:t xml:space="preserve"> </w:t>
      </w:r>
      <w:r w:rsidRPr="00205615">
        <w:rPr>
          <w:b/>
          <w:bCs/>
          <w:noProof/>
          <w:sz w:val="24"/>
          <w:szCs w:val="24"/>
        </w:rPr>
        <w:t>14</w:t>
      </w:r>
      <w:r w:rsidRPr="00205615">
        <w:rPr>
          <w:noProof/>
          <w:sz w:val="24"/>
          <w:szCs w:val="24"/>
        </w:rPr>
        <w:t>, 1–16 (2015).</w:t>
      </w:r>
    </w:p>
    <w:p w14:paraId="3E3592F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9. </w:t>
      </w:r>
      <w:r w:rsidRPr="00205615">
        <w:rPr>
          <w:noProof/>
          <w:sz w:val="24"/>
          <w:szCs w:val="24"/>
        </w:rPr>
        <w:tab/>
        <w:t xml:space="preserve">R. J. Hobbs, V. A. Cramer, Restoration Ecology: Interventionist Approaches for Restoring and Maintaining Ecosystem Function in the Face of Rapid Environmental Change. </w:t>
      </w:r>
      <w:r w:rsidRPr="00205615">
        <w:rPr>
          <w:i/>
          <w:iCs/>
          <w:noProof/>
          <w:sz w:val="24"/>
          <w:szCs w:val="24"/>
        </w:rPr>
        <w:t>Annu. Rev. Environ. Resour.</w:t>
      </w:r>
      <w:r w:rsidRPr="00205615">
        <w:rPr>
          <w:noProof/>
          <w:sz w:val="24"/>
          <w:szCs w:val="24"/>
        </w:rPr>
        <w:t xml:space="preserve"> </w:t>
      </w:r>
      <w:r w:rsidRPr="00205615">
        <w:rPr>
          <w:b/>
          <w:bCs/>
          <w:noProof/>
          <w:sz w:val="24"/>
          <w:szCs w:val="24"/>
        </w:rPr>
        <w:t>33</w:t>
      </w:r>
      <w:r w:rsidRPr="00205615">
        <w:rPr>
          <w:noProof/>
          <w:sz w:val="24"/>
          <w:szCs w:val="24"/>
        </w:rPr>
        <w:t>, 39–61 (2008).</w:t>
      </w:r>
    </w:p>
    <w:p w14:paraId="2852FF4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10. </w:t>
      </w:r>
      <w:r w:rsidRPr="00205615">
        <w:rPr>
          <w:noProof/>
          <w:sz w:val="24"/>
          <w:szCs w:val="24"/>
        </w:rPr>
        <w:tab/>
        <w:t xml:space="preserve">Millennium Ecosystems Assessment (MEA), in </w:t>
      </w:r>
      <w:r w:rsidRPr="00205615">
        <w:rPr>
          <w:i/>
          <w:iCs/>
          <w:noProof/>
          <w:sz w:val="24"/>
          <w:szCs w:val="24"/>
        </w:rPr>
        <w:t>Ecosystems and Human well-being: Current State and Trends</w:t>
      </w:r>
      <w:r w:rsidRPr="00205615">
        <w:rPr>
          <w:noProof/>
          <w:sz w:val="24"/>
          <w:szCs w:val="24"/>
        </w:rPr>
        <w:t xml:space="preserve"> (2005; https://www.millenniumassessment.org/documents/document.291.aspx.pdf), pp. 1–40.</w:t>
      </w:r>
    </w:p>
    <w:p w14:paraId="1318AEA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11. </w:t>
      </w:r>
      <w:r w:rsidRPr="00205615">
        <w:rPr>
          <w:noProof/>
          <w:sz w:val="24"/>
          <w:szCs w:val="24"/>
        </w:rPr>
        <w:tab/>
        <w:t xml:space="preserve">N. Ramankutty, A. T. Evan, C. Monfreda, J. A. Foley, Farming the planet: 1. Geographic distribution of global agricultural lands in the year 2000. </w:t>
      </w:r>
      <w:r w:rsidRPr="00205615">
        <w:rPr>
          <w:i/>
          <w:iCs/>
          <w:noProof/>
          <w:sz w:val="24"/>
          <w:szCs w:val="24"/>
        </w:rPr>
        <w:t>Global Biogeochem. Cycles</w:t>
      </w:r>
      <w:r w:rsidRPr="00205615">
        <w:rPr>
          <w:noProof/>
          <w:sz w:val="24"/>
          <w:szCs w:val="24"/>
        </w:rPr>
        <w:t xml:space="preserve">. </w:t>
      </w:r>
      <w:r w:rsidRPr="00205615">
        <w:rPr>
          <w:b/>
          <w:bCs/>
          <w:noProof/>
          <w:sz w:val="24"/>
          <w:szCs w:val="24"/>
        </w:rPr>
        <w:t>22</w:t>
      </w:r>
      <w:r w:rsidRPr="00205615">
        <w:rPr>
          <w:noProof/>
          <w:sz w:val="24"/>
          <w:szCs w:val="24"/>
        </w:rPr>
        <w:t>, 1–19 (2008).</w:t>
      </w:r>
    </w:p>
    <w:p w14:paraId="34EFE374"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12. </w:t>
      </w:r>
      <w:r w:rsidRPr="00205615">
        <w:rPr>
          <w:noProof/>
          <w:sz w:val="24"/>
          <w:szCs w:val="24"/>
        </w:rPr>
        <w:tab/>
        <w:t xml:space="preserve">C. M. Kennedy, J. R. Oakleaf, D. M. Theobald, S. Baruch-Mordo, J. Kiesecker, Managing the middle: A shift in conservation priorities based on the global human modification gradient. </w:t>
      </w:r>
      <w:r w:rsidRPr="00205615">
        <w:rPr>
          <w:i/>
          <w:iCs/>
          <w:noProof/>
          <w:sz w:val="24"/>
          <w:szCs w:val="24"/>
        </w:rPr>
        <w:t>Glob. Chang. Biol.</w:t>
      </w:r>
      <w:r w:rsidRPr="00205615">
        <w:rPr>
          <w:noProof/>
          <w:sz w:val="24"/>
          <w:szCs w:val="24"/>
        </w:rPr>
        <w:t>, 811–826 (2019).</w:t>
      </w:r>
    </w:p>
    <w:p w14:paraId="71F59CE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13. </w:t>
      </w:r>
      <w:r w:rsidRPr="00205615">
        <w:rPr>
          <w:noProof/>
          <w:sz w:val="24"/>
          <w:szCs w:val="24"/>
        </w:rPr>
        <w:tab/>
        <w:t xml:space="preserve">E. G. Bonkoungou, Biodiversity in drylands: challenges and opportunities for conservation and sustainable use. Challenge Paper. </w:t>
      </w:r>
      <w:r w:rsidRPr="00205615">
        <w:rPr>
          <w:i/>
          <w:iCs/>
          <w:noProof/>
          <w:sz w:val="24"/>
          <w:szCs w:val="24"/>
        </w:rPr>
        <w:t>Glob. Drylands Initiat. UNDP Drylands Dev. Centre, Nairobi, Kenya.</w:t>
      </w:r>
      <w:r w:rsidRPr="00205615">
        <w:rPr>
          <w:noProof/>
          <w:sz w:val="24"/>
          <w:szCs w:val="24"/>
        </w:rPr>
        <w:t xml:space="preserve"> (2001).</w:t>
      </w:r>
    </w:p>
    <w:p w14:paraId="76901F0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14. </w:t>
      </w:r>
      <w:r w:rsidRPr="00205615">
        <w:rPr>
          <w:noProof/>
          <w:sz w:val="24"/>
          <w:szCs w:val="24"/>
        </w:rPr>
        <w:tab/>
        <w:t xml:space="preserve">S. Díaz </w:t>
      </w:r>
      <w:r w:rsidRPr="00205615">
        <w:rPr>
          <w:i/>
          <w:iCs/>
          <w:noProof/>
          <w:sz w:val="24"/>
          <w:szCs w:val="24"/>
        </w:rPr>
        <w:t>et al.</w:t>
      </w:r>
      <w:r w:rsidRPr="00205615">
        <w:rPr>
          <w:noProof/>
          <w:sz w:val="24"/>
          <w:szCs w:val="24"/>
        </w:rPr>
        <w:t xml:space="preserve">, Assessing nature’s contributions to people. </w:t>
      </w:r>
      <w:r w:rsidRPr="00205615">
        <w:rPr>
          <w:i/>
          <w:iCs/>
          <w:noProof/>
          <w:sz w:val="24"/>
          <w:szCs w:val="24"/>
        </w:rPr>
        <w:t>Science (80-. ).</w:t>
      </w:r>
      <w:r w:rsidRPr="00205615">
        <w:rPr>
          <w:noProof/>
          <w:sz w:val="24"/>
          <w:szCs w:val="24"/>
        </w:rPr>
        <w:t xml:space="preserve"> </w:t>
      </w:r>
      <w:r w:rsidRPr="00205615">
        <w:rPr>
          <w:b/>
          <w:bCs/>
          <w:noProof/>
          <w:sz w:val="24"/>
          <w:szCs w:val="24"/>
        </w:rPr>
        <w:t>359</w:t>
      </w:r>
      <w:r w:rsidRPr="00205615">
        <w:rPr>
          <w:noProof/>
          <w:sz w:val="24"/>
          <w:szCs w:val="24"/>
        </w:rPr>
        <w:t>, 270–272 (2018).</w:t>
      </w:r>
    </w:p>
    <w:p w14:paraId="12025D4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15. </w:t>
      </w:r>
      <w:r w:rsidRPr="00205615">
        <w:rPr>
          <w:noProof/>
          <w:sz w:val="24"/>
          <w:szCs w:val="24"/>
        </w:rPr>
        <w:tab/>
        <w:t xml:space="preserve">A. J. Castro, C. Quintas-Soriano, B. N. Egoh, Ecosystem services in dryland systems of the world. </w:t>
      </w:r>
      <w:r w:rsidRPr="00205615">
        <w:rPr>
          <w:i/>
          <w:iCs/>
          <w:noProof/>
          <w:sz w:val="24"/>
          <w:szCs w:val="24"/>
        </w:rPr>
        <w:t>J. Arid Environ.</w:t>
      </w:r>
      <w:r w:rsidRPr="00205615">
        <w:rPr>
          <w:noProof/>
          <w:sz w:val="24"/>
          <w:szCs w:val="24"/>
        </w:rPr>
        <w:t xml:space="preserve"> </w:t>
      </w:r>
      <w:r w:rsidRPr="00205615">
        <w:rPr>
          <w:b/>
          <w:bCs/>
          <w:noProof/>
          <w:sz w:val="24"/>
          <w:szCs w:val="24"/>
        </w:rPr>
        <w:t>159</w:t>
      </w:r>
      <w:r w:rsidRPr="00205615">
        <w:rPr>
          <w:noProof/>
          <w:sz w:val="24"/>
          <w:szCs w:val="24"/>
        </w:rPr>
        <w:t>, 1–3 (2018).</w:t>
      </w:r>
    </w:p>
    <w:p w14:paraId="7FC146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lastRenderedPageBreak/>
        <w:t xml:space="preserve">16. </w:t>
      </w:r>
      <w:r w:rsidRPr="00205615">
        <w:rPr>
          <w:noProof/>
          <w:sz w:val="24"/>
          <w:szCs w:val="24"/>
        </w:rPr>
        <w:tab/>
        <w:t xml:space="preserve">R. P. White, J. Nackoney, in </w:t>
      </w:r>
      <w:r w:rsidRPr="00205615">
        <w:rPr>
          <w:i/>
          <w:iCs/>
          <w:noProof/>
          <w:sz w:val="24"/>
          <w:szCs w:val="24"/>
        </w:rPr>
        <w:t>World Resources Institute, Washington, D.C., USA.</w:t>
      </w:r>
      <w:r w:rsidRPr="00205615">
        <w:rPr>
          <w:noProof/>
          <w:sz w:val="24"/>
          <w:szCs w:val="24"/>
        </w:rPr>
        <w:t xml:space="preserve"> (2013), pp. 1–58.</w:t>
      </w:r>
    </w:p>
    <w:p w14:paraId="34BF8686"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17. </w:t>
      </w:r>
      <w:r w:rsidRPr="00205615">
        <w:rPr>
          <w:noProof/>
          <w:sz w:val="24"/>
          <w:szCs w:val="24"/>
        </w:rPr>
        <w:tab/>
        <w:t xml:space="preserve">J. F. Reynolds </w:t>
      </w:r>
      <w:r w:rsidRPr="00205615">
        <w:rPr>
          <w:i/>
          <w:iCs/>
          <w:noProof/>
          <w:sz w:val="24"/>
          <w:szCs w:val="24"/>
        </w:rPr>
        <w:t>et al.</w:t>
      </w:r>
      <w:r w:rsidRPr="00205615">
        <w:rPr>
          <w:noProof/>
          <w:sz w:val="24"/>
          <w:szCs w:val="24"/>
        </w:rPr>
        <w:t xml:space="preserve">, Global Desertification: Building a Science for Dryland Development. </w:t>
      </w:r>
      <w:r w:rsidRPr="00205615">
        <w:rPr>
          <w:i/>
          <w:iCs/>
          <w:noProof/>
          <w:sz w:val="24"/>
          <w:szCs w:val="24"/>
        </w:rPr>
        <w:t>Science (80-. ).</w:t>
      </w:r>
      <w:r w:rsidRPr="00205615">
        <w:rPr>
          <w:noProof/>
          <w:sz w:val="24"/>
          <w:szCs w:val="24"/>
        </w:rPr>
        <w:t xml:space="preserve"> </w:t>
      </w:r>
      <w:r w:rsidRPr="00205615">
        <w:rPr>
          <w:b/>
          <w:bCs/>
          <w:noProof/>
          <w:sz w:val="24"/>
          <w:szCs w:val="24"/>
        </w:rPr>
        <w:t>316</w:t>
      </w:r>
      <w:r w:rsidRPr="00205615">
        <w:rPr>
          <w:noProof/>
          <w:sz w:val="24"/>
          <w:szCs w:val="24"/>
        </w:rPr>
        <w:t>, 847–851 (2007).</w:t>
      </w:r>
    </w:p>
    <w:p w14:paraId="32989C38"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18. </w:t>
      </w:r>
      <w:r w:rsidRPr="00205615">
        <w:rPr>
          <w:noProof/>
          <w:sz w:val="24"/>
          <w:szCs w:val="24"/>
        </w:rPr>
        <w:tab/>
        <w:t xml:space="preserve">R. Wilson </w:t>
      </w:r>
      <w:r w:rsidRPr="00205615">
        <w:rPr>
          <w:i/>
          <w:iCs/>
          <w:noProof/>
          <w:sz w:val="24"/>
          <w:szCs w:val="24"/>
        </w:rPr>
        <w:t>et al.</w:t>
      </w:r>
      <w:r w:rsidRPr="00205615">
        <w:rPr>
          <w:noProof/>
          <w:sz w:val="24"/>
          <w:szCs w:val="24"/>
        </w:rPr>
        <w:t xml:space="preserve">, Dryland Pastures: Establishment and Management in the Intermountain Region of Northern California. </w:t>
      </w:r>
      <w:r w:rsidRPr="00205615">
        <w:rPr>
          <w:i/>
          <w:iCs/>
          <w:noProof/>
          <w:sz w:val="24"/>
          <w:szCs w:val="24"/>
        </w:rPr>
        <w:t>Dryl. Pastures Establ. Manag. Intermt. Reg. North. Calif.</w:t>
      </w:r>
      <w:r w:rsidRPr="00205615">
        <w:rPr>
          <w:noProof/>
          <w:sz w:val="24"/>
          <w:szCs w:val="24"/>
        </w:rPr>
        <w:t xml:space="preserve"> (2006), doi:10.3733/ucanr.8163.</w:t>
      </w:r>
    </w:p>
    <w:p w14:paraId="23ADE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19. </w:t>
      </w:r>
      <w:r w:rsidRPr="00205615">
        <w:rPr>
          <w:noProof/>
          <w:sz w:val="24"/>
          <w:szCs w:val="24"/>
        </w:rPr>
        <w:tab/>
        <w:t xml:space="preserve">R. Kelsey, A. Hart, H. Scott Butterfield, D. Vink, Groundwater sustainability in the San Joaquin Valley: Multiple benefits if agricultural lands are retired and restored strategically. </w:t>
      </w:r>
      <w:r w:rsidRPr="00205615">
        <w:rPr>
          <w:i/>
          <w:iCs/>
          <w:noProof/>
          <w:sz w:val="24"/>
          <w:szCs w:val="24"/>
        </w:rPr>
        <w:t>Calif. Agric.</w:t>
      </w:r>
      <w:r w:rsidRPr="00205615">
        <w:rPr>
          <w:noProof/>
          <w:sz w:val="24"/>
          <w:szCs w:val="24"/>
        </w:rPr>
        <w:t xml:space="preserve"> </w:t>
      </w:r>
      <w:r w:rsidRPr="00205615">
        <w:rPr>
          <w:b/>
          <w:bCs/>
          <w:noProof/>
          <w:sz w:val="24"/>
          <w:szCs w:val="24"/>
        </w:rPr>
        <w:t>72</w:t>
      </w:r>
      <w:r w:rsidRPr="00205615">
        <w:rPr>
          <w:noProof/>
          <w:sz w:val="24"/>
          <w:szCs w:val="24"/>
        </w:rPr>
        <w:t>, 151–154 (2018).</w:t>
      </w:r>
    </w:p>
    <w:p w14:paraId="6256FABC"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20. </w:t>
      </w:r>
      <w:r w:rsidRPr="00205615">
        <w:rPr>
          <w:noProof/>
          <w:sz w:val="24"/>
          <w:szCs w:val="24"/>
        </w:rPr>
        <w:tab/>
        <w:t xml:space="preserve">C. J. Lortie, A. Filazzola, R. Kelsey, A. K. Hart, H. S. Butterfield, Better late than never: a synthesis of strategic land retirement and restoration in California. </w:t>
      </w:r>
      <w:r w:rsidRPr="00205615">
        <w:rPr>
          <w:i/>
          <w:iCs/>
          <w:noProof/>
          <w:sz w:val="24"/>
          <w:szCs w:val="24"/>
        </w:rPr>
        <w:t>Ecosphere</w:t>
      </w:r>
      <w:r w:rsidRPr="00205615">
        <w:rPr>
          <w:noProof/>
          <w:sz w:val="24"/>
          <w:szCs w:val="24"/>
        </w:rPr>
        <w:t xml:space="preserve">. </w:t>
      </w:r>
      <w:r w:rsidRPr="00205615">
        <w:rPr>
          <w:b/>
          <w:bCs/>
          <w:noProof/>
          <w:sz w:val="24"/>
          <w:szCs w:val="24"/>
        </w:rPr>
        <w:t>9</w:t>
      </w:r>
      <w:r w:rsidRPr="00205615">
        <w:rPr>
          <w:noProof/>
          <w:sz w:val="24"/>
          <w:szCs w:val="24"/>
        </w:rPr>
        <w:t>, e02367 (2018).</w:t>
      </w:r>
    </w:p>
    <w:p w14:paraId="3DDDF163"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21. </w:t>
      </w:r>
      <w:r w:rsidRPr="00205615">
        <w:rPr>
          <w:noProof/>
          <w:sz w:val="24"/>
          <w:szCs w:val="24"/>
        </w:rPr>
        <w:tab/>
        <w:t xml:space="preserve">K. D. Holl, T. M. Aide, When and where to actively restore ecosystems? </w:t>
      </w:r>
      <w:r w:rsidRPr="00205615">
        <w:rPr>
          <w:i/>
          <w:iCs/>
          <w:noProof/>
          <w:sz w:val="24"/>
          <w:szCs w:val="24"/>
        </w:rPr>
        <w:t>For. Ecol. Manage.</w:t>
      </w:r>
      <w:r w:rsidRPr="00205615">
        <w:rPr>
          <w:noProof/>
          <w:sz w:val="24"/>
          <w:szCs w:val="24"/>
        </w:rPr>
        <w:t xml:space="preserve"> </w:t>
      </w:r>
      <w:r w:rsidRPr="00205615">
        <w:rPr>
          <w:b/>
          <w:bCs/>
          <w:noProof/>
          <w:sz w:val="24"/>
          <w:szCs w:val="24"/>
        </w:rPr>
        <w:t>261</w:t>
      </w:r>
      <w:r w:rsidRPr="00205615">
        <w:rPr>
          <w:noProof/>
          <w:sz w:val="24"/>
          <w:szCs w:val="24"/>
        </w:rPr>
        <w:t>, 1558–1563 (2011).</w:t>
      </w:r>
    </w:p>
    <w:p w14:paraId="06823CC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22. </w:t>
      </w:r>
      <w:r w:rsidRPr="00205615">
        <w:rPr>
          <w:noProof/>
          <w:sz w:val="24"/>
          <w:szCs w:val="24"/>
        </w:rPr>
        <w:tab/>
        <w:t xml:space="preserve">J. Gurevitch, P. S. Curtis, M. H. Jones, Meta-analysis in ecology. </w:t>
      </w:r>
      <w:r w:rsidRPr="00205615">
        <w:rPr>
          <w:b/>
          <w:bCs/>
          <w:noProof/>
          <w:sz w:val="24"/>
          <w:szCs w:val="24"/>
        </w:rPr>
        <w:t>32</w:t>
      </w:r>
      <w:r w:rsidRPr="00205615">
        <w:rPr>
          <w:noProof/>
          <w:sz w:val="24"/>
          <w:szCs w:val="24"/>
        </w:rPr>
        <w:t>, 199–247 (2004).</w:t>
      </w:r>
    </w:p>
    <w:p w14:paraId="4D637C82"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23. </w:t>
      </w:r>
      <w:r w:rsidRPr="00205615">
        <w:rPr>
          <w:noProof/>
          <w:sz w:val="24"/>
          <w:szCs w:val="24"/>
        </w:rPr>
        <w:tab/>
        <w:t xml:space="preserve">V. Hedges, L., J. Gurevitch, P. Curtis, The Meta-Analysis of Response Ratios in Experimental Ecology. </w:t>
      </w:r>
      <w:r w:rsidRPr="00205615">
        <w:rPr>
          <w:i/>
          <w:iCs/>
          <w:noProof/>
          <w:sz w:val="24"/>
          <w:szCs w:val="24"/>
        </w:rPr>
        <w:t>Ecology</w:t>
      </w:r>
      <w:r w:rsidRPr="00205615">
        <w:rPr>
          <w:noProof/>
          <w:sz w:val="24"/>
          <w:szCs w:val="24"/>
        </w:rPr>
        <w:t xml:space="preserve">. </w:t>
      </w:r>
      <w:r w:rsidRPr="00205615">
        <w:rPr>
          <w:b/>
          <w:bCs/>
          <w:noProof/>
          <w:sz w:val="24"/>
          <w:szCs w:val="24"/>
        </w:rPr>
        <w:t>80</w:t>
      </w:r>
      <w:r w:rsidRPr="00205615">
        <w:rPr>
          <w:noProof/>
          <w:sz w:val="24"/>
          <w:szCs w:val="24"/>
        </w:rPr>
        <w:t>, 1150–1156 (1999).</w:t>
      </w:r>
    </w:p>
    <w:p w14:paraId="7CAC609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24. </w:t>
      </w:r>
      <w:r w:rsidRPr="00205615">
        <w:rPr>
          <w:noProof/>
          <w:sz w:val="24"/>
          <w:szCs w:val="24"/>
        </w:rPr>
        <w:tab/>
        <w:t xml:space="preserve">G. Schwarzer, J. R. Carpenter, G. Rücker, </w:t>
      </w:r>
      <w:r w:rsidRPr="00205615">
        <w:rPr>
          <w:i/>
          <w:iCs/>
          <w:noProof/>
          <w:sz w:val="24"/>
          <w:szCs w:val="24"/>
        </w:rPr>
        <w:t>Meta- Analysis with R</w:t>
      </w:r>
      <w:r w:rsidRPr="00205615">
        <w:rPr>
          <w:noProof/>
          <w:sz w:val="24"/>
          <w:szCs w:val="24"/>
        </w:rPr>
        <w:t xml:space="preserve"> (Springer, New York, 2015).</w:t>
      </w:r>
    </w:p>
    <w:p w14:paraId="7C035B9F"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25. </w:t>
      </w:r>
      <w:r w:rsidRPr="00205615">
        <w:rPr>
          <w:noProof/>
          <w:sz w:val="24"/>
          <w:szCs w:val="24"/>
        </w:rPr>
        <w:tab/>
        <w:t xml:space="preserve">E. De Martonne, Regions of Interior-Basin Drainage. </w:t>
      </w:r>
      <w:r w:rsidRPr="00205615">
        <w:rPr>
          <w:i/>
          <w:iCs/>
          <w:noProof/>
          <w:sz w:val="24"/>
          <w:szCs w:val="24"/>
        </w:rPr>
        <w:t>Geogr. Rev.</w:t>
      </w:r>
      <w:r w:rsidRPr="00205615">
        <w:rPr>
          <w:noProof/>
          <w:sz w:val="24"/>
          <w:szCs w:val="24"/>
        </w:rPr>
        <w:t xml:space="preserve"> </w:t>
      </w:r>
      <w:r w:rsidRPr="00205615">
        <w:rPr>
          <w:b/>
          <w:bCs/>
          <w:noProof/>
          <w:sz w:val="24"/>
          <w:szCs w:val="24"/>
        </w:rPr>
        <w:t>17</w:t>
      </w:r>
      <w:r w:rsidRPr="00205615">
        <w:rPr>
          <w:noProof/>
          <w:sz w:val="24"/>
          <w:szCs w:val="24"/>
        </w:rPr>
        <w:t>, 397–414 (1927).</w:t>
      </w:r>
    </w:p>
    <w:p w14:paraId="27DED4E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26. </w:t>
      </w:r>
      <w:r w:rsidRPr="00205615">
        <w:rPr>
          <w:noProof/>
          <w:sz w:val="24"/>
          <w:szCs w:val="24"/>
        </w:rPr>
        <w:tab/>
        <w:t xml:space="preserve">Higgs E, What is good ecological restoration? </w:t>
      </w:r>
      <w:r w:rsidRPr="00205615">
        <w:rPr>
          <w:i/>
          <w:iCs/>
          <w:noProof/>
          <w:sz w:val="24"/>
          <w:szCs w:val="24"/>
        </w:rPr>
        <w:t>Conserv. Biol.</w:t>
      </w:r>
      <w:r w:rsidRPr="00205615">
        <w:rPr>
          <w:noProof/>
          <w:sz w:val="24"/>
          <w:szCs w:val="24"/>
        </w:rPr>
        <w:t xml:space="preserve"> </w:t>
      </w:r>
      <w:r w:rsidRPr="00205615">
        <w:rPr>
          <w:b/>
          <w:bCs/>
          <w:noProof/>
          <w:sz w:val="24"/>
          <w:szCs w:val="24"/>
        </w:rPr>
        <w:t>11</w:t>
      </w:r>
      <w:r w:rsidRPr="00205615">
        <w:rPr>
          <w:noProof/>
          <w:sz w:val="24"/>
          <w:szCs w:val="24"/>
        </w:rPr>
        <w:t>, 338–348 (1997).</w:t>
      </w:r>
    </w:p>
    <w:p w14:paraId="2A9987C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27. </w:t>
      </w:r>
      <w:r w:rsidRPr="00205615">
        <w:rPr>
          <w:noProof/>
          <w:sz w:val="24"/>
          <w:szCs w:val="24"/>
        </w:rPr>
        <w:tab/>
        <w:t xml:space="preserve">R. Crouzeilles </w:t>
      </w:r>
      <w:r w:rsidRPr="00205615">
        <w:rPr>
          <w:i/>
          <w:iCs/>
          <w:noProof/>
          <w:sz w:val="24"/>
          <w:szCs w:val="24"/>
        </w:rPr>
        <w:t>et al.</w:t>
      </w:r>
      <w:r w:rsidRPr="00205615">
        <w:rPr>
          <w:noProof/>
          <w:sz w:val="24"/>
          <w:szCs w:val="24"/>
        </w:rPr>
        <w:t xml:space="preserve">, Ecological restoration success is higher for natural regeneration than for active restoration in tropical forests. </w:t>
      </w:r>
      <w:r w:rsidRPr="00205615">
        <w:rPr>
          <w:i/>
          <w:iCs/>
          <w:noProof/>
          <w:sz w:val="24"/>
          <w:szCs w:val="24"/>
        </w:rPr>
        <w:t>Sci. Adv.</w:t>
      </w:r>
      <w:r w:rsidRPr="00205615">
        <w:rPr>
          <w:noProof/>
          <w:sz w:val="24"/>
          <w:szCs w:val="24"/>
        </w:rPr>
        <w:t xml:space="preserve"> </w:t>
      </w:r>
      <w:r w:rsidRPr="00205615">
        <w:rPr>
          <w:b/>
          <w:bCs/>
          <w:noProof/>
          <w:sz w:val="24"/>
          <w:szCs w:val="24"/>
        </w:rPr>
        <w:t>3</w:t>
      </w:r>
      <w:r w:rsidRPr="00205615">
        <w:rPr>
          <w:noProof/>
          <w:sz w:val="24"/>
          <w:szCs w:val="24"/>
        </w:rPr>
        <w:t>, e1701345 (2017).</w:t>
      </w:r>
    </w:p>
    <w:p w14:paraId="5EFB383B"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28. </w:t>
      </w:r>
      <w:r w:rsidRPr="00205615">
        <w:rPr>
          <w:noProof/>
          <w:sz w:val="24"/>
          <w:szCs w:val="24"/>
        </w:rPr>
        <w:tab/>
        <w:t xml:space="preserve">P. Meli </w:t>
      </w:r>
      <w:r w:rsidRPr="00205615">
        <w:rPr>
          <w:i/>
          <w:iCs/>
          <w:noProof/>
          <w:sz w:val="24"/>
          <w:szCs w:val="24"/>
        </w:rPr>
        <w:t>et al.</w:t>
      </w:r>
      <w:r w:rsidRPr="00205615">
        <w:rPr>
          <w:noProof/>
          <w:sz w:val="24"/>
          <w:szCs w:val="24"/>
        </w:rPr>
        <w:t xml:space="preserve">, A global review of past land use, climate, and active vs. passive restoration effects on forest recovery. </w:t>
      </w:r>
      <w:r w:rsidRPr="00205615">
        <w:rPr>
          <w:i/>
          <w:iCs/>
          <w:noProof/>
          <w:sz w:val="24"/>
          <w:szCs w:val="24"/>
        </w:rPr>
        <w:t>PLoS One</w:t>
      </w:r>
      <w:r w:rsidRPr="00205615">
        <w:rPr>
          <w:noProof/>
          <w:sz w:val="24"/>
          <w:szCs w:val="24"/>
        </w:rPr>
        <w:t xml:space="preserve">. </w:t>
      </w:r>
      <w:r w:rsidRPr="00205615">
        <w:rPr>
          <w:b/>
          <w:bCs/>
          <w:noProof/>
          <w:sz w:val="24"/>
          <w:szCs w:val="24"/>
        </w:rPr>
        <w:t>12</w:t>
      </w:r>
      <w:r w:rsidRPr="00205615">
        <w:rPr>
          <w:noProof/>
          <w:sz w:val="24"/>
          <w:szCs w:val="24"/>
        </w:rPr>
        <w:t>, 1–17 (2017).</w:t>
      </w:r>
    </w:p>
    <w:p w14:paraId="66A9263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29. </w:t>
      </w:r>
      <w:r w:rsidRPr="00205615">
        <w:rPr>
          <w:noProof/>
          <w:sz w:val="24"/>
          <w:szCs w:val="24"/>
        </w:rPr>
        <w:tab/>
        <w:t xml:space="preserve">D. Kleijn </w:t>
      </w:r>
      <w:r w:rsidRPr="00205615">
        <w:rPr>
          <w:i/>
          <w:iCs/>
          <w:noProof/>
          <w:sz w:val="24"/>
          <w:szCs w:val="24"/>
        </w:rPr>
        <w:t>et al.</w:t>
      </w:r>
      <w:r w:rsidRPr="00205615">
        <w:rPr>
          <w:noProof/>
          <w:sz w:val="24"/>
          <w:szCs w:val="24"/>
        </w:rPr>
        <w:t xml:space="preserve">, Ecological Intensification: Bridging the Gap between Science and Practice. </w:t>
      </w:r>
      <w:r w:rsidRPr="00205615">
        <w:rPr>
          <w:i/>
          <w:iCs/>
          <w:noProof/>
          <w:sz w:val="24"/>
          <w:szCs w:val="24"/>
        </w:rPr>
        <w:t>Trends Ecol. Evol.</w:t>
      </w:r>
      <w:r w:rsidRPr="00205615">
        <w:rPr>
          <w:noProof/>
          <w:sz w:val="24"/>
          <w:szCs w:val="24"/>
        </w:rPr>
        <w:t xml:space="preserve"> </w:t>
      </w:r>
      <w:r w:rsidRPr="00205615">
        <w:rPr>
          <w:b/>
          <w:bCs/>
          <w:noProof/>
          <w:sz w:val="24"/>
          <w:szCs w:val="24"/>
        </w:rPr>
        <w:t>34</w:t>
      </w:r>
      <w:r w:rsidRPr="00205615">
        <w:rPr>
          <w:noProof/>
          <w:sz w:val="24"/>
          <w:szCs w:val="24"/>
        </w:rPr>
        <w:t>, 154–166 (2019).</w:t>
      </w:r>
    </w:p>
    <w:p w14:paraId="022B2230"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30. </w:t>
      </w:r>
      <w:r w:rsidRPr="00205615">
        <w:rPr>
          <w:noProof/>
          <w:sz w:val="24"/>
          <w:szCs w:val="24"/>
        </w:rPr>
        <w:tab/>
        <w:t xml:space="preserve">D. Moher </w:t>
      </w:r>
      <w:r w:rsidRPr="00205615">
        <w:rPr>
          <w:i/>
          <w:iCs/>
          <w:noProof/>
          <w:sz w:val="24"/>
          <w:szCs w:val="24"/>
        </w:rPr>
        <w:t>et al.</w:t>
      </w:r>
      <w:r w:rsidRPr="00205615">
        <w:rPr>
          <w:noProof/>
          <w:sz w:val="24"/>
          <w:szCs w:val="24"/>
        </w:rPr>
        <w:t xml:space="preserve">, Preferred reporting items for systematic reviews and meta-analyses: The PRISMA statement (Chinese edition). </w:t>
      </w:r>
      <w:r w:rsidRPr="00205615">
        <w:rPr>
          <w:i/>
          <w:iCs/>
          <w:noProof/>
          <w:sz w:val="24"/>
          <w:szCs w:val="24"/>
        </w:rPr>
        <w:t>J. Chinese Integr. Med.</w:t>
      </w:r>
      <w:r w:rsidRPr="00205615">
        <w:rPr>
          <w:noProof/>
          <w:sz w:val="24"/>
          <w:szCs w:val="24"/>
        </w:rPr>
        <w:t xml:space="preserve"> </w:t>
      </w:r>
      <w:r w:rsidRPr="00205615">
        <w:rPr>
          <w:b/>
          <w:bCs/>
          <w:noProof/>
          <w:sz w:val="24"/>
          <w:szCs w:val="24"/>
        </w:rPr>
        <w:t>7</w:t>
      </w:r>
      <w:r w:rsidRPr="00205615">
        <w:rPr>
          <w:noProof/>
          <w:sz w:val="24"/>
          <w:szCs w:val="24"/>
        </w:rPr>
        <w:t>, 889–896 (2009).</w:t>
      </w:r>
    </w:p>
    <w:p w14:paraId="4BCB2CA1"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31. </w:t>
      </w:r>
      <w:r w:rsidRPr="00205615">
        <w:rPr>
          <w:noProof/>
          <w:sz w:val="24"/>
          <w:szCs w:val="24"/>
        </w:rPr>
        <w:tab/>
        <w:t>Rohatgi A., WebPlotDigitizer. Retrieved from https://automeris.io/ WebPlotDigitizer (2018).</w:t>
      </w:r>
    </w:p>
    <w:p w14:paraId="4C7C083D" w14:textId="77777777" w:rsidR="00205615" w:rsidRPr="00205615" w:rsidRDefault="00205615" w:rsidP="00205615">
      <w:pPr>
        <w:widowControl w:val="0"/>
        <w:autoSpaceDE w:val="0"/>
        <w:autoSpaceDN w:val="0"/>
        <w:adjustRightInd w:val="0"/>
        <w:spacing w:before="120" w:after="120"/>
        <w:ind w:left="640" w:hanging="640"/>
        <w:rPr>
          <w:noProof/>
          <w:sz w:val="24"/>
          <w:szCs w:val="24"/>
        </w:rPr>
      </w:pPr>
      <w:r w:rsidRPr="00205615">
        <w:rPr>
          <w:noProof/>
          <w:sz w:val="24"/>
          <w:szCs w:val="24"/>
        </w:rPr>
        <w:t xml:space="preserve">32. </w:t>
      </w:r>
      <w:r w:rsidRPr="00205615">
        <w:rPr>
          <w:noProof/>
          <w:sz w:val="24"/>
          <w:szCs w:val="24"/>
        </w:rPr>
        <w:tab/>
        <w:t xml:space="preserve">M. J. Lajeunesse, Bias and correction for the log response ratio in ecological meta-analysis. </w:t>
      </w:r>
      <w:r w:rsidRPr="00205615">
        <w:rPr>
          <w:i/>
          <w:iCs/>
          <w:noProof/>
          <w:sz w:val="24"/>
          <w:szCs w:val="24"/>
        </w:rPr>
        <w:t>Ecology</w:t>
      </w:r>
      <w:r w:rsidRPr="00205615">
        <w:rPr>
          <w:noProof/>
          <w:sz w:val="24"/>
          <w:szCs w:val="24"/>
        </w:rPr>
        <w:t xml:space="preserve">. </w:t>
      </w:r>
      <w:r w:rsidRPr="00205615">
        <w:rPr>
          <w:b/>
          <w:bCs/>
          <w:noProof/>
          <w:sz w:val="24"/>
          <w:szCs w:val="24"/>
        </w:rPr>
        <w:t>96</w:t>
      </w:r>
      <w:r w:rsidRPr="00205615">
        <w:rPr>
          <w:noProof/>
          <w:sz w:val="24"/>
          <w:szCs w:val="24"/>
        </w:rPr>
        <w:t>, 2056–2063 (2015).</w:t>
      </w:r>
    </w:p>
    <w:p w14:paraId="4D54DE48" w14:textId="77777777" w:rsidR="00205615" w:rsidRPr="00205615" w:rsidRDefault="00205615" w:rsidP="00205615">
      <w:pPr>
        <w:widowControl w:val="0"/>
        <w:autoSpaceDE w:val="0"/>
        <w:autoSpaceDN w:val="0"/>
        <w:adjustRightInd w:val="0"/>
        <w:spacing w:before="120" w:after="120"/>
        <w:ind w:left="640" w:hanging="640"/>
        <w:rPr>
          <w:noProof/>
          <w:sz w:val="24"/>
        </w:rPr>
      </w:pPr>
      <w:r w:rsidRPr="00205615">
        <w:rPr>
          <w:noProof/>
          <w:sz w:val="24"/>
          <w:szCs w:val="24"/>
        </w:rPr>
        <w:t xml:space="preserve">33. </w:t>
      </w:r>
      <w:r w:rsidRPr="00205615">
        <w:rPr>
          <w:noProof/>
          <w:sz w:val="24"/>
          <w:szCs w:val="24"/>
        </w:rPr>
        <w:tab/>
        <w:t xml:space="preserve">R Core Team, R: A language and environment for statistical computing. </w:t>
      </w:r>
      <w:r w:rsidRPr="00205615">
        <w:rPr>
          <w:i/>
          <w:iCs/>
          <w:noProof/>
          <w:sz w:val="24"/>
          <w:szCs w:val="24"/>
        </w:rPr>
        <w:t>R Found. Stat. Comput. Vienna, Austria. URL https//www.R-project.org/.</w:t>
      </w:r>
      <w:r w:rsidRPr="00205615">
        <w:rPr>
          <w:noProof/>
          <w:sz w:val="24"/>
          <w:szCs w:val="24"/>
        </w:rPr>
        <w:t xml:space="preserve"> (2018).</w:t>
      </w:r>
    </w:p>
    <w:p w14:paraId="747E43FA" w14:textId="585B32F2" w:rsidR="0060139A" w:rsidRDefault="000D5CAC" w:rsidP="00DC00D2">
      <w:pPr>
        <w:pStyle w:val="Refhead"/>
        <w:rPr>
          <w:b w:val="0"/>
        </w:rPr>
      </w:pPr>
      <w:r>
        <w:fldChar w:fldCharType="end"/>
      </w:r>
    </w:p>
    <w:p w14:paraId="7AD80DFF" w14:textId="77777777" w:rsidR="0060139A" w:rsidRDefault="0060139A" w:rsidP="00DD225C">
      <w:pPr>
        <w:pStyle w:val="Acknowledgement"/>
        <w:ind w:left="0" w:firstLine="0"/>
        <w:rPr>
          <w:b/>
        </w:rPr>
      </w:pPr>
    </w:p>
    <w:p w14:paraId="16FC9AB2" w14:textId="77777777" w:rsidR="005D3209" w:rsidRDefault="005D3209" w:rsidP="00DD225C">
      <w:pPr>
        <w:pStyle w:val="Acknowledgement"/>
        <w:ind w:left="0" w:firstLine="0"/>
        <w:rPr>
          <w:b/>
        </w:rPr>
      </w:pPr>
    </w:p>
    <w:p w14:paraId="7C6670B6" w14:textId="77777777" w:rsidR="005D3209" w:rsidRDefault="005D3209" w:rsidP="00DD225C">
      <w:pPr>
        <w:pStyle w:val="Acknowledgement"/>
        <w:ind w:left="0" w:firstLine="0"/>
        <w:rPr>
          <w:b/>
        </w:rPr>
      </w:pPr>
    </w:p>
    <w:p w14:paraId="5CE54DDE" w14:textId="09183B0E"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3EB490BC" w:rsidR="009A25C9" w:rsidRDefault="00060262" w:rsidP="00060262">
      <w:pPr>
        <w:pStyle w:val="Acknowledgement"/>
        <w:spacing w:line="480" w:lineRule="auto"/>
        <w:ind w:left="0" w:firstLine="0"/>
      </w:pPr>
      <w:r>
        <w:t>The authors declare no competing interests. This research was funded by The Nature Conservancy</w:t>
      </w:r>
      <w:r w:rsidR="004C1CFC">
        <w:t xml:space="preserve"> and</w:t>
      </w:r>
      <w:r w:rsidR="00F07706">
        <w:t xml:space="preserve"> </w:t>
      </w:r>
      <w:r>
        <w:t>York University</w:t>
      </w:r>
      <w:r w:rsidR="004C1CFC">
        <w:t>. H.S.</w:t>
      </w:r>
      <w:r w:rsidR="009A25C9">
        <w:t>B. and C.J.L. formulated the ideas, M.F.M.</w:t>
      </w:r>
      <w:r w:rsidR="00EE1233">
        <w:t xml:space="preserve"> and H.S.B.</w:t>
      </w:r>
      <w:r w:rsidR="009A25C9">
        <w:t xml:space="preserve"> compiled data, C.J.L. and M.F.M. analyzed data,</w:t>
      </w:r>
      <w:r w:rsidR="00D74AEA">
        <w:t xml:space="preserve"> </w:t>
      </w:r>
      <w:r w:rsidR="0096116C">
        <w:t>M.F.M.</w:t>
      </w:r>
      <w:r w:rsidR="004C1CFC">
        <w:t>, H.S.B., and C.J.L.</w:t>
      </w:r>
      <w:r w:rsidR="00D74AEA">
        <w:t xml:space="preserve"> </w:t>
      </w:r>
      <w:r w:rsidR="009A25C9">
        <w:t>wrote the manuscript</w:t>
      </w:r>
      <w:r w:rsidR="00961E2D">
        <w:t xml:space="preserve">, </w:t>
      </w:r>
      <w:r w:rsidR="004C1CFC">
        <w:t>H.S.B.</w:t>
      </w:r>
      <w:r w:rsidR="009A25C9">
        <w:t xml:space="preserve">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0A9984F0" w14:textId="4FB9B244" w:rsidR="004C43EC" w:rsidRDefault="00C32171" w:rsidP="00C32171">
      <w:pPr>
        <w:spacing w:line="480" w:lineRule="auto"/>
        <w:rPr>
          <w:sz w:val="24"/>
          <w:szCs w:val="24"/>
        </w:rPr>
      </w:pPr>
      <w:r>
        <w:rPr>
          <w:sz w:val="24"/>
          <w:szCs w:val="24"/>
        </w:rPr>
        <w:t xml:space="preserve">PRISMA guidelines </w:t>
      </w:r>
      <w:r w:rsidR="00475B90">
        <w:rPr>
          <w:sz w:val="24"/>
          <w:szCs w:val="24"/>
        </w:rPr>
        <w:t xml:space="preserve">were used to structure this synthesis and meta-analysis </w:t>
      </w:r>
      <w:r>
        <w:rPr>
          <w:sz w:val="24"/>
          <w:szCs w:val="24"/>
        </w:rPr>
        <w:t>(Preferred Reporting Items for Systematic reviews and Meta-Analyses</w:t>
      </w:r>
      <w:r w:rsidR="006C0495">
        <w:rPr>
          <w:sz w:val="24"/>
          <w:szCs w:val="24"/>
        </w:rPr>
        <w:t xml:space="preserve">; </w:t>
      </w:r>
      <w:r w:rsidR="005D3209">
        <w:rPr>
          <w:sz w:val="24"/>
          <w:szCs w:val="24"/>
        </w:rPr>
        <w:t>F</w:t>
      </w:r>
      <w:r>
        <w:rPr>
          <w:sz w:val="24"/>
          <w:szCs w:val="24"/>
        </w:rPr>
        <w:t>ig. S</w:t>
      </w:r>
      <w:r w:rsidR="007F4CF9">
        <w:rPr>
          <w:sz w:val="24"/>
          <w:szCs w:val="24"/>
        </w:rPr>
        <w:t>2</w:t>
      </w:r>
      <w:r>
        <w:rPr>
          <w:sz w:val="24"/>
          <w:szCs w:val="24"/>
        </w:rPr>
        <w:t>)</w:t>
      </w:r>
      <w:r w:rsidR="00726AB7">
        <w:rPr>
          <w:sz w:val="24"/>
          <w:szCs w:val="24"/>
        </w:rPr>
        <w:t xml:space="preserve"> </w:t>
      </w:r>
      <w:r w:rsidR="009B49F9">
        <w:rPr>
          <w:sz w:val="24"/>
          <w:szCs w:val="24"/>
        </w:rPr>
        <w:fldChar w:fldCharType="begin" w:fldLock="1"/>
      </w:r>
      <w:r w:rsidR="00205615">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30&lt;/i&gt;)","plainTextFormattedCitation":"(30)","previouslyFormattedCitation":"(&lt;i&gt;29&lt;/i&gt;)"},"properties":{"noteIndex":0},"schema":"https://github.com/citation-style-language/schema/raw/master/csl-citation.json"}</w:instrText>
      </w:r>
      <w:r w:rsidR="009B49F9">
        <w:rPr>
          <w:sz w:val="24"/>
          <w:szCs w:val="24"/>
        </w:rPr>
        <w:fldChar w:fldCharType="separate"/>
      </w:r>
      <w:r w:rsidR="00205615" w:rsidRPr="00205615">
        <w:rPr>
          <w:noProof/>
          <w:sz w:val="24"/>
          <w:szCs w:val="24"/>
        </w:rPr>
        <w:t>(</w:t>
      </w:r>
      <w:r w:rsidR="00205615" w:rsidRPr="00205615">
        <w:rPr>
          <w:i/>
          <w:noProof/>
          <w:sz w:val="24"/>
          <w:szCs w:val="24"/>
        </w:rPr>
        <w:t>30</w:t>
      </w:r>
      <w:r w:rsidR="00205615" w:rsidRPr="00205615">
        <w:rPr>
          <w:noProof/>
          <w:sz w:val="24"/>
          <w:szCs w:val="24"/>
        </w:rPr>
        <w:t>)</w:t>
      </w:r>
      <w:r w:rsidR="009B49F9">
        <w:rPr>
          <w:sz w:val="24"/>
          <w:szCs w:val="24"/>
        </w:rPr>
        <w:fldChar w:fldCharType="end"/>
      </w:r>
      <w:r w:rsidR="006C0495">
        <w:rPr>
          <w:sz w:val="24"/>
          <w:szCs w:val="24"/>
        </w:rPr>
        <w:t xml:space="preserve">. </w:t>
      </w:r>
      <w:r w:rsidR="00AE5661">
        <w:rPr>
          <w:sz w:val="24"/>
          <w:szCs w:val="24"/>
        </w:rPr>
        <w:t>W</w:t>
      </w:r>
      <w:r>
        <w:rPr>
          <w:sz w:val="24"/>
          <w:szCs w:val="24"/>
        </w:rPr>
        <w:t xml:space="preserve">e systematically searched Scopus and </w:t>
      </w:r>
      <w:r w:rsidR="00AE5661">
        <w:rPr>
          <w:sz w:val="24"/>
          <w:szCs w:val="24"/>
        </w:rPr>
        <w:t xml:space="preserve">The </w:t>
      </w:r>
      <w:r>
        <w:rPr>
          <w:sz w:val="24"/>
          <w:szCs w:val="24"/>
        </w:rPr>
        <w:t xml:space="preserve">Web of Science </w:t>
      </w:r>
      <w:r w:rsidR="00EE1233">
        <w:rPr>
          <w:sz w:val="24"/>
          <w:szCs w:val="24"/>
        </w:rPr>
        <w:t xml:space="preserve">using </w:t>
      </w:r>
      <w:r>
        <w:rPr>
          <w:sz w:val="24"/>
          <w:szCs w:val="24"/>
        </w:rPr>
        <w:t>the following term combination</w:t>
      </w:r>
      <w:r w:rsidR="00EE1233">
        <w:rPr>
          <w:sz w:val="24"/>
          <w:szCs w:val="24"/>
        </w:rPr>
        <w:t>s</w:t>
      </w:r>
      <w:r>
        <w:rPr>
          <w:sz w:val="24"/>
          <w:szCs w:val="24"/>
        </w:rPr>
        <w:t>: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 xml:space="preserve">"passive restoration" </w:t>
      </w:r>
      <w:r w:rsidRPr="006E6A52">
        <w:rPr>
          <w:sz w:val="24"/>
          <w:szCs w:val="24"/>
        </w:rPr>
        <w:lastRenderedPageBreak/>
        <w:t>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"agricult*land*"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w:t>
      </w:r>
      <w:r w:rsidR="00AE5661">
        <w:rPr>
          <w:sz w:val="24"/>
          <w:szCs w:val="24"/>
        </w:rPr>
        <w:t xml:space="preserve">done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r w:rsidR="00AE5661">
        <w:rPr>
          <w:sz w:val="24"/>
          <w:szCs w:val="24"/>
        </w:rPr>
        <w:t xml:space="preserve"> </w:t>
      </w:r>
      <w:r w:rsidR="00416826">
        <w:rPr>
          <w:sz w:val="24"/>
          <w:szCs w:val="24"/>
        </w:rPr>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review articles</w:t>
      </w:r>
      <w:r w:rsidR="009B49F9">
        <w:rPr>
          <w:sz w:val="24"/>
          <w:szCs w:val="24"/>
        </w:rPr>
        <w:t xml:space="preserve"> were not included</w:t>
      </w:r>
      <w:r w:rsidR="00B02169">
        <w:rPr>
          <w:sz w:val="24"/>
          <w:szCs w:val="24"/>
        </w:rPr>
        <w:t xml:space="preserve">;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sidR="00416826">
        <w:rPr>
          <w:sz w:val="24"/>
          <w:szCs w:val="24"/>
        </w:rPr>
        <w:t xml:space="preserve"> </w:t>
      </w:r>
      <w:r w:rsidR="00586690">
        <w:rPr>
          <w:sz w:val="24"/>
          <w:szCs w:val="24"/>
        </w:rPr>
        <w:t>and grazing</w:t>
      </w:r>
      <w:r w:rsidR="00416826">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w:t>
      </w:r>
      <w:r w:rsidR="009B49F9">
        <w:rPr>
          <w:sz w:val="24"/>
          <w:szCs w:val="24"/>
        </w:rPr>
        <w:t>experimental</w:t>
      </w:r>
      <w:r w:rsidR="00E968AA">
        <w:rPr>
          <w:sz w:val="24"/>
          <w:szCs w:val="24"/>
        </w:rPr>
        <w:t xml:space="preserve"> </w:t>
      </w:r>
      <w:r w:rsidR="00026B17">
        <w:rPr>
          <w:sz w:val="24"/>
          <w:szCs w:val="24"/>
        </w:rPr>
        <w:t xml:space="preserve">(restoration </w:t>
      </w:r>
      <w:r w:rsidR="00416826">
        <w:rPr>
          <w:sz w:val="24"/>
          <w:szCs w:val="24"/>
        </w:rPr>
        <w:t>practice</w:t>
      </w:r>
      <w:r w:rsidR="00026B17">
        <w:rPr>
          <w:sz w:val="24"/>
          <w:szCs w:val="24"/>
        </w:rPr>
        <w:t xml:space="preserve">) </w:t>
      </w:r>
      <w:r w:rsidR="00E968AA">
        <w:rPr>
          <w:sz w:val="24"/>
          <w:szCs w:val="24"/>
        </w:rPr>
        <w:t>and control groups</w:t>
      </w:r>
      <w:r w:rsidR="009B49F9">
        <w:rPr>
          <w:sz w:val="24"/>
          <w:szCs w:val="24"/>
        </w:rPr>
        <w:t xml:space="preserve"> specifically compared</w:t>
      </w:r>
      <w:r w:rsidR="00E968AA">
        <w:rPr>
          <w:sz w:val="24"/>
          <w:szCs w:val="24"/>
        </w:rPr>
        <w:t xml:space="preserve">;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F55509">
        <w:rPr>
          <w:sz w:val="24"/>
          <w:szCs w:val="24"/>
        </w:rPr>
        <w:t>40</w:t>
      </w:r>
      <w:r w:rsidR="00674065">
        <w:rPr>
          <w:sz w:val="24"/>
          <w:szCs w:val="24"/>
        </w:rPr>
        <w:t xml:space="preserve"> </w:t>
      </w:r>
      <w:r w:rsidR="00FB3B42">
        <w:rPr>
          <w:sz w:val="24"/>
          <w:szCs w:val="24"/>
        </w:rPr>
        <w:t xml:space="preserve">studies were included in the meta-analysis </w:t>
      </w:r>
      <w:r w:rsidR="00674065">
        <w:rPr>
          <w:sz w:val="24"/>
          <w:szCs w:val="24"/>
        </w:rPr>
        <w:t>(</w:t>
      </w:r>
      <w:r w:rsidR="005D3209">
        <w:rPr>
          <w:sz w:val="24"/>
          <w:szCs w:val="24"/>
        </w:rPr>
        <w:t>F</w:t>
      </w:r>
      <w:r w:rsidR="00674065">
        <w:rPr>
          <w:sz w:val="24"/>
          <w:szCs w:val="24"/>
        </w:rPr>
        <w:t>ig. S</w:t>
      </w:r>
      <w:r w:rsidR="007F4CF9">
        <w:rPr>
          <w:sz w:val="24"/>
          <w:szCs w:val="24"/>
        </w:rPr>
        <w:t>2</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730D7972" w:rsidR="005B3F43" w:rsidRDefault="0027378D" w:rsidP="00005452">
      <w:pPr>
        <w:autoSpaceDE w:val="0"/>
        <w:autoSpaceDN w:val="0"/>
        <w:adjustRightInd w:val="0"/>
        <w:spacing w:line="480" w:lineRule="auto"/>
        <w:rPr>
          <w:sz w:val="24"/>
          <w:szCs w:val="24"/>
        </w:rPr>
      </w:pPr>
      <w:r>
        <w:rPr>
          <w:sz w:val="24"/>
          <w:szCs w:val="24"/>
        </w:rPr>
        <w:t>T</w:t>
      </w:r>
      <w:r w:rsidR="00B752C8">
        <w:rPr>
          <w:sz w:val="24"/>
          <w:szCs w:val="24"/>
        </w:rPr>
        <w:t xml:space="preserve">he </w:t>
      </w:r>
      <w:r>
        <w:rPr>
          <w:sz w:val="24"/>
          <w:szCs w:val="24"/>
        </w:rPr>
        <w:t xml:space="preserve">specific </w:t>
      </w:r>
      <w:r w:rsidR="00B752C8">
        <w:rPr>
          <w:sz w:val="24"/>
          <w:szCs w:val="24"/>
        </w:rPr>
        <w:t xml:space="preserve">restoration </w:t>
      </w:r>
      <w:r w:rsidR="00416826">
        <w:rPr>
          <w:sz w:val="24"/>
          <w:szCs w:val="24"/>
        </w:rPr>
        <w:t>practice</w:t>
      </w:r>
      <w:r w:rsidR="00B752C8">
        <w:rPr>
          <w:sz w:val="24"/>
          <w:szCs w:val="24"/>
        </w:rPr>
        <w:t xml:space="preserve"> </w:t>
      </w:r>
      <w:r>
        <w:rPr>
          <w:sz w:val="24"/>
          <w:szCs w:val="24"/>
        </w:rPr>
        <w:t xml:space="preserve">described </w:t>
      </w:r>
      <w:r w:rsidR="00B752C8">
        <w:rPr>
          <w:sz w:val="24"/>
          <w:szCs w:val="24"/>
        </w:rPr>
        <w:t xml:space="preserve">in each study </w:t>
      </w:r>
      <w:r>
        <w:rPr>
          <w:sz w:val="24"/>
          <w:szCs w:val="24"/>
        </w:rPr>
        <w:t xml:space="preserve">was recorded </w:t>
      </w:r>
      <w:r w:rsidR="00B752C8">
        <w:rPr>
          <w:sz w:val="24"/>
          <w:szCs w:val="24"/>
        </w:rPr>
        <w:t xml:space="preserve">and </w:t>
      </w:r>
      <w:r>
        <w:rPr>
          <w:sz w:val="24"/>
          <w:szCs w:val="24"/>
        </w:rPr>
        <w:t xml:space="preserve">subsequently </w:t>
      </w:r>
      <w:r w:rsidR="00B752C8">
        <w:rPr>
          <w:sz w:val="24"/>
          <w:szCs w:val="24"/>
        </w:rPr>
        <w:t xml:space="preserve">classified as active or passive restoration. </w:t>
      </w:r>
      <w:r w:rsidR="007062CC">
        <w:rPr>
          <w:sz w:val="24"/>
          <w:szCs w:val="24"/>
        </w:rPr>
        <w:t xml:space="preserve">Passive restoration </w:t>
      </w:r>
      <w:r w:rsidR="00EB76A0">
        <w:rPr>
          <w:sz w:val="24"/>
          <w:szCs w:val="24"/>
        </w:rPr>
        <w:t xml:space="preserve">refers to the natural regeneration of degraded ecosystems with minimal or not human interventions which may </w:t>
      </w:r>
      <w:r w:rsidR="008E3BD9">
        <w:rPr>
          <w:sz w:val="24"/>
          <w:szCs w:val="24"/>
        </w:rPr>
        <w:t>include</w:t>
      </w:r>
      <w:r w:rsidR="00EB76A0">
        <w:rPr>
          <w:sz w:val="24"/>
          <w:szCs w:val="24"/>
        </w:rPr>
        <w:t xml:space="preserve"> the </w:t>
      </w:r>
      <w:r w:rsidR="007062CC">
        <w:rPr>
          <w:sz w:val="24"/>
          <w:szCs w:val="24"/>
        </w:rPr>
        <w:t>cessation</w:t>
      </w:r>
      <w:r w:rsidR="00EB76A0">
        <w:rPr>
          <w:sz w:val="24"/>
          <w:szCs w:val="24"/>
        </w:rPr>
        <w:t xml:space="preserve"> of the</w:t>
      </w:r>
      <w:r w:rsidR="008E3BD9">
        <w:rPr>
          <w:sz w:val="24"/>
          <w:szCs w:val="24"/>
        </w:rPr>
        <w:t xml:space="preserve"> prior</w:t>
      </w:r>
      <w:r w:rsidR="00EB76A0">
        <w:rPr>
          <w:sz w:val="24"/>
          <w:szCs w:val="24"/>
        </w:rPr>
        <w:t xml:space="preserve"> disturbance, for example fencing </w:t>
      </w:r>
      <w:r w:rsidR="008E3BD9">
        <w:rPr>
          <w:sz w:val="24"/>
          <w:szCs w:val="24"/>
        </w:rPr>
        <w:t xml:space="preserve">for </w:t>
      </w:r>
      <w:r w:rsidR="00570A4C">
        <w:rPr>
          <w:sz w:val="24"/>
          <w:szCs w:val="24"/>
        </w:rPr>
        <w:t>grazing</w:t>
      </w:r>
      <w:r w:rsidR="008E3BD9">
        <w:rPr>
          <w:sz w:val="24"/>
          <w:szCs w:val="24"/>
        </w:rPr>
        <w:t xml:space="preserve"> exclusion </w:t>
      </w:r>
      <w:r w:rsidR="008E3BD9">
        <w:rPr>
          <w:sz w:val="24"/>
          <w:szCs w:val="24"/>
        </w:rPr>
        <w:fldChar w:fldCharType="begin" w:fldLock="1"/>
      </w:r>
      <w:r w:rsidR="00205615">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9&lt;/i&gt;)","plainTextFormattedCitation":"(9)","previouslyFormattedCitation":"(&lt;i&gt;8&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9</w:t>
      </w:r>
      <w:r w:rsidR="00205615" w:rsidRPr="00205615">
        <w:rPr>
          <w:noProof/>
          <w:sz w:val="24"/>
          <w:szCs w:val="24"/>
        </w:rPr>
        <w:t>)</w:t>
      </w:r>
      <w:r w:rsidR="008E3BD9">
        <w:rPr>
          <w:sz w:val="24"/>
          <w:szCs w:val="24"/>
        </w:rPr>
        <w:fldChar w:fldCharType="end"/>
      </w:r>
      <w:r w:rsidR="007062CC">
        <w:rPr>
          <w:sz w:val="24"/>
          <w:szCs w:val="24"/>
        </w:rPr>
        <w:t xml:space="preserve">. Instead, active restoration implies direct human interventions </w:t>
      </w:r>
      <w:r w:rsidR="008E3BD9">
        <w:rPr>
          <w:sz w:val="24"/>
          <w:szCs w:val="24"/>
        </w:rPr>
        <w:t xml:space="preserve">on ecosystems to assist and accelerate their restoration </w:t>
      </w:r>
      <w:r w:rsidR="008E3BD9">
        <w:rPr>
          <w:sz w:val="24"/>
          <w:szCs w:val="24"/>
        </w:rPr>
        <w:fldChar w:fldCharType="begin" w:fldLock="1"/>
      </w:r>
      <w:r w:rsidR="00205615">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21&lt;/i&gt;)","plainTextFormattedCitation":"(21)","previouslyFormattedCitation":"(&lt;i&gt;20&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21</w:t>
      </w:r>
      <w:r w:rsidR="00205615" w:rsidRPr="00205615">
        <w:rPr>
          <w:noProof/>
          <w:sz w:val="24"/>
          <w:szCs w:val="24"/>
        </w:rPr>
        <w:t>)</w:t>
      </w:r>
      <w:r w:rsidR="008E3BD9">
        <w:rPr>
          <w:sz w:val="24"/>
          <w:szCs w:val="24"/>
        </w:rPr>
        <w:fldChar w:fldCharType="end"/>
      </w:r>
      <w:r w:rsidR="008E3BD9">
        <w:rPr>
          <w:sz w:val="24"/>
          <w:szCs w:val="24"/>
        </w:rPr>
        <w:t xml:space="preserve">. </w:t>
      </w:r>
      <w:r w:rsidR="00570A4C">
        <w:rPr>
          <w:sz w:val="24"/>
          <w:szCs w:val="24"/>
        </w:rPr>
        <w:t>D</w:t>
      </w:r>
      <w:r w:rsidR="0077631B">
        <w:rPr>
          <w:sz w:val="24"/>
          <w:szCs w:val="24"/>
        </w:rPr>
        <w:t xml:space="preserve">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w:t>
      </w:r>
      <w:r w:rsidR="003E7536">
        <w:rPr>
          <w:sz w:val="24"/>
          <w:szCs w:val="24"/>
        </w:rPr>
        <w:t xml:space="preserve">were further classified </w:t>
      </w:r>
      <w:r w:rsidR="0077631B">
        <w:rPr>
          <w:sz w:val="24"/>
          <w:szCs w:val="24"/>
        </w:rPr>
        <w:t xml:space="preserve">into four main categories: soil, </w:t>
      </w:r>
      <w:r w:rsidR="00B752C8">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t>
      </w:r>
      <w:r w:rsidR="004642F3">
        <w:rPr>
          <w:sz w:val="24"/>
          <w:szCs w:val="24"/>
        </w:rPr>
        <w:t xml:space="preserve">with </w:t>
      </w:r>
      <w:r w:rsidR="0077631B">
        <w:rPr>
          <w:sz w:val="24"/>
          <w:szCs w:val="24"/>
        </w:rPr>
        <w:t>intervention</w:t>
      </w:r>
      <w:r w:rsidR="004642F3">
        <w:rPr>
          <w:sz w:val="24"/>
          <w:szCs w:val="24"/>
        </w:rPr>
        <w:t xml:space="preserve"> in soils</w:t>
      </w:r>
      <w:r w:rsidR="0077631B">
        <w:rPr>
          <w:sz w:val="24"/>
          <w:szCs w:val="24"/>
        </w:rPr>
        <w:t>; vegetation</w:t>
      </w:r>
      <w:r w:rsidR="00B752C8">
        <w:rPr>
          <w:sz w:val="24"/>
          <w:szCs w:val="24"/>
        </w:rPr>
        <w:t xml:space="preserve">; </w:t>
      </w:r>
      <w:r w:rsidR="00F72096">
        <w:rPr>
          <w:sz w:val="24"/>
          <w:szCs w:val="24"/>
        </w:rPr>
        <w:t>water supply</w:t>
      </w:r>
      <w:r w:rsidR="00B752C8">
        <w:rPr>
          <w:sz w:val="24"/>
          <w:szCs w:val="24"/>
        </w:rPr>
        <w:t xml:space="preserve"> and grazing exclusion. </w:t>
      </w:r>
      <w:r w:rsidR="00217832">
        <w:rPr>
          <w:sz w:val="24"/>
          <w:szCs w:val="24"/>
        </w:rPr>
        <w:t>Soil</w:t>
      </w:r>
      <w:r w:rsidR="007D3B50">
        <w:rPr>
          <w:sz w:val="24"/>
          <w:szCs w:val="24"/>
        </w:rPr>
        <w:t xml:space="preserve"> </w:t>
      </w:r>
      <w:r w:rsidR="00217832">
        <w:rPr>
          <w:sz w:val="24"/>
          <w:szCs w:val="24"/>
        </w:rPr>
        <w:t xml:space="preserve">and vegetation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3E7536">
        <w:rPr>
          <w:sz w:val="24"/>
          <w:szCs w:val="24"/>
        </w:rPr>
        <w:t>,</w:t>
      </w:r>
      <w:r w:rsidR="007D3B50">
        <w:rPr>
          <w:sz w:val="24"/>
          <w:szCs w:val="24"/>
        </w:rPr>
        <w:t xml:space="preserve"> </w:t>
      </w:r>
      <w:r w:rsidR="00F72096">
        <w:rPr>
          <w:sz w:val="24"/>
          <w:szCs w:val="24"/>
        </w:rPr>
        <w:t>water supply</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3E7536">
        <w:rPr>
          <w:sz w:val="24"/>
          <w:szCs w:val="24"/>
        </w:rPr>
        <w:t>,</w:t>
      </w:r>
      <w:r w:rsidR="007D3B50">
        <w:rPr>
          <w:sz w:val="24"/>
          <w:szCs w:val="24"/>
        </w:rPr>
        <w:t xml:space="preserve"> and </w:t>
      </w:r>
      <w:r w:rsidR="00217832">
        <w:rPr>
          <w:sz w:val="24"/>
          <w:szCs w:val="24"/>
        </w:rPr>
        <w:t>grazing exclusion</w:t>
      </w:r>
      <w:r w:rsidR="00C41345">
        <w:rPr>
          <w:sz w:val="24"/>
          <w:szCs w:val="24"/>
        </w:rPr>
        <w:t xml:space="preserve"> </w:t>
      </w:r>
      <w:r w:rsidR="007D3B50">
        <w:rPr>
          <w:sz w:val="24"/>
          <w:szCs w:val="24"/>
        </w:rPr>
        <w:t xml:space="preserve">as </w:t>
      </w:r>
      <w:r w:rsidR="0009030D">
        <w:rPr>
          <w:sz w:val="24"/>
          <w:szCs w:val="24"/>
        </w:rPr>
        <w:t>passive</w:t>
      </w:r>
      <w:r w:rsidR="004234E2">
        <w:rPr>
          <w:sz w:val="24"/>
          <w:szCs w:val="24"/>
        </w:rPr>
        <w:t xml:space="preserve"> (Table 1A)</w:t>
      </w:r>
      <w:r w:rsidR="00CC1C97">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E349FC">
        <w:rPr>
          <w:sz w:val="24"/>
          <w:szCs w:val="24"/>
        </w:rPr>
        <w:t xml:space="preserve">estimate </w:t>
      </w:r>
      <w:r w:rsidR="00D04568">
        <w:rPr>
          <w:sz w:val="24"/>
          <w:szCs w:val="24"/>
        </w:rPr>
        <w:t xml:space="preserve">the </w:t>
      </w:r>
      <w:r w:rsidR="00E349FC">
        <w:rPr>
          <w:sz w:val="24"/>
          <w:szCs w:val="24"/>
        </w:rPr>
        <w:t xml:space="preserve">mean </w:t>
      </w:r>
      <w:r w:rsidR="00A00732">
        <w:rPr>
          <w:sz w:val="24"/>
          <w:szCs w:val="24"/>
        </w:rPr>
        <w:t xml:space="preserve">effect </w:t>
      </w:r>
      <w:r w:rsidR="004B1898">
        <w:rPr>
          <w:sz w:val="24"/>
          <w:szCs w:val="24"/>
        </w:rPr>
        <w:t xml:space="preserve">and relative variation for each </w:t>
      </w:r>
      <w:r w:rsidR="00A00732">
        <w:rPr>
          <w:sz w:val="24"/>
          <w:szCs w:val="24"/>
        </w:rPr>
        <w:t xml:space="preserve">restoration </w:t>
      </w:r>
      <w:r w:rsidR="00971315">
        <w:rPr>
          <w:sz w:val="24"/>
          <w:szCs w:val="24"/>
        </w:rPr>
        <w:t>practice</w:t>
      </w:r>
      <w:r w:rsidR="004B1898">
        <w:rPr>
          <w:sz w:val="24"/>
          <w:szCs w:val="24"/>
        </w:rPr>
        <w:t xml:space="preserve"> reported in primary studies</w:t>
      </w:r>
      <w:r w:rsidR="00820573">
        <w:rPr>
          <w:sz w:val="24"/>
          <w:szCs w:val="24"/>
        </w:rPr>
        <w:t xml:space="preserve"> </w:t>
      </w:r>
      <w:r w:rsidR="008E3BD9">
        <w:rPr>
          <w:sz w:val="24"/>
          <w:szCs w:val="24"/>
        </w:rPr>
        <w:fldChar w:fldCharType="begin" w:fldLock="1"/>
      </w:r>
      <w:r w:rsidR="00205615">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24&lt;/i&gt;)","plainTextFormattedCitation":"(24)","previouslyFormattedCitation":"(&lt;i&gt;23&lt;/i&gt;)"},"properties":{"noteIndex":0},"schema":"https://github.com/citation-style-language/schema/raw/master/csl-citation.json"}</w:instrText>
      </w:r>
      <w:r w:rsidR="008E3BD9">
        <w:rPr>
          <w:sz w:val="24"/>
          <w:szCs w:val="24"/>
        </w:rPr>
        <w:fldChar w:fldCharType="separate"/>
      </w:r>
      <w:r w:rsidR="00205615" w:rsidRPr="00205615">
        <w:rPr>
          <w:noProof/>
          <w:sz w:val="24"/>
          <w:szCs w:val="24"/>
        </w:rPr>
        <w:t>(</w:t>
      </w:r>
      <w:r w:rsidR="00205615" w:rsidRPr="00205615">
        <w:rPr>
          <w:i/>
          <w:noProof/>
          <w:sz w:val="24"/>
          <w:szCs w:val="24"/>
        </w:rPr>
        <w:t>24</w:t>
      </w:r>
      <w:r w:rsidR="00205615" w:rsidRPr="00205615">
        <w:rPr>
          <w:noProof/>
          <w:sz w:val="24"/>
          <w:szCs w:val="24"/>
        </w:rPr>
        <w:t>)</w:t>
      </w:r>
      <w:r w:rsidR="008E3BD9">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CC1C97">
        <w:rPr>
          <w:sz w:val="24"/>
          <w:szCs w:val="24"/>
        </w:rPr>
        <w:t>categories</w:t>
      </w:r>
      <w:r w:rsidR="00A00732">
        <w:rPr>
          <w:sz w:val="24"/>
          <w:szCs w:val="24"/>
        </w:rPr>
        <w:t xml:space="preserve"> as well</w:t>
      </w:r>
      <w:r w:rsidR="00C25D24">
        <w:rPr>
          <w:sz w:val="24"/>
          <w:szCs w:val="24"/>
        </w:rPr>
        <w:t xml:space="preserve">: </w:t>
      </w:r>
      <w:r w:rsidR="00C25D24">
        <w:rPr>
          <w:sz w:val="24"/>
          <w:szCs w:val="24"/>
        </w:rPr>
        <w:lastRenderedPageBreak/>
        <w:t xml:space="preserve">soil, </w:t>
      </w:r>
      <w:r w:rsidR="00CC1C97">
        <w:rPr>
          <w:sz w:val="24"/>
          <w:szCs w:val="24"/>
        </w:rPr>
        <w:t>vegetation</w:t>
      </w:r>
      <w:r w:rsidR="00C25D24">
        <w:rPr>
          <w:sz w:val="24"/>
          <w:szCs w:val="24"/>
        </w:rPr>
        <w:t xml:space="preserve">, animals and habitat. </w:t>
      </w:r>
      <w:r w:rsidR="002B2BA2">
        <w:rPr>
          <w:sz w:val="24"/>
          <w:szCs w:val="24"/>
        </w:rPr>
        <w:t>These four</w:t>
      </w:r>
      <w:r w:rsidR="00971315">
        <w:rPr>
          <w:sz w:val="24"/>
          <w:szCs w:val="24"/>
        </w:rPr>
        <w:t xml:space="preserve"> categories were</w:t>
      </w:r>
      <w:r w:rsidR="002B2BA2">
        <w:rPr>
          <w:sz w:val="24"/>
          <w:szCs w:val="24"/>
        </w:rPr>
        <w:t xml:space="preserve"> measured by studies with an active restoration approach, while </w:t>
      </w:r>
      <w:r w:rsidR="00CC1C97">
        <w:rPr>
          <w:sz w:val="24"/>
          <w:szCs w:val="24"/>
        </w:rPr>
        <w:t xml:space="preserve">evaluation of </w:t>
      </w:r>
      <w:r w:rsidR="00971315">
        <w:rPr>
          <w:sz w:val="24"/>
          <w:szCs w:val="24"/>
        </w:rPr>
        <w:t xml:space="preserve">restoration outcomes on </w:t>
      </w:r>
      <w:r w:rsidR="00CC1C97">
        <w:rPr>
          <w:sz w:val="24"/>
          <w:szCs w:val="24"/>
        </w:rPr>
        <w:t xml:space="preserve">animals was not performed in </w:t>
      </w:r>
      <w:r w:rsidR="002B2BA2">
        <w:rPr>
          <w:sz w:val="24"/>
          <w:szCs w:val="24"/>
        </w:rPr>
        <w:t>passive restoration studies</w:t>
      </w:r>
      <w:r w:rsidR="004234E2">
        <w:rPr>
          <w:sz w:val="24"/>
          <w:szCs w:val="24"/>
        </w:rPr>
        <w:t xml:space="preserve"> (Table 1B)</w:t>
      </w:r>
      <w:r w:rsidR="002B2BA2">
        <w:rPr>
          <w:sz w:val="24"/>
          <w:szCs w:val="24"/>
        </w:rPr>
        <w:t xml:space="preserve">. </w:t>
      </w:r>
      <w:r w:rsidR="00C25D24">
        <w:rPr>
          <w:sz w:val="24"/>
          <w:szCs w:val="24"/>
        </w:rPr>
        <w:t xml:space="preserve"> </w:t>
      </w:r>
      <w:r w:rsidR="00A50F20">
        <w:rPr>
          <w:sz w:val="24"/>
          <w:szCs w:val="24"/>
        </w:rPr>
        <w:t xml:space="preserve"> </w:t>
      </w:r>
    </w:p>
    <w:p w14:paraId="71789C5C" w14:textId="01B8F5D6"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w:t>
      </w:r>
      <w:r w:rsidR="00892E1C">
        <w:rPr>
          <w:sz w:val="24"/>
          <w:szCs w:val="24"/>
        </w:rPr>
        <w:t>the</w:t>
      </w:r>
      <w:r>
        <w:rPr>
          <w:sz w:val="24"/>
          <w:szCs w:val="24"/>
        </w:rPr>
        <w:t xml:space="preserve"> mean</w:t>
      </w:r>
      <w:r w:rsidR="00892E1C">
        <w:rPr>
          <w:sz w:val="24"/>
          <w:szCs w:val="24"/>
        </w:rPr>
        <w:t xml:space="preserve"> and </w:t>
      </w:r>
      <w:r>
        <w:rPr>
          <w:sz w:val="24"/>
          <w:szCs w:val="24"/>
        </w:rPr>
        <w:t>standard deviation.</w:t>
      </w:r>
      <w:r w:rsidR="002558DE">
        <w:rPr>
          <w:sz w:val="24"/>
          <w:szCs w:val="24"/>
        </w:rPr>
        <w:t xml:space="preserve"> </w:t>
      </w:r>
      <w:r w:rsidR="00AC210E" w:rsidRPr="0017063D">
        <w:rPr>
          <w:sz w:val="24"/>
          <w:szCs w:val="24"/>
        </w:rPr>
        <w:t>When these data were</w:t>
      </w:r>
      <w:r w:rsidR="00AC210E">
        <w:rPr>
          <w:sz w:val="24"/>
          <w:szCs w:val="24"/>
        </w:rPr>
        <w:t xml:space="preserve"> </w:t>
      </w:r>
      <w:r w:rsidR="00754A50">
        <w:rPr>
          <w:sz w:val="24"/>
          <w:szCs w:val="24"/>
        </w:rPr>
        <w:t xml:space="preserve">provided </w:t>
      </w:r>
      <w:r w:rsidR="00AC210E" w:rsidRPr="0017063D">
        <w:rPr>
          <w:sz w:val="24"/>
          <w:szCs w:val="24"/>
        </w:rPr>
        <w:t>in figures, we used WebPlotDigitizer</w:t>
      </w:r>
      <w:r w:rsidR="00183CE2">
        <w:rPr>
          <w:sz w:val="24"/>
          <w:szCs w:val="24"/>
        </w:rPr>
        <w:t xml:space="preserve"> </w:t>
      </w:r>
      <w:r w:rsidR="00183CE2">
        <w:rPr>
          <w:sz w:val="24"/>
          <w:szCs w:val="24"/>
        </w:rPr>
        <w:fldChar w:fldCharType="begin" w:fldLock="1"/>
      </w:r>
      <w:r w:rsidR="00205615">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31&lt;/i&gt;)","plainTextFormattedCitation":"(31)","previouslyFormattedCitation":"(&lt;i&gt;30&lt;/i&gt;)"},"properties":{"noteIndex":0},"schema":"https://github.com/citation-style-language/schema/raw/master/csl-citation.json"}</w:instrText>
      </w:r>
      <w:r w:rsidR="00183CE2">
        <w:rPr>
          <w:sz w:val="24"/>
          <w:szCs w:val="24"/>
        </w:rPr>
        <w:fldChar w:fldCharType="separate"/>
      </w:r>
      <w:r w:rsidR="00205615" w:rsidRPr="00205615">
        <w:rPr>
          <w:noProof/>
          <w:sz w:val="24"/>
          <w:szCs w:val="24"/>
        </w:rPr>
        <w:t>(</w:t>
      </w:r>
      <w:r w:rsidR="00205615" w:rsidRPr="00205615">
        <w:rPr>
          <w:i/>
          <w:noProof/>
          <w:sz w:val="24"/>
          <w:szCs w:val="24"/>
        </w:rPr>
        <w:t>31</w:t>
      </w:r>
      <w:r w:rsidR="00205615" w:rsidRPr="00205615">
        <w:rPr>
          <w:noProof/>
          <w:sz w:val="24"/>
          <w:szCs w:val="24"/>
        </w:rPr>
        <w:t>)</w:t>
      </w:r>
      <w:r w:rsidR="00183CE2">
        <w:rPr>
          <w:sz w:val="24"/>
          <w:szCs w:val="24"/>
        </w:rPr>
        <w:fldChar w:fldCharType="end"/>
      </w:r>
      <w:r w:rsidR="00AC210E">
        <w:rPr>
          <w:sz w:val="24"/>
          <w:szCs w:val="24"/>
        </w:rPr>
        <w:t xml:space="preserve"> t</w:t>
      </w:r>
      <w:r w:rsidR="00AC210E" w:rsidRPr="0017063D">
        <w:rPr>
          <w:sz w:val="24"/>
          <w:szCs w:val="24"/>
        </w:rPr>
        <w:t>o extract</w:t>
      </w:r>
      <w:r w:rsidR="005F1E84">
        <w:rPr>
          <w:sz w:val="24"/>
          <w:szCs w:val="24"/>
        </w:rPr>
        <w:t xml:space="preserve"> values</w:t>
      </w:r>
      <w:r w:rsidR="00AC210E" w:rsidRPr="0017063D">
        <w:rPr>
          <w:sz w:val="24"/>
          <w:szCs w:val="24"/>
        </w:rPr>
        <w:t>.</w:t>
      </w:r>
      <w:r w:rsidR="00AC210E">
        <w:rPr>
          <w:sz w:val="24"/>
          <w:szCs w:val="24"/>
        </w:rPr>
        <w:t xml:space="preserve"> </w:t>
      </w:r>
      <w:r w:rsidR="002558DE">
        <w:rPr>
          <w:sz w:val="24"/>
          <w:szCs w:val="24"/>
        </w:rPr>
        <w:t xml:space="preserve">In addition, we </w:t>
      </w:r>
      <w:r w:rsidR="005E50DA">
        <w:rPr>
          <w:sz w:val="24"/>
          <w:szCs w:val="24"/>
        </w:rPr>
        <w:t xml:space="preserve">collected data </w:t>
      </w:r>
      <w:r w:rsidR="00AC210E">
        <w:rPr>
          <w:sz w:val="24"/>
          <w:szCs w:val="24"/>
        </w:rPr>
        <w:t xml:space="preserve">of </w:t>
      </w:r>
      <w:r w:rsidR="004B474A">
        <w:rPr>
          <w:sz w:val="24"/>
          <w:szCs w:val="24"/>
        </w:rPr>
        <w:t xml:space="preserve">the </w:t>
      </w:r>
      <w:r w:rsidR="00AC210E">
        <w:rPr>
          <w:sz w:val="24"/>
          <w:szCs w:val="24"/>
        </w:rPr>
        <w:t>mean annual temperature and annual precipitation from the study sites of each article to calculate the aridity index</w:t>
      </w:r>
      <w:r w:rsidR="006B0C62">
        <w:rPr>
          <w:sz w:val="24"/>
          <w:szCs w:val="24"/>
        </w:rPr>
        <w:t xml:space="preserve"> </w:t>
      </w:r>
      <w:r w:rsidR="003B63AF">
        <w:rPr>
          <w:sz w:val="24"/>
          <w:szCs w:val="24"/>
        </w:rPr>
        <w:fldChar w:fldCharType="begin" w:fldLock="1"/>
      </w:r>
      <w:r w:rsidR="00205615">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25&lt;/i&gt;)","plainTextFormattedCitation":"(25)","previouslyFormattedCitation":"(&lt;i&gt;24&lt;/i&gt;)"},"properties":{"noteIndex":0},"schema":"https://github.com/citation-style-language/schema/raw/master/csl-citation.json"}</w:instrText>
      </w:r>
      <w:r w:rsidR="003B63AF">
        <w:rPr>
          <w:sz w:val="24"/>
          <w:szCs w:val="24"/>
        </w:rPr>
        <w:fldChar w:fldCharType="separate"/>
      </w:r>
      <w:r w:rsidR="00205615" w:rsidRPr="00205615">
        <w:rPr>
          <w:noProof/>
          <w:sz w:val="24"/>
          <w:szCs w:val="24"/>
        </w:rPr>
        <w:t>(</w:t>
      </w:r>
      <w:r w:rsidR="00205615" w:rsidRPr="00205615">
        <w:rPr>
          <w:i/>
          <w:noProof/>
          <w:sz w:val="24"/>
          <w:szCs w:val="24"/>
        </w:rPr>
        <w:t>25</w:t>
      </w:r>
      <w:r w:rsidR="00205615" w:rsidRPr="00205615">
        <w:rPr>
          <w:noProof/>
          <w:sz w:val="24"/>
          <w:szCs w:val="24"/>
        </w:rPr>
        <w:t>)</w:t>
      </w:r>
      <w:r w:rsidR="003B63AF">
        <w:rPr>
          <w:sz w:val="24"/>
          <w:szCs w:val="24"/>
        </w:rPr>
        <w:fldChar w:fldCharType="end"/>
      </w:r>
      <w:r w:rsidR="00AC210E">
        <w:rPr>
          <w:sz w:val="24"/>
          <w:szCs w:val="24"/>
        </w:rPr>
        <w:t xml:space="preserve"> and, </w:t>
      </w:r>
      <w:r w:rsidR="009F2099">
        <w:rPr>
          <w:sz w:val="24"/>
          <w:szCs w:val="24"/>
        </w:rPr>
        <w:t xml:space="preserve">of </w:t>
      </w:r>
      <w:r w:rsidR="00AC210E">
        <w:rPr>
          <w:sz w:val="24"/>
          <w:szCs w:val="24"/>
        </w:rPr>
        <w:t xml:space="preserve">the </w:t>
      </w:r>
      <w:r w:rsidR="00CC1C97">
        <w:rPr>
          <w:sz w:val="24"/>
          <w:szCs w:val="24"/>
        </w:rPr>
        <w:t>duration of</w:t>
      </w:r>
      <w:r w:rsidR="00AC210E">
        <w:rPr>
          <w:sz w:val="24"/>
          <w:szCs w:val="24"/>
        </w:rPr>
        <w:t xml:space="preserve"> </w:t>
      </w:r>
      <w:r w:rsidR="004234E2">
        <w:rPr>
          <w:sz w:val="24"/>
          <w:szCs w:val="24"/>
        </w:rPr>
        <w:t>studies since the implementation of the restoration practice expressed</w:t>
      </w:r>
      <w:r w:rsidR="00AC210E">
        <w:rPr>
          <w:sz w:val="24"/>
          <w:szCs w:val="24"/>
        </w:rPr>
        <w:t xml:space="preserve"> in months</w:t>
      </w:r>
      <w:r w:rsidR="004B474A">
        <w:rPr>
          <w:sz w:val="24"/>
          <w:szCs w:val="24"/>
        </w:rPr>
        <w:t xml:space="preserve">. </w:t>
      </w:r>
      <w:r w:rsidR="005E50DA">
        <w:rPr>
          <w:sz w:val="24"/>
          <w:szCs w:val="24"/>
        </w:rPr>
        <w:t xml:space="preserve">When </w:t>
      </w:r>
      <w:r w:rsidR="004234E2">
        <w:rPr>
          <w:sz w:val="24"/>
          <w:szCs w:val="24"/>
        </w:rPr>
        <w:t>climatic d</w:t>
      </w:r>
      <w:r w:rsidR="005E50DA">
        <w:rPr>
          <w:sz w:val="24"/>
          <w:szCs w:val="24"/>
        </w:rPr>
        <w:t xml:space="preserve">ata were not provided in studies, we </w:t>
      </w:r>
      <w:r w:rsidR="00372A52">
        <w:rPr>
          <w:sz w:val="24"/>
          <w:szCs w:val="24"/>
        </w:rPr>
        <w:t xml:space="preserve">derived </w:t>
      </w:r>
      <w:r w:rsidR="004234E2">
        <w:rPr>
          <w:sz w:val="24"/>
          <w:szCs w:val="24"/>
        </w:rPr>
        <w:t>them</w:t>
      </w:r>
      <w:r w:rsidR="00372A52">
        <w:rPr>
          <w:sz w:val="24"/>
          <w:szCs w:val="24"/>
        </w:rPr>
        <w:t xml:space="preserve"> from</w:t>
      </w:r>
      <w:r w:rsidR="005E50DA">
        <w:rPr>
          <w:sz w:val="24"/>
          <w:szCs w:val="24"/>
        </w:rPr>
        <w:t xml:space="preserve"> WordClim </w:t>
      </w:r>
      <w:r w:rsidR="00DF2C48">
        <w:rPr>
          <w:sz w:val="24"/>
          <w:szCs w:val="24"/>
        </w:rPr>
        <w:t>(</w:t>
      </w:r>
      <w:r w:rsidR="00DF2C48" w:rsidRPr="00DF2C48">
        <w:rPr>
          <w:sz w:val="24"/>
          <w:szCs w:val="24"/>
        </w:rPr>
        <w:t>www.worldclim.org</w:t>
      </w:r>
      <w:r w:rsidR="00DF2C48">
        <w:rPr>
          <w:sz w:val="24"/>
          <w:szCs w:val="24"/>
        </w:rPr>
        <w:t>)</w:t>
      </w:r>
      <w:r w:rsidR="005E50DA">
        <w:rPr>
          <w:sz w:val="24"/>
          <w:szCs w:val="24"/>
        </w:rPr>
        <w:t xml:space="preserve">. </w:t>
      </w:r>
      <w:r w:rsidR="004B474A">
        <w:rPr>
          <w:sz w:val="24"/>
          <w:szCs w:val="24"/>
        </w:rPr>
        <w:t xml:space="preserve">The aridity index and </w:t>
      </w:r>
      <w:r w:rsidR="003B63AF">
        <w:rPr>
          <w:sz w:val="24"/>
          <w:szCs w:val="24"/>
        </w:rPr>
        <w:t xml:space="preserve">duration of </w:t>
      </w:r>
      <w:r w:rsidR="004234E2">
        <w:rPr>
          <w:sz w:val="24"/>
          <w:szCs w:val="24"/>
        </w:rPr>
        <w:t>studies</w:t>
      </w:r>
      <w:r w:rsidR="003B63AF">
        <w:rPr>
          <w:sz w:val="24"/>
          <w:szCs w:val="24"/>
        </w:rPr>
        <w:t xml:space="preserve"> </w:t>
      </w:r>
      <w:r w:rsidR="004B474A">
        <w:rPr>
          <w:sz w:val="24"/>
          <w:szCs w:val="24"/>
        </w:rPr>
        <w:t xml:space="preserve">were used as covariates in statistical models.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commentRangeStart w:id="25"/>
      <w:commentRangeStart w:id="26"/>
      <w:r>
        <w:rPr>
          <w:sz w:val="24"/>
          <w:szCs w:val="24"/>
          <w:u w:val="single"/>
        </w:rPr>
        <w:t>Statistical</w:t>
      </w:r>
      <w:r w:rsidR="00C32171" w:rsidRPr="0017063D">
        <w:rPr>
          <w:sz w:val="24"/>
          <w:szCs w:val="24"/>
          <w:u w:val="single"/>
        </w:rPr>
        <w:t xml:space="preserve"> analysis </w:t>
      </w:r>
      <w:commentRangeEnd w:id="25"/>
      <w:r w:rsidR="00EE1233">
        <w:rPr>
          <w:rStyle w:val="CommentReference"/>
          <w:rFonts w:eastAsia="Times New Roman"/>
        </w:rPr>
        <w:commentReference w:id="25"/>
      </w:r>
      <w:commentRangeEnd w:id="26"/>
      <w:r w:rsidR="00CC1C97">
        <w:rPr>
          <w:rStyle w:val="CommentReference"/>
          <w:rFonts w:eastAsia="Times New Roman"/>
        </w:rPr>
        <w:commentReference w:id="26"/>
      </w:r>
    </w:p>
    <w:p w14:paraId="6E426E63" w14:textId="338F83EA" w:rsidR="00E81086" w:rsidRDefault="006617D9" w:rsidP="00CC1C97">
      <w:pPr>
        <w:spacing w:line="480" w:lineRule="auto"/>
        <w:rPr>
          <w:sz w:val="24"/>
          <w:szCs w:val="24"/>
        </w:rPr>
      </w:pPr>
      <w:r>
        <w:rPr>
          <w:sz w:val="24"/>
          <w:szCs w:val="24"/>
        </w:rPr>
        <w:t xml:space="preserve">To </w:t>
      </w:r>
      <w:r w:rsidR="00C32171">
        <w:rPr>
          <w:sz w:val="24"/>
          <w:szCs w:val="24"/>
        </w:rPr>
        <w:t>determine the effect of</w:t>
      </w:r>
      <w:r>
        <w:rPr>
          <w:sz w:val="24"/>
          <w:szCs w:val="24"/>
        </w:rPr>
        <w:t xml:space="preserve"> </w:t>
      </w:r>
      <w:r w:rsidR="00CC1C97">
        <w:rPr>
          <w:sz w:val="24"/>
          <w:szCs w:val="24"/>
        </w:rPr>
        <w:t xml:space="preserve">the </w:t>
      </w:r>
      <w:r>
        <w:rPr>
          <w:sz w:val="24"/>
          <w:szCs w:val="24"/>
        </w:rPr>
        <w:t>restoration</w:t>
      </w:r>
      <w:r w:rsidR="00C32171">
        <w:rPr>
          <w:sz w:val="24"/>
          <w:szCs w:val="24"/>
        </w:rPr>
        <w:t xml:space="preserve"> </w:t>
      </w:r>
      <w:r w:rsidR="000B0D1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Pr>
          <w:sz w:val="24"/>
          <w:szCs w:val="24"/>
        </w:rPr>
        <w:t>group we calculated the log response ratio</w:t>
      </w:r>
      <w:r w:rsidR="00C32171">
        <w:rPr>
          <w:sz w:val="24"/>
          <w:szCs w:val="24"/>
        </w:rPr>
        <w:t xml:space="preserve"> (lrr)</w:t>
      </w:r>
      <w:r w:rsidR="000B0D1A">
        <w:rPr>
          <w:sz w:val="24"/>
          <w:szCs w:val="24"/>
        </w:rPr>
        <w:fldChar w:fldCharType="begin" w:fldLock="1"/>
      </w:r>
      <w:r w:rsidR="00205615">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y","id":"ITEM-1","issue":"4","issued":{"date-parts":[["1999"]]},"page":"1150-1156","title":"The Meta-Analysis of Response Ratios in Experimental Ecology","type":"article-journal","volume":"80"},"uris":["http://www.mendeley.com/documents/?uuid=989d4d0b-3374-4d01-83e3-4c569fea9269"]}],"mendeley":{"formattedCitation":"(&lt;i&gt;23&lt;/i&gt;)","plainTextFormattedCitation":"(23)","previouslyFormattedCitation":"(&lt;i&gt;22&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23</w:t>
      </w:r>
      <w:r w:rsidR="00205615" w:rsidRPr="00205615">
        <w:rPr>
          <w:noProof/>
          <w:sz w:val="24"/>
          <w:szCs w:val="24"/>
        </w:rPr>
        <w:t>)</w:t>
      </w:r>
      <w:r w:rsidR="000B0D1A">
        <w:rPr>
          <w:sz w:val="24"/>
          <w:szCs w:val="24"/>
        </w:rPr>
        <w:fldChar w:fldCharType="end"/>
      </w:r>
      <w:r w:rsidR="00DC352C">
        <w:rPr>
          <w:sz w:val="24"/>
          <w:szCs w:val="24"/>
        </w:rPr>
        <w:t xml:space="preserve"> </w:t>
      </w:r>
      <w:r w:rsidR="000B0D1A">
        <w:rPr>
          <w:sz w:val="24"/>
          <w:szCs w:val="24"/>
        </w:rPr>
        <w:t>that</w:t>
      </w:r>
      <w:r w:rsidR="00B509B0">
        <w:rPr>
          <w:sz w:val="24"/>
          <w:szCs w:val="24"/>
        </w:rPr>
        <w:t xml:space="preserve"> </w:t>
      </w:r>
      <w:r w:rsidR="009A1DDD">
        <w:rPr>
          <w:sz w:val="24"/>
          <w:szCs w:val="24"/>
        </w:rPr>
        <w:t xml:space="preserve">quantifies the log-proportional change between the means of the </w:t>
      </w:r>
      <w:r w:rsidR="00CC1C97">
        <w:rPr>
          <w:sz w:val="24"/>
          <w:szCs w:val="24"/>
        </w:rPr>
        <w:t>two</w:t>
      </w:r>
      <w:r w:rsidR="009A1DDD">
        <w:rPr>
          <w:sz w:val="24"/>
          <w:szCs w:val="24"/>
        </w:rPr>
        <w:t xml:space="preserve"> group</w:t>
      </w:r>
      <w:r w:rsidR="00CC1C97">
        <w:rPr>
          <w:sz w:val="24"/>
          <w:szCs w:val="24"/>
        </w:rPr>
        <w:t>s compared</w:t>
      </w:r>
      <w:r w:rsidR="000B0D1A">
        <w:rPr>
          <w:sz w:val="24"/>
          <w:szCs w:val="24"/>
        </w:rPr>
        <w:t xml:space="preserve"> </w:t>
      </w:r>
      <w:r w:rsidR="000B0D1A">
        <w:rPr>
          <w:sz w:val="24"/>
          <w:szCs w:val="24"/>
        </w:rPr>
        <w:fldChar w:fldCharType="begin" w:fldLock="1"/>
      </w:r>
      <w:r w:rsidR="00205615">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32&lt;/i&gt;)","plainTextFormattedCitation":"(32)","previouslyFormattedCitation":"(&lt;i&gt;31&lt;/i&gt;)"},"properties":{"noteIndex":0},"schema":"https://github.com/citation-style-language/schema/raw/master/csl-citation.json"}</w:instrText>
      </w:r>
      <w:r w:rsidR="000B0D1A">
        <w:rPr>
          <w:sz w:val="24"/>
          <w:szCs w:val="24"/>
        </w:rPr>
        <w:fldChar w:fldCharType="separate"/>
      </w:r>
      <w:r w:rsidR="00205615" w:rsidRPr="00205615">
        <w:rPr>
          <w:noProof/>
          <w:sz w:val="24"/>
          <w:szCs w:val="24"/>
        </w:rPr>
        <w:t>(</w:t>
      </w:r>
      <w:r w:rsidR="00205615" w:rsidRPr="00205615">
        <w:rPr>
          <w:i/>
          <w:noProof/>
          <w:sz w:val="24"/>
          <w:szCs w:val="24"/>
        </w:rPr>
        <w:t>32</w:t>
      </w:r>
      <w:r w:rsidR="00205615" w:rsidRPr="00205615">
        <w:rPr>
          <w:noProof/>
          <w:sz w:val="24"/>
          <w:szCs w:val="24"/>
        </w:rPr>
        <w:t>)</w:t>
      </w:r>
      <w:r w:rsidR="000B0D1A">
        <w:rPr>
          <w:sz w:val="24"/>
          <w:szCs w:val="24"/>
        </w:rPr>
        <w:fldChar w:fldCharType="end"/>
      </w:r>
      <w:r w:rsidR="009A1DDD">
        <w:rPr>
          <w:sz w:val="24"/>
          <w:szCs w:val="24"/>
        </w:rPr>
        <w:t xml:space="preserve">. </w:t>
      </w:r>
      <w:r w:rsidR="00DF2C48">
        <w:rPr>
          <w:sz w:val="24"/>
          <w:szCs w:val="24"/>
        </w:rPr>
        <w:t xml:space="preserve">A </w:t>
      </w:r>
      <w:r w:rsidR="00C32171">
        <w:rPr>
          <w:sz w:val="24"/>
          <w:szCs w:val="24"/>
        </w:rPr>
        <w:t xml:space="preserve">negative value of </w:t>
      </w:r>
      <w:r w:rsidR="00CC1C97">
        <w:rPr>
          <w:sz w:val="24"/>
          <w:szCs w:val="24"/>
        </w:rPr>
        <w:t xml:space="preserve">the </w:t>
      </w:r>
      <w:r w:rsidR="00C32171">
        <w:rPr>
          <w:sz w:val="24"/>
          <w:szCs w:val="24"/>
        </w:rPr>
        <w:t xml:space="preserve">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w:t>
      </w:r>
      <w:r w:rsidR="00EA0FE6">
        <w:rPr>
          <w:sz w:val="24"/>
          <w:szCs w:val="24"/>
        </w:rPr>
        <w:t xml:space="preserve">some </w:t>
      </w:r>
      <w:r w:rsidR="00E5369A">
        <w:rPr>
          <w:sz w:val="24"/>
          <w:szCs w:val="24"/>
        </w:rPr>
        <w:t>response</w:t>
      </w:r>
      <w:r w:rsidR="00EA0FE6">
        <w:rPr>
          <w:sz w:val="24"/>
          <w:szCs w:val="24"/>
        </w:rPr>
        <w:t>s</w:t>
      </w:r>
      <w:r w:rsidR="00E5369A">
        <w:rPr>
          <w:sz w:val="24"/>
          <w:szCs w:val="24"/>
        </w:rPr>
        <w:t xml:space="preserve"> </w:t>
      </w:r>
      <w:r w:rsidR="00BA6D55">
        <w:rPr>
          <w:sz w:val="24"/>
          <w:szCs w:val="24"/>
        </w:rPr>
        <w:t>evaluated</w:t>
      </w:r>
      <w:r w:rsidR="00C32171">
        <w:rPr>
          <w:sz w:val="24"/>
          <w:szCs w:val="24"/>
        </w:rPr>
        <w:t>.</w:t>
      </w:r>
      <w:r w:rsidR="00CC1C97">
        <w:rPr>
          <w:sz w:val="24"/>
          <w:szCs w:val="24"/>
        </w:rPr>
        <w:t xml:space="preserve"> </w:t>
      </w:r>
      <w:r w:rsidR="00CC1C97" w:rsidRPr="002515FA">
        <w:rPr>
          <w:rFonts w:ascii="TimesNewRomanPSMT" w:hAnsi="TimesNewRomanPSMT" w:cs="TimesNewRomanPSMT"/>
          <w:sz w:val="24"/>
          <w:szCs w:val="24"/>
        </w:rPr>
        <w:t>For each effect size we calculated the lower and upper 95% confidence intervals (CI)</w:t>
      </w:r>
      <w:r w:rsidR="00E5369A">
        <w:rPr>
          <w:rFonts w:ascii="TimesNewRomanPSMT" w:hAnsi="TimesNewRomanPSMT" w:cs="TimesNewRomanPSMT"/>
          <w:sz w:val="24"/>
          <w:szCs w:val="24"/>
        </w:rPr>
        <w:t>,</w:t>
      </w:r>
      <w:r w:rsidR="00CC1C97" w:rsidRPr="002515FA">
        <w:rPr>
          <w:rFonts w:ascii="TimesNewRomanPSMT" w:hAnsi="TimesNewRomanPSMT" w:cs="TimesNewRomanPSMT"/>
          <w:sz w:val="24"/>
          <w:szCs w:val="24"/>
        </w:rPr>
        <w:t xml:space="preserve"> </w:t>
      </w:r>
      <w:r w:rsidR="00E5369A">
        <w:rPr>
          <w:rFonts w:ascii="TimesNewRomanPSMT" w:hAnsi="TimesNewRomanPSMT" w:cs="TimesNewRomanPSMT"/>
          <w:sz w:val="24"/>
          <w:szCs w:val="24"/>
        </w:rPr>
        <w:t>w</w:t>
      </w:r>
      <w:r w:rsidR="00CC1C97" w:rsidRPr="002515FA">
        <w:rPr>
          <w:rFonts w:ascii="TimesNewRomanPSMT" w:hAnsi="TimesNewRomanPSMT" w:cs="TimesNewRomanPSMT"/>
          <w:sz w:val="24"/>
          <w:szCs w:val="24"/>
        </w:rPr>
        <w:t xml:space="preserve">hen the CIs did not overlap </w:t>
      </w:r>
      <w:r w:rsidR="00E5369A" w:rsidRPr="002515FA">
        <w:rPr>
          <w:rFonts w:ascii="TimesNewRomanPSMT" w:hAnsi="TimesNewRomanPSMT" w:cs="TimesNewRomanPSMT"/>
          <w:sz w:val="24"/>
          <w:szCs w:val="24"/>
        </w:rPr>
        <w:t>zero,</w:t>
      </w:r>
      <w:r w:rsidR="00CC1C97" w:rsidRPr="002515FA">
        <w:rPr>
          <w:rFonts w:ascii="TimesNewRomanPSMT" w:hAnsi="TimesNewRomanPSMT" w:cs="TimesNewRomanPSMT"/>
          <w:sz w:val="24"/>
          <w:szCs w:val="24"/>
        </w:rPr>
        <w:t xml:space="preserve"> we </w:t>
      </w:r>
      <w:r w:rsidR="00E5369A">
        <w:rPr>
          <w:rFonts w:ascii="TimesNewRomanPSMT" w:hAnsi="TimesNewRomanPSMT" w:cs="TimesNewRomanPSMT"/>
          <w:sz w:val="24"/>
          <w:szCs w:val="24"/>
        </w:rPr>
        <w:t>c</w:t>
      </w:r>
      <w:r w:rsidR="00CC1C97" w:rsidRPr="002515FA">
        <w:rPr>
          <w:rFonts w:ascii="TimesNewRomanPSMT" w:hAnsi="TimesNewRomanPSMT" w:cs="TimesNewRomanPSMT"/>
          <w:sz w:val="24"/>
          <w:szCs w:val="24"/>
        </w:rPr>
        <w:t>onsidered the effect size to be statistically significant.</w:t>
      </w:r>
      <w:r w:rsidR="00CC1C97">
        <w:rPr>
          <w:rFonts w:ascii="TimesNewRomanPSMT" w:hAnsi="TimesNewRomanPSMT" w:cs="TimesNewRomanPSMT"/>
          <w:sz w:val="24"/>
          <w:szCs w:val="24"/>
        </w:rPr>
        <w:t xml:space="preserve"> </w:t>
      </w:r>
      <w:r w:rsidR="00E81086">
        <w:rPr>
          <w:sz w:val="24"/>
          <w:szCs w:val="24"/>
        </w:rPr>
        <w:t>All figures and analyses were performed using the packages tidyverse and meta in R</w:t>
      </w:r>
      <w:r w:rsidR="00B80E36">
        <w:rPr>
          <w:sz w:val="24"/>
          <w:szCs w:val="24"/>
        </w:rPr>
        <w:t xml:space="preserve"> </w:t>
      </w:r>
      <w:r w:rsidR="00B80E36">
        <w:rPr>
          <w:sz w:val="24"/>
          <w:szCs w:val="24"/>
        </w:rPr>
        <w:fldChar w:fldCharType="begin" w:fldLock="1"/>
      </w:r>
      <w:r w:rsidR="00205615">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33&lt;/i&gt;)","plainTextFormattedCitation":"(33)","previouslyFormattedCitation":"(&lt;i&gt;32&lt;/i&gt;)"},"properties":{"noteIndex":0},"schema":"https://github.com/citation-style-language/schema/raw/master/csl-citation.json"}</w:instrText>
      </w:r>
      <w:r w:rsidR="00B80E36">
        <w:rPr>
          <w:sz w:val="24"/>
          <w:szCs w:val="24"/>
        </w:rPr>
        <w:fldChar w:fldCharType="separate"/>
      </w:r>
      <w:r w:rsidR="00205615" w:rsidRPr="00205615">
        <w:rPr>
          <w:noProof/>
          <w:sz w:val="24"/>
          <w:szCs w:val="24"/>
        </w:rPr>
        <w:t>(</w:t>
      </w:r>
      <w:r w:rsidR="00205615" w:rsidRPr="00205615">
        <w:rPr>
          <w:i/>
          <w:noProof/>
          <w:sz w:val="24"/>
          <w:szCs w:val="24"/>
        </w:rPr>
        <w:t>33</w:t>
      </w:r>
      <w:r w:rsidR="00205615" w:rsidRPr="00205615">
        <w:rPr>
          <w:noProof/>
          <w:sz w:val="24"/>
          <w:szCs w:val="24"/>
        </w:rPr>
        <w:t>)</w:t>
      </w:r>
      <w:r w:rsidR="00B80E36">
        <w:rPr>
          <w:sz w:val="24"/>
          <w:szCs w:val="24"/>
        </w:rPr>
        <w:fldChar w:fldCharType="end"/>
      </w:r>
      <w:r w:rsidR="005C77F9">
        <w:rPr>
          <w:sz w:val="24"/>
          <w:szCs w:val="24"/>
        </w:rPr>
        <w:t>.</w:t>
      </w:r>
      <w:r w:rsidR="00E81086">
        <w:rPr>
          <w:sz w:val="24"/>
          <w:szCs w:val="24"/>
        </w:rPr>
        <w:t xml:space="preserve">   </w:t>
      </w:r>
    </w:p>
    <w:p w14:paraId="4604A37B" w14:textId="257D8330" w:rsidR="002515FA" w:rsidRDefault="002515FA" w:rsidP="003442FB">
      <w:pPr>
        <w:autoSpaceDE w:val="0"/>
        <w:autoSpaceDN w:val="0"/>
        <w:adjustRightInd w:val="0"/>
        <w:spacing w:line="480" w:lineRule="auto"/>
        <w:rPr>
          <w:sz w:val="24"/>
          <w:szCs w:val="24"/>
        </w:rPr>
      </w:pPr>
    </w:p>
    <w:p w14:paraId="0E8BC2C5" w14:textId="77777777" w:rsidR="00E5369A" w:rsidRDefault="00E5369A" w:rsidP="003442FB">
      <w:pPr>
        <w:autoSpaceDE w:val="0"/>
        <w:autoSpaceDN w:val="0"/>
        <w:adjustRightInd w:val="0"/>
        <w:spacing w:line="480" w:lineRule="auto"/>
        <w:rPr>
          <w:b/>
          <w:sz w:val="24"/>
          <w:szCs w:val="24"/>
        </w:rPr>
      </w:pPr>
    </w:p>
    <w:p w14:paraId="02669948" w14:textId="3AFA2E9B" w:rsidR="00EA0FE6"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00EA0FE6">
        <w:rPr>
          <w:sz w:val="24"/>
          <w:szCs w:val="24"/>
        </w:rPr>
        <w:t xml:space="preserve">Estimators of log response ratio </w:t>
      </w:r>
      <w:r w:rsidR="00DB6C89">
        <w:rPr>
          <w:sz w:val="24"/>
          <w:szCs w:val="24"/>
        </w:rPr>
        <w:t xml:space="preserve">(effect size) </w:t>
      </w:r>
      <w:r w:rsidR="00EA0FE6">
        <w:rPr>
          <w:sz w:val="24"/>
          <w:szCs w:val="24"/>
        </w:rPr>
        <w:t xml:space="preserve">and 95% confidence interval (CI) from </w:t>
      </w:r>
      <w:r w:rsidR="00ED774E">
        <w:rPr>
          <w:sz w:val="24"/>
          <w:szCs w:val="24"/>
        </w:rPr>
        <w:t>random effects models.</w:t>
      </w:r>
      <w:r w:rsidR="00AC57B7">
        <w:rPr>
          <w:sz w:val="24"/>
          <w:szCs w:val="24"/>
        </w:rPr>
        <w:t xml:space="preserve"> Effect of restoration practices and outcomes were considered significant if their estimated 95% confidence intervals did not overlap 0. </w:t>
      </w:r>
      <w:r w:rsidR="00C10EF0">
        <w:rPr>
          <w:sz w:val="24"/>
          <w:szCs w:val="24"/>
        </w:rPr>
        <w:t xml:space="preserve">(A) Results </w:t>
      </w:r>
      <w:r w:rsidR="00AC57B7">
        <w:rPr>
          <w:sz w:val="24"/>
          <w:szCs w:val="24"/>
        </w:rPr>
        <w:t>of random effects models comparing categories of restoration (active versus passive) and different practices for ac</w:t>
      </w:r>
      <w:r w:rsidR="00C10EF0">
        <w:rPr>
          <w:sz w:val="24"/>
          <w:szCs w:val="24"/>
        </w:rPr>
        <w:t>tive</w:t>
      </w:r>
      <w:r w:rsidR="00AC57B7">
        <w:rPr>
          <w:sz w:val="24"/>
          <w:szCs w:val="24"/>
        </w:rPr>
        <w:t xml:space="preserve"> (water supply, soil and vegetation) and passive (soil, vegetation and grazing exclusion) </w:t>
      </w:r>
      <w:r w:rsidR="00C10EF0">
        <w:rPr>
          <w:sz w:val="24"/>
          <w:szCs w:val="24"/>
        </w:rPr>
        <w:t>restoration</w:t>
      </w:r>
      <w:r w:rsidR="00AC57B7">
        <w:rPr>
          <w:sz w:val="24"/>
          <w:szCs w:val="24"/>
        </w:rPr>
        <w:t xml:space="preserve">. (B) Results of random effects models for different outcomes for active (vegetation, soil, habitat and animals) and passive (soil, vegetation and habitat) restoration. Restoration outcomes refer to the measures adopted to estimate the effect for each restoration practice reported in primary studies. </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3227"/>
        <w:gridCol w:w="2410"/>
        <w:gridCol w:w="1701"/>
      </w:tblGrid>
      <w:tr w:rsidR="00412732" w:rsidRPr="00412732" w14:paraId="35D50C17" w14:textId="77777777" w:rsidTr="00DB6C89">
        <w:tc>
          <w:tcPr>
            <w:tcW w:w="3227"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Restoration</w:t>
            </w:r>
          </w:p>
        </w:tc>
        <w:tc>
          <w:tcPr>
            <w:tcW w:w="2410" w:type="dxa"/>
            <w:tcBorders>
              <w:top w:val="nil"/>
              <w:left w:val="nil"/>
              <w:bottom w:val="nil"/>
              <w:right w:val="nil"/>
            </w:tcBorders>
            <w:shd w:val="clear" w:color="auto" w:fill="E7E6E6"/>
            <w:vAlign w:val="center"/>
          </w:tcPr>
          <w:p w14:paraId="2544063F" w14:textId="07474503" w:rsidR="00412732" w:rsidRPr="00412732" w:rsidRDefault="0060166C" w:rsidP="00412732">
            <w:pPr>
              <w:jc w:val="center"/>
              <w:rPr>
                <w:rFonts w:ascii="Times New Roman" w:hAnsi="Times New Roman"/>
                <w:b/>
                <w:sz w:val="24"/>
                <w:szCs w:val="24"/>
              </w:rPr>
            </w:pPr>
            <w:r>
              <w:rPr>
                <w:rFonts w:ascii="Times New Roman" w:hAnsi="Times New Roman"/>
                <w:b/>
                <w:sz w:val="24"/>
                <w:szCs w:val="24"/>
              </w:rPr>
              <w:t>l</w:t>
            </w:r>
            <w:r w:rsidR="00DB6C89">
              <w:rPr>
                <w:rFonts w:ascii="Times New Roman" w:hAnsi="Times New Roman"/>
                <w:b/>
                <w:sz w:val="24"/>
                <w:szCs w:val="24"/>
              </w:rPr>
              <w:t>og response ratio</w:t>
            </w:r>
          </w:p>
        </w:tc>
        <w:tc>
          <w:tcPr>
            <w:tcW w:w="1701"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DB6C89">
        <w:trPr>
          <w:trHeight w:val="537"/>
        </w:trPr>
        <w:tc>
          <w:tcPr>
            <w:tcW w:w="7338" w:type="dxa"/>
            <w:gridSpan w:val="3"/>
            <w:tcBorders>
              <w:top w:val="nil"/>
              <w:left w:val="nil"/>
              <w:bottom w:val="single" w:sz="4" w:space="0" w:color="auto"/>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E73699" w:rsidRPr="00412732" w14:paraId="59FDAFD8" w14:textId="77777777" w:rsidTr="00DB6C89">
        <w:tc>
          <w:tcPr>
            <w:tcW w:w="3227" w:type="dxa"/>
            <w:tcBorders>
              <w:top w:val="single" w:sz="4" w:space="0" w:color="auto"/>
              <w:left w:val="single" w:sz="4" w:space="0" w:color="auto"/>
              <w:bottom w:val="single" w:sz="4" w:space="0" w:color="auto"/>
              <w:right w:val="nil"/>
            </w:tcBorders>
          </w:tcPr>
          <w:p w14:paraId="3BF7713D" w14:textId="08B2B3DD" w:rsidR="00E73699" w:rsidRPr="00541F18" w:rsidRDefault="00E73699" w:rsidP="00541F18">
            <w:pPr>
              <w:rPr>
                <w:rFonts w:ascii="Times New Roman" w:hAnsi="Times New Roman"/>
                <w:b/>
                <w:sz w:val="24"/>
                <w:szCs w:val="24"/>
              </w:rPr>
            </w:pPr>
            <w:r w:rsidRPr="00541F18">
              <w:rPr>
                <w:rFonts w:ascii="Times New Roman" w:hAnsi="Times New Roman"/>
                <w:b/>
                <w:sz w:val="24"/>
                <w:szCs w:val="24"/>
              </w:rPr>
              <w:t>Active restoration</w:t>
            </w:r>
            <w:r w:rsidR="00DC352C">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1EC0133E" w14:textId="23A688F4" w:rsidR="00E73699" w:rsidRPr="00E73699" w:rsidRDefault="00E73699" w:rsidP="00412732">
            <w:pPr>
              <w:jc w:val="center"/>
              <w:rPr>
                <w:rFonts w:ascii="Times New Roman" w:hAnsi="Times New Roman"/>
                <w:sz w:val="24"/>
                <w:szCs w:val="24"/>
              </w:rPr>
            </w:pPr>
            <w:r w:rsidRPr="00E73699">
              <w:rPr>
                <w:rFonts w:ascii="Times New Roman" w:hAnsi="Times New Roman"/>
                <w:sz w:val="24"/>
                <w:szCs w:val="24"/>
              </w:rPr>
              <w:t>0.22</w:t>
            </w:r>
          </w:p>
        </w:tc>
        <w:tc>
          <w:tcPr>
            <w:tcW w:w="1701" w:type="dxa"/>
            <w:tcBorders>
              <w:top w:val="single" w:sz="4" w:space="0" w:color="auto"/>
              <w:left w:val="nil"/>
              <w:bottom w:val="single" w:sz="4" w:space="0" w:color="auto"/>
              <w:right w:val="single" w:sz="4" w:space="0" w:color="auto"/>
            </w:tcBorders>
          </w:tcPr>
          <w:p w14:paraId="49AF0272" w14:textId="29C289E8" w:rsidR="00E73699" w:rsidRPr="00E73699" w:rsidRDefault="00E73699" w:rsidP="00E73699">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w:t>
            </w:r>
            <w:r>
              <w:rPr>
                <w:rFonts w:ascii="Times New Roman" w:hAnsi="Times New Roman"/>
                <w:sz w:val="24"/>
                <w:szCs w:val="24"/>
              </w:rPr>
              <w:t>21</w:t>
            </w:r>
            <w:r w:rsidRPr="00412732">
              <w:rPr>
                <w:rFonts w:ascii="Times New Roman" w:hAnsi="Times New Roman"/>
                <w:sz w:val="24"/>
                <w:szCs w:val="24"/>
              </w:rPr>
              <w:t>, 0.</w:t>
            </w:r>
            <w:r>
              <w:rPr>
                <w:rFonts w:ascii="Times New Roman" w:hAnsi="Times New Roman"/>
                <w:sz w:val="24"/>
                <w:szCs w:val="24"/>
              </w:rPr>
              <w:t>2</w:t>
            </w:r>
            <w:r w:rsidRPr="00412732">
              <w:rPr>
                <w:rFonts w:ascii="Times New Roman" w:hAnsi="Times New Roman"/>
                <w:sz w:val="24"/>
                <w:szCs w:val="24"/>
              </w:rPr>
              <w:t>3</w:t>
            </w:r>
          </w:p>
        </w:tc>
      </w:tr>
      <w:tr w:rsidR="00ED774E" w:rsidRPr="00412732" w14:paraId="4F308AC5" w14:textId="77777777" w:rsidTr="00DB6C89">
        <w:tc>
          <w:tcPr>
            <w:tcW w:w="3227" w:type="dxa"/>
            <w:tcBorders>
              <w:top w:val="single" w:sz="4" w:space="0" w:color="auto"/>
              <w:left w:val="single" w:sz="4" w:space="0" w:color="auto"/>
              <w:bottom w:val="nil"/>
              <w:right w:val="nil"/>
            </w:tcBorders>
          </w:tcPr>
          <w:p w14:paraId="12529E5C" w14:textId="6C595B1B" w:rsidR="00ED774E" w:rsidRPr="00412732" w:rsidRDefault="00ED774E" w:rsidP="00ED774E">
            <w:pPr>
              <w:rPr>
                <w:rFonts w:ascii="Times New Roman" w:hAnsi="Times New Roman"/>
                <w:sz w:val="24"/>
                <w:szCs w:val="24"/>
              </w:rPr>
            </w:pPr>
            <w:r>
              <w:rPr>
                <w:rFonts w:ascii="Times New Roman" w:hAnsi="Times New Roman"/>
                <w:sz w:val="24"/>
                <w:szCs w:val="24"/>
              </w:rPr>
              <w:t>Water supply</w:t>
            </w:r>
          </w:p>
        </w:tc>
        <w:tc>
          <w:tcPr>
            <w:tcW w:w="2410" w:type="dxa"/>
            <w:tcBorders>
              <w:top w:val="single" w:sz="4" w:space="0" w:color="auto"/>
              <w:left w:val="nil"/>
              <w:bottom w:val="nil"/>
              <w:right w:val="nil"/>
            </w:tcBorders>
          </w:tcPr>
          <w:p w14:paraId="0691E201" w14:textId="3B090369"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0.64</w:t>
            </w:r>
          </w:p>
        </w:tc>
        <w:tc>
          <w:tcPr>
            <w:tcW w:w="1701" w:type="dxa"/>
            <w:tcBorders>
              <w:top w:val="single" w:sz="4" w:space="0" w:color="auto"/>
              <w:left w:val="nil"/>
              <w:bottom w:val="nil"/>
              <w:right w:val="single" w:sz="4" w:space="0" w:color="auto"/>
            </w:tcBorders>
          </w:tcPr>
          <w:p w14:paraId="2597E4C8" w14:textId="63D49C7F"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0.55, 0.73</w:t>
            </w:r>
          </w:p>
        </w:tc>
      </w:tr>
      <w:tr w:rsidR="00ED774E" w:rsidRPr="00412732" w14:paraId="3B856750" w14:textId="77777777" w:rsidTr="00DB6C89">
        <w:tc>
          <w:tcPr>
            <w:tcW w:w="3227" w:type="dxa"/>
            <w:tcBorders>
              <w:top w:val="nil"/>
              <w:left w:val="single" w:sz="4" w:space="0" w:color="auto"/>
              <w:bottom w:val="nil"/>
              <w:right w:val="nil"/>
            </w:tcBorders>
          </w:tcPr>
          <w:p w14:paraId="697641D1" w14:textId="26C3D623" w:rsidR="00ED774E" w:rsidRPr="00412732"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78C7E948" w14:textId="41FAB18A" w:rsidR="00ED774E" w:rsidRPr="00412732" w:rsidRDefault="00ED774E" w:rsidP="00ED774E">
            <w:pPr>
              <w:jc w:val="center"/>
              <w:rPr>
                <w:sz w:val="24"/>
                <w:szCs w:val="24"/>
              </w:rPr>
            </w:pPr>
            <w:r w:rsidRPr="00412732">
              <w:rPr>
                <w:rFonts w:ascii="Times New Roman" w:hAnsi="Times New Roman"/>
                <w:sz w:val="24"/>
                <w:szCs w:val="24"/>
              </w:rPr>
              <w:t>0.31</w:t>
            </w:r>
          </w:p>
        </w:tc>
        <w:tc>
          <w:tcPr>
            <w:tcW w:w="1701" w:type="dxa"/>
            <w:tcBorders>
              <w:top w:val="nil"/>
              <w:left w:val="nil"/>
              <w:bottom w:val="nil"/>
              <w:right w:val="single" w:sz="4" w:space="0" w:color="auto"/>
            </w:tcBorders>
          </w:tcPr>
          <w:p w14:paraId="284D60C0" w14:textId="4979D725" w:rsidR="00ED774E" w:rsidRPr="00412732" w:rsidRDefault="00ED774E" w:rsidP="00ED774E">
            <w:pPr>
              <w:jc w:val="center"/>
              <w:rPr>
                <w:sz w:val="24"/>
                <w:szCs w:val="24"/>
              </w:rPr>
            </w:pPr>
            <w:r w:rsidRPr="00412732">
              <w:rPr>
                <w:rFonts w:ascii="Times New Roman" w:hAnsi="Times New Roman"/>
                <w:sz w:val="24"/>
                <w:szCs w:val="24"/>
              </w:rPr>
              <w:t>0.30, 0.33</w:t>
            </w:r>
          </w:p>
        </w:tc>
      </w:tr>
      <w:tr w:rsidR="00ED774E" w:rsidRPr="00412732" w14:paraId="3CF20EDB" w14:textId="77777777" w:rsidTr="00DB6C89">
        <w:tc>
          <w:tcPr>
            <w:tcW w:w="3227" w:type="dxa"/>
            <w:tcBorders>
              <w:top w:val="nil"/>
              <w:left w:val="single" w:sz="4" w:space="0" w:color="auto"/>
              <w:bottom w:val="single" w:sz="4" w:space="0" w:color="auto"/>
              <w:right w:val="nil"/>
            </w:tcBorders>
          </w:tcPr>
          <w:p w14:paraId="144897AA"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single" w:sz="4" w:space="0" w:color="auto"/>
              <w:right w:val="nil"/>
            </w:tcBorders>
          </w:tcPr>
          <w:p w14:paraId="3FEEFE0B"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0.18</w:t>
            </w:r>
          </w:p>
        </w:tc>
        <w:tc>
          <w:tcPr>
            <w:tcW w:w="1701" w:type="dxa"/>
            <w:tcBorders>
              <w:top w:val="nil"/>
              <w:left w:val="nil"/>
              <w:bottom w:val="single" w:sz="4" w:space="0" w:color="auto"/>
              <w:right w:val="single" w:sz="4" w:space="0" w:color="auto"/>
            </w:tcBorders>
          </w:tcPr>
          <w:p w14:paraId="4E94C90E" w14:textId="261458A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0.17, 0.20</w:t>
            </w:r>
          </w:p>
        </w:tc>
      </w:tr>
      <w:tr w:rsidR="00ED774E" w:rsidRPr="00412732" w14:paraId="6C29E4D9" w14:textId="77777777" w:rsidTr="00DB6C89">
        <w:tc>
          <w:tcPr>
            <w:tcW w:w="3227" w:type="dxa"/>
            <w:tcBorders>
              <w:top w:val="single" w:sz="4" w:space="0" w:color="auto"/>
              <w:left w:val="single" w:sz="4" w:space="0" w:color="auto"/>
              <w:bottom w:val="single" w:sz="4" w:space="0" w:color="auto"/>
              <w:right w:val="nil"/>
            </w:tcBorders>
          </w:tcPr>
          <w:p w14:paraId="775D454D" w14:textId="5F491BDA"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w:t>
            </w:r>
            <w:r>
              <w:rPr>
                <w:rFonts w:ascii="Times New Roman" w:hAnsi="Times New Roman"/>
                <w:b/>
                <w:sz w:val="24"/>
                <w:szCs w:val="24"/>
              </w:rPr>
              <w:t xml:space="preserve"> practices</w:t>
            </w:r>
          </w:p>
        </w:tc>
        <w:tc>
          <w:tcPr>
            <w:tcW w:w="2410" w:type="dxa"/>
            <w:tcBorders>
              <w:top w:val="single" w:sz="4" w:space="0" w:color="auto"/>
              <w:left w:val="nil"/>
              <w:bottom w:val="single" w:sz="4" w:space="0" w:color="auto"/>
              <w:right w:val="nil"/>
            </w:tcBorders>
          </w:tcPr>
          <w:p w14:paraId="50388CF0" w14:textId="34C9D337" w:rsidR="00ED774E" w:rsidRPr="00541F18" w:rsidRDefault="00ED774E" w:rsidP="00ED774E">
            <w:pPr>
              <w:jc w:val="center"/>
              <w:rPr>
                <w:rFonts w:ascii="Times New Roman" w:hAnsi="Times New Roman"/>
                <w:sz w:val="24"/>
                <w:szCs w:val="24"/>
              </w:rPr>
            </w:pPr>
            <w:r w:rsidRPr="00541F18">
              <w:rPr>
                <w:rFonts w:ascii="Times New Roman" w:hAnsi="Times New Roman"/>
                <w:sz w:val="24"/>
                <w:szCs w:val="24"/>
              </w:rPr>
              <w:t>-0.34</w:t>
            </w:r>
          </w:p>
        </w:tc>
        <w:tc>
          <w:tcPr>
            <w:tcW w:w="1701" w:type="dxa"/>
            <w:tcBorders>
              <w:top w:val="single" w:sz="4" w:space="0" w:color="auto"/>
              <w:left w:val="nil"/>
              <w:bottom w:val="single" w:sz="4" w:space="0" w:color="auto"/>
              <w:right w:val="single" w:sz="4" w:space="0" w:color="auto"/>
            </w:tcBorders>
          </w:tcPr>
          <w:p w14:paraId="2483B7AB" w14:textId="6C1142E4" w:rsidR="00ED774E" w:rsidRPr="00541F18" w:rsidRDefault="00ED774E" w:rsidP="00ED774E">
            <w:pPr>
              <w:jc w:val="center"/>
              <w:rPr>
                <w:rFonts w:ascii="Times New Roman" w:hAnsi="Times New Roman"/>
                <w:sz w:val="24"/>
                <w:szCs w:val="24"/>
              </w:rPr>
            </w:pPr>
            <w:r>
              <w:rPr>
                <w:rFonts w:ascii="Times New Roman" w:hAnsi="Times New Roman"/>
                <w:sz w:val="24"/>
                <w:szCs w:val="24"/>
              </w:rPr>
              <w:t>-</w:t>
            </w:r>
            <w:r w:rsidRPr="00412732">
              <w:rPr>
                <w:rFonts w:ascii="Times New Roman" w:hAnsi="Times New Roman"/>
                <w:sz w:val="24"/>
                <w:szCs w:val="24"/>
              </w:rPr>
              <w:t>0.</w:t>
            </w:r>
            <w:r>
              <w:rPr>
                <w:rFonts w:ascii="Times New Roman" w:hAnsi="Times New Roman"/>
                <w:sz w:val="24"/>
                <w:szCs w:val="24"/>
              </w:rPr>
              <w:t>37</w:t>
            </w:r>
            <w:r w:rsidRPr="00412732">
              <w:rPr>
                <w:rFonts w:ascii="Times New Roman" w:hAnsi="Times New Roman"/>
                <w:sz w:val="24"/>
                <w:szCs w:val="24"/>
              </w:rPr>
              <w:t xml:space="preserve">, </w:t>
            </w:r>
            <w:r>
              <w:rPr>
                <w:rFonts w:ascii="Times New Roman" w:hAnsi="Times New Roman"/>
                <w:sz w:val="24"/>
                <w:szCs w:val="24"/>
              </w:rPr>
              <w:t>-0.31</w:t>
            </w:r>
          </w:p>
        </w:tc>
      </w:tr>
      <w:tr w:rsidR="00ED774E" w:rsidRPr="00412732" w14:paraId="51291120" w14:textId="77777777" w:rsidTr="00DB6C89">
        <w:tc>
          <w:tcPr>
            <w:tcW w:w="3227" w:type="dxa"/>
            <w:tcBorders>
              <w:top w:val="single" w:sz="4" w:space="0" w:color="auto"/>
              <w:left w:val="single" w:sz="4" w:space="0" w:color="auto"/>
              <w:bottom w:val="nil"/>
              <w:right w:val="nil"/>
            </w:tcBorders>
          </w:tcPr>
          <w:p w14:paraId="17CEC336" w14:textId="3102C35D"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7223A6D0"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5CC3733F" w14:textId="4E7DD0D0"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3836E299" w14:textId="77777777" w:rsidTr="00DB6C89">
        <w:tc>
          <w:tcPr>
            <w:tcW w:w="3227" w:type="dxa"/>
            <w:tcBorders>
              <w:top w:val="nil"/>
              <w:left w:val="single" w:sz="4" w:space="0" w:color="auto"/>
              <w:bottom w:val="nil"/>
              <w:right w:val="nil"/>
            </w:tcBorders>
          </w:tcPr>
          <w:p w14:paraId="2F82DF47"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Vegetation</w:t>
            </w:r>
          </w:p>
        </w:tc>
        <w:tc>
          <w:tcPr>
            <w:tcW w:w="2410" w:type="dxa"/>
            <w:tcBorders>
              <w:top w:val="nil"/>
              <w:left w:val="nil"/>
              <w:bottom w:val="nil"/>
              <w:right w:val="nil"/>
            </w:tcBorders>
          </w:tcPr>
          <w:p w14:paraId="4ABC7AC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0.26</w:t>
            </w:r>
          </w:p>
        </w:tc>
        <w:tc>
          <w:tcPr>
            <w:tcW w:w="1701" w:type="dxa"/>
            <w:tcBorders>
              <w:top w:val="nil"/>
              <w:left w:val="nil"/>
              <w:bottom w:val="nil"/>
              <w:right w:val="single" w:sz="4" w:space="0" w:color="auto"/>
            </w:tcBorders>
          </w:tcPr>
          <w:p w14:paraId="3BBF629D" w14:textId="5B3F124D"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0.21, 0.32</w:t>
            </w:r>
          </w:p>
        </w:tc>
      </w:tr>
      <w:tr w:rsidR="00ED774E" w:rsidRPr="00412732" w14:paraId="0C96AC06" w14:textId="77777777" w:rsidTr="00DB6C89">
        <w:tc>
          <w:tcPr>
            <w:tcW w:w="3227" w:type="dxa"/>
            <w:tcBorders>
              <w:top w:val="nil"/>
              <w:left w:val="single" w:sz="4" w:space="0" w:color="auto"/>
              <w:bottom w:val="single" w:sz="4" w:space="0" w:color="auto"/>
              <w:right w:val="nil"/>
            </w:tcBorders>
          </w:tcPr>
          <w:p w14:paraId="2C9FDEF3"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Grazing exclusion</w:t>
            </w:r>
          </w:p>
        </w:tc>
        <w:tc>
          <w:tcPr>
            <w:tcW w:w="2410" w:type="dxa"/>
            <w:tcBorders>
              <w:top w:val="nil"/>
              <w:left w:val="nil"/>
              <w:bottom w:val="single" w:sz="4" w:space="0" w:color="auto"/>
              <w:right w:val="nil"/>
            </w:tcBorders>
          </w:tcPr>
          <w:p w14:paraId="0C38E22D"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0.13</w:t>
            </w:r>
          </w:p>
        </w:tc>
        <w:tc>
          <w:tcPr>
            <w:tcW w:w="1701" w:type="dxa"/>
            <w:tcBorders>
              <w:top w:val="nil"/>
              <w:left w:val="nil"/>
              <w:bottom w:val="single" w:sz="4" w:space="0" w:color="auto"/>
              <w:right w:val="single" w:sz="4" w:space="0" w:color="auto"/>
            </w:tcBorders>
          </w:tcPr>
          <w:p w14:paraId="7D49A047" w14:textId="1DAE0DBC" w:rsidR="00ED774E" w:rsidRPr="00412732" w:rsidRDefault="00ED774E" w:rsidP="00ED774E">
            <w:pPr>
              <w:rPr>
                <w:rFonts w:ascii="Times New Roman" w:hAnsi="Times New Roman"/>
                <w:sz w:val="24"/>
                <w:szCs w:val="24"/>
              </w:rPr>
            </w:pPr>
            <w:r>
              <w:rPr>
                <w:rFonts w:ascii="Times New Roman" w:hAnsi="Times New Roman"/>
                <w:sz w:val="24"/>
                <w:szCs w:val="24"/>
              </w:rPr>
              <w:t xml:space="preserve">     </w:t>
            </w:r>
            <w:r w:rsidRPr="00412732">
              <w:rPr>
                <w:rFonts w:ascii="Times New Roman" w:hAnsi="Times New Roman"/>
                <w:sz w:val="24"/>
                <w:szCs w:val="24"/>
              </w:rPr>
              <w:t>0.03, 0.24</w:t>
            </w:r>
          </w:p>
        </w:tc>
      </w:tr>
      <w:tr w:rsidR="00ED774E" w:rsidRPr="00412732" w14:paraId="652735F2" w14:textId="77777777" w:rsidTr="00DB6C89">
        <w:trPr>
          <w:trHeight w:val="537"/>
        </w:trPr>
        <w:tc>
          <w:tcPr>
            <w:tcW w:w="7338" w:type="dxa"/>
            <w:gridSpan w:val="3"/>
            <w:tcBorders>
              <w:top w:val="single" w:sz="4" w:space="0" w:color="auto"/>
              <w:left w:val="nil"/>
              <w:bottom w:val="single" w:sz="4" w:space="0" w:color="auto"/>
              <w:right w:val="nil"/>
            </w:tcBorders>
            <w:vAlign w:val="center"/>
          </w:tcPr>
          <w:p w14:paraId="0B5208C5" w14:textId="77777777" w:rsidR="00ED774E" w:rsidRPr="00412732" w:rsidRDefault="00ED774E" w:rsidP="00ED774E">
            <w:pPr>
              <w:rPr>
                <w:rFonts w:ascii="Times New Roman" w:hAnsi="Times New Roman"/>
                <w:i/>
                <w:sz w:val="24"/>
                <w:szCs w:val="24"/>
              </w:rPr>
            </w:pPr>
            <w:r w:rsidRPr="00412732">
              <w:rPr>
                <w:rFonts w:ascii="Times New Roman" w:hAnsi="Times New Roman"/>
                <w:i/>
                <w:sz w:val="24"/>
                <w:szCs w:val="24"/>
              </w:rPr>
              <w:t>(B)</w:t>
            </w:r>
          </w:p>
        </w:tc>
      </w:tr>
      <w:tr w:rsidR="00ED774E" w:rsidRPr="00412732" w14:paraId="31E50502"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C4D7096"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Active restoration outcomes</w:t>
            </w:r>
          </w:p>
        </w:tc>
      </w:tr>
      <w:tr w:rsidR="00ED774E" w:rsidRPr="00412732" w14:paraId="69D29D69" w14:textId="77777777" w:rsidTr="00DB6C89">
        <w:tc>
          <w:tcPr>
            <w:tcW w:w="3227" w:type="dxa"/>
            <w:tcBorders>
              <w:top w:val="single" w:sz="4" w:space="0" w:color="auto"/>
              <w:left w:val="single" w:sz="4" w:space="0" w:color="auto"/>
              <w:bottom w:val="nil"/>
              <w:right w:val="nil"/>
            </w:tcBorders>
          </w:tcPr>
          <w:p w14:paraId="39FDE163" w14:textId="6C5177A4"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single" w:sz="4" w:space="0" w:color="auto"/>
              <w:left w:val="nil"/>
              <w:bottom w:val="nil"/>
              <w:right w:val="nil"/>
            </w:tcBorders>
          </w:tcPr>
          <w:p w14:paraId="5BBC6DA0" w14:textId="0C67BFF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0.51</w:t>
            </w:r>
          </w:p>
        </w:tc>
        <w:tc>
          <w:tcPr>
            <w:tcW w:w="1701" w:type="dxa"/>
            <w:tcBorders>
              <w:top w:val="single" w:sz="4" w:space="0" w:color="auto"/>
              <w:left w:val="nil"/>
              <w:bottom w:val="nil"/>
              <w:right w:val="single" w:sz="4" w:space="0" w:color="auto"/>
            </w:tcBorders>
          </w:tcPr>
          <w:p w14:paraId="66C68B15" w14:textId="033B7A03"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0.49, 0.52</w:t>
            </w:r>
          </w:p>
        </w:tc>
      </w:tr>
      <w:tr w:rsidR="00ED774E" w:rsidRPr="00412732" w14:paraId="064C24D1" w14:textId="77777777" w:rsidTr="00DB6C89">
        <w:tc>
          <w:tcPr>
            <w:tcW w:w="3227" w:type="dxa"/>
            <w:tcBorders>
              <w:top w:val="nil"/>
              <w:left w:val="single" w:sz="4" w:space="0" w:color="auto"/>
              <w:bottom w:val="nil"/>
              <w:right w:val="nil"/>
            </w:tcBorders>
          </w:tcPr>
          <w:p w14:paraId="30FFCE7F" w14:textId="013EA4F5" w:rsidR="00ED774E" w:rsidRDefault="00ED774E" w:rsidP="00ED774E">
            <w:pPr>
              <w:rPr>
                <w:sz w:val="24"/>
                <w:szCs w:val="24"/>
              </w:rPr>
            </w:pPr>
            <w:r w:rsidRPr="00412732">
              <w:rPr>
                <w:rFonts w:ascii="Times New Roman" w:hAnsi="Times New Roman"/>
                <w:sz w:val="24"/>
                <w:szCs w:val="24"/>
              </w:rPr>
              <w:t>Soil</w:t>
            </w:r>
          </w:p>
        </w:tc>
        <w:tc>
          <w:tcPr>
            <w:tcW w:w="2410" w:type="dxa"/>
            <w:tcBorders>
              <w:top w:val="nil"/>
              <w:left w:val="nil"/>
              <w:bottom w:val="nil"/>
              <w:right w:val="nil"/>
            </w:tcBorders>
          </w:tcPr>
          <w:p w14:paraId="60A1ADEF" w14:textId="5B4B07FF" w:rsidR="00ED774E" w:rsidRPr="00412732" w:rsidRDefault="00ED774E" w:rsidP="00ED774E">
            <w:pPr>
              <w:jc w:val="center"/>
              <w:rPr>
                <w:sz w:val="24"/>
                <w:szCs w:val="24"/>
              </w:rPr>
            </w:pPr>
            <w:r w:rsidRPr="00412732">
              <w:rPr>
                <w:rFonts w:ascii="Times New Roman" w:hAnsi="Times New Roman"/>
                <w:sz w:val="24"/>
                <w:szCs w:val="24"/>
              </w:rPr>
              <w:t>0.22</w:t>
            </w:r>
          </w:p>
        </w:tc>
        <w:tc>
          <w:tcPr>
            <w:tcW w:w="1701" w:type="dxa"/>
            <w:tcBorders>
              <w:top w:val="nil"/>
              <w:left w:val="nil"/>
              <w:bottom w:val="nil"/>
              <w:right w:val="single" w:sz="4" w:space="0" w:color="auto"/>
            </w:tcBorders>
          </w:tcPr>
          <w:p w14:paraId="359A94D3" w14:textId="687E95EE" w:rsidR="00ED774E" w:rsidRPr="00412732" w:rsidRDefault="00ED774E" w:rsidP="00ED774E">
            <w:pPr>
              <w:jc w:val="center"/>
              <w:rPr>
                <w:sz w:val="24"/>
                <w:szCs w:val="24"/>
              </w:rPr>
            </w:pPr>
            <w:r w:rsidRPr="00412732">
              <w:rPr>
                <w:rFonts w:ascii="Times New Roman" w:hAnsi="Times New Roman"/>
                <w:sz w:val="24"/>
                <w:szCs w:val="24"/>
              </w:rPr>
              <w:t>0.15, 0.28</w:t>
            </w:r>
          </w:p>
        </w:tc>
      </w:tr>
      <w:tr w:rsidR="00ED774E" w:rsidRPr="00412732" w14:paraId="6A591FC3" w14:textId="77777777" w:rsidTr="00DB6C89">
        <w:tc>
          <w:tcPr>
            <w:tcW w:w="3227" w:type="dxa"/>
            <w:tcBorders>
              <w:top w:val="nil"/>
              <w:left w:val="single" w:sz="4" w:space="0" w:color="auto"/>
              <w:bottom w:val="nil"/>
              <w:right w:val="nil"/>
            </w:tcBorders>
          </w:tcPr>
          <w:p w14:paraId="24A7FA55"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nil"/>
              <w:right w:val="nil"/>
            </w:tcBorders>
          </w:tcPr>
          <w:p w14:paraId="5B3B4BA5"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0.06</w:t>
            </w:r>
          </w:p>
        </w:tc>
        <w:tc>
          <w:tcPr>
            <w:tcW w:w="1701" w:type="dxa"/>
            <w:tcBorders>
              <w:top w:val="nil"/>
              <w:left w:val="nil"/>
              <w:bottom w:val="nil"/>
              <w:right w:val="single" w:sz="4" w:space="0" w:color="auto"/>
            </w:tcBorders>
          </w:tcPr>
          <w:p w14:paraId="0CD1DEB3" w14:textId="40FE19FC"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0.04, 0.08</w:t>
            </w:r>
          </w:p>
        </w:tc>
      </w:tr>
      <w:tr w:rsidR="00ED774E" w:rsidRPr="00412732" w14:paraId="55DD6628" w14:textId="77777777" w:rsidTr="00DB6C89">
        <w:tc>
          <w:tcPr>
            <w:tcW w:w="3227" w:type="dxa"/>
            <w:tcBorders>
              <w:top w:val="nil"/>
              <w:left w:val="single" w:sz="4" w:space="0" w:color="auto"/>
              <w:bottom w:val="single" w:sz="4" w:space="0" w:color="auto"/>
              <w:right w:val="nil"/>
            </w:tcBorders>
          </w:tcPr>
          <w:p w14:paraId="78247884"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Animals</w:t>
            </w:r>
          </w:p>
        </w:tc>
        <w:tc>
          <w:tcPr>
            <w:tcW w:w="2410" w:type="dxa"/>
            <w:tcBorders>
              <w:top w:val="nil"/>
              <w:left w:val="nil"/>
              <w:bottom w:val="single" w:sz="4" w:space="0" w:color="auto"/>
              <w:right w:val="nil"/>
            </w:tcBorders>
          </w:tcPr>
          <w:p w14:paraId="2A3069BF"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-0.11</w:t>
            </w:r>
          </w:p>
        </w:tc>
        <w:tc>
          <w:tcPr>
            <w:tcW w:w="1701" w:type="dxa"/>
            <w:tcBorders>
              <w:top w:val="nil"/>
              <w:left w:val="nil"/>
              <w:bottom w:val="single" w:sz="4" w:space="0" w:color="auto"/>
              <w:right w:val="single" w:sz="4" w:space="0" w:color="auto"/>
            </w:tcBorders>
          </w:tcPr>
          <w:p w14:paraId="1E559FBA" w14:textId="45ADEE2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-0.12, -0.11</w:t>
            </w:r>
          </w:p>
        </w:tc>
      </w:tr>
      <w:tr w:rsidR="00ED774E" w:rsidRPr="00412732" w14:paraId="353AE6CA" w14:textId="77777777" w:rsidTr="00DB6C89">
        <w:tc>
          <w:tcPr>
            <w:tcW w:w="7338" w:type="dxa"/>
            <w:gridSpan w:val="3"/>
            <w:tcBorders>
              <w:top w:val="single" w:sz="4" w:space="0" w:color="auto"/>
              <w:left w:val="single" w:sz="4" w:space="0" w:color="auto"/>
              <w:bottom w:val="single" w:sz="4" w:space="0" w:color="auto"/>
              <w:right w:val="single" w:sz="4" w:space="0" w:color="auto"/>
            </w:tcBorders>
            <w:shd w:val="clear" w:color="auto" w:fill="auto"/>
          </w:tcPr>
          <w:p w14:paraId="29A4E03A" w14:textId="77777777" w:rsidR="00ED774E" w:rsidRPr="00541F18" w:rsidRDefault="00ED774E" w:rsidP="00ED774E">
            <w:pPr>
              <w:rPr>
                <w:rFonts w:ascii="Times New Roman" w:hAnsi="Times New Roman"/>
                <w:b/>
                <w:sz w:val="24"/>
                <w:szCs w:val="24"/>
              </w:rPr>
            </w:pPr>
            <w:r w:rsidRPr="00541F18">
              <w:rPr>
                <w:rFonts w:ascii="Times New Roman" w:hAnsi="Times New Roman"/>
                <w:b/>
                <w:sz w:val="24"/>
                <w:szCs w:val="24"/>
              </w:rPr>
              <w:t>Passive restoration outcomes</w:t>
            </w:r>
          </w:p>
        </w:tc>
      </w:tr>
      <w:tr w:rsidR="00ED774E" w:rsidRPr="00412732" w14:paraId="070390A1" w14:textId="77777777" w:rsidTr="00DB6C89">
        <w:tc>
          <w:tcPr>
            <w:tcW w:w="3227" w:type="dxa"/>
            <w:tcBorders>
              <w:top w:val="single" w:sz="4" w:space="0" w:color="auto"/>
              <w:left w:val="single" w:sz="4" w:space="0" w:color="auto"/>
              <w:bottom w:val="nil"/>
              <w:right w:val="nil"/>
            </w:tcBorders>
          </w:tcPr>
          <w:p w14:paraId="2FB4A56E"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Soil</w:t>
            </w:r>
          </w:p>
        </w:tc>
        <w:tc>
          <w:tcPr>
            <w:tcW w:w="2410" w:type="dxa"/>
            <w:tcBorders>
              <w:top w:val="single" w:sz="4" w:space="0" w:color="auto"/>
              <w:left w:val="nil"/>
              <w:bottom w:val="nil"/>
              <w:right w:val="nil"/>
            </w:tcBorders>
          </w:tcPr>
          <w:p w14:paraId="403B42D4"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-0.76</w:t>
            </w:r>
          </w:p>
        </w:tc>
        <w:tc>
          <w:tcPr>
            <w:tcW w:w="1701" w:type="dxa"/>
            <w:tcBorders>
              <w:top w:val="single" w:sz="4" w:space="0" w:color="auto"/>
              <w:left w:val="nil"/>
              <w:bottom w:val="nil"/>
              <w:right w:val="single" w:sz="4" w:space="0" w:color="auto"/>
            </w:tcBorders>
          </w:tcPr>
          <w:p w14:paraId="3C7F9F00" w14:textId="7E2A9261"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-0.82, -0.70</w:t>
            </w:r>
          </w:p>
        </w:tc>
      </w:tr>
      <w:tr w:rsidR="00ED774E" w:rsidRPr="00412732" w14:paraId="4458BA15" w14:textId="77777777" w:rsidTr="00DB6C89">
        <w:tc>
          <w:tcPr>
            <w:tcW w:w="3227" w:type="dxa"/>
            <w:tcBorders>
              <w:top w:val="nil"/>
              <w:left w:val="single" w:sz="4" w:space="0" w:color="auto"/>
              <w:bottom w:val="nil"/>
              <w:right w:val="nil"/>
            </w:tcBorders>
          </w:tcPr>
          <w:p w14:paraId="2ED02ADC" w14:textId="2B1F024A" w:rsidR="00ED774E" w:rsidRPr="00412732" w:rsidRDefault="00ED774E" w:rsidP="00ED774E">
            <w:pPr>
              <w:rPr>
                <w:rFonts w:ascii="Times New Roman" w:hAnsi="Times New Roman"/>
                <w:sz w:val="24"/>
                <w:szCs w:val="24"/>
              </w:rPr>
            </w:pPr>
            <w:r>
              <w:rPr>
                <w:rFonts w:ascii="Times New Roman" w:hAnsi="Times New Roman"/>
                <w:sz w:val="24"/>
                <w:szCs w:val="24"/>
              </w:rPr>
              <w:t>Vegetation</w:t>
            </w:r>
          </w:p>
        </w:tc>
        <w:tc>
          <w:tcPr>
            <w:tcW w:w="2410" w:type="dxa"/>
            <w:tcBorders>
              <w:top w:val="nil"/>
              <w:left w:val="nil"/>
              <w:bottom w:val="nil"/>
              <w:right w:val="nil"/>
            </w:tcBorders>
          </w:tcPr>
          <w:p w14:paraId="03090082"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0.44</w:t>
            </w:r>
          </w:p>
        </w:tc>
        <w:tc>
          <w:tcPr>
            <w:tcW w:w="1701" w:type="dxa"/>
            <w:tcBorders>
              <w:top w:val="nil"/>
              <w:left w:val="nil"/>
              <w:bottom w:val="nil"/>
              <w:right w:val="single" w:sz="4" w:space="0" w:color="auto"/>
            </w:tcBorders>
          </w:tcPr>
          <w:p w14:paraId="0B6532C1" w14:textId="7774334E"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0.03, 0.85</w:t>
            </w:r>
          </w:p>
        </w:tc>
      </w:tr>
      <w:tr w:rsidR="00ED774E" w:rsidRPr="00412732" w14:paraId="6AFEBB1B" w14:textId="77777777" w:rsidTr="00DB6C89">
        <w:tc>
          <w:tcPr>
            <w:tcW w:w="3227" w:type="dxa"/>
            <w:tcBorders>
              <w:top w:val="nil"/>
              <w:left w:val="single" w:sz="4" w:space="0" w:color="auto"/>
              <w:bottom w:val="single" w:sz="4" w:space="0" w:color="auto"/>
              <w:right w:val="nil"/>
            </w:tcBorders>
          </w:tcPr>
          <w:p w14:paraId="1AE7894B" w14:textId="77777777" w:rsidR="00ED774E" w:rsidRPr="00412732" w:rsidRDefault="00ED774E" w:rsidP="00ED774E">
            <w:pPr>
              <w:rPr>
                <w:rFonts w:ascii="Times New Roman" w:hAnsi="Times New Roman"/>
                <w:sz w:val="24"/>
                <w:szCs w:val="24"/>
              </w:rPr>
            </w:pPr>
            <w:r w:rsidRPr="00412732">
              <w:rPr>
                <w:rFonts w:ascii="Times New Roman" w:hAnsi="Times New Roman"/>
                <w:sz w:val="24"/>
                <w:szCs w:val="24"/>
              </w:rPr>
              <w:t>Habitat</w:t>
            </w:r>
          </w:p>
        </w:tc>
        <w:tc>
          <w:tcPr>
            <w:tcW w:w="2410" w:type="dxa"/>
            <w:tcBorders>
              <w:top w:val="nil"/>
              <w:left w:val="nil"/>
              <w:bottom w:val="single" w:sz="4" w:space="0" w:color="auto"/>
              <w:right w:val="nil"/>
            </w:tcBorders>
          </w:tcPr>
          <w:p w14:paraId="3F8ACC5A" w14:textId="77777777"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0.16</w:t>
            </w:r>
          </w:p>
        </w:tc>
        <w:tc>
          <w:tcPr>
            <w:tcW w:w="1701" w:type="dxa"/>
            <w:tcBorders>
              <w:top w:val="nil"/>
              <w:left w:val="nil"/>
              <w:bottom w:val="single" w:sz="4" w:space="0" w:color="auto"/>
              <w:right w:val="single" w:sz="4" w:space="0" w:color="auto"/>
            </w:tcBorders>
          </w:tcPr>
          <w:p w14:paraId="4ACE64D2" w14:textId="45E148C5" w:rsidR="00ED774E" w:rsidRPr="00412732" w:rsidRDefault="00ED774E" w:rsidP="00ED774E">
            <w:pPr>
              <w:jc w:val="center"/>
              <w:rPr>
                <w:rFonts w:ascii="Times New Roman" w:hAnsi="Times New Roman"/>
                <w:sz w:val="24"/>
                <w:szCs w:val="24"/>
              </w:rPr>
            </w:pPr>
            <w:r w:rsidRPr="00412732">
              <w:rPr>
                <w:rFonts w:ascii="Times New Roman" w:hAnsi="Times New Roman"/>
                <w:sz w:val="24"/>
                <w:szCs w:val="24"/>
              </w:rPr>
              <w:t>0.1, 0.22</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324976D8" w:rsidR="00F26AF7" w:rsidRDefault="00F26AF7" w:rsidP="00F26AF7">
      <w:pPr>
        <w:pStyle w:val="SOMContent"/>
      </w:pPr>
      <w:r>
        <w:t>Figures S1</w:t>
      </w:r>
      <w:r w:rsidR="007F4CF9">
        <w:t>-S2</w:t>
      </w:r>
    </w:p>
    <w:p w14:paraId="007DD609" w14:textId="23AE9395" w:rsidR="00F26AF7" w:rsidRDefault="00F26AF7" w:rsidP="00F26AF7">
      <w:pPr>
        <w:pStyle w:val="SOMContent"/>
      </w:pPr>
      <w:r>
        <w:lastRenderedPageBreak/>
        <w:t>Table S</w:t>
      </w:r>
      <w:r w:rsidR="005625F1">
        <w:t>1</w:t>
      </w:r>
    </w:p>
    <w:p w14:paraId="59C80206" w14:textId="2CB1E531" w:rsidR="00F26AF7" w:rsidRDefault="00F26AF7" w:rsidP="00F26AF7">
      <w:pPr>
        <w:pStyle w:val="SOMContent"/>
      </w:pPr>
      <w:r>
        <w:t>References (</w:t>
      </w:r>
      <w:r w:rsidR="006F08DC">
        <w:t>1-</w:t>
      </w:r>
      <w:r w:rsidR="002515FA">
        <w:t>3</w:t>
      </w:r>
      <w:r w:rsidR="00205615">
        <w:t>3</w:t>
      </w:r>
      <w:r>
        <w:t>)</w:t>
      </w:r>
    </w:p>
    <w:p w14:paraId="14539B7F" w14:textId="679217BC" w:rsidR="00A4707F" w:rsidRPr="00901B1B" w:rsidRDefault="002B5CBD" w:rsidP="00ED7041">
      <w:pPr>
        <w:pStyle w:val="Legend"/>
        <w:spacing w:line="480" w:lineRule="auto"/>
      </w:pPr>
      <w:r w:rsidRPr="0096116C">
        <w:rPr>
          <w:b/>
        </w:rPr>
        <w:lastRenderedPageBreak/>
        <w:t>Fig. 1.</w:t>
      </w:r>
      <w:r w:rsidR="0096116C" w:rsidRPr="0096116C">
        <w:rPr>
          <w:b/>
        </w:rPr>
        <w:t xml:space="preserve"> </w:t>
      </w:r>
      <w:r w:rsidR="00901B1B" w:rsidRPr="00901B1B">
        <w:t>Global distribution of</w:t>
      </w:r>
      <w:r w:rsidR="00901B1B">
        <w:t xml:space="preserve"> </w:t>
      </w:r>
      <w:r w:rsidR="00901B1B" w:rsidRPr="00901B1B">
        <w:t xml:space="preserve">studies included in </w:t>
      </w:r>
      <w:r w:rsidR="00901B1B">
        <w:t xml:space="preserve">a </w:t>
      </w:r>
      <w:r w:rsidR="00901B1B" w:rsidRPr="00901B1B">
        <w:t xml:space="preserve">meta-analysis </w:t>
      </w:r>
      <w:r w:rsidR="00DC00D2">
        <w:t>comparing</w:t>
      </w:r>
      <w:r w:rsidR="00744706">
        <w:t xml:space="preserve"> categories </w:t>
      </w:r>
      <w:r w:rsidR="004A1B03">
        <w:t>of restoration</w:t>
      </w:r>
      <w:r w:rsidR="00901B1B">
        <w:t xml:space="preserve"> </w:t>
      </w:r>
      <w:r w:rsidR="00DC00D2">
        <w:t xml:space="preserve">(active versus passive) and individual restoration </w:t>
      </w:r>
      <w:r w:rsidR="00744706">
        <w:t>practices</w:t>
      </w:r>
      <w:r w:rsidR="00DC00D2">
        <w:t xml:space="preserve"> </w:t>
      </w:r>
      <w:r w:rsidR="00901B1B">
        <w:t xml:space="preserve">in dryland ecosystems. </w:t>
      </w:r>
      <w:r w:rsidR="00540B0C">
        <w:t>A</w:t>
      </w:r>
      <w:r w:rsidR="007D55D2">
        <w:t xml:space="preserve">rticles </w:t>
      </w:r>
      <w:r w:rsidR="00540B0C">
        <w:t xml:space="preserve">included in </w:t>
      </w:r>
      <w:r w:rsidR="007D55D2">
        <w:t xml:space="preserve">the meta-analysis reported agriculture </w:t>
      </w:r>
      <w:r w:rsidR="007F4CF9">
        <w:t xml:space="preserve">(crop and grazing natural lands) </w:t>
      </w:r>
      <w:r w:rsidR="007D55D2">
        <w:t xml:space="preserve">as the main disturbance and </w:t>
      </w:r>
      <w:r w:rsidR="00DC00D2">
        <w:t>included treatment</w:t>
      </w:r>
      <w:r w:rsidR="007D55D2">
        <w:t xml:space="preserve"> and control groups. </w:t>
      </w:r>
      <w:r w:rsidR="00901B1B">
        <w:t xml:space="preserve">In light blue is represented the location of studies </w:t>
      </w:r>
      <w:r w:rsidR="00A859AC">
        <w:t>applying</w:t>
      </w:r>
      <w:r w:rsidR="00901B1B">
        <w:t xml:space="preserve"> active restoration practices, while in dark blue the location of studies </w:t>
      </w:r>
      <w:r w:rsidR="00D20202">
        <w:t>evaluating</w:t>
      </w:r>
      <w:r w:rsidR="00ED7041">
        <w:t xml:space="preserve"> passive restoration practices. </w:t>
      </w:r>
    </w:p>
    <w:p w14:paraId="03EAFE03" w14:textId="046EB2CF" w:rsidR="002B5CBD" w:rsidRDefault="002B5CBD" w:rsidP="00FD48F1">
      <w:pPr>
        <w:pStyle w:val="Legend"/>
      </w:pPr>
    </w:p>
    <w:p w14:paraId="73E9D272" w14:textId="2FF51871" w:rsidR="002B5CBD" w:rsidRDefault="00472CCB" w:rsidP="00FD48F1">
      <w:pPr>
        <w:pStyle w:val="Legend"/>
      </w:pPr>
      <w:r>
        <w:rPr>
          <w:noProof/>
        </w:rPr>
        <w:drawing>
          <wp:inline distT="0" distB="0" distL="0" distR="0" wp14:anchorId="6C2D1980" wp14:editId="51B844CA">
            <wp:extent cx="5943600" cy="37465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46500"/>
                    </a:xfrm>
                    <a:prstGeom prst="rect">
                      <a:avLst/>
                    </a:prstGeom>
                    <a:noFill/>
                    <a:ln>
                      <a:noFill/>
                    </a:ln>
                  </pic:spPr>
                </pic:pic>
              </a:graphicData>
            </a:graphic>
          </wp:inline>
        </w:drawing>
      </w: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76413938" w14:textId="2088A038" w:rsidR="00DB6C89" w:rsidRPr="00DB6C89" w:rsidRDefault="002B5CBD" w:rsidP="007F4CF9">
      <w:pPr>
        <w:autoSpaceDE w:val="0"/>
        <w:autoSpaceDN w:val="0"/>
        <w:adjustRightInd w:val="0"/>
        <w:spacing w:line="480" w:lineRule="auto"/>
        <w:rPr>
          <w:sz w:val="24"/>
          <w:szCs w:val="24"/>
        </w:rPr>
      </w:pPr>
      <w:r w:rsidRPr="00DB6C89">
        <w:rPr>
          <w:b/>
          <w:sz w:val="24"/>
          <w:szCs w:val="24"/>
        </w:rPr>
        <w:lastRenderedPageBreak/>
        <w:t>Fig. 2.</w:t>
      </w:r>
      <w:r w:rsidR="00DB6C89" w:rsidRPr="00DB6C89">
        <w:rPr>
          <w:b/>
          <w:sz w:val="24"/>
          <w:szCs w:val="24"/>
        </w:rPr>
        <w:t xml:space="preserve"> </w:t>
      </w:r>
      <w:r w:rsidR="00DB6C89" w:rsidRPr="00DB6C89">
        <w:rPr>
          <w:sz w:val="24"/>
          <w:szCs w:val="24"/>
        </w:rPr>
        <w:t xml:space="preserve">Overall </w:t>
      </w:r>
      <w:r w:rsidR="00DB6C89">
        <w:rPr>
          <w:sz w:val="24"/>
          <w:szCs w:val="24"/>
        </w:rPr>
        <w:t xml:space="preserve">effect sizes (log response ratio) </w:t>
      </w:r>
      <w:r w:rsidR="00746DD6">
        <w:rPr>
          <w:sz w:val="24"/>
          <w:szCs w:val="24"/>
        </w:rPr>
        <w:t xml:space="preserve">for the effect of active and passive restoration practices in drylands globally, based on a meta-analysis of published studies. The </w:t>
      </w:r>
      <w:r w:rsidR="00746DD6" w:rsidRPr="00746DD6">
        <w:rPr>
          <w:i/>
          <w:sz w:val="24"/>
          <w:szCs w:val="24"/>
        </w:rPr>
        <w:t>x</w:t>
      </w:r>
      <w:r w:rsidR="00746DD6">
        <w:rPr>
          <w:sz w:val="24"/>
          <w:szCs w:val="24"/>
        </w:rPr>
        <w:t xml:space="preserve"> - axis shows the natural log of the response ratio</w:t>
      </w:r>
      <w:r w:rsidR="00744706">
        <w:rPr>
          <w:sz w:val="24"/>
          <w:szCs w:val="24"/>
        </w:rPr>
        <w:t xml:space="preserve"> (mean and 95% confidence interval)</w:t>
      </w:r>
      <w:r w:rsidR="00746DD6">
        <w:rPr>
          <w:sz w:val="24"/>
          <w:szCs w:val="24"/>
        </w:rPr>
        <w:t xml:space="preserve">, whereas the </w:t>
      </w:r>
      <w:r w:rsidR="00746DD6" w:rsidRPr="00746DD6">
        <w:rPr>
          <w:i/>
          <w:sz w:val="24"/>
          <w:szCs w:val="24"/>
        </w:rPr>
        <w:t>y</w:t>
      </w:r>
      <w:r w:rsidR="00746DD6">
        <w:rPr>
          <w:sz w:val="24"/>
          <w:szCs w:val="24"/>
        </w:rPr>
        <w:t xml:space="preserve"> - axis describes passive (vegetation, soil and grazing exclusion) and active (water supply, vegetation and soil) restoration practices. </w:t>
      </w:r>
      <w:r w:rsidR="00540B0C">
        <w:rPr>
          <w:sz w:val="24"/>
          <w:szCs w:val="24"/>
        </w:rPr>
        <w:t xml:space="preserve">A value of zero of the log response ratio </w:t>
      </w:r>
      <w:r w:rsidR="003C5575">
        <w:rPr>
          <w:sz w:val="24"/>
          <w:szCs w:val="24"/>
        </w:rPr>
        <w:t>r</w:t>
      </w:r>
      <w:r w:rsidR="00540B0C">
        <w:rPr>
          <w:sz w:val="24"/>
          <w:szCs w:val="24"/>
        </w:rPr>
        <w:t xml:space="preserve">epresents there was no difference among both groups compared (treatment and control), while a positive log response ratio value indicates the mean of the treatment group was higher than that of the control group and a negative value indicates the mean of the </w:t>
      </w:r>
      <w:r w:rsidR="00DC00D2">
        <w:rPr>
          <w:sz w:val="24"/>
          <w:szCs w:val="24"/>
        </w:rPr>
        <w:t>control</w:t>
      </w:r>
      <w:r w:rsidR="00540B0C">
        <w:rPr>
          <w:sz w:val="24"/>
          <w:szCs w:val="24"/>
        </w:rPr>
        <w:t xml:space="preserve"> group was </w:t>
      </w:r>
      <w:r w:rsidR="00DC00D2">
        <w:rPr>
          <w:sz w:val="24"/>
          <w:szCs w:val="24"/>
        </w:rPr>
        <w:t xml:space="preserve">higher </w:t>
      </w:r>
      <w:r w:rsidR="00540B0C">
        <w:rPr>
          <w:sz w:val="24"/>
          <w:szCs w:val="24"/>
        </w:rPr>
        <w:t xml:space="preserve">than that of the </w:t>
      </w:r>
      <w:r w:rsidR="00DC00D2">
        <w:rPr>
          <w:sz w:val="24"/>
          <w:szCs w:val="24"/>
        </w:rPr>
        <w:t>treatment</w:t>
      </w:r>
      <w:r w:rsidR="00540B0C">
        <w:rPr>
          <w:sz w:val="24"/>
          <w:szCs w:val="24"/>
        </w:rPr>
        <w:t xml:space="preserve"> group. </w:t>
      </w:r>
      <w:r w:rsidR="00744706">
        <w:rPr>
          <w:sz w:val="24"/>
          <w:szCs w:val="24"/>
        </w:rPr>
        <w:t xml:space="preserve">Active and passive restoration practices are represented by different colors, </w:t>
      </w:r>
      <w:r w:rsidR="000F6DB2">
        <w:rPr>
          <w:sz w:val="24"/>
          <w:szCs w:val="24"/>
        </w:rPr>
        <w:t xml:space="preserve">color </w:t>
      </w:r>
      <w:r w:rsidR="00744706">
        <w:rPr>
          <w:sz w:val="24"/>
          <w:szCs w:val="24"/>
        </w:rPr>
        <w:t>references are at the right of the plot.</w:t>
      </w:r>
    </w:p>
    <w:p w14:paraId="6FCB7A85" w14:textId="20EF47D7" w:rsidR="0096116C" w:rsidRDefault="0096116C" w:rsidP="00FD48F1">
      <w:pPr>
        <w:pStyle w:val="Legend"/>
        <w:rPr>
          <w:ins w:id="27" w:author="zenrunner" w:date="2019-04-06T13:27:00Z"/>
        </w:rPr>
      </w:pPr>
    </w:p>
    <w:p w14:paraId="120D8868" w14:textId="081EE768" w:rsidR="00CC666A" w:rsidRDefault="00CC666A" w:rsidP="006506D2">
      <w:pPr>
        <w:autoSpaceDE w:val="0"/>
        <w:autoSpaceDN w:val="0"/>
        <w:adjustRightInd w:val="0"/>
        <w:rPr>
          <w:noProof/>
        </w:rPr>
      </w:pPr>
    </w:p>
    <w:p w14:paraId="051996C4" w14:textId="701A5A12" w:rsidR="00EA0FE6" w:rsidRPr="00EA0FE6" w:rsidRDefault="00EA0FE6" w:rsidP="00EA0FE6"/>
    <w:p w14:paraId="05272973" w14:textId="5B22D5EA" w:rsidR="00EA0FE6" w:rsidRPr="00EA0FE6" w:rsidRDefault="002F0C50" w:rsidP="00EA0FE6">
      <w:r>
        <w:rPr>
          <w:noProof/>
        </w:rPr>
        <w:drawing>
          <wp:inline distT="0" distB="0" distL="0" distR="0" wp14:anchorId="1AE28E02" wp14:editId="5D6E53E1">
            <wp:extent cx="5943600" cy="330581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181256E9" w14:textId="129CD801" w:rsidR="00EA0FE6" w:rsidRPr="00EA0FE6" w:rsidRDefault="00EA0FE6" w:rsidP="00EA0FE6"/>
    <w:p w14:paraId="26174A0C" w14:textId="6680843A" w:rsidR="00EA0FE6" w:rsidRPr="00EA0FE6" w:rsidRDefault="00EA0FE6" w:rsidP="00EA0FE6"/>
    <w:p w14:paraId="6B5D850D" w14:textId="7DC637B5" w:rsidR="00EA0FE6" w:rsidRPr="00EA0FE6" w:rsidRDefault="00EA0FE6" w:rsidP="00EA0FE6"/>
    <w:p w14:paraId="0D8D5A99" w14:textId="77777777" w:rsidR="00C72CCC" w:rsidRDefault="00C72CCC" w:rsidP="00EA0FE6">
      <w:pPr>
        <w:rPr>
          <w:noProof/>
          <w:sz w:val="24"/>
          <w:szCs w:val="24"/>
        </w:rPr>
      </w:pPr>
    </w:p>
    <w:p w14:paraId="1732F0DC" w14:textId="77777777" w:rsidR="00C72CCC" w:rsidRDefault="00C72CCC" w:rsidP="00EA0FE6">
      <w:pPr>
        <w:rPr>
          <w:noProof/>
          <w:sz w:val="24"/>
          <w:szCs w:val="24"/>
        </w:rPr>
      </w:pPr>
    </w:p>
    <w:p w14:paraId="2EE0860D" w14:textId="4845E02F" w:rsidR="00EA0FE6" w:rsidRDefault="00C72CCC" w:rsidP="00C72CCC">
      <w:pPr>
        <w:spacing w:line="480" w:lineRule="auto"/>
        <w:rPr>
          <w:noProof/>
        </w:rPr>
      </w:pPr>
      <w:r w:rsidRPr="00C72CCC">
        <w:rPr>
          <w:b/>
          <w:noProof/>
          <w:sz w:val="24"/>
          <w:szCs w:val="24"/>
        </w:rPr>
        <w:lastRenderedPageBreak/>
        <w:t>Fig. S1.</w:t>
      </w:r>
      <w:r w:rsidRPr="00C72CCC">
        <w:rPr>
          <w:noProof/>
          <w:sz w:val="24"/>
          <w:szCs w:val="24"/>
        </w:rPr>
        <w:t xml:space="preserve"> </w:t>
      </w:r>
      <w:r w:rsidR="004747E0">
        <w:rPr>
          <w:noProof/>
          <w:sz w:val="24"/>
          <w:szCs w:val="24"/>
        </w:rPr>
        <w:t>D</w:t>
      </w:r>
      <w:r w:rsidRPr="00C72CCC">
        <w:rPr>
          <w:noProof/>
          <w:sz w:val="24"/>
          <w:szCs w:val="24"/>
        </w:rPr>
        <w:t xml:space="preserve">isturbances reported </w:t>
      </w:r>
      <w:r>
        <w:rPr>
          <w:noProof/>
          <w:sz w:val="24"/>
          <w:szCs w:val="24"/>
        </w:rPr>
        <w:t>in drylands globally</w:t>
      </w:r>
      <w:r w:rsidR="00591464">
        <w:rPr>
          <w:noProof/>
          <w:sz w:val="24"/>
          <w:szCs w:val="24"/>
        </w:rPr>
        <w:t xml:space="preserve"> and the category of restoration implemented (active or passive)</w:t>
      </w:r>
      <w:r>
        <w:rPr>
          <w:noProof/>
          <w:sz w:val="24"/>
          <w:szCs w:val="24"/>
        </w:rPr>
        <w:t xml:space="preserve">. The </w:t>
      </w:r>
      <w:r w:rsidRPr="004C55B1">
        <w:rPr>
          <w:i/>
          <w:noProof/>
          <w:sz w:val="24"/>
          <w:szCs w:val="24"/>
        </w:rPr>
        <w:t>y</w:t>
      </w:r>
      <w:r>
        <w:rPr>
          <w:noProof/>
          <w:sz w:val="24"/>
          <w:szCs w:val="24"/>
        </w:rPr>
        <w:t xml:space="preserve">- axis represents the frequency of </w:t>
      </w:r>
      <w:r w:rsidR="004C55B1">
        <w:rPr>
          <w:noProof/>
          <w:sz w:val="24"/>
          <w:szCs w:val="24"/>
        </w:rPr>
        <w:t>studies</w:t>
      </w:r>
      <w:r>
        <w:rPr>
          <w:noProof/>
          <w:sz w:val="24"/>
          <w:szCs w:val="24"/>
        </w:rPr>
        <w:t xml:space="preserve"> that reported each disturbance. </w:t>
      </w:r>
      <w:r w:rsidR="00591464">
        <w:rPr>
          <w:noProof/>
          <w:sz w:val="24"/>
          <w:szCs w:val="24"/>
        </w:rPr>
        <w:t>L</w:t>
      </w:r>
      <w:r w:rsidR="004C55B1">
        <w:rPr>
          <w:noProof/>
          <w:sz w:val="24"/>
          <w:szCs w:val="24"/>
        </w:rPr>
        <w:t>ight blue represent</w:t>
      </w:r>
      <w:r w:rsidR="00591464">
        <w:rPr>
          <w:noProof/>
          <w:sz w:val="24"/>
          <w:szCs w:val="24"/>
        </w:rPr>
        <w:t>s the frequency of s</w:t>
      </w:r>
      <w:r w:rsidR="004C55B1">
        <w:rPr>
          <w:noProof/>
          <w:sz w:val="24"/>
          <w:szCs w:val="24"/>
        </w:rPr>
        <w:t>tudies</w:t>
      </w:r>
      <w:r w:rsidR="00591464">
        <w:rPr>
          <w:noProof/>
          <w:sz w:val="24"/>
          <w:szCs w:val="24"/>
        </w:rPr>
        <w:t xml:space="preserve"> that implemented </w:t>
      </w:r>
      <w:r w:rsidR="004C55B1">
        <w:rPr>
          <w:noProof/>
          <w:sz w:val="24"/>
          <w:szCs w:val="24"/>
        </w:rPr>
        <w:t xml:space="preserve">active restoration interventions, while dark blue </w:t>
      </w:r>
      <w:r w:rsidR="00591464">
        <w:rPr>
          <w:noProof/>
          <w:sz w:val="24"/>
          <w:szCs w:val="24"/>
        </w:rPr>
        <w:t>represents passive restoration</w:t>
      </w:r>
      <w:r w:rsidR="00DC00D2" w:rsidRPr="00DC00D2">
        <w:rPr>
          <w:noProof/>
          <w:sz w:val="24"/>
          <w:szCs w:val="24"/>
        </w:rPr>
        <w:t xml:space="preserve"> </w:t>
      </w:r>
      <w:r w:rsidR="00DC00D2">
        <w:rPr>
          <w:noProof/>
          <w:sz w:val="24"/>
          <w:szCs w:val="24"/>
        </w:rPr>
        <w:t>studies</w:t>
      </w:r>
      <w:r w:rsidR="00591464">
        <w:rPr>
          <w:noProof/>
          <w:sz w:val="24"/>
          <w:szCs w:val="24"/>
        </w:rPr>
        <w:t xml:space="preserve">. </w:t>
      </w:r>
    </w:p>
    <w:p w14:paraId="2A1099DF" w14:textId="7B7ADC11" w:rsidR="00EA0FE6" w:rsidRPr="00EA0FE6" w:rsidRDefault="00EA0FE6" w:rsidP="00DB6C89">
      <w:pPr>
        <w:autoSpaceDE w:val="0"/>
        <w:autoSpaceDN w:val="0"/>
        <w:adjustRightInd w:val="0"/>
      </w:pPr>
      <w:r>
        <w:tab/>
      </w:r>
    </w:p>
    <w:p w14:paraId="5155A5AF" w14:textId="4173C9D5" w:rsidR="00CC666A" w:rsidRDefault="004747E0" w:rsidP="00FD48F1">
      <w:pPr>
        <w:pStyle w:val="Legend"/>
      </w:pPr>
      <w:r>
        <w:rPr>
          <w:noProof/>
        </w:rPr>
        <w:drawing>
          <wp:inline distT="0" distB="0" distL="0" distR="0" wp14:anchorId="6B648C95" wp14:editId="386DB7AB">
            <wp:extent cx="5943600" cy="330581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5810"/>
                    </a:xfrm>
                    <a:prstGeom prst="rect">
                      <a:avLst/>
                    </a:prstGeom>
                    <a:noFill/>
                    <a:ln>
                      <a:noFill/>
                    </a:ln>
                  </pic:spPr>
                </pic:pic>
              </a:graphicData>
            </a:graphic>
          </wp:inline>
        </w:drawing>
      </w:r>
    </w:p>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5C47DC48" w14:textId="77777777" w:rsidR="00BC4FF7" w:rsidRDefault="00BC4FF7" w:rsidP="00572CA8">
      <w:pPr>
        <w:tabs>
          <w:tab w:val="left" w:pos="2020"/>
        </w:tabs>
        <w:rPr>
          <w:sz w:val="24"/>
          <w:szCs w:val="24"/>
        </w:rPr>
      </w:pPr>
    </w:p>
    <w:p w14:paraId="2B79882A" w14:textId="77777777" w:rsidR="00BC4FF7" w:rsidRDefault="00BC4FF7" w:rsidP="00572CA8">
      <w:pPr>
        <w:tabs>
          <w:tab w:val="left" w:pos="2020"/>
        </w:tabs>
        <w:rPr>
          <w:sz w:val="24"/>
          <w:szCs w:val="24"/>
        </w:rPr>
      </w:pPr>
    </w:p>
    <w:p w14:paraId="35E68AFE" w14:textId="77777777" w:rsidR="00BC4FF7" w:rsidRDefault="00BC4FF7" w:rsidP="00572CA8">
      <w:pPr>
        <w:tabs>
          <w:tab w:val="left" w:pos="2020"/>
        </w:tabs>
        <w:rPr>
          <w:sz w:val="24"/>
          <w:szCs w:val="24"/>
        </w:rPr>
      </w:pPr>
    </w:p>
    <w:p w14:paraId="2C823EEC" w14:textId="77777777" w:rsidR="00BC4FF7" w:rsidRDefault="00BC4FF7" w:rsidP="00572CA8">
      <w:pPr>
        <w:tabs>
          <w:tab w:val="left" w:pos="2020"/>
        </w:tabs>
        <w:rPr>
          <w:sz w:val="24"/>
          <w:szCs w:val="24"/>
        </w:rPr>
      </w:pPr>
    </w:p>
    <w:p w14:paraId="569D324A" w14:textId="64CC11BE" w:rsidR="009D32C4" w:rsidRDefault="003F4EB2" w:rsidP="004A1B03">
      <w:pPr>
        <w:tabs>
          <w:tab w:val="left" w:pos="2020"/>
        </w:tabs>
        <w:spacing w:line="480" w:lineRule="auto"/>
        <w:rPr>
          <w:sz w:val="24"/>
          <w:szCs w:val="24"/>
        </w:rPr>
      </w:pPr>
      <w:r w:rsidRPr="004A1B03">
        <w:rPr>
          <w:b/>
          <w:sz w:val="24"/>
          <w:szCs w:val="24"/>
        </w:rPr>
        <w:t>Fig. S2</w:t>
      </w:r>
      <w:r w:rsidRPr="00572CA8">
        <w:rPr>
          <w:sz w:val="24"/>
          <w:szCs w:val="24"/>
        </w:rPr>
        <w:t xml:space="preserve"> </w:t>
      </w:r>
      <w:commentRangeStart w:id="28"/>
      <w:r w:rsidR="004A1B03">
        <w:rPr>
          <w:sz w:val="24"/>
          <w:szCs w:val="24"/>
        </w:rPr>
        <w:t xml:space="preserve">PRISMA </w:t>
      </w:r>
      <w:commentRangeEnd w:id="28"/>
      <w:r w:rsidR="004A1B03">
        <w:rPr>
          <w:rStyle w:val="CommentReference"/>
          <w:rFonts w:eastAsia="Times New Roman"/>
        </w:rPr>
        <w:commentReference w:id="28"/>
      </w:r>
      <w:r w:rsidR="004A1B03">
        <w:rPr>
          <w:sz w:val="24"/>
          <w:szCs w:val="24"/>
        </w:rPr>
        <w:t>(P</w:t>
      </w:r>
      <w:r w:rsidR="009D32C4">
        <w:rPr>
          <w:sz w:val="24"/>
          <w:szCs w:val="24"/>
        </w:rPr>
        <w:t xml:space="preserve">referred </w:t>
      </w:r>
      <w:r w:rsidR="004A1B03">
        <w:rPr>
          <w:sz w:val="24"/>
          <w:szCs w:val="24"/>
        </w:rPr>
        <w:t xml:space="preserve">Reporting Items for Systematic Reviews and Meta-Analyses) report of a meta-analysis </w:t>
      </w:r>
      <w:r w:rsidR="004A1B03" w:rsidRPr="004A1B03">
        <w:rPr>
          <w:sz w:val="24"/>
          <w:szCs w:val="24"/>
        </w:rPr>
        <w:t>comparing categories of restoration (active versus passive) and individual restoration practices in dryland ecosystems</w:t>
      </w:r>
      <w:r w:rsidR="004A1B03">
        <w:rPr>
          <w:sz w:val="24"/>
          <w:szCs w:val="24"/>
        </w:rPr>
        <w:t xml:space="preserve"> globally. </w:t>
      </w:r>
    </w:p>
    <w:p w14:paraId="28F50A13" w14:textId="77777777" w:rsidR="009D32C4" w:rsidRDefault="009D32C4" w:rsidP="003F4EB2">
      <w:pPr>
        <w:tabs>
          <w:tab w:val="left" w:pos="2020"/>
        </w:tabs>
        <w:rPr>
          <w:sz w:val="24"/>
          <w:szCs w:val="24"/>
        </w:rPr>
      </w:pPr>
    </w:p>
    <w:p w14:paraId="266D7662" w14:textId="77777777" w:rsidR="00BC4FF7" w:rsidRDefault="00BC4FF7" w:rsidP="00572CA8">
      <w:pPr>
        <w:tabs>
          <w:tab w:val="left" w:pos="2020"/>
        </w:tabs>
        <w:rPr>
          <w:sz w:val="24"/>
          <w:szCs w:val="24"/>
        </w:rPr>
      </w:pPr>
    </w:p>
    <w:p w14:paraId="7087A750" w14:textId="77777777" w:rsidR="00BC4FF7" w:rsidRDefault="00BC4FF7" w:rsidP="00572CA8">
      <w:pPr>
        <w:tabs>
          <w:tab w:val="left" w:pos="2020"/>
        </w:tabs>
        <w:rPr>
          <w:sz w:val="24"/>
          <w:szCs w:val="24"/>
        </w:rPr>
      </w:pPr>
    </w:p>
    <w:p w14:paraId="2E990E0E" w14:textId="77777777" w:rsidR="00BC4FF7" w:rsidRDefault="00BC4FF7" w:rsidP="00572CA8">
      <w:pPr>
        <w:tabs>
          <w:tab w:val="left" w:pos="2020"/>
        </w:tabs>
        <w:rPr>
          <w:sz w:val="24"/>
          <w:szCs w:val="24"/>
        </w:rPr>
      </w:pPr>
    </w:p>
    <w:p w14:paraId="58224105" w14:textId="77777777" w:rsidR="00BC4FF7" w:rsidRDefault="00BC4FF7" w:rsidP="00572CA8">
      <w:pPr>
        <w:tabs>
          <w:tab w:val="left" w:pos="2020"/>
        </w:tabs>
        <w:rPr>
          <w:sz w:val="24"/>
          <w:szCs w:val="24"/>
        </w:rPr>
      </w:pPr>
    </w:p>
    <w:p w14:paraId="204557F4" w14:textId="59F10878" w:rsidR="00572CA8" w:rsidRDefault="00572CA8" w:rsidP="006872D6">
      <w:pPr>
        <w:tabs>
          <w:tab w:val="left" w:pos="2020"/>
        </w:tabs>
        <w:spacing w:line="480" w:lineRule="auto"/>
        <w:rPr>
          <w:sz w:val="24"/>
          <w:szCs w:val="24"/>
        </w:rPr>
      </w:pPr>
      <w:r w:rsidRPr="003F4EB2">
        <w:rPr>
          <w:b/>
          <w:sz w:val="24"/>
          <w:szCs w:val="24"/>
        </w:rPr>
        <w:lastRenderedPageBreak/>
        <w:t>Table S</w:t>
      </w:r>
      <w:r w:rsidR="004518CF" w:rsidRPr="003F4EB2">
        <w:rPr>
          <w:b/>
          <w:sz w:val="24"/>
          <w:szCs w:val="24"/>
        </w:rPr>
        <w:t>1</w:t>
      </w:r>
      <w:r w:rsidR="003F4EB2" w:rsidRPr="003F4EB2">
        <w:rPr>
          <w:b/>
          <w:sz w:val="24"/>
          <w:szCs w:val="24"/>
        </w:rPr>
        <w:t>.</w:t>
      </w:r>
      <w:r w:rsidR="003F4EB2">
        <w:rPr>
          <w:sz w:val="24"/>
          <w:szCs w:val="24"/>
        </w:rPr>
        <w:t xml:space="preserve"> List of </w:t>
      </w:r>
      <w:r w:rsidR="006872D6">
        <w:rPr>
          <w:sz w:val="24"/>
          <w:szCs w:val="24"/>
        </w:rPr>
        <w:t xml:space="preserve">restoration practices and outcomes included in a meta-analysis comparing categories of restoration (active </w:t>
      </w:r>
      <w:r w:rsidR="00DC00D2">
        <w:rPr>
          <w:sz w:val="24"/>
          <w:szCs w:val="24"/>
        </w:rPr>
        <w:t>versus</w:t>
      </w:r>
      <w:r w:rsidR="006872D6">
        <w:rPr>
          <w:sz w:val="24"/>
          <w:szCs w:val="24"/>
        </w:rPr>
        <w:t xml:space="preserve"> passive) and individual techniques for restoration in drylands globally. </w:t>
      </w:r>
      <w:r w:rsidR="00443DAA">
        <w:rPr>
          <w:sz w:val="24"/>
          <w:szCs w:val="24"/>
        </w:rPr>
        <w:t xml:space="preserve">Number of entries indicates the number of independent variables and data entries obtained for each restoration technique from the studies included in the meta-analysis. </w:t>
      </w:r>
    </w:p>
    <w:p w14:paraId="60B80BDF" w14:textId="54FFE72A" w:rsidR="003F4EB2" w:rsidRDefault="003F4EB2" w:rsidP="00407998">
      <w:pPr>
        <w:tabs>
          <w:tab w:val="left" w:pos="2020"/>
        </w:tabs>
        <w:rPr>
          <w:sz w:val="24"/>
          <w:szCs w:val="24"/>
        </w:rPr>
      </w:pPr>
    </w:p>
    <w:p w14:paraId="78541736" w14:textId="77777777" w:rsidR="003F4EB2" w:rsidRDefault="003F4EB2" w:rsidP="00407998">
      <w:pPr>
        <w:tabs>
          <w:tab w:val="left" w:pos="2020"/>
        </w:tabs>
        <w:rPr>
          <w:sz w:val="24"/>
          <w:szCs w:val="24"/>
        </w:rPr>
      </w:pPr>
    </w:p>
    <w:tbl>
      <w:tblPr>
        <w:tblStyle w:val="TableGrid"/>
        <w:tblW w:w="0" w:type="auto"/>
        <w:tblLook w:val="04A0" w:firstRow="1" w:lastRow="0" w:firstColumn="1" w:lastColumn="0" w:noHBand="0" w:noVBand="1"/>
      </w:tblPr>
      <w:tblGrid>
        <w:gridCol w:w="1641"/>
        <w:gridCol w:w="1935"/>
        <w:gridCol w:w="1243"/>
        <w:gridCol w:w="3847"/>
        <w:gridCol w:w="910"/>
      </w:tblGrid>
      <w:tr w:rsidR="00BC4FF7" w14:paraId="0B71C432" w14:textId="77777777" w:rsidTr="00070080">
        <w:tc>
          <w:tcPr>
            <w:tcW w:w="1668" w:type="dxa"/>
            <w:tcBorders>
              <w:top w:val="single" w:sz="4" w:space="0" w:color="auto"/>
              <w:left w:val="single" w:sz="4" w:space="0" w:color="auto"/>
              <w:bottom w:val="single" w:sz="4" w:space="0" w:color="auto"/>
              <w:right w:val="nil"/>
            </w:tcBorders>
            <w:shd w:val="clear" w:color="auto" w:fill="EEECE1" w:themeFill="background2"/>
          </w:tcPr>
          <w:p w14:paraId="47C7D279" w14:textId="0763F3FC"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Categor</w:t>
            </w:r>
            <w:r w:rsidR="009918A5" w:rsidRPr="00070080">
              <w:rPr>
                <w:rFonts w:ascii="Times New Roman" w:hAnsi="Times New Roman" w:cs="Times New Roman"/>
                <w:b/>
                <w:sz w:val="24"/>
                <w:szCs w:val="24"/>
              </w:rPr>
              <w:t>ies</w:t>
            </w:r>
            <w:r w:rsidRPr="00070080">
              <w:rPr>
                <w:rFonts w:ascii="Times New Roman" w:hAnsi="Times New Roman" w:cs="Times New Roman"/>
                <w:b/>
                <w:sz w:val="24"/>
                <w:szCs w:val="24"/>
              </w:rPr>
              <w:t xml:space="preserve"> of </w:t>
            </w:r>
            <w:r w:rsidR="00070080">
              <w:rPr>
                <w:rFonts w:ascii="Times New Roman" w:hAnsi="Times New Roman" w:cs="Times New Roman"/>
                <w:b/>
                <w:sz w:val="24"/>
                <w:szCs w:val="24"/>
              </w:rPr>
              <w:t>r</w:t>
            </w:r>
            <w:r w:rsidRPr="00070080">
              <w:rPr>
                <w:rFonts w:ascii="Times New Roman" w:hAnsi="Times New Roman" w:cs="Times New Roman"/>
                <w:b/>
                <w:sz w:val="24"/>
                <w:szCs w:val="24"/>
              </w:rPr>
              <w:t>estoration</w:t>
            </w:r>
          </w:p>
        </w:tc>
        <w:tc>
          <w:tcPr>
            <w:tcW w:w="1984" w:type="dxa"/>
            <w:tcBorders>
              <w:top w:val="single" w:sz="4" w:space="0" w:color="auto"/>
              <w:left w:val="nil"/>
              <w:bottom w:val="single" w:sz="4" w:space="0" w:color="auto"/>
              <w:right w:val="nil"/>
            </w:tcBorders>
            <w:shd w:val="clear" w:color="auto" w:fill="EEECE1" w:themeFill="background2"/>
          </w:tcPr>
          <w:p w14:paraId="57E24CB0" w14:textId="05562175" w:rsidR="00BC4FF7" w:rsidRPr="00070080" w:rsidRDefault="00BC4FF7"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practice</w:t>
            </w:r>
            <w:r w:rsidR="006872D6" w:rsidRPr="00070080">
              <w:rPr>
                <w:rFonts w:ascii="Times New Roman" w:hAnsi="Times New Roman" w:cs="Times New Roman"/>
                <w:b/>
                <w:sz w:val="24"/>
                <w:szCs w:val="24"/>
              </w:rPr>
              <w:t>s</w:t>
            </w:r>
          </w:p>
        </w:tc>
        <w:tc>
          <w:tcPr>
            <w:tcW w:w="992" w:type="dxa"/>
            <w:tcBorders>
              <w:top w:val="single" w:sz="4" w:space="0" w:color="auto"/>
              <w:left w:val="nil"/>
              <w:bottom w:val="single" w:sz="4" w:space="0" w:color="auto"/>
              <w:right w:val="nil"/>
            </w:tcBorders>
            <w:shd w:val="clear" w:color="auto" w:fill="EEECE1" w:themeFill="background2"/>
            <w:vAlign w:val="center"/>
          </w:tcPr>
          <w:p w14:paraId="1FA4E8E3" w14:textId="55C588CC" w:rsidR="00BC4FF7" w:rsidRPr="00070080" w:rsidRDefault="00BC4FF7" w:rsidP="00350B66">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Outcome</w:t>
            </w:r>
            <w:r w:rsidR="006872D6" w:rsidRPr="00070080">
              <w:rPr>
                <w:rFonts w:ascii="Times New Roman" w:hAnsi="Times New Roman" w:cs="Times New Roman"/>
                <w:b/>
                <w:sz w:val="24"/>
                <w:szCs w:val="24"/>
              </w:rPr>
              <w:t>s</w:t>
            </w:r>
          </w:p>
        </w:tc>
        <w:tc>
          <w:tcPr>
            <w:tcW w:w="4073" w:type="dxa"/>
            <w:tcBorders>
              <w:top w:val="single" w:sz="4" w:space="0" w:color="auto"/>
              <w:left w:val="nil"/>
              <w:bottom w:val="single" w:sz="4" w:space="0" w:color="auto"/>
              <w:right w:val="nil"/>
            </w:tcBorders>
            <w:shd w:val="clear" w:color="auto" w:fill="EEECE1" w:themeFill="background2"/>
            <w:vAlign w:val="center"/>
          </w:tcPr>
          <w:p w14:paraId="148703FD" w14:textId="03955A19" w:rsidR="00BC4FF7" w:rsidRPr="00070080" w:rsidRDefault="00350B66" w:rsidP="00070080">
            <w:pPr>
              <w:tabs>
                <w:tab w:val="left" w:pos="2020"/>
              </w:tabs>
              <w:jc w:val="center"/>
              <w:rPr>
                <w:rFonts w:ascii="Times New Roman" w:hAnsi="Times New Roman" w:cs="Times New Roman"/>
                <w:b/>
                <w:sz w:val="24"/>
                <w:szCs w:val="24"/>
              </w:rPr>
            </w:pPr>
            <w:r w:rsidRPr="00070080">
              <w:rPr>
                <w:rFonts w:ascii="Times New Roman" w:hAnsi="Times New Roman" w:cs="Times New Roman"/>
                <w:b/>
                <w:sz w:val="24"/>
                <w:szCs w:val="24"/>
              </w:rPr>
              <w:t>Restoration t</w:t>
            </w:r>
            <w:r w:rsidR="00BC4FF7" w:rsidRPr="00070080">
              <w:rPr>
                <w:rFonts w:ascii="Times New Roman" w:hAnsi="Times New Roman" w:cs="Times New Roman"/>
                <w:b/>
                <w:sz w:val="24"/>
                <w:szCs w:val="24"/>
              </w:rPr>
              <w:t>echnique</w:t>
            </w:r>
            <w:r w:rsidR="006872D6" w:rsidRPr="00070080">
              <w:rPr>
                <w:rFonts w:ascii="Times New Roman" w:hAnsi="Times New Roman" w:cs="Times New Roman"/>
                <w:b/>
                <w:sz w:val="24"/>
                <w:szCs w:val="24"/>
              </w:rPr>
              <w:t>s</w:t>
            </w:r>
          </w:p>
        </w:tc>
        <w:tc>
          <w:tcPr>
            <w:tcW w:w="859" w:type="dxa"/>
            <w:tcBorders>
              <w:top w:val="single" w:sz="4" w:space="0" w:color="auto"/>
              <w:left w:val="nil"/>
              <w:bottom w:val="single" w:sz="4" w:space="0" w:color="auto"/>
              <w:right w:val="single" w:sz="4" w:space="0" w:color="auto"/>
            </w:tcBorders>
            <w:shd w:val="clear" w:color="auto" w:fill="EEECE1" w:themeFill="background2"/>
          </w:tcPr>
          <w:p w14:paraId="1AB0CB3E" w14:textId="45AFD7E9" w:rsidR="00BC4FF7" w:rsidRPr="00070080" w:rsidRDefault="00BC4FF7" w:rsidP="00407998">
            <w:pPr>
              <w:tabs>
                <w:tab w:val="left" w:pos="2020"/>
              </w:tabs>
              <w:rPr>
                <w:rFonts w:ascii="Times New Roman" w:hAnsi="Times New Roman" w:cs="Times New Roman"/>
                <w:b/>
                <w:sz w:val="24"/>
                <w:szCs w:val="24"/>
              </w:rPr>
            </w:pPr>
            <w:r w:rsidRPr="00070080">
              <w:rPr>
                <w:rFonts w:ascii="Times New Roman" w:hAnsi="Times New Roman" w:cs="Times New Roman"/>
                <w:b/>
                <w:sz w:val="24"/>
                <w:szCs w:val="24"/>
              </w:rPr>
              <w:t>No. of entries</w:t>
            </w:r>
          </w:p>
        </w:tc>
      </w:tr>
      <w:tr w:rsidR="003F4EB2" w14:paraId="0C496BF3" w14:textId="77777777" w:rsidTr="00070080">
        <w:tc>
          <w:tcPr>
            <w:tcW w:w="1668" w:type="dxa"/>
            <w:vMerge w:val="restart"/>
            <w:tcBorders>
              <w:top w:val="single" w:sz="4" w:space="0" w:color="auto"/>
              <w:left w:val="single" w:sz="4" w:space="0" w:color="auto"/>
              <w:bottom w:val="single" w:sz="4" w:space="0" w:color="auto"/>
              <w:right w:val="single" w:sz="4" w:space="0" w:color="auto"/>
            </w:tcBorders>
            <w:vAlign w:val="center"/>
          </w:tcPr>
          <w:p w14:paraId="26806E42" w14:textId="62C3A93A" w:rsidR="003F4EB2" w:rsidRPr="003F4EB2" w:rsidRDefault="003F4EB2" w:rsidP="00350B66">
            <w:pPr>
              <w:tabs>
                <w:tab w:val="left" w:pos="2020"/>
              </w:tabs>
              <w:jc w:val="center"/>
              <w:rPr>
                <w:rFonts w:ascii="Times New Roman" w:hAnsi="Times New Roman" w:cs="Times New Roman"/>
                <w:sz w:val="28"/>
                <w:szCs w:val="28"/>
              </w:rPr>
            </w:pPr>
            <w:r w:rsidRPr="003F4EB2">
              <w:rPr>
                <w:rFonts w:ascii="Times New Roman" w:hAnsi="Times New Roman" w:cs="Times New Roman"/>
                <w:sz w:val="28"/>
                <w:szCs w:val="28"/>
              </w:rPr>
              <w:t>Active</w:t>
            </w:r>
          </w:p>
        </w:tc>
        <w:tc>
          <w:tcPr>
            <w:tcW w:w="1984" w:type="dxa"/>
            <w:vMerge w:val="restart"/>
            <w:tcBorders>
              <w:top w:val="single" w:sz="4" w:space="0" w:color="auto"/>
              <w:left w:val="single" w:sz="4" w:space="0" w:color="auto"/>
              <w:right w:val="single" w:sz="4" w:space="0" w:color="auto"/>
            </w:tcBorders>
            <w:vAlign w:val="center"/>
          </w:tcPr>
          <w:p w14:paraId="2812A761" w14:textId="5B50378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top w:val="single" w:sz="4" w:space="0" w:color="auto"/>
              <w:left w:val="single" w:sz="4" w:space="0" w:color="auto"/>
            </w:tcBorders>
          </w:tcPr>
          <w:p w14:paraId="6EAC0010" w14:textId="4087FD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Borders>
              <w:top w:val="single" w:sz="4" w:space="0" w:color="auto"/>
            </w:tcBorders>
          </w:tcPr>
          <w:p w14:paraId="578B5F1F" w14:textId="54E4972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addition, top soil removal, seeding</w:t>
            </w:r>
          </w:p>
        </w:tc>
        <w:tc>
          <w:tcPr>
            <w:tcW w:w="859" w:type="dxa"/>
            <w:tcBorders>
              <w:top w:val="single" w:sz="4" w:space="0" w:color="auto"/>
            </w:tcBorders>
          </w:tcPr>
          <w:p w14:paraId="18CD051A" w14:textId="1C0B1E0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45</w:t>
            </w:r>
          </w:p>
        </w:tc>
      </w:tr>
      <w:tr w:rsidR="003F4EB2" w14:paraId="0620CE5B" w14:textId="77777777" w:rsidTr="003F4EB2">
        <w:tc>
          <w:tcPr>
            <w:tcW w:w="1668" w:type="dxa"/>
            <w:vMerge/>
            <w:tcBorders>
              <w:left w:val="single" w:sz="4" w:space="0" w:color="auto"/>
              <w:bottom w:val="single" w:sz="4" w:space="0" w:color="auto"/>
              <w:right w:val="single" w:sz="4" w:space="0" w:color="auto"/>
            </w:tcBorders>
          </w:tcPr>
          <w:p w14:paraId="77BEF0E9"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732D1E37" w14:textId="24C7739B"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4ED22B0" w14:textId="6AADEE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38587369" w14:textId="001AD5E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carbon amendment</w:t>
            </w:r>
          </w:p>
        </w:tc>
        <w:tc>
          <w:tcPr>
            <w:tcW w:w="859" w:type="dxa"/>
          </w:tcPr>
          <w:p w14:paraId="345042D6" w14:textId="1F3812F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27</w:t>
            </w:r>
          </w:p>
        </w:tc>
      </w:tr>
      <w:tr w:rsidR="003F4EB2" w14:paraId="76DAD3E9" w14:textId="77777777" w:rsidTr="003F4EB2">
        <w:tc>
          <w:tcPr>
            <w:tcW w:w="1668" w:type="dxa"/>
            <w:vMerge/>
            <w:tcBorders>
              <w:left w:val="single" w:sz="4" w:space="0" w:color="auto"/>
              <w:bottom w:val="single" w:sz="4" w:space="0" w:color="auto"/>
              <w:right w:val="single" w:sz="4" w:space="0" w:color="auto"/>
            </w:tcBorders>
          </w:tcPr>
          <w:p w14:paraId="33993EE5"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right w:val="single" w:sz="4" w:space="0" w:color="auto"/>
            </w:tcBorders>
          </w:tcPr>
          <w:p w14:paraId="190E95C2" w14:textId="12AAD9C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F9400A7" w14:textId="5E20C7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4BE9E3F4" w14:textId="04CF358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fertilization, biostimulants, seeding</w:t>
            </w:r>
          </w:p>
        </w:tc>
        <w:tc>
          <w:tcPr>
            <w:tcW w:w="859" w:type="dxa"/>
          </w:tcPr>
          <w:p w14:paraId="66DAE6F3" w14:textId="18743AF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48</w:t>
            </w:r>
          </w:p>
        </w:tc>
      </w:tr>
      <w:tr w:rsidR="003F4EB2" w14:paraId="3AB3B6A0" w14:textId="77777777" w:rsidTr="003F4EB2">
        <w:tc>
          <w:tcPr>
            <w:tcW w:w="1668" w:type="dxa"/>
            <w:vMerge/>
            <w:tcBorders>
              <w:left w:val="single" w:sz="4" w:space="0" w:color="auto"/>
              <w:bottom w:val="single" w:sz="4" w:space="0" w:color="auto"/>
              <w:right w:val="single" w:sz="4" w:space="0" w:color="auto"/>
            </w:tcBorders>
          </w:tcPr>
          <w:p w14:paraId="44009777" w14:textId="77777777" w:rsidR="003F4EB2" w:rsidRPr="00BC4FF7" w:rsidRDefault="003F4EB2" w:rsidP="00407998">
            <w:pPr>
              <w:tabs>
                <w:tab w:val="left" w:pos="2020"/>
              </w:tabs>
              <w:rPr>
                <w:rFonts w:ascii="Times New Roman" w:hAnsi="Times New Roman" w:cs="Times New Roman"/>
                <w:sz w:val="24"/>
                <w:szCs w:val="24"/>
                <w:lang w:val="en-US"/>
              </w:rPr>
            </w:pPr>
          </w:p>
        </w:tc>
        <w:tc>
          <w:tcPr>
            <w:tcW w:w="1984" w:type="dxa"/>
            <w:vMerge/>
            <w:tcBorders>
              <w:left w:val="single" w:sz="4" w:space="0" w:color="auto"/>
              <w:bottom w:val="single" w:sz="4" w:space="0" w:color="auto"/>
              <w:right w:val="single" w:sz="4" w:space="0" w:color="auto"/>
            </w:tcBorders>
          </w:tcPr>
          <w:p w14:paraId="65BF99F4" w14:textId="3F7254C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2820ACC" w14:textId="5990EBB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51E4EFD4" w14:textId="15F7CFC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inoculation</w:t>
            </w:r>
          </w:p>
        </w:tc>
        <w:tc>
          <w:tcPr>
            <w:tcW w:w="859" w:type="dxa"/>
          </w:tcPr>
          <w:p w14:paraId="56D168F1" w14:textId="720162C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128</w:t>
            </w:r>
          </w:p>
        </w:tc>
      </w:tr>
      <w:tr w:rsidR="003F4EB2" w14:paraId="3FA090D5" w14:textId="77777777" w:rsidTr="003F4EB2">
        <w:tc>
          <w:tcPr>
            <w:tcW w:w="1668" w:type="dxa"/>
            <w:vMerge/>
            <w:tcBorders>
              <w:left w:val="single" w:sz="4" w:space="0" w:color="auto"/>
              <w:bottom w:val="single" w:sz="4" w:space="0" w:color="auto"/>
              <w:right w:val="single" w:sz="4" w:space="0" w:color="auto"/>
            </w:tcBorders>
          </w:tcPr>
          <w:p w14:paraId="1B71E022" w14:textId="77322727" w:rsidR="003F4EB2" w:rsidRPr="00BC4FF7"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AB0412E" w14:textId="070EA9A0"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vegetation</w:t>
            </w:r>
          </w:p>
        </w:tc>
        <w:tc>
          <w:tcPr>
            <w:tcW w:w="992" w:type="dxa"/>
            <w:tcBorders>
              <w:left w:val="single" w:sz="4" w:space="0" w:color="auto"/>
            </w:tcBorders>
          </w:tcPr>
          <w:p w14:paraId="56C170D4" w14:textId="0477BFD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56125D3D" w14:textId="1441DCE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burning, mowing</w:t>
            </w:r>
          </w:p>
        </w:tc>
        <w:tc>
          <w:tcPr>
            <w:tcW w:w="859" w:type="dxa"/>
          </w:tcPr>
          <w:p w14:paraId="198FE067" w14:textId="4C7E8E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24</w:t>
            </w:r>
          </w:p>
        </w:tc>
      </w:tr>
      <w:tr w:rsidR="003F4EB2" w14:paraId="36E95D36" w14:textId="77777777" w:rsidTr="003F4EB2">
        <w:tc>
          <w:tcPr>
            <w:tcW w:w="1668" w:type="dxa"/>
            <w:vMerge/>
            <w:tcBorders>
              <w:left w:val="single" w:sz="4" w:space="0" w:color="auto"/>
              <w:bottom w:val="single" w:sz="4" w:space="0" w:color="auto"/>
              <w:right w:val="single" w:sz="4" w:space="0" w:color="auto"/>
            </w:tcBorders>
          </w:tcPr>
          <w:p w14:paraId="0DE104D0"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0C825357" w14:textId="104437C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7EC3F7C9" w14:textId="55B24FD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vegetation</w:t>
            </w:r>
          </w:p>
        </w:tc>
        <w:tc>
          <w:tcPr>
            <w:tcW w:w="4073" w:type="dxa"/>
          </w:tcPr>
          <w:p w14:paraId="3F05C94A" w14:textId="33EBF09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mechanical disturbance, seeding</w:t>
            </w:r>
          </w:p>
        </w:tc>
        <w:tc>
          <w:tcPr>
            <w:tcW w:w="859" w:type="dxa"/>
          </w:tcPr>
          <w:p w14:paraId="5C07EBAE" w14:textId="60CB2FA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0EB6E8E4" w14:textId="77777777" w:rsidTr="003F4EB2">
        <w:tc>
          <w:tcPr>
            <w:tcW w:w="1668" w:type="dxa"/>
            <w:vMerge/>
            <w:tcBorders>
              <w:left w:val="single" w:sz="4" w:space="0" w:color="auto"/>
              <w:bottom w:val="single" w:sz="4" w:space="0" w:color="auto"/>
              <w:right w:val="single" w:sz="4" w:space="0" w:color="auto"/>
            </w:tcBorders>
          </w:tcPr>
          <w:p w14:paraId="31A9A2C8" w14:textId="77777777" w:rsidR="003F4EB2" w:rsidRPr="00BC4FF7" w:rsidRDefault="003F4EB2" w:rsidP="00407998">
            <w:pPr>
              <w:tabs>
                <w:tab w:val="left" w:pos="2020"/>
              </w:tabs>
              <w:rPr>
                <w:lang w:val="en-US"/>
              </w:rPr>
            </w:pPr>
          </w:p>
        </w:tc>
        <w:tc>
          <w:tcPr>
            <w:tcW w:w="1984" w:type="dxa"/>
            <w:vMerge/>
            <w:tcBorders>
              <w:left w:val="single" w:sz="4" w:space="0" w:color="auto"/>
              <w:right w:val="single" w:sz="4" w:space="0" w:color="auto"/>
            </w:tcBorders>
          </w:tcPr>
          <w:p w14:paraId="53D6950B" w14:textId="241CF22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6A209E49" w14:textId="2024A02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006547D1" w14:textId="6726C93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mowing</w:t>
            </w:r>
          </w:p>
        </w:tc>
        <w:tc>
          <w:tcPr>
            <w:tcW w:w="859" w:type="dxa"/>
          </w:tcPr>
          <w:p w14:paraId="4880C29D" w14:textId="0EBE310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w:t>
            </w:r>
          </w:p>
        </w:tc>
      </w:tr>
      <w:tr w:rsidR="003F4EB2" w14:paraId="6ACD95F8" w14:textId="77777777" w:rsidTr="003F4EB2">
        <w:tc>
          <w:tcPr>
            <w:tcW w:w="1668" w:type="dxa"/>
            <w:vMerge/>
            <w:tcBorders>
              <w:left w:val="single" w:sz="4" w:space="0" w:color="auto"/>
              <w:bottom w:val="single" w:sz="4" w:space="0" w:color="auto"/>
              <w:right w:val="single" w:sz="4" w:space="0" w:color="auto"/>
            </w:tcBorders>
          </w:tcPr>
          <w:p w14:paraId="6CB768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343611D" w14:textId="0581F39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AF18028" w14:textId="7102CD65"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habitat</w:t>
            </w:r>
          </w:p>
        </w:tc>
        <w:tc>
          <w:tcPr>
            <w:tcW w:w="4073" w:type="dxa"/>
          </w:tcPr>
          <w:p w14:paraId="7DCE6A93" w14:textId="7040DCD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72DB86C1" w14:textId="22FA9C68"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369</w:t>
            </w:r>
          </w:p>
        </w:tc>
      </w:tr>
      <w:tr w:rsidR="003F4EB2" w14:paraId="7DA6BF7D" w14:textId="77777777" w:rsidTr="003F4EB2">
        <w:tc>
          <w:tcPr>
            <w:tcW w:w="1668" w:type="dxa"/>
            <w:vMerge/>
            <w:tcBorders>
              <w:left w:val="single" w:sz="4" w:space="0" w:color="auto"/>
              <w:bottom w:val="single" w:sz="4" w:space="0" w:color="auto"/>
              <w:right w:val="single" w:sz="4" w:space="0" w:color="auto"/>
            </w:tcBorders>
          </w:tcPr>
          <w:p w14:paraId="0130ADE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438C32F0" w14:textId="6569ED1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748AE79E" w14:textId="10449934"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0FE49A2D" w14:textId="360F358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4FFB7AE7" w14:textId="0E8009E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26</w:t>
            </w:r>
          </w:p>
        </w:tc>
      </w:tr>
      <w:tr w:rsidR="003F4EB2" w14:paraId="560D080A" w14:textId="77777777" w:rsidTr="003F4EB2">
        <w:tc>
          <w:tcPr>
            <w:tcW w:w="1668" w:type="dxa"/>
            <w:vMerge/>
            <w:tcBorders>
              <w:left w:val="single" w:sz="4" w:space="0" w:color="auto"/>
              <w:bottom w:val="single" w:sz="4" w:space="0" w:color="auto"/>
              <w:right w:val="single" w:sz="4" w:space="0" w:color="auto"/>
            </w:tcBorders>
          </w:tcPr>
          <w:p w14:paraId="3EBCAC1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672387C9" w14:textId="2BBAAA3C"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91D0D26" w14:textId="47B967A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4A8E508F" w14:textId="6154DD2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0B54B0D" w14:textId="4862D29E"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84</w:t>
            </w:r>
          </w:p>
        </w:tc>
      </w:tr>
      <w:tr w:rsidR="003F4EB2" w14:paraId="2EEAF39E" w14:textId="77777777" w:rsidTr="003F4EB2">
        <w:tc>
          <w:tcPr>
            <w:tcW w:w="1668" w:type="dxa"/>
            <w:vMerge/>
            <w:tcBorders>
              <w:left w:val="single" w:sz="4" w:space="0" w:color="auto"/>
              <w:bottom w:val="single" w:sz="4" w:space="0" w:color="auto"/>
              <w:right w:val="single" w:sz="4" w:space="0" w:color="auto"/>
            </w:tcBorders>
          </w:tcPr>
          <w:p w14:paraId="2509619D"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73F28140" w14:textId="33218FD2"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39555D73" w14:textId="477CBD5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animals</w:t>
            </w:r>
          </w:p>
        </w:tc>
        <w:tc>
          <w:tcPr>
            <w:tcW w:w="4073" w:type="dxa"/>
          </w:tcPr>
          <w:p w14:paraId="1AEEDF85" w14:textId="1C4D7BC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planting</w:t>
            </w:r>
          </w:p>
        </w:tc>
        <w:tc>
          <w:tcPr>
            <w:tcW w:w="859" w:type="dxa"/>
          </w:tcPr>
          <w:p w14:paraId="5901A384" w14:textId="118F5B71"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24</w:t>
            </w:r>
          </w:p>
        </w:tc>
      </w:tr>
      <w:tr w:rsidR="003F4EB2" w14:paraId="501CC882" w14:textId="77777777" w:rsidTr="003F4EB2">
        <w:tc>
          <w:tcPr>
            <w:tcW w:w="1668" w:type="dxa"/>
            <w:vMerge/>
            <w:tcBorders>
              <w:left w:val="single" w:sz="4" w:space="0" w:color="auto"/>
              <w:bottom w:val="single" w:sz="4" w:space="0" w:color="auto"/>
              <w:right w:val="single" w:sz="4" w:space="0" w:color="auto"/>
            </w:tcBorders>
          </w:tcPr>
          <w:p w14:paraId="7AFD2B77"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D796406" w14:textId="299744D4"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4FF1452" w14:textId="574E5F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lang w:val="en-US"/>
              </w:rPr>
              <w:t>vegetation</w:t>
            </w:r>
          </w:p>
        </w:tc>
        <w:tc>
          <w:tcPr>
            <w:tcW w:w="4073" w:type="dxa"/>
          </w:tcPr>
          <w:p w14:paraId="18BB54F9" w14:textId="5EDA3D46"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65B79D5C" w14:textId="075FABE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44</w:t>
            </w:r>
          </w:p>
        </w:tc>
      </w:tr>
      <w:tr w:rsidR="003F4EB2" w14:paraId="64B63A13" w14:textId="77777777" w:rsidTr="003F4EB2">
        <w:tc>
          <w:tcPr>
            <w:tcW w:w="1668" w:type="dxa"/>
            <w:vMerge/>
            <w:tcBorders>
              <w:left w:val="single" w:sz="4" w:space="0" w:color="auto"/>
              <w:bottom w:val="single" w:sz="4" w:space="0" w:color="auto"/>
              <w:right w:val="single" w:sz="4" w:space="0" w:color="auto"/>
            </w:tcBorders>
          </w:tcPr>
          <w:p w14:paraId="7351923A"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1B63B8CD" w14:textId="2B38552E"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BB56285" w14:textId="1191916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soil</w:t>
            </w:r>
          </w:p>
        </w:tc>
        <w:tc>
          <w:tcPr>
            <w:tcW w:w="4073" w:type="dxa"/>
          </w:tcPr>
          <w:p w14:paraId="58915E2F" w14:textId="4D951B0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w:t>
            </w:r>
          </w:p>
        </w:tc>
        <w:tc>
          <w:tcPr>
            <w:tcW w:w="859" w:type="dxa"/>
          </w:tcPr>
          <w:p w14:paraId="5BD7110E" w14:textId="59920FBB"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117</w:t>
            </w:r>
          </w:p>
        </w:tc>
      </w:tr>
      <w:tr w:rsidR="003F4EB2" w14:paraId="5DAF1A62" w14:textId="77777777" w:rsidTr="003F4EB2">
        <w:tc>
          <w:tcPr>
            <w:tcW w:w="1668" w:type="dxa"/>
            <w:vMerge/>
            <w:tcBorders>
              <w:left w:val="single" w:sz="4" w:space="0" w:color="auto"/>
              <w:bottom w:val="single" w:sz="4" w:space="0" w:color="auto"/>
              <w:right w:val="single" w:sz="4" w:space="0" w:color="auto"/>
            </w:tcBorders>
          </w:tcPr>
          <w:p w14:paraId="3102F439"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595FFD75" w14:textId="2B288939"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528B47AC" w14:textId="0CE1A04F"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444966FA" w14:textId="1860A6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and ripping</w:t>
            </w:r>
          </w:p>
        </w:tc>
        <w:tc>
          <w:tcPr>
            <w:tcW w:w="859" w:type="dxa"/>
          </w:tcPr>
          <w:p w14:paraId="4F006853" w14:textId="68147B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12</w:t>
            </w:r>
          </w:p>
        </w:tc>
      </w:tr>
      <w:tr w:rsidR="003F4EB2" w14:paraId="7EA6833F" w14:textId="77777777" w:rsidTr="003F4EB2">
        <w:tc>
          <w:tcPr>
            <w:tcW w:w="1668" w:type="dxa"/>
            <w:vMerge/>
            <w:tcBorders>
              <w:left w:val="single" w:sz="4" w:space="0" w:color="auto"/>
              <w:bottom w:val="single" w:sz="4" w:space="0" w:color="auto"/>
              <w:right w:val="single" w:sz="4" w:space="0" w:color="auto"/>
            </w:tcBorders>
          </w:tcPr>
          <w:p w14:paraId="3DFF2AAC"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0114E12B" w14:textId="4D251C6F"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190ECDCB" w14:textId="4967E69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67F9ADCD" w14:textId="6D39D233"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seeding, cutting, grazing treatments</w:t>
            </w:r>
          </w:p>
        </w:tc>
        <w:tc>
          <w:tcPr>
            <w:tcW w:w="859" w:type="dxa"/>
          </w:tcPr>
          <w:p w14:paraId="708D7AA2" w14:textId="52EFDE90"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2</w:t>
            </w:r>
          </w:p>
        </w:tc>
      </w:tr>
      <w:tr w:rsidR="003F4EB2" w14:paraId="53105BE9" w14:textId="77777777" w:rsidTr="003F4EB2">
        <w:tc>
          <w:tcPr>
            <w:tcW w:w="1668" w:type="dxa"/>
            <w:vMerge/>
            <w:tcBorders>
              <w:left w:val="single" w:sz="4" w:space="0" w:color="auto"/>
              <w:bottom w:val="single" w:sz="4" w:space="0" w:color="auto"/>
              <w:right w:val="single" w:sz="4" w:space="0" w:color="auto"/>
            </w:tcBorders>
          </w:tcPr>
          <w:p w14:paraId="50A6E2FB" w14:textId="77777777" w:rsidR="003F4EB2" w:rsidRPr="00BC4FF7" w:rsidRDefault="003F4EB2" w:rsidP="00407998">
            <w:pPr>
              <w:tabs>
                <w:tab w:val="left" w:pos="2020"/>
              </w:tabs>
            </w:pPr>
          </w:p>
        </w:tc>
        <w:tc>
          <w:tcPr>
            <w:tcW w:w="1984" w:type="dxa"/>
            <w:vMerge/>
            <w:tcBorders>
              <w:left w:val="single" w:sz="4" w:space="0" w:color="auto"/>
              <w:right w:val="single" w:sz="4" w:space="0" w:color="auto"/>
            </w:tcBorders>
          </w:tcPr>
          <w:p w14:paraId="2D5E97FE" w14:textId="23C0A82A" w:rsidR="003F4EB2" w:rsidRPr="003F4EB2" w:rsidRDefault="003F4EB2" w:rsidP="00407998">
            <w:pPr>
              <w:tabs>
                <w:tab w:val="left" w:pos="2020"/>
              </w:tabs>
              <w:rPr>
                <w:rFonts w:ascii="Times New Roman" w:hAnsi="Times New Roman" w:cs="Times New Roman"/>
                <w:sz w:val="24"/>
                <w:szCs w:val="24"/>
              </w:rPr>
            </w:pPr>
          </w:p>
        </w:tc>
        <w:tc>
          <w:tcPr>
            <w:tcW w:w="992" w:type="dxa"/>
            <w:tcBorders>
              <w:left w:val="single" w:sz="4" w:space="0" w:color="auto"/>
            </w:tcBorders>
          </w:tcPr>
          <w:p w14:paraId="20F9B8D4" w14:textId="32F8930D"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habitat</w:t>
            </w:r>
          </w:p>
        </w:tc>
        <w:tc>
          <w:tcPr>
            <w:tcW w:w="4073" w:type="dxa"/>
          </w:tcPr>
          <w:p w14:paraId="2734506B" w14:textId="713BCE3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gypsum and organic mulch</w:t>
            </w:r>
          </w:p>
        </w:tc>
        <w:tc>
          <w:tcPr>
            <w:tcW w:w="859" w:type="dxa"/>
          </w:tcPr>
          <w:p w14:paraId="1CFDE394" w14:textId="389471B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9</w:t>
            </w:r>
          </w:p>
        </w:tc>
      </w:tr>
      <w:tr w:rsidR="003F4EB2" w14:paraId="1D0100CD" w14:textId="77777777" w:rsidTr="003F4EB2">
        <w:tc>
          <w:tcPr>
            <w:tcW w:w="1668" w:type="dxa"/>
            <w:vMerge/>
            <w:tcBorders>
              <w:left w:val="single" w:sz="4" w:space="0" w:color="auto"/>
              <w:bottom w:val="single" w:sz="4" w:space="0" w:color="auto"/>
              <w:right w:val="single" w:sz="4" w:space="0" w:color="auto"/>
            </w:tcBorders>
          </w:tcPr>
          <w:p w14:paraId="4F1C8F82"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15BA5E3F" w14:textId="310024E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9BE5F92" w14:textId="04C9F1A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07651EDD" w14:textId="5F97BD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4D5DA7F3" w14:textId="5B3B6B0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3010B756" w14:textId="77777777" w:rsidTr="003F4EB2">
        <w:tc>
          <w:tcPr>
            <w:tcW w:w="1668" w:type="dxa"/>
            <w:vMerge/>
            <w:tcBorders>
              <w:left w:val="single" w:sz="4" w:space="0" w:color="auto"/>
              <w:bottom w:val="single" w:sz="4" w:space="0" w:color="auto"/>
              <w:right w:val="single" w:sz="4" w:space="0" w:color="auto"/>
            </w:tcBorders>
          </w:tcPr>
          <w:p w14:paraId="4BB95C57"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21184AE0" w14:textId="6D9597D9"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BFD41FA" w14:textId="7F0F5A2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7DD8DC0C" w14:textId="5C4ABDC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mowing and herbicide, mulching</w:t>
            </w:r>
          </w:p>
        </w:tc>
        <w:tc>
          <w:tcPr>
            <w:tcW w:w="859" w:type="dxa"/>
          </w:tcPr>
          <w:p w14:paraId="037EBC76" w14:textId="7CA7021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18</w:t>
            </w:r>
          </w:p>
        </w:tc>
      </w:tr>
      <w:tr w:rsidR="003F4EB2" w14:paraId="508DA160" w14:textId="77777777" w:rsidTr="003F4EB2">
        <w:tc>
          <w:tcPr>
            <w:tcW w:w="1668" w:type="dxa"/>
            <w:vMerge/>
            <w:tcBorders>
              <w:left w:val="single" w:sz="4" w:space="0" w:color="auto"/>
              <w:bottom w:val="single" w:sz="4" w:space="0" w:color="auto"/>
              <w:right w:val="single" w:sz="4" w:space="0" w:color="auto"/>
            </w:tcBorders>
          </w:tcPr>
          <w:p w14:paraId="0C562820"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04E0AD8" w14:textId="1EEF546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2D02FBA7" w14:textId="58D08E9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67D00D2" w14:textId="3FB687B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mulching, weeding</w:t>
            </w:r>
          </w:p>
        </w:tc>
        <w:tc>
          <w:tcPr>
            <w:tcW w:w="859" w:type="dxa"/>
          </w:tcPr>
          <w:p w14:paraId="6495593F" w14:textId="5880529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3F661897" w14:textId="77777777" w:rsidTr="003F4EB2">
        <w:tc>
          <w:tcPr>
            <w:tcW w:w="1668" w:type="dxa"/>
            <w:vMerge/>
            <w:tcBorders>
              <w:left w:val="single" w:sz="4" w:space="0" w:color="auto"/>
              <w:bottom w:val="single" w:sz="4" w:space="0" w:color="auto"/>
              <w:right w:val="single" w:sz="4" w:space="0" w:color="auto"/>
            </w:tcBorders>
          </w:tcPr>
          <w:p w14:paraId="6474B16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6BC66181" w14:textId="5E867EFC"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978EB2" w14:textId="4E888C1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habitat</w:t>
            </w:r>
          </w:p>
        </w:tc>
        <w:tc>
          <w:tcPr>
            <w:tcW w:w="4073" w:type="dxa"/>
          </w:tcPr>
          <w:p w14:paraId="354A0DD1" w14:textId="2C5E0952"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planting</w:t>
            </w:r>
          </w:p>
        </w:tc>
        <w:tc>
          <w:tcPr>
            <w:tcW w:w="859" w:type="dxa"/>
          </w:tcPr>
          <w:p w14:paraId="7500EBE1" w14:textId="26718B7E"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63447424" w14:textId="77777777" w:rsidTr="003F4EB2">
        <w:tc>
          <w:tcPr>
            <w:tcW w:w="1668" w:type="dxa"/>
            <w:vMerge/>
            <w:tcBorders>
              <w:left w:val="single" w:sz="4" w:space="0" w:color="auto"/>
              <w:bottom w:val="single" w:sz="4" w:space="0" w:color="auto"/>
              <w:right w:val="single" w:sz="4" w:space="0" w:color="auto"/>
            </w:tcBorders>
          </w:tcPr>
          <w:p w14:paraId="6AB5605B"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B3E68D0" w14:textId="68C27BE3"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3447C0AA" w14:textId="0637C85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FB71013" w14:textId="017FDDA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safe sites for seeds, fencing</w:t>
            </w:r>
          </w:p>
        </w:tc>
        <w:tc>
          <w:tcPr>
            <w:tcW w:w="859" w:type="dxa"/>
          </w:tcPr>
          <w:p w14:paraId="6CF08C54" w14:textId="21670F0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67A684F6" w14:textId="77777777" w:rsidTr="003F4EB2">
        <w:tc>
          <w:tcPr>
            <w:tcW w:w="1668" w:type="dxa"/>
            <w:vMerge/>
            <w:tcBorders>
              <w:left w:val="single" w:sz="4" w:space="0" w:color="auto"/>
              <w:bottom w:val="single" w:sz="4" w:space="0" w:color="auto"/>
              <w:right w:val="single" w:sz="4" w:space="0" w:color="auto"/>
            </w:tcBorders>
          </w:tcPr>
          <w:p w14:paraId="54286C35"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2DCC1302" w14:textId="0817945A"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090200D5" w14:textId="009F991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2CE69B56" w14:textId="0361946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soil tilling, fertilization</w:t>
            </w:r>
          </w:p>
        </w:tc>
        <w:tc>
          <w:tcPr>
            <w:tcW w:w="859" w:type="dxa"/>
          </w:tcPr>
          <w:p w14:paraId="25E1EF50" w14:textId="518683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7</w:t>
            </w:r>
          </w:p>
        </w:tc>
      </w:tr>
      <w:tr w:rsidR="003F4EB2" w14:paraId="073243A9" w14:textId="77777777" w:rsidTr="003F4EB2">
        <w:tc>
          <w:tcPr>
            <w:tcW w:w="1668" w:type="dxa"/>
            <w:vMerge/>
            <w:tcBorders>
              <w:left w:val="single" w:sz="4" w:space="0" w:color="auto"/>
              <w:bottom w:val="single" w:sz="4" w:space="0" w:color="auto"/>
              <w:right w:val="single" w:sz="4" w:space="0" w:color="auto"/>
            </w:tcBorders>
          </w:tcPr>
          <w:p w14:paraId="7A47B458"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BDE9226" w14:textId="42785FC4"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water supply</w:t>
            </w:r>
          </w:p>
        </w:tc>
        <w:tc>
          <w:tcPr>
            <w:tcW w:w="992" w:type="dxa"/>
            <w:tcBorders>
              <w:left w:val="single" w:sz="4" w:space="0" w:color="auto"/>
            </w:tcBorders>
          </w:tcPr>
          <w:p w14:paraId="14999127" w14:textId="68E80BD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6262345F" w14:textId="1810D0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seeding, irrigation</w:t>
            </w:r>
          </w:p>
        </w:tc>
        <w:tc>
          <w:tcPr>
            <w:tcW w:w="859" w:type="dxa"/>
          </w:tcPr>
          <w:p w14:paraId="6C800AFC" w14:textId="6CD5812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63</w:t>
            </w:r>
          </w:p>
        </w:tc>
      </w:tr>
      <w:tr w:rsidR="003F4EB2" w14:paraId="6D4971B7" w14:textId="77777777" w:rsidTr="003F4EB2">
        <w:tc>
          <w:tcPr>
            <w:tcW w:w="1668" w:type="dxa"/>
            <w:vMerge/>
            <w:tcBorders>
              <w:left w:val="single" w:sz="4" w:space="0" w:color="auto"/>
              <w:bottom w:val="single" w:sz="4" w:space="0" w:color="auto"/>
              <w:right w:val="single" w:sz="4" w:space="0" w:color="auto"/>
            </w:tcBorders>
          </w:tcPr>
          <w:p w14:paraId="2E5A634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5C9EFC5F" w14:textId="1566DA90"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A44AC17" w14:textId="548096E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178AD78F" w14:textId="74397E1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water supply</w:t>
            </w:r>
          </w:p>
        </w:tc>
        <w:tc>
          <w:tcPr>
            <w:tcW w:w="859" w:type="dxa"/>
          </w:tcPr>
          <w:p w14:paraId="447C3D53" w14:textId="0F9D237C"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12</w:t>
            </w:r>
          </w:p>
        </w:tc>
      </w:tr>
      <w:tr w:rsidR="003F4EB2" w14:paraId="05A3B7CC" w14:textId="77777777" w:rsidTr="003F4EB2">
        <w:tc>
          <w:tcPr>
            <w:tcW w:w="1668" w:type="dxa"/>
            <w:vMerge w:val="restart"/>
            <w:tcBorders>
              <w:top w:val="single" w:sz="4" w:space="0" w:color="auto"/>
              <w:left w:val="single" w:sz="4" w:space="0" w:color="auto"/>
              <w:right w:val="single" w:sz="4" w:space="0" w:color="auto"/>
            </w:tcBorders>
            <w:vAlign w:val="center"/>
          </w:tcPr>
          <w:p w14:paraId="359C6E25" w14:textId="52AD05F9" w:rsidR="003F4EB2" w:rsidRPr="003F4EB2" w:rsidRDefault="003F4EB2" w:rsidP="00350B66">
            <w:pPr>
              <w:tabs>
                <w:tab w:val="left" w:pos="2020"/>
              </w:tabs>
              <w:jc w:val="center"/>
              <w:rPr>
                <w:rFonts w:ascii="Times New Roman" w:hAnsi="Times New Roman" w:cs="Times New Roman"/>
                <w:sz w:val="28"/>
                <w:szCs w:val="28"/>
                <w:lang w:val="en-US"/>
              </w:rPr>
            </w:pPr>
            <w:r w:rsidRPr="003F4EB2">
              <w:rPr>
                <w:rFonts w:ascii="Times New Roman" w:hAnsi="Times New Roman" w:cs="Times New Roman"/>
                <w:sz w:val="28"/>
                <w:szCs w:val="28"/>
                <w:lang w:val="en-US"/>
              </w:rPr>
              <w:t>Passive</w:t>
            </w:r>
          </w:p>
        </w:tc>
        <w:tc>
          <w:tcPr>
            <w:tcW w:w="1984" w:type="dxa"/>
            <w:vMerge w:val="restart"/>
            <w:tcBorders>
              <w:top w:val="single" w:sz="4" w:space="0" w:color="auto"/>
              <w:left w:val="single" w:sz="4" w:space="0" w:color="auto"/>
              <w:right w:val="single" w:sz="4" w:space="0" w:color="auto"/>
            </w:tcBorders>
            <w:vAlign w:val="center"/>
          </w:tcPr>
          <w:p w14:paraId="4D3A543D" w14:textId="4179E15B"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grazing exclusion</w:t>
            </w:r>
          </w:p>
        </w:tc>
        <w:tc>
          <w:tcPr>
            <w:tcW w:w="992" w:type="dxa"/>
            <w:tcBorders>
              <w:left w:val="single" w:sz="4" w:space="0" w:color="auto"/>
            </w:tcBorders>
          </w:tcPr>
          <w:p w14:paraId="51BE76FC" w14:textId="2EFCB58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12E77EB0" w14:textId="42036C9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55F3D0F2" w14:textId="3185EC4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21</w:t>
            </w:r>
          </w:p>
        </w:tc>
      </w:tr>
      <w:tr w:rsidR="003F4EB2" w14:paraId="3769B4FE" w14:textId="77777777" w:rsidTr="003F4EB2">
        <w:tc>
          <w:tcPr>
            <w:tcW w:w="1668" w:type="dxa"/>
            <w:vMerge/>
            <w:tcBorders>
              <w:left w:val="single" w:sz="4" w:space="0" w:color="auto"/>
              <w:right w:val="single" w:sz="4" w:space="0" w:color="auto"/>
            </w:tcBorders>
          </w:tcPr>
          <w:p w14:paraId="74CEC574"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3B79E3C2" w14:textId="46F6C21D"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4E23639D" w14:textId="5736475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3EB16B95" w14:textId="4198D58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grazing exclusion</w:t>
            </w:r>
          </w:p>
        </w:tc>
        <w:tc>
          <w:tcPr>
            <w:tcW w:w="859" w:type="dxa"/>
          </w:tcPr>
          <w:p w14:paraId="3778FC09" w14:textId="1F44E334"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8</w:t>
            </w:r>
          </w:p>
        </w:tc>
      </w:tr>
      <w:tr w:rsidR="003F4EB2" w14:paraId="17F9B0F9" w14:textId="77777777" w:rsidTr="003F4EB2">
        <w:tc>
          <w:tcPr>
            <w:tcW w:w="1668" w:type="dxa"/>
            <w:vMerge/>
            <w:tcBorders>
              <w:left w:val="single" w:sz="4" w:space="0" w:color="auto"/>
              <w:right w:val="single" w:sz="4" w:space="0" w:color="auto"/>
            </w:tcBorders>
          </w:tcPr>
          <w:p w14:paraId="0996DCB3"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7B9D6D08" w14:textId="180B62AE"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lang w:val="en-US"/>
              </w:rPr>
              <w:t>soil</w:t>
            </w:r>
          </w:p>
        </w:tc>
        <w:tc>
          <w:tcPr>
            <w:tcW w:w="992" w:type="dxa"/>
            <w:tcBorders>
              <w:left w:val="single" w:sz="4" w:space="0" w:color="auto"/>
            </w:tcBorders>
          </w:tcPr>
          <w:p w14:paraId="616CB9F9" w14:textId="575577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23277F38" w14:textId="0F01434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mycorrhizal recovery</w:t>
            </w:r>
          </w:p>
        </w:tc>
        <w:tc>
          <w:tcPr>
            <w:tcW w:w="859" w:type="dxa"/>
          </w:tcPr>
          <w:p w14:paraId="3D484130" w14:textId="3E7E5A0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6</w:t>
            </w:r>
          </w:p>
        </w:tc>
      </w:tr>
      <w:tr w:rsidR="003F4EB2" w14:paraId="22383940" w14:textId="77777777" w:rsidTr="003F4EB2">
        <w:tc>
          <w:tcPr>
            <w:tcW w:w="1668" w:type="dxa"/>
            <w:vMerge/>
            <w:tcBorders>
              <w:left w:val="single" w:sz="4" w:space="0" w:color="auto"/>
              <w:right w:val="single" w:sz="4" w:space="0" w:color="auto"/>
            </w:tcBorders>
          </w:tcPr>
          <w:p w14:paraId="6106EE76" w14:textId="77777777" w:rsidR="003F4EB2" w:rsidRPr="009918A5" w:rsidRDefault="003F4EB2" w:rsidP="00407998">
            <w:pPr>
              <w:tabs>
                <w:tab w:val="left" w:pos="2020"/>
              </w:tabs>
              <w:rPr>
                <w:lang w:val="en-US"/>
              </w:rPr>
            </w:pPr>
          </w:p>
        </w:tc>
        <w:tc>
          <w:tcPr>
            <w:tcW w:w="1984" w:type="dxa"/>
            <w:vMerge/>
            <w:tcBorders>
              <w:left w:val="single" w:sz="4" w:space="0" w:color="auto"/>
              <w:bottom w:val="single" w:sz="4" w:space="0" w:color="auto"/>
              <w:right w:val="single" w:sz="4" w:space="0" w:color="auto"/>
            </w:tcBorders>
          </w:tcPr>
          <w:p w14:paraId="61F712EF" w14:textId="1E613AAE" w:rsidR="003F4EB2" w:rsidRPr="003F4EB2" w:rsidRDefault="003F4EB2" w:rsidP="00407998">
            <w:pPr>
              <w:tabs>
                <w:tab w:val="left" w:pos="2020"/>
              </w:tabs>
              <w:rPr>
                <w:rFonts w:ascii="Times New Roman" w:hAnsi="Times New Roman" w:cs="Times New Roman"/>
                <w:sz w:val="24"/>
                <w:szCs w:val="24"/>
                <w:lang w:val="en-US"/>
              </w:rPr>
            </w:pPr>
          </w:p>
        </w:tc>
        <w:tc>
          <w:tcPr>
            <w:tcW w:w="992" w:type="dxa"/>
            <w:tcBorders>
              <w:left w:val="single" w:sz="4" w:space="0" w:color="auto"/>
            </w:tcBorders>
          </w:tcPr>
          <w:p w14:paraId="5E9E5482" w14:textId="2FD1573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soil</w:t>
            </w:r>
          </w:p>
        </w:tc>
        <w:tc>
          <w:tcPr>
            <w:tcW w:w="4073" w:type="dxa"/>
          </w:tcPr>
          <w:p w14:paraId="7B1CD876" w14:textId="6A9B670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1CA933E2" w14:textId="52876F6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198</w:t>
            </w:r>
          </w:p>
        </w:tc>
      </w:tr>
      <w:tr w:rsidR="003F4EB2" w14:paraId="6B80F20A" w14:textId="77777777" w:rsidTr="003F4EB2">
        <w:tc>
          <w:tcPr>
            <w:tcW w:w="1668" w:type="dxa"/>
            <w:vMerge/>
            <w:tcBorders>
              <w:left w:val="single" w:sz="4" w:space="0" w:color="auto"/>
              <w:right w:val="single" w:sz="4" w:space="0" w:color="auto"/>
            </w:tcBorders>
          </w:tcPr>
          <w:p w14:paraId="61F8FF0D" w14:textId="77777777" w:rsidR="003F4EB2" w:rsidRPr="009918A5" w:rsidRDefault="003F4EB2" w:rsidP="00407998">
            <w:pPr>
              <w:tabs>
                <w:tab w:val="left" w:pos="2020"/>
              </w:tabs>
              <w:rPr>
                <w:lang w:val="en-US"/>
              </w:rPr>
            </w:pPr>
          </w:p>
        </w:tc>
        <w:tc>
          <w:tcPr>
            <w:tcW w:w="1984" w:type="dxa"/>
            <w:vMerge w:val="restart"/>
            <w:tcBorders>
              <w:top w:val="single" w:sz="4" w:space="0" w:color="auto"/>
              <w:left w:val="single" w:sz="4" w:space="0" w:color="auto"/>
              <w:right w:val="single" w:sz="4" w:space="0" w:color="auto"/>
            </w:tcBorders>
            <w:vAlign w:val="center"/>
          </w:tcPr>
          <w:p w14:paraId="285D7568" w14:textId="061B9E02" w:rsidR="003F4EB2" w:rsidRPr="003F4EB2" w:rsidRDefault="003F4EB2" w:rsidP="00407998">
            <w:pPr>
              <w:tabs>
                <w:tab w:val="left" w:pos="2020"/>
              </w:tabs>
              <w:rPr>
                <w:rFonts w:ascii="Times New Roman" w:hAnsi="Times New Roman" w:cs="Times New Roman"/>
                <w:sz w:val="24"/>
                <w:szCs w:val="24"/>
                <w:lang w:val="en-US"/>
              </w:rPr>
            </w:pPr>
            <w:r w:rsidRPr="003F4EB2">
              <w:rPr>
                <w:rFonts w:ascii="Times New Roman" w:hAnsi="Times New Roman" w:cs="Times New Roman"/>
                <w:sz w:val="24"/>
                <w:szCs w:val="24"/>
              </w:rPr>
              <w:t>vegetation</w:t>
            </w:r>
          </w:p>
        </w:tc>
        <w:tc>
          <w:tcPr>
            <w:tcW w:w="992" w:type="dxa"/>
            <w:tcBorders>
              <w:left w:val="single" w:sz="4" w:space="0" w:color="auto"/>
            </w:tcBorders>
          </w:tcPr>
          <w:p w14:paraId="246DEEE6" w14:textId="2CD33FEF"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2872B869" w14:textId="2EB28F46"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facilitation</w:t>
            </w:r>
          </w:p>
        </w:tc>
        <w:tc>
          <w:tcPr>
            <w:tcW w:w="859" w:type="dxa"/>
          </w:tcPr>
          <w:p w14:paraId="5419593A" w14:textId="2DF62FC3"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59</w:t>
            </w:r>
          </w:p>
        </w:tc>
      </w:tr>
      <w:tr w:rsidR="003F4EB2" w14:paraId="3B00DB61" w14:textId="77777777" w:rsidTr="003F4EB2">
        <w:tc>
          <w:tcPr>
            <w:tcW w:w="1668" w:type="dxa"/>
            <w:vMerge/>
            <w:tcBorders>
              <w:left w:val="single" w:sz="4" w:space="0" w:color="auto"/>
              <w:right w:val="single" w:sz="4" w:space="0" w:color="auto"/>
            </w:tcBorders>
          </w:tcPr>
          <w:p w14:paraId="4CD26005"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3DBA795B" w14:textId="70884BE5"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35CE7439" w14:textId="5D8A2180"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4C4D7238" w14:textId="2BE44F3A"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2239B12" w14:textId="127C1288"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30</w:t>
            </w:r>
          </w:p>
        </w:tc>
      </w:tr>
      <w:tr w:rsidR="003F4EB2" w14:paraId="668C44B7" w14:textId="77777777" w:rsidTr="003F4EB2">
        <w:tc>
          <w:tcPr>
            <w:tcW w:w="1668" w:type="dxa"/>
            <w:vMerge/>
            <w:tcBorders>
              <w:left w:val="single" w:sz="4" w:space="0" w:color="auto"/>
              <w:right w:val="single" w:sz="4" w:space="0" w:color="auto"/>
            </w:tcBorders>
          </w:tcPr>
          <w:p w14:paraId="2AECE9E9"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5DD66908" w14:textId="37D48621"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5884C80" w14:textId="688F49C9"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rPr>
              <w:t>vegetation</w:t>
            </w:r>
          </w:p>
        </w:tc>
        <w:tc>
          <w:tcPr>
            <w:tcW w:w="4073" w:type="dxa"/>
          </w:tcPr>
          <w:p w14:paraId="58EB6FE3" w14:textId="420666FD"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natural recovery</w:t>
            </w:r>
          </w:p>
        </w:tc>
        <w:tc>
          <w:tcPr>
            <w:tcW w:w="859" w:type="dxa"/>
          </w:tcPr>
          <w:p w14:paraId="5B3049CE" w14:textId="3CDF9897"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4</w:t>
            </w:r>
          </w:p>
        </w:tc>
      </w:tr>
      <w:tr w:rsidR="003F4EB2" w14:paraId="3A212CA9" w14:textId="77777777" w:rsidTr="003F4EB2">
        <w:tc>
          <w:tcPr>
            <w:tcW w:w="1668" w:type="dxa"/>
            <w:vMerge/>
            <w:tcBorders>
              <w:left w:val="single" w:sz="4" w:space="0" w:color="auto"/>
              <w:right w:val="single" w:sz="4" w:space="0" w:color="auto"/>
            </w:tcBorders>
          </w:tcPr>
          <w:p w14:paraId="2E351B5D" w14:textId="77777777" w:rsidR="003F4EB2" w:rsidRPr="009918A5" w:rsidRDefault="003F4EB2" w:rsidP="00407998">
            <w:pPr>
              <w:tabs>
                <w:tab w:val="left" w:pos="2020"/>
              </w:tabs>
              <w:rPr>
                <w:lang w:val="en-US"/>
              </w:rPr>
            </w:pPr>
          </w:p>
        </w:tc>
        <w:tc>
          <w:tcPr>
            <w:tcW w:w="1984" w:type="dxa"/>
            <w:vMerge/>
            <w:tcBorders>
              <w:left w:val="single" w:sz="4" w:space="0" w:color="auto"/>
              <w:right w:val="single" w:sz="4" w:space="0" w:color="auto"/>
            </w:tcBorders>
          </w:tcPr>
          <w:p w14:paraId="4667946E" w14:textId="6F2A763A" w:rsidR="003F4EB2" w:rsidRPr="00350B66" w:rsidRDefault="003F4EB2" w:rsidP="00407998">
            <w:pPr>
              <w:tabs>
                <w:tab w:val="left" w:pos="2020"/>
              </w:tabs>
              <w:rPr>
                <w:rFonts w:ascii="Times New Roman" w:hAnsi="Times New Roman" w:cs="Times New Roman"/>
                <w:lang w:val="en-US"/>
              </w:rPr>
            </w:pPr>
          </w:p>
        </w:tc>
        <w:tc>
          <w:tcPr>
            <w:tcW w:w="992" w:type="dxa"/>
            <w:tcBorders>
              <w:left w:val="single" w:sz="4" w:space="0" w:color="auto"/>
            </w:tcBorders>
          </w:tcPr>
          <w:p w14:paraId="0EB60B0B" w14:textId="5823B721"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habitat</w:t>
            </w:r>
          </w:p>
        </w:tc>
        <w:tc>
          <w:tcPr>
            <w:tcW w:w="4073" w:type="dxa"/>
          </w:tcPr>
          <w:p w14:paraId="78D2589E" w14:textId="0B5AA095"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fencing</w:t>
            </w:r>
          </w:p>
        </w:tc>
        <w:tc>
          <w:tcPr>
            <w:tcW w:w="859" w:type="dxa"/>
          </w:tcPr>
          <w:p w14:paraId="389EAB5F" w14:textId="71030A4B" w:rsidR="003F4EB2" w:rsidRPr="00350B66" w:rsidRDefault="003F4EB2" w:rsidP="00407998">
            <w:pPr>
              <w:tabs>
                <w:tab w:val="left" w:pos="2020"/>
              </w:tabs>
              <w:rPr>
                <w:rFonts w:ascii="Times New Roman" w:hAnsi="Times New Roman" w:cs="Times New Roman"/>
                <w:lang w:val="en-US"/>
              </w:rPr>
            </w:pPr>
            <w:r w:rsidRPr="00350B66">
              <w:rPr>
                <w:rFonts w:ascii="Times New Roman" w:hAnsi="Times New Roman" w:cs="Times New Roman"/>
                <w:lang w:val="en-US"/>
              </w:rPr>
              <w:t>15</w:t>
            </w:r>
          </w:p>
        </w:tc>
      </w:tr>
      <w:tr w:rsidR="003F4EB2" w14:paraId="499DE439" w14:textId="77777777" w:rsidTr="003F4EB2">
        <w:tc>
          <w:tcPr>
            <w:tcW w:w="1668" w:type="dxa"/>
            <w:vMerge/>
            <w:tcBorders>
              <w:left w:val="single" w:sz="4" w:space="0" w:color="auto"/>
              <w:bottom w:val="single" w:sz="4" w:space="0" w:color="auto"/>
              <w:right w:val="single" w:sz="4" w:space="0" w:color="auto"/>
            </w:tcBorders>
          </w:tcPr>
          <w:p w14:paraId="2A0A336C" w14:textId="77777777" w:rsidR="003F4EB2" w:rsidRPr="009918A5" w:rsidRDefault="003F4EB2" w:rsidP="00407998">
            <w:pPr>
              <w:tabs>
                <w:tab w:val="left" w:pos="2020"/>
              </w:tabs>
            </w:pPr>
          </w:p>
        </w:tc>
        <w:tc>
          <w:tcPr>
            <w:tcW w:w="1984" w:type="dxa"/>
            <w:vMerge/>
            <w:tcBorders>
              <w:left w:val="single" w:sz="4" w:space="0" w:color="auto"/>
              <w:bottom w:val="single" w:sz="4" w:space="0" w:color="auto"/>
              <w:right w:val="single" w:sz="4" w:space="0" w:color="auto"/>
            </w:tcBorders>
          </w:tcPr>
          <w:p w14:paraId="64638B33" w14:textId="4B0691E5" w:rsidR="003F4EB2" w:rsidRPr="00350B66" w:rsidRDefault="003F4EB2" w:rsidP="00407998">
            <w:pPr>
              <w:tabs>
                <w:tab w:val="left" w:pos="2020"/>
              </w:tabs>
              <w:rPr>
                <w:rFonts w:ascii="Times New Roman" w:hAnsi="Times New Roman" w:cs="Times New Roman"/>
              </w:rPr>
            </w:pPr>
          </w:p>
        </w:tc>
        <w:tc>
          <w:tcPr>
            <w:tcW w:w="992" w:type="dxa"/>
            <w:tcBorders>
              <w:left w:val="single" w:sz="4" w:space="0" w:color="auto"/>
            </w:tcBorders>
          </w:tcPr>
          <w:p w14:paraId="59E022FB" w14:textId="5782F979"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vegetation</w:t>
            </w:r>
          </w:p>
        </w:tc>
        <w:tc>
          <w:tcPr>
            <w:tcW w:w="4073" w:type="dxa"/>
          </w:tcPr>
          <w:p w14:paraId="06AACFE7" w14:textId="12A26737"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grazing exclusion</w:t>
            </w:r>
          </w:p>
        </w:tc>
        <w:tc>
          <w:tcPr>
            <w:tcW w:w="859" w:type="dxa"/>
          </w:tcPr>
          <w:p w14:paraId="61F686CA" w14:textId="0A087C42" w:rsidR="003F4EB2" w:rsidRPr="00350B66" w:rsidRDefault="003F4EB2" w:rsidP="00407998">
            <w:pPr>
              <w:tabs>
                <w:tab w:val="left" w:pos="2020"/>
              </w:tabs>
              <w:rPr>
                <w:rFonts w:ascii="Times New Roman" w:hAnsi="Times New Roman" w:cs="Times New Roman"/>
              </w:rPr>
            </w:pPr>
            <w:r w:rsidRPr="00350B66">
              <w:rPr>
                <w:rFonts w:ascii="Times New Roman" w:hAnsi="Times New Roman" w:cs="Times New Roman"/>
              </w:rPr>
              <w:t>17</w:t>
            </w:r>
          </w:p>
        </w:tc>
      </w:tr>
    </w:tbl>
    <w:p w14:paraId="08D734B8" w14:textId="77777777" w:rsidR="00BC4FF7" w:rsidRPr="00572CA8" w:rsidRDefault="00BC4FF7" w:rsidP="00407998">
      <w:pPr>
        <w:tabs>
          <w:tab w:val="left" w:pos="2020"/>
        </w:tabs>
      </w:pPr>
    </w:p>
    <w:sectPr w:rsidR="00BC4FF7" w:rsidRPr="00572CA8" w:rsidSect="00A91D87">
      <w:headerReference w:type="default" r:id="rId13"/>
      <w:footerReference w:type="default" r:id="rId14"/>
      <w:headerReference w:type="first" r:id="rId15"/>
      <w:footerReference w:type="first" r:id="rId16"/>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a Florencia Miguel" w:date="2019-03-21T10:19:00Z" w:initials="MFM">
    <w:p w14:paraId="7A23F481" w14:textId="2A072916" w:rsidR="00D84C2F" w:rsidRDefault="00D84C2F" w:rsidP="00B81A8A">
      <w:pPr>
        <w:rPr>
          <w:sz w:val="24"/>
        </w:rPr>
      </w:pPr>
      <w:r>
        <w:rPr>
          <w:rStyle w:val="CommentReference"/>
        </w:rPr>
        <w:annotationRef/>
      </w:r>
      <w:r w:rsidRPr="00755125">
        <w:rPr>
          <w:sz w:val="24"/>
        </w:rPr>
        <w:t>No more than 96 characters</w:t>
      </w:r>
    </w:p>
    <w:p w14:paraId="6FBFE8A9" w14:textId="27D31D79" w:rsidR="00D84C2F" w:rsidRDefault="00D84C2F" w:rsidP="00B81A8A">
      <w:pPr>
        <w:rPr>
          <w:sz w:val="24"/>
        </w:rPr>
      </w:pPr>
    </w:p>
    <w:p w14:paraId="691E6B8B" w14:textId="6FA25DA0" w:rsidR="00D84C2F" w:rsidRDefault="00D84C2F" w:rsidP="00B81A8A">
      <w:pPr>
        <w:rPr>
          <w:sz w:val="24"/>
        </w:rPr>
      </w:pPr>
      <w:r>
        <w:rPr>
          <w:sz w:val="24"/>
        </w:rPr>
        <w:t>Another suggestion (it is similar to the “One sentence summary”):</w:t>
      </w:r>
    </w:p>
    <w:p w14:paraId="74558264" w14:textId="77777777" w:rsidR="00D84C2F" w:rsidRDefault="00D84C2F" w:rsidP="00B81A8A">
      <w:pPr>
        <w:rPr>
          <w:sz w:val="24"/>
        </w:rPr>
      </w:pPr>
    </w:p>
    <w:p w14:paraId="00252FEC" w14:textId="0A34923C" w:rsidR="00D84C2F" w:rsidRPr="00755125" w:rsidRDefault="00D84C2F" w:rsidP="00B81A8A">
      <w:pPr>
        <w:rPr>
          <w:sz w:val="24"/>
        </w:rPr>
      </w:pPr>
      <w:r>
        <w:rPr>
          <w:sz w:val="24"/>
        </w:rPr>
        <w:t>“</w:t>
      </w:r>
      <w:r w:rsidRPr="00356BF8">
        <w:rPr>
          <w:b/>
          <w:sz w:val="24"/>
          <w:szCs w:val="24"/>
        </w:rPr>
        <w:t>Active restoration in drylands</w:t>
      </w:r>
      <w:r>
        <w:rPr>
          <w:b/>
          <w:sz w:val="24"/>
          <w:szCs w:val="24"/>
        </w:rPr>
        <w:t xml:space="preserve"> is </w:t>
      </w:r>
      <w:r w:rsidRPr="00356BF8">
        <w:rPr>
          <w:b/>
          <w:sz w:val="24"/>
          <w:szCs w:val="24"/>
        </w:rPr>
        <w:t xml:space="preserve">more effective than passive </w:t>
      </w:r>
      <w:r>
        <w:rPr>
          <w:b/>
          <w:sz w:val="24"/>
          <w:szCs w:val="24"/>
        </w:rPr>
        <w:t>recovery”</w:t>
      </w:r>
    </w:p>
    <w:p w14:paraId="1ED8916F" w14:textId="755021AB" w:rsidR="00D84C2F" w:rsidRDefault="00D84C2F">
      <w:pPr>
        <w:pStyle w:val="CommentText"/>
      </w:pPr>
    </w:p>
  </w:comment>
  <w:comment w:id="3" w:author="Maria Florencia Miguel" w:date="2019-03-21T10:20:00Z" w:initials="MFM">
    <w:p w14:paraId="21C0BCA0" w14:textId="792BC18A" w:rsidR="00D84C2F" w:rsidRDefault="00D84C2F">
      <w:pPr>
        <w:pStyle w:val="CommentText"/>
      </w:pPr>
      <w:r>
        <w:rPr>
          <w:rStyle w:val="CommentReference"/>
        </w:rPr>
        <w:annotationRef/>
      </w:r>
      <w:r w:rsidRPr="00755125">
        <w:rPr>
          <w:sz w:val="24"/>
        </w:rPr>
        <w:t>125 words or less</w:t>
      </w:r>
    </w:p>
  </w:comment>
  <w:comment w:id="20" w:author="Maria Florencia Miguel" w:date="2019-03-21T10:27:00Z" w:initials="MFM">
    <w:p w14:paraId="5050DA15" w14:textId="2ADBFDDB" w:rsidR="00D84C2F" w:rsidRDefault="00D84C2F">
      <w:pPr>
        <w:pStyle w:val="CommentText"/>
      </w:pPr>
      <w:r>
        <w:rPr>
          <w:rStyle w:val="CommentReference"/>
        </w:rPr>
        <w:annotationRef/>
      </w:r>
      <w:r>
        <w:t>keep to under 125 characters</w:t>
      </w:r>
    </w:p>
    <w:p w14:paraId="1130832A" w14:textId="3BAB465F" w:rsidR="00D84C2F" w:rsidRDefault="00D84C2F">
      <w:pPr>
        <w:pStyle w:val="CommentText"/>
      </w:pPr>
    </w:p>
    <w:p w14:paraId="34B78CAB" w14:textId="18193A3F" w:rsidR="00D84C2F" w:rsidRDefault="00D84C2F">
      <w:pPr>
        <w:pStyle w:val="CommentText"/>
      </w:pPr>
      <w:r>
        <w:t xml:space="preserve">Chris´s sentence (more than 125 characters): </w:t>
      </w:r>
    </w:p>
    <w:p w14:paraId="513B4A1C" w14:textId="09E9ADD3" w:rsidR="00D84C2F" w:rsidRPr="00D20202" w:rsidRDefault="00D84C2F" w:rsidP="00D20202">
      <w:pPr>
        <w:spacing w:line="480" w:lineRule="auto"/>
        <w:rPr>
          <w:sz w:val="24"/>
          <w:szCs w:val="24"/>
        </w:rPr>
      </w:pPr>
      <w:r>
        <w:t>“</w:t>
      </w:r>
      <w:r>
        <w:rPr>
          <w:sz w:val="24"/>
          <w:szCs w:val="24"/>
        </w:rPr>
        <w:t>A contrast of active and passive restoration methods in dryland ecosystems highlights the critical need for the adoption of active techniques to ensure positive ecological outcomes for soils, vegetation, and wildlife.”</w:t>
      </w:r>
    </w:p>
    <w:p w14:paraId="59970798" w14:textId="2F4EAEF7" w:rsidR="00D84C2F" w:rsidRDefault="00D84C2F">
      <w:pPr>
        <w:pStyle w:val="CommentText"/>
      </w:pPr>
    </w:p>
  </w:comment>
  <w:comment w:id="25" w:author="Scott Butterfield" w:date="2019-04-01T14:57:00Z" w:initials="SB">
    <w:p w14:paraId="26E21212" w14:textId="77777777" w:rsidR="00D84C2F" w:rsidRDefault="00D84C2F">
      <w:pPr>
        <w:pStyle w:val="CommentText"/>
      </w:pPr>
      <w:r>
        <w:rPr>
          <w:rStyle w:val="CommentReference"/>
        </w:rPr>
        <w:annotationRef/>
      </w:r>
      <w:r>
        <w:t xml:space="preserve">I don’t get why you need this. You spell all of this out in the main text. </w:t>
      </w:r>
    </w:p>
    <w:p w14:paraId="0B6828F4" w14:textId="77777777" w:rsidR="00D84C2F" w:rsidRDefault="00D84C2F">
      <w:pPr>
        <w:pStyle w:val="CommentText"/>
      </w:pPr>
    </w:p>
    <w:p w14:paraId="24EF3C46" w14:textId="5AF6E0DD" w:rsidR="00D84C2F" w:rsidRDefault="00D84C2F">
      <w:pPr>
        <w:pStyle w:val="CommentText"/>
      </w:pPr>
      <w:r>
        <w:t xml:space="preserve">If don’t want in the main text, put here. But no need to be redundant in both spots. </w:t>
      </w:r>
    </w:p>
  </w:comment>
  <w:comment w:id="26" w:author="Maria Florencia Miguel" w:date="2019-04-16T15:43:00Z" w:initials="MFM">
    <w:p w14:paraId="37C0CD35" w14:textId="5117CC97" w:rsidR="00D84C2F" w:rsidRDefault="00D84C2F">
      <w:pPr>
        <w:pStyle w:val="CommentText"/>
      </w:pPr>
      <w:r>
        <w:rPr>
          <w:rStyle w:val="CommentReference"/>
        </w:rPr>
        <w:annotationRef/>
      </w:r>
      <w:r>
        <w:t xml:space="preserve">Thanks Scott. I edited this section, leaving some info not included in the main text. </w:t>
      </w:r>
    </w:p>
  </w:comment>
  <w:comment w:id="28" w:author="Maria Florencia Miguel" w:date="2019-04-23T16:23:00Z" w:initials="MFM">
    <w:p w14:paraId="753A8979" w14:textId="77777777" w:rsidR="00D84C2F" w:rsidRDefault="00D84C2F" w:rsidP="004A1B03">
      <w:pPr>
        <w:pStyle w:val="CommentText"/>
      </w:pPr>
      <w:r>
        <w:rPr>
          <w:rStyle w:val="CommentReference"/>
        </w:rPr>
        <w:annotationRef/>
      </w:r>
      <w:r>
        <w:rPr>
          <w:rStyle w:val="CommentReference"/>
        </w:rPr>
        <w:annotationRef/>
      </w:r>
      <w:r>
        <w:t>In pdf, need to include here.</w:t>
      </w:r>
    </w:p>
    <w:p w14:paraId="1511D987" w14:textId="68D2D9C5" w:rsidR="00D84C2F" w:rsidRDefault="00D84C2F">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21C0BCA0" w15:done="0"/>
  <w15:commentEx w15:paraId="59970798" w15:done="0"/>
  <w15:commentEx w15:paraId="24EF3C46" w15:done="0"/>
  <w15:commentEx w15:paraId="37C0CD35" w15:paraIdParent="24EF3C46" w15:done="0"/>
  <w15:commentEx w15:paraId="1511D98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21C0BCA0" w16cid:durableId="203DE3DD"/>
  <w16cid:commentId w16cid:paraId="59970798" w16cid:durableId="203DE5AE"/>
  <w16cid:commentId w16cid:paraId="24EF3C46" w16cid:durableId="204CA541"/>
  <w16cid:commentId w16cid:paraId="37C0CD35" w16cid:durableId="206076B1"/>
  <w16cid:commentId w16cid:paraId="1511D987" w16cid:durableId="2069BA8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A0CE4" w14:textId="77777777" w:rsidR="00FD1C79" w:rsidRDefault="00FD1C79" w:rsidP="00D73714">
      <w:r>
        <w:separator/>
      </w:r>
    </w:p>
  </w:endnote>
  <w:endnote w:type="continuationSeparator" w:id="0">
    <w:p w14:paraId="0E3AD233" w14:textId="77777777" w:rsidR="00FD1C79" w:rsidRDefault="00FD1C79" w:rsidP="00D73714">
      <w:r>
        <w:continuationSeparator/>
      </w:r>
    </w:p>
  </w:endnote>
  <w:endnote w:type="continuationNotice" w:id="1">
    <w:p w14:paraId="4082B1F6" w14:textId="77777777" w:rsidR="00FD1C79" w:rsidRDefault="00FD1C7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altName w:val="Arial"/>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Consolas">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242896" w14:textId="4CB2FEC0" w:rsidR="00D84C2F" w:rsidRDefault="00D84C2F">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441F6B">
      <w:rPr>
        <w:caps/>
        <w:noProof/>
        <w:color w:val="4F81BD" w:themeColor="accent1"/>
      </w:rPr>
      <w:t>2</w:t>
    </w:r>
    <w:r>
      <w:rPr>
        <w:caps/>
        <w:noProof/>
        <w:color w:val="4F81BD" w:themeColor="accent1"/>
      </w:rPr>
      <w:fldChar w:fldCharType="end"/>
    </w:r>
  </w:p>
  <w:p w14:paraId="4435F476" w14:textId="77777777" w:rsidR="00D84C2F" w:rsidRDefault="00D84C2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2A9B8" w14:textId="4AEB110C" w:rsidR="00D84C2F" w:rsidRDefault="00D84C2F">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D84C2F" w:rsidRDefault="00D84C2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B0EC0" w14:textId="77777777" w:rsidR="00FD1C79" w:rsidRDefault="00FD1C79" w:rsidP="00D73714">
      <w:r>
        <w:separator/>
      </w:r>
    </w:p>
  </w:footnote>
  <w:footnote w:type="continuationSeparator" w:id="0">
    <w:p w14:paraId="3DE44652" w14:textId="77777777" w:rsidR="00FD1C79" w:rsidRDefault="00FD1C79" w:rsidP="00D73714">
      <w:r>
        <w:continuationSeparator/>
      </w:r>
    </w:p>
  </w:footnote>
  <w:footnote w:type="continuationNotice" w:id="1">
    <w:p w14:paraId="0792A87A" w14:textId="77777777" w:rsidR="00FD1C79" w:rsidRDefault="00FD1C7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E22BD" w14:textId="5DB9194B" w:rsidR="00D84C2F" w:rsidRDefault="00D84C2F" w:rsidP="00755125">
    <w:pPr>
      <w:pStyle w:val="Header"/>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37F5B3" w14:textId="482E2676" w:rsidR="00D84C2F" w:rsidRPr="00204015" w:rsidRDefault="00D84C2F" w:rsidP="00D73714">
    <w:pPr>
      <w:pStyle w:val="Header"/>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D84C2F" w:rsidRDefault="00D84C2F" w:rsidP="00D7371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8306B60"/>
    <w:lvl w:ilvl="0">
      <w:start w:val="1"/>
      <w:numFmt w:val="decimal"/>
      <w:lvlText w:val="%1."/>
      <w:lvlJc w:val="left"/>
      <w:pPr>
        <w:tabs>
          <w:tab w:val="num" w:pos="1800"/>
        </w:tabs>
        <w:ind w:left="1800" w:hanging="360"/>
      </w:pPr>
    </w:lvl>
  </w:abstractNum>
  <w:abstractNum w:abstractNumId="1">
    <w:nsid w:val="FFFFFF7D"/>
    <w:multiLevelType w:val="singleLevel"/>
    <w:tmpl w:val="12C0A9CE"/>
    <w:lvl w:ilvl="0">
      <w:start w:val="1"/>
      <w:numFmt w:val="decimal"/>
      <w:lvlText w:val="%1."/>
      <w:lvlJc w:val="left"/>
      <w:pPr>
        <w:tabs>
          <w:tab w:val="num" w:pos="1440"/>
        </w:tabs>
        <w:ind w:left="1440" w:hanging="360"/>
      </w:pPr>
    </w:lvl>
  </w:abstractNum>
  <w:abstractNum w:abstractNumId="2">
    <w:nsid w:val="FFFFFF7E"/>
    <w:multiLevelType w:val="singleLevel"/>
    <w:tmpl w:val="FFF87976"/>
    <w:lvl w:ilvl="0">
      <w:start w:val="1"/>
      <w:numFmt w:val="decimal"/>
      <w:lvlText w:val="%1."/>
      <w:lvlJc w:val="left"/>
      <w:pPr>
        <w:tabs>
          <w:tab w:val="num" w:pos="1080"/>
        </w:tabs>
        <w:ind w:left="1080" w:hanging="360"/>
      </w:pPr>
    </w:lvl>
  </w:abstractNum>
  <w:abstractNum w:abstractNumId="3">
    <w:nsid w:val="FFFFFF7F"/>
    <w:multiLevelType w:val="singleLevel"/>
    <w:tmpl w:val="57B8ABE4"/>
    <w:lvl w:ilvl="0">
      <w:start w:val="1"/>
      <w:numFmt w:val="decimal"/>
      <w:lvlText w:val="%1."/>
      <w:lvlJc w:val="left"/>
      <w:pPr>
        <w:tabs>
          <w:tab w:val="num" w:pos="720"/>
        </w:tabs>
        <w:ind w:left="720" w:hanging="360"/>
      </w:pPr>
    </w:lvl>
  </w:abstractNum>
  <w:abstractNum w:abstractNumId="4">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0088B0"/>
    <w:lvl w:ilvl="0">
      <w:start w:val="1"/>
      <w:numFmt w:val="decimal"/>
      <w:lvlText w:val="%1."/>
      <w:lvlJc w:val="left"/>
      <w:pPr>
        <w:tabs>
          <w:tab w:val="num" w:pos="360"/>
        </w:tabs>
        <w:ind w:left="360" w:hanging="360"/>
      </w:pPr>
    </w:lvl>
  </w:abstractNum>
  <w:abstractNum w:abstractNumId="9">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rson w15:author="Abigail Hart">
    <w15:presenceInfo w15:providerId="AD" w15:userId="S::abigail.hart@tnc.org::3617e5a3-b7f4-4c3c-9514-02210907a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61D"/>
    <w:rsid w:val="000008C8"/>
    <w:rsid w:val="00001B41"/>
    <w:rsid w:val="0000246E"/>
    <w:rsid w:val="000052DF"/>
    <w:rsid w:val="00005452"/>
    <w:rsid w:val="00010AF6"/>
    <w:rsid w:val="00012A37"/>
    <w:rsid w:val="000174EF"/>
    <w:rsid w:val="00017B85"/>
    <w:rsid w:val="00026B17"/>
    <w:rsid w:val="00026BF9"/>
    <w:rsid w:val="00026FDD"/>
    <w:rsid w:val="00027420"/>
    <w:rsid w:val="00030DC7"/>
    <w:rsid w:val="000364E8"/>
    <w:rsid w:val="00036748"/>
    <w:rsid w:val="00040D7A"/>
    <w:rsid w:val="000466F0"/>
    <w:rsid w:val="00054645"/>
    <w:rsid w:val="000562CC"/>
    <w:rsid w:val="000575F8"/>
    <w:rsid w:val="00060262"/>
    <w:rsid w:val="00065B08"/>
    <w:rsid w:val="00070080"/>
    <w:rsid w:val="00075040"/>
    <w:rsid w:val="00075C1E"/>
    <w:rsid w:val="00077272"/>
    <w:rsid w:val="0008169A"/>
    <w:rsid w:val="00082591"/>
    <w:rsid w:val="00086BE1"/>
    <w:rsid w:val="000902FF"/>
    <w:rsid w:val="0009030D"/>
    <w:rsid w:val="00090997"/>
    <w:rsid w:val="00092E7D"/>
    <w:rsid w:val="00093EDA"/>
    <w:rsid w:val="00094397"/>
    <w:rsid w:val="00095099"/>
    <w:rsid w:val="00096447"/>
    <w:rsid w:val="00096DA7"/>
    <w:rsid w:val="000A05EA"/>
    <w:rsid w:val="000B0885"/>
    <w:rsid w:val="000B0D1A"/>
    <w:rsid w:val="000B16D4"/>
    <w:rsid w:val="000B2CA2"/>
    <w:rsid w:val="000B41DF"/>
    <w:rsid w:val="000C2EED"/>
    <w:rsid w:val="000C3C43"/>
    <w:rsid w:val="000C460C"/>
    <w:rsid w:val="000C4702"/>
    <w:rsid w:val="000C5810"/>
    <w:rsid w:val="000C7F0C"/>
    <w:rsid w:val="000D0E9D"/>
    <w:rsid w:val="000D5CAC"/>
    <w:rsid w:val="000D667A"/>
    <w:rsid w:val="000D774E"/>
    <w:rsid w:val="000E5E85"/>
    <w:rsid w:val="000F15FF"/>
    <w:rsid w:val="000F4CDD"/>
    <w:rsid w:val="000F6DB2"/>
    <w:rsid w:val="00100F30"/>
    <w:rsid w:val="0010143A"/>
    <w:rsid w:val="00105506"/>
    <w:rsid w:val="00107B15"/>
    <w:rsid w:val="00111899"/>
    <w:rsid w:val="00122855"/>
    <w:rsid w:val="00126345"/>
    <w:rsid w:val="00130FAD"/>
    <w:rsid w:val="00131413"/>
    <w:rsid w:val="00132708"/>
    <w:rsid w:val="001331D7"/>
    <w:rsid w:val="001334FE"/>
    <w:rsid w:val="0014101C"/>
    <w:rsid w:val="0014144C"/>
    <w:rsid w:val="00144E4D"/>
    <w:rsid w:val="001470D5"/>
    <w:rsid w:val="0015549E"/>
    <w:rsid w:val="00155760"/>
    <w:rsid w:val="0015774F"/>
    <w:rsid w:val="00166D36"/>
    <w:rsid w:val="0017063D"/>
    <w:rsid w:val="00174181"/>
    <w:rsid w:val="00174CA1"/>
    <w:rsid w:val="001775FA"/>
    <w:rsid w:val="00183CE2"/>
    <w:rsid w:val="00183D32"/>
    <w:rsid w:val="001970E3"/>
    <w:rsid w:val="00197413"/>
    <w:rsid w:val="001A44DA"/>
    <w:rsid w:val="001A4AE3"/>
    <w:rsid w:val="001A6193"/>
    <w:rsid w:val="001B12E8"/>
    <w:rsid w:val="001C1851"/>
    <w:rsid w:val="001C2C6E"/>
    <w:rsid w:val="001C41D5"/>
    <w:rsid w:val="001C42F5"/>
    <w:rsid w:val="001D1C29"/>
    <w:rsid w:val="001D4C6A"/>
    <w:rsid w:val="001D4D4C"/>
    <w:rsid w:val="001D5030"/>
    <w:rsid w:val="001D5282"/>
    <w:rsid w:val="001D66B8"/>
    <w:rsid w:val="001D703F"/>
    <w:rsid w:val="001F3B51"/>
    <w:rsid w:val="001F5C6D"/>
    <w:rsid w:val="001F7685"/>
    <w:rsid w:val="002053AF"/>
    <w:rsid w:val="00205615"/>
    <w:rsid w:val="00210E8E"/>
    <w:rsid w:val="0021563E"/>
    <w:rsid w:val="00217832"/>
    <w:rsid w:val="00221838"/>
    <w:rsid w:val="00221DE1"/>
    <w:rsid w:val="00223125"/>
    <w:rsid w:val="00223D8C"/>
    <w:rsid w:val="00224AFE"/>
    <w:rsid w:val="00230D22"/>
    <w:rsid w:val="00235272"/>
    <w:rsid w:val="00236F8D"/>
    <w:rsid w:val="002458F7"/>
    <w:rsid w:val="00245E24"/>
    <w:rsid w:val="002475FA"/>
    <w:rsid w:val="002515FA"/>
    <w:rsid w:val="002545E7"/>
    <w:rsid w:val="002558DE"/>
    <w:rsid w:val="00270F47"/>
    <w:rsid w:val="00272151"/>
    <w:rsid w:val="0027378D"/>
    <w:rsid w:val="00277DC1"/>
    <w:rsid w:val="00285EAE"/>
    <w:rsid w:val="002874EE"/>
    <w:rsid w:val="00291B36"/>
    <w:rsid w:val="0029404C"/>
    <w:rsid w:val="002978BD"/>
    <w:rsid w:val="002A2AD1"/>
    <w:rsid w:val="002A3CF7"/>
    <w:rsid w:val="002A67E0"/>
    <w:rsid w:val="002B2B03"/>
    <w:rsid w:val="002B2BA2"/>
    <w:rsid w:val="002B4959"/>
    <w:rsid w:val="002B5CBD"/>
    <w:rsid w:val="002C0899"/>
    <w:rsid w:val="002C33B8"/>
    <w:rsid w:val="002C7166"/>
    <w:rsid w:val="002C73B5"/>
    <w:rsid w:val="002D32E5"/>
    <w:rsid w:val="002D5E0B"/>
    <w:rsid w:val="002D7A5C"/>
    <w:rsid w:val="002E3557"/>
    <w:rsid w:val="002E40E6"/>
    <w:rsid w:val="002E5C7C"/>
    <w:rsid w:val="002E60B9"/>
    <w:rsid w:val="002E6C4A"/>
    <w:rsid w:val="002F0399"/>
    <w:rsid w:val="002F0C50"/>
    <w:rsid w:val="002F18AC"/>
    <w:rsid w:val="002F4303"/>
    <w:rsid w:val="002F4C73"/>
    <w:rsid w:val="002F5FB1"/>
    <w:rsid w:val="00307F53"/>
    <w:rsid w:val="003148AA"/>
    <w:rsid w:val="0031566C"/>
    <w:rsid w:val="00326562"/>
    <w:rsid w:val="00331082"/>
    <w:rsid w:val="0033296B"/>
    <w:rsid w:val="003442FB"/>
    <w:rsid w:val="00345B07"/>
    <w:rsid w:val="00350B66"/>
    <w:rsid w:val="003539B2"/>
    <w:rsid w:val="00356BF8"/>
    <w:rsid w:val="00362DE0"/>
    <w:rsid w:val="0036494C"/>
    <w:rsid w:val="0036556A"/>
    <w:rsid w:val="00365834"/>
    <w:rsid w:val="00366C8B"/>
    <w:rsid w:val="00372A52"/>
    <w:rsid w:val="00373C00"/>
    <w:rsid w:val="003765C3"/>
    <w:rsid w:val="0038065D"/>
    <w:rsid w:val="00382435"/>
    <w:rsid w:val="003856DD"/>
    <w:rsid w:val="00387943"/>
    <w:rsid w:val="00394A73"/>
    <w:rsid w:val="00394DF4"/>
    <w:rsid w:val="003963D7"/>
    <w:rsid w:val="003A0C6E"/>
    <w:rsid w:val="003A4F61"/>
    <w:rsid w:val="003A655D"/>
    <w:rsid w:val="003A77E5"/>
    <w:rsid w:val="003B0531"/>
    <w:rsid w:val="003B3972"/>
    <w:rsid w:val="003B5EE0"/>
    <w:rsid w:val="003B63AF"/>
    <w:rsid w:val="003C1C49"/>
    <w:rsid w:val="003C1D58"/>
    <w:rsid w:val="003C2423"/>
    <w:rsid w:val="003C5575"/>
    <w:rsid w:val="003C664B"/>
    <w:rsid w:val="003C7387"/>
    <w:rsid w:val="003E2BE6"/>
    <w:rsid w:val="003E7536"/>
    <w:rsid w:val="003F2FDF"/>
    <w:rsid w:val="003F4EB2"/>
    <w:rsid w:val="003F5517"/>
    <w:rsid w:val="00401633"/>
    <w:rsid w:val="00407998"/>
    <w:rsid w:val="00407FA2"/>
    <w:rsid w:val="00412732"/>
    <w:rsid w:val="004133FB"/>
    <w:rsid w:val="0041351F"/>
    <w:rsid w:val="00413AD3"/>
    <w:rsid w:val="00413BDE"/>
    <w:rsid w:val="00413EAF"/>
    <w:rsid w:val="00415100"/>
    <w:rsid w:val="00416826"/>
    <w:rsid w:val="004234E2"/>
    <w:rsid w:val="0042590A"/>
    <w:rsid w:val="00425A0F"/>
    <w:rsid w:val="004269F2"/>
    <w:rsid w:val="00427D62"/>
    <w:rsid w:val="004316C1"/>
    <w:rsid w:val="0043300B"/>
    <w:rsid w:val="00441F6B"/>
    <w:rsid w:val="004434DC"/>
    <w:rsid w:val="00443DAA"/>
    <w:rsid w:val="00444132"/>
    <w:rsid w:val="00447E49"/>
    <w:rsid w:val="00447EB3"/>
    <w:rsid w:val="004518CF"/>
    <w:rsid w:val="00452317"/>
    <w:rsid w:val="004642F3"/>
    <w:rsid w:val="00466B62"/>
    <w:rsid w:val="00470E74"/>
    <w:rsid w:val="004717DA"/>
    <w:rsid w:val="00472CCB"/>
    <w:rsid w:val="004747E0"/>
    <w:rsid w:val="00475B90"/>
    <w:rsid w:val="00482C95"/>
    <w:rsid w:val="0048304C"/>
    <w:rsid w:val="00484C38"/>
    <w:rsid w:val="004876B9"/>
    <w:rsid w:val="004913D4"/>
    <w:rsid w:val="004A05A6"/>
    <w:rsid w:val="004A14B1"/>
    <w:rsid w:val="004A1B03"/>
    <w:rsid w:val="004B1334"/>
    <w:rsid w:val="004B1898"/>
    <w:rsid w:val="004B474A"/>
    <w:rsid w:val="004B4BB4"/>
    <w:rsid w:val="004B4F4B"/>
    <w:rsid w:val="004B60D8"/>
    <w:rsid w:val="004C17E7"/>
    <w:rsid w:val="004C1CFC"/>
    <w:rsid w:val="004C3158"/>
    <w:rsid w:val="004C3D45"/>
    <w:rsid w:val="004C43EC"/>
    <w:rsid w:val="004C4ABD"/>
    <w:rsid w:val="004C55B1"/>
    <w:rsid w:val="004C6C0A"/>
    <w:rsid w:val="004C757B"/>
    <w:rsid w:val="004D10EA"/>
    <w:rsid w:val="004D359E"/>
    <w:rsid w:val="004D570A"/>
    <w:rsid w:val="004E2CE2"/>
    <w:rsid w:val="004E4918"/>
    <w:rsid w:val="00501936"/>
    <w:rsid w:val="00506B64"/>
    <w:rsid w:val="0050707E"/>
    <w:rsid w:val="005105CE"/>
    <w:rsid w:val="00511343"/>
    <w:rsid w:val="005113FF"/>
    <w:rsid w:val="0051145B"/>
    <w:rsid w:val="005140CE"/>
    <w:rsid w:val="0051569A"/>
    <w:rsid w:val="00516146"/>
    <w:rsid w:val="00530D8E"/>
    <w:rsid w:val="00537381"/>
    <w:rsid w:val="00540B0C"/>
    <w:rsid w:val="0054187E"/>
    <w:rsid w:val="00541F18"/>
    <w:rsid w:val="005463FB"/>
    <w:rsid w:val="00550C2E"/>
    <w:rsid w:val="00560CF5"/>
    <w:rsid w:val="00561A15"/>
    <w:rsid w:val="005625F1"/>
    <w:rsid w:val="00563317"/>
    <w:rsid w:val="00565DE1"/>
    <w:rsid w:val="00570A4C"/>
    <w:rsid w:val="00572498"/>
    <w:rsid w:val="00572CA8"/>
    <w:rsid w:val="00573AB3"/>
    <w:rsid w:val="00575375"/>
    <w:rsid w:val="00576E95"/>
    <w:rsid w:val="005779A7"/>
    <w:rsid w:val="00577CCF"/>
    <w:rsid w:val="005819C1"/>
    <w:rsid w:val="00583CCA"/>
    <w:rsid w:val="00586690"/>
    <w:rsid w:val="005906CE"/>
    <w:rsid w:val="00591464"/>
    <w:rsid w:val="0059405A"/>
    <w:rsid w:val="00595109"/>
    <w:rsid w:val="00595D2E"/>
    <w:rsid w:val="00597D95"/>
    <w:rsid w:val="005A07FF"/>
    <w:rsid w:val="005A0CC0"/>
    <w:rsid w:val="005B3247"/>
    <w:rsid w:val="005B3F43"/>
    <w:rsid w:val="005B5A76"/>
    <w:rsid w:val="005C351F"/>
    <w:rsid w:val="005C677C"/>
    <w:rsid w:val="005C7168"/>
    <w:rsid w:val="005C77F9"/>
    <w:rsid w:val="005C7805"/>
    <w:rsid w:val="005C7B05"/>
    <w:rsid w:val="005D3209"/>
    <w:rsid w:val="005E17ED"/>
    <w:rsid w:val="005E50DA"/>
    <w:rsid w:val="005E6AD6"/>
    <w:rsid w:val="005E6E16"/>
    <w:rsid w:val="005F0909"/>
    <w:rsid w:val="005F125D"/>
    <w:rsid w:val="005F1E84"/>
    <w:rsid w:val="005F4E2E"/>
    <w:rsid w:val="0060139A"/>
    <w:rsid w:val="0060166C"/>
    <w:rsid w:val="0060419F"/>
    <w:rsid w:val="006137A5"/>
    <w:rsid w:val="0061420D"/>
    <w:rsid w:val="00621FB6"/>
    <w:rsid w:val="006270A2"/>
    <w:rsid w:val="006273DA"/>
    <w:rsid w:val="00636A1C"/>
    <w:rsid w:val="0064261D"/>
    <w:rsid w:val="0064500E"/>
    <w:rsid w:val="006455DA"/>
    <w:rsid w:val="006506D2"/>
    <w:rsid w:val="00656BCF"/>
    <w:rsid w:val="0066096D"/>
    <w:rsid w:val="006617D9"/>
    <w:rsid w:val="0066465A"/>
    <w:rsid w:val="006655B4"/>
    <w:rsid w:val="00670D92"/>
    <w:rsid w:val="0067137C"/>
    <w:rsid w:val="00671515"/>
    <w:rsid w:val="00674065"/>
    <w:rsid w:val="00675A7C"/>
    <w:rsid w:val="00681AF0"/>
    <w:rsid w:val="006861E8"/>
    <w:rsid w:val="006872D6"/>
    <w:rsid w:val="00690C54"/>
    <w:rsid w:val="0069167F"/>
    <w:rsid w:val="006A2645"/>
    <w:rsid w:val="006A322F"/>
    <w:rsid w:val="006A7883"/>
    <w:rsid w:val="006B0C62"/>
    <w:rsid w:val="006B340B"/>
    <w:rsid w:val="006B3A2E"/>
    <w:rsid w:val="006B5292"/>
    <w:rsid w:val="006B6B18"/>
    <w:rsid w:val="006C0495"/>
    <w:rsid w:val="006C2D6D"/>
    <w:rsid w:val="006C2DA6"/>
    <w:rsid w:val="006D0E45"/>
    <w:rsid w:val="006D249B"/>
    <w:rsid w:val="006E590E"/>
    <w:rsid w:val="006F08DC"/>
    <w:rsid w:val="006F3016"/>
    <w:rsid w:val="006F5AC2"/>
    <w:rsid w:val="0070084B"/>
    <w:rsid w:val="00700B0B"/>
    <w:rsid w:val="007062CC"/>
    <w:rsid w:val="0071094F"/>
    <w:rsid w:val="007161A3"/>
    <w:rsid w:val="00720E7B"/>
    <w:rsid w:val="007220A7"/>
    <w:rsid w:val="00722A84"/>
    <w:rsid w:val="00723235"/>
    <w:rsid w:val="00725A5D"/>
    <w:rsid w:val="00726AB7"/>
    <w:rsid w:val="00731138"/>
    <w:rsid w:val="00735B1D"/>
    <w:rsid w:val="00742782"/>
    <w:rsid w:val="00744706"/>
    <w:rsid w:val="00745601"/>
    <w:rsid w:val="00745E19"/>
    <w:rsid w:val="00746DD6"/>
    <w:rsid w:val="00754A50"/>
    <w:rsid w:val="00755125"/>
    <w:rsid w:val="007604F7"/>
    <w:rsid w:val="00762BB3"/>
    <w:rsid w:val="007650D3"/>
    <w:rsid w:val="00765404"/>
    <w:rsid w:val="0077122F"/>
    <w:rsid w:val="0077172C"/>
    <w:rsid w:val="0077631B"/>
    <w:rsid w:val="00780442"/>
    <w:rsid w:val="00780C0E"/>
    <w:rsid w:val="00781F98"/>
    <w:rsid w:val="0078275D"/>
    <w:rsid w:val="00782D05"/>
    <w:rsid w:val="007832AA"/>
    <w:rsid w:val="00790E66"/>
    <w:rsid w:val="00791C7D"/>
    <w:rsid w:val="0079369E"/>
    <w:rsid w:val="007A7362"/>
    <w:rsid w:val="007A78A8"/>
    <w:rsid w:val="007B0A09"/>
    <w:rsid w:val="007B3A9B"/>
    <w:rsid w:val="007B4ABA"/>
    <w:rsid w:val="007B61F6"/>
    <w:rsid w:val="007C154B"/>
    <w:rsid w:val="007C478C"/>
    <w:rsid w:val="007C5B75"/>
    <w:rsid w:val="007C6679"/>
    <w:rsid w:val="007D14F3"/>
    <w:rsid w:val="007D28FB"/>
    <w:rsid w:val="007D32C9"/>
    <w:rsid w:val="007D3B50"/>
    <w:rsid w:val="007D55D2"/>
    <w:rsid w:val="007D733F"/>
    <w:rsid w:val="007E5673"/>
    <w:rsid w:val="007E7A28"/>
    <w:rsid w:val="007F12EC"/>
    <w:rsid w:val="007F20A8"/>
    <w:rsid w:val="007F4CF9"/>
    <w:rsid w:val="007F5F4C"/>
    <w:rsid w:val="008005F7"/>
    <w:rsid w:val="00806B07"/>
    <w:rsid w:val="00807307"/>
    <w:rsid w:val="008145A6"/>
    <w:rsid w:val="008160ED"/>
    <w:rsid w:val="00817570"/>
    <w:rsid w:val="00817B6A"/>
    <w:rsid w:val="00820573"/>
    <w:rsid w:val="00833CC9"/>
    <w:rsid w:val="008355F1"/>
    <w:rsid w:val="0084180A"/>
    <w:rsid w:val="00841F0F"/>
    <w:rsid w:val="00842BE8"/>
    <w:rsid w:val="00853129"/>
    <w:rsid w:val="00855BCA"/>
    <w:rsid w:val="00855C5E"/>
    <w:rsid w:val="0086195C"/>
    <w:rsid w:val="00863D60"/>
    <w:rsid w:val="00866147"/>
    <w:rsid w:val="0086656C"/>
    <w:rsid w:val="008809FF"/>
    <w:rsid w:val="0089006E"/>
    <w:rsid w:val="00890205"/>
    <w:rsid w:val="00891F6A"/>
    <w:rsid w:val="0089202F"/>
    <w:rsid w:val="00892E1C"/>
    <w:rsid w:val="008A7BD1"/>
    <w:rsid w:val="008B159F"/>
    <w:rsid w:val="008B6F8A"/>
    <w:rsid w:val="008C0B2C"/>
    <w:rsid w:val="008C49B4"/>
    <w:rsid w:val="008C5951"/>
    <w:rsid w:val="008D6717"/>
    <w:rsid w:val="008E0C2E"/>
    <w:rsid w:val="008E3BD9"/>
    <w:rsid w:val="008F10EE"/>
    <w:rsid w:val="008F1234"/>
    <w:rsid w:val="008F31B7"/>
    <w:rsid w:val="008F496E"/>
    <w:rsid w:val="008F6B95"/>
    <w:rsid w:val="008F7FF0"/>
    <w:rsid w:val="009002D9"/>
    <w:rsid w:val="00901B1B"/>
    <w:rsid w:val="00902266"/>
    <w:rsid w:val="0090489C"/>
    <w:rsid w:val="0091757F"/>
    <w:rsid w:val="0092026B"/>
    <w:rsid w:val="00933574"/>
    <w:rsid w:val="00935339"/>
    <w:rsid w:val="0094284A"/>
    <w:rsid w:val="00942EB0"/>
    <w:rsid w:val="0094453D"/>
    <w:rsid w:val="00950D2D"/>
    <w:rsid w:val="0095130A"/>
    <w:rsid w:val="00956478"/>
    <w:rsid w:val="00956C49"/>
    <w:rsid w:val="00960252"/>
    <w:rsid w:val="00960973"/>
    <w:rsid w:val="00960C85"/>
    <w:rsid w:val="0096116C"/>
    <w:rsid w:val="00961E2D"/>
    <w:rsid w:val="00967AC8"/>
    <w:rsid w:val="00971315"/>
    <w:rsid w:val="009719B2"/>
    <w:rsid w:val="00974FCC"/>
    <w:rsid w:val="009779EC"/>
    <w:rsid w:val="00980F10"/>
    <w:rsid w:val="00981C1C"/>
    <w:rsid w:val="00983BC0"/>
    <w:rsid w:val="009916B8"/>
    <w:rsid w:val="009918A5"/>
    <w:rsid w:val="009A1DDD"/>
    <w:rsid w:val="009A239B"/>
    <w:rsid w:val="009A25C9"/>
    <w:rsid w:val="009A272A"/>
    <w:rsid w:val="009A36D9"/>
    <w:rsid w:val="009A7BD1"/>
    <w:rsid w:val="009B0894"/>
    <w:rsid w:val="009B22BD"/>
    <w:rsid w:val="009B2883"/>
    <w:rsid w:val="009B49F9"/>
    <w:rsid w:val="009C21E8"/>
    <w:rsid w:val="009C38BE"/>
    <w:rsid w:val="009D2AC7"/>
    <w:rsid w:val="009D32C4"/>
    <w:rsid w:val="009D45CC"/>
    <w:rsid w:val="009D4899"/>
    <w:rsid w:val="009E2AE6"/>
    <w:rsid w:val="009E3D5B"/>
    <w:rsid w:val="009F2099"/>
    <w:rsid w:val="009F2B56"/>
    <w:rsid w:val="009F2D27"/>
    <w:rsid w:val="009F323D"/>
    <w:rsid w:val="009F436F"/>
    <w:rsid w:val="009F7AAA"/>
    <w:rsid w:val="00A00732"/>
    <w:rsid w:val="00A1186A"/>
    <w:rsid w:val="00A14FA4"/>
    <w:rsid w:val="00A1748D"/>
    <w:rsid w:val="00A17A84"/>
    <w:rsid w:val="00A21B1C"/>
    <w:rsid w:val="00A21BB3"/>
    <w:rsid w:val="00A22734"/>
    <w:rsid w:val="00A22B5A"/>
    <w:rsid w:val="00A23CD5"/>
    <w:rsid w:val="00A26AF8"/>
    <w:rsid w:val="00A27F92"/>
    <w:rsid w:val="00A3300F"/>
    <w:rsid w:val="00A402EE"/>
    <w:rsid w:val="00A405B4"/>
    <w:rsid w:val="00A40FC5"/>
    <w:rsid w:val="00A42559"/>
    <w:rsid w:val="00A46B01"/>
    <w:rsid w:val="00A46CE9"/>
    <w:rsid w:val="00A4707F"/>
    <w:rsid w:val="00A50F20"/>
    <w:rsid w:val="00A51678"/>
    <w:rsid w:val="00A52BD0"/>
    <w:rsid w:val="00A52C86"/>
    <w:rsid w:val="00A52D84"/>
    <w:rsid w:val="00A54C4C"/>
    <w:rsid w:val="00A57868"/>
    <w:rsid w:val="00A63482"/>
    <w:rsid w:val="00A653AE"/>
    <w:rsid w:val="00A66847"/>
    <w:rsid w:val="00A741F8"/>
    <w:rsid w:val="00A74724"/>
    <w:rsid w:val="00A7569C"/>
    <w:rsid w:val="00A820ED"/>
    <w:rsid w:val="00A8383E"/>
    <w:rsid w:val="00A85417"/>
    <w:rsid w:val="00A859AC"/>
    <w:rsid w:val="00A91D87"/>
    <w:rsid w:val="00A932B7"/>
    <w:rsid w:val="00A948E7"/>
    <w:rsid w:val="00A94CF5"/>
    <w:rsid w:val="00A96860"/>
    <w:rsid w:val="00AA1C17"/>
    <w:rsid w:val="00AA3A0A"/>
    <w:rsid w:val="00AC0051"/>
    <w:rsid w:val="00AC1FEE"/>
    <w:rsid w:val="00AC2042"/>
    <w:rsid w:val="00AC210E"/>
    <w:rsid w:val="00AC2155"/>
    <w:rsid w:val="00AC528C"/>
    <w:rsid w:val="00AC57B7"/>
    <w:rsid w:val="00AC66D4"/>
    <w:rsid w:val="00AC69D8"/>
    <w:rsid w:val="00AD02DD"/>
    <w:rsid w:val="00AD1843"/>
    <w:rsid w:val="00AD3C06"/>
    <w:rsid w:val="00AD4E67"/>
    <w:rsid w:val="00AD6604"/>
    <w:rsid w:val="00AD7DE7"/>
    <w:rsid w:val="00AE5661"/>
    <w:rsid w:val="00AE5B6E"/>
    <w:rsid w:val="00AF63E0"/>
    <w:rsid w:val="00AF6567"/>
    <w:rsid w:val="00AF7E7D"/>
    <w:rsid w:val="00AF7F31"/>
    <w:rsid w:val="00B017F5"/>
    <w:rsid w:val="00B02169"/>
    <w:rsid w:val="00B04936"/>
    <w:rsid w:val="00B10A33"/>
    <w:rsid w:val="00B1347C"/>
    <w:rsid w:val="00B14682"/>
    <w:rsid w:val="00B14DA6"/>
    <w:rsid w:val="00B16FF3"/>
    <w:rsid w:val="00B177BA"/>
    <w:rsid w:val="00B23C9E"/>
    <w:rsid w:val="00B2631B"/>
    <w:rsid w:val="00B310F7"/>
    <w:rsid w:val="00B31CA8"/>
    <w:rsid w:val="00B329FA"/>
    <w:rsid w:val="00B35D72"/>
    <w:rsid w:val="00B369DA"/>
    <w:rsid w:val="00B40F6D"/>
    <w:rsid w:val="00B41EFE"/>
    <w:rsid w:val="00B422F9"/>
    <w:rsid w:val="00B43638"/>
    <w:rsid w:val="00B509B0"/>
    <w:rsid w:val="00B51A04"/>
    <w:rsid w:val="00B52BFA"/>
    <w:rsid w:val="00B661BF"/>
    <w:rsid w:val="00B66296"/>
    <w:rsid w:val="00B705DE"/>
    <w:rsid w:val="00B752C8"/>
    <w:rsid w:val="00B75ADE"/>
    <w:rsid w:val="00B767B4"/>
    <w:rsid w:val="00B779D1"/>
    <w:rsid w:val="00B77A77"/>
    <w:rsid w:val="00B77E1B"/>
    <w:rsid w:val="00B80E36"/>
    <w:rsid w:val="00B81A8A"/>
    <w:rsid w:val="00B827D8"/>
    <w:rsid w:val="00B82DE1"/>
    <w:rsid w:val="00B873C3"/>
    <w:rsid w:val="00B926B3"/>
    <w:rsid w:val="00B92777"/>
    <w:rsid w:val="00B9765F"/>
    <w:rsid w:val="00BA2C40"/>
    <w:rsid w:val="00BA49C9"/>
    <w:rsid w:val="00BA558E"/>
    <w:rsid w:val="00BA6D55"/>
    <w:rsid w:val="00BA7816"/>
    <w:rsid w:val="00BB2D9D"/>
    <w:rsid w:val="00BB3B36"/>
    <w:rsid w:val="00BB6C39"/>
    <w:rsid w:val="00BC4FF7"/>
    <w:rsid w:val="00BC7DBD"/>
    <w:rsid w:val="00BD0461"/>
    <w:rsid w:val="00BD1667"/>
    <w:rsid w:val="00BD2808"/>
    <w:rsid w:val="00BD2978"/>
    <w:rsid w:val="00BD2AF5"/>
    <w:rsid w:val="00BD5548"/>
    <w:rsid w:val="00BD55DF"/>
    <w:rsid w:val="00BD6B4D"/>
    <w:rsid w:val="00BD7B7F"/>
    <w:rsid w:val="00BD7D51"/>
    <w:rsid w:val="00BE1406"/>
    <w:rsid w:val="00BF0CCD"/>
    <w:rsid w:val="00BF2BF9"/>
    <w:rsid w:val="00BF40CE"/>
    <w:rsid w:val="00BF4DA3"/>
    <w:rsid w:val="00BF50EE"/>
    <w:rsid w:val="00BF55E6"/>
    <w:rsid w:val="00C0043F"/>
    <w:rsid w:val="00C066DF"/>
    <w:rsid w:val="00C10EF0"/>
    <w:rsid w:val="00C13561"/>
    <w:rsid w:val="00C13940"/>
    <w:rsid w:val="00C160A5"/>
    <w:rsid w:val="00C16142"/>
    <w:rsid w:val="00C16FB3"/>
    <w:rsid w:val="00C17CA3"/>
    <w:rsid w:val="00C209D8"/>
    <w:rsid w:val="00C21312"/>
    <w:rsid w:val="00C23F7F"/>
    <w:rsid w:val="00C25C8F"/>
    <w:rsid w:val="00C25D24"/>
    <w:rsid w:val="00C26CBD"/>
    <w:rsid w:val="00C32171"/>
    <w:rsid w:val="00C3319B"/>
    <w:rsid w:val="00C3560E"/>
    <w:rsid w:val="00C36810"/>
    <w:rsid w:val="00C40099"/>
    <w:rsid w:val="00C41345"/>
    <w:rsid w:val="00C42FDB"/>
    <w:rsid w:val="00C452A7"/>
    <w:rsid w:val="00C45DA6"/>
    <w:rsid w:val="00C47966"/>
    <w:rsid w:val="00C557F2"/>
    <w:rsid w:val="00C55F2D"/>
    <w:rsid w:val="00C57047"/>
    <w:rsid w:val="00C62125"/>
    <w:rsid w:val="00C623E4"/>
    <w:rsid w:val="00C63EB1"/>
    <w:rsid w:val="00C64596"/>
    <w:rsid w:val="00C64D87"/>
    <w:rsid w:val="00C67CE9"/>
    <w:rsid w:val="00C72CCC"/>
    <w:rsid w:val="00C742CA"/>
    <w:rsid w:val="00C824E5"/>
    <w:rsid w:val="00C83856"/>
    <w:rsid w:val="00C83EB4"/>
    <w:rsid w:val="00C86E03"/>
    <w:rsid w:val="00C90DAF"/>
    <w:rsid w:val="00C9317A"/>
    <w:rsid w:val="00C93DD6"/>
    <w:rsid w:val="00C971FC"/>
    <w:rsid w:val="00CA024E"/>
    <w:rsid w:val="00CA17E8"/>
    <w:rsid w:val="00CA2018"/>
    <w:rsid w:val="00CA5E13"/>
    <w:rsid w:val="00CA6A68"/>
    <w:rsid w:val="00CA7B51"/>
    <w:rsid w:val="00CB1CBE"/>
    <w:rsid w:val="00CB2A0C"/>
    <w:rsid w:val="00CB3246"/>
    <w:rsid w:val="00CB5F10"/>
    <w:rsid w:val="00CB6BA4"/>
    <w:rsid w:val="00CC1C97"/>
    <w:rsid w:val="00CC2657"/>
    <w:rsid w:val="00CC666A"/>
    <w:rsid w:val="00CD0353"/>
    <w:rsid w:val="00CD15DE"/>
    <w:rsid w:val="00CE1412"/>
    <w:rsid w:val="00CE208E"/>
    <w:rsid w:val="00CE2108"/>
    <w:rsid w:val="00CE3739"/>
    <w:rsid w:val="00CE462E"/>
    <w:rsid w:val="00CE69DF"/>
    <w:rsid w:val="00CE75A2"/>
    <w:rsid w:val="00CF6573"/>
    <w:rsid w:val="00CF6C3A"/>
    <w:rsid w:val="00D02133"/>
    <w:rsid w:val="00D04568"/>
    <w:rsid w:val="00D053F2"/>
    <w:rsid w:val="00D12FED"/>
    <w:rsid w:val="00D17C6B"/>
    <w:rsid w:val="00D20202"/>
    <w:rsid w:val="00D210AE"/>
    <w:rsid w:val="00D30035"/>
    <w:rsid w:val="00D43FE5"/>
    <w:rsid w:val="00D454F2"/>
    <w:rsid w:val="00D45FC2"/>
    <w:rsid w:val="00D47412"/>
    <w:rsid w:val="00D4772C"/>
    <w:rsid w:val="00D5391E"/>
    <w:rsid w:val="00D555A5"/>
    <w:rsid w:val="00D575F2"/>
    <w:rsid w:val="00D57EC4"/>
    <w:rsid w:val="00D61494"/>
    <w:rsid w:val="00D62DDF"/>
    <w:rsid w:val="00D66446"/>
    <w:rsid w:val="00D728F5"/>
    <w:rsid w:val="00D73714"/>
    <w:rsid w:val="00D74AEA"/>
    <w:rsid w:val="00D8237A"/>
    <w:rsid w:val="00D84C2F"/>
    <w:rsid w:val="00D9037A"/>
    <w:rsid w:val="00DA1576"/>
    <w:rsid w:val="00DA2CA6"/>
    <w:rsid w:val="00DA3FB3"/>
    <w:rsid w:val="00DA49BD"/>
    <w:rsid w:val="00DB41D5"/>
    <w:rsid w:val="00DB6C89"/>
    <w:rsid w:val="00DC00D2"/>
    <w:rsid w:val="00DC1045"/>
    <w:rsid w:val="00DC352C"/>
    <w:rsid w:val="00DD225C"/>
    <w:rsid w:val="00DD4076"/>
    <w:rsid w:val="00DD5516"/>
    <w:rsid w:val="00DE274C"/>
    <w:rsid w:val="00DE28BD"/>
    <w:rsid w:val="00DE3DE2"/>
    <w:rsid w:val="00DE4D74"/>
    <w:rsid w:val="00DE53E2"/>
    <w:rsid w:val="00DE6239"/>
    <w:rsid w:val="00DE6B56"/>
    <w:rsid w:val="00DE7047"/>
    <w:rsid w:val="00DF1E8F"/>
    <w:rsid w:val="00DF2C30"/>
    <w:rsid w:val="00DF2C48"/>
    <w:rsid w:val="00DF491B"/>
    <w:rsid w:val="00DF6167"/>
    <w:rsid w:val="00DF6D04"/>
    <w:rsid w:val="00E00E57"/>
    <w:rsid w:val="00E0133A"/>
    <w:rsid w:val="00E02218"/>
    <w:rsid w:val="00E02AC1"/>
    <w:rsid w:val="00E033A7"/>
    <w:rsid w:val="00E0440F"/>
    <w:rsid w:val="00E05FE2"/>
    <w:rsid w:val="00E22ECE"/>
    <w:rsid w:val="00E27517"/>
    <w:rsid w:val="00E3028D"/>
    <w:rsid w:val="00E31598"/>
    <w:rsid w:val="00E3489D"/>
    <w:rsid w:val="00E349FC"/>
    <w:rsid w:val="00E379C1"/>
    <w:rsid w:val="00E37C62"/>
    <w:rsid w:val="00E41096"/>
    <w:rsid w:val="00E45C24"/>
    <w:rsid w:val="00E47513"/>
    <w:rsid w:val="00E515BD"/>
    <w:rsid w:val="00E522FA"/>
    <w:rsid w:val="00E5369A"/>
    <w:rsid w:val="00E53B64"/>
    <w:rsid w:val="00E549D2"/>
    <w:rsid w:val="00E57578"/>
    <w:rsid w:val="00E72365"/>
    <w:rsid w:val="00E723B6"/>
    <w:rsid w:val="00E73699"/>
    <w:rsid w:val="00E737F7"/>
    <w:rsid w:val="00E739AE"/>
    <w:rsid w:val="00E73A97"/>
    <w:rsid w:val="00E73E76"/>
    <w:rsid w:val="00E76B37"/>
    <w:rsid w:val="00E8101F"/>
    <w:rsid w:val="00E81086"/>
    <w:rsid w:val="00E84C1B"/>
    <w:rsid w:val="00E916E9"/>
    <w:rsid w:val="00E968AA"/>
    <w:rsid w:val="00E97295"/>
    <w:rsid w:val="00EA0FE6"/>
    <w:rsid w:val="00EA1552"/>
    <w:rsid w:val="00EA20F8"/>
    <w:rsid w:val="00EB3F6E"/>
    <w:rsid w:val="00EB61E7"/>
    <w:rsid w:val="00EB76A0"/>
    <w:rsid w:val="00EB7848"/>
    <w:rsid w:val="00EC2F6C"/>
    <w:rsid w:val="00EC52B4"/>
    <w:rsid w:val="00EC6A7A"/>
    <w:rsid w:val="00ED4607"/>
    <w:rsid w:val="00ED4D2D"/>
    <w:rsid w:val="00ED7041"/>
    <w:rsid w:val="00ED774E"/>
    <w:rsid w:val="00EE0B15"/>
    <w:rsid w:val="00EE1233"/>
    <w:rsid w:val="00EE15FF"/>
    <w:rsid w:val="00EE1A74"/>
    <w:rsid w:val="00EE1D99"/>
    <w:rsid w:val="00EE65E2"/>
    <w:rsid w:val="00EE6929"/>
    <w:rsid w:val="00EF69D9"/>
    <w:rsid w:val="00F0327E"/>
    <w:rsid w:val="00F07706"/>
    <w:rsid w:val="00F105EA"/>
    <w:rsid w:val="00F120D6"/>
    <w:rsid w:val="00F128DA"/>
    <w:rsid w:val="00F1328A"/>
    <w:rsid w:val="00F13F49"/>
    <w:rsid w:val="00F15B30"/>
    <w:rsid w:val="00F17640"/>
    <w:rsid w:val="00F201CB"/>
    <w:rsid w:val="00F21D7E"/>
    <w:rsid w:val="00F235E9"/>
    <w:rsid w:val="00F248A6"/>
    <w:rsid w:val="00F24F67"/>
    <w:rsid w:val="00F26AF7"/>
    <w:rsid w:val="00F26DAB"/>
    <w:rsid w:val="00F30A8C"/>
    <w:rsid w:val="00F30AC5"/>
    <w:rsid w:val="00F41079"/>
    <w:rsid w:val="00F41E39"/>
    <w:rsid w:val="00F43272"/>
    <w:rsid w:val="00F43783"/>
    <w:rsid w:val="00F44B6F"/>
    <w:rsid w:val="00F53943"/>
    <w:rsid w:val="00F55509"/>
    <w:rsid w:val="00F55A8D"/>
    <w:rsid w:val="00F57FCA"/>
    <w:rsid w:val="00F61903"/>
    <w:rsid w:val="00F63F9E"/>
    <w:rsid w:val="00F65E2D"/>
    <w:rsid w:val="00F7156A"/>
    <w:rsid w:val="00F72096"/>
    <w:rsid w:val="00F739FD"/>
    <w:rsid w:val="00F775B8"/>
    <w:rsid w:val="00F80F89"/>
    <w:rsid w:val="00F819A5"/>
    <w:rsid w:val="00F85AF1"/>
    <w:rsid w:val="00F92B4E"/>
    <w:rsid w:val="00F92DE8"/>
    <w:rsid w:val="00FA0C46"/>
    <w:rsid w:val="00FA2054"/>
    <w:rsid w:val="00FA5A30"/>
    <w:rsid w:val="00FB29EE"/>
    <w:rsid w:val="00FB3B42"/>
    <w:rsid w:val="00FD1C79"/>
    <w:rsid w:val="00FD48F1"/>
    <w:rsid w:val="00FD546E"/>
    <w:rsid w:val="00FD5E0F"/>
    <w:rsid w:val="00FD5FDF"/>
    <w:rsid w:val="00FF108C"/>
    <w:rsid w:val="00FF157A"/>
    <w:rsid w:val="00FF2CDC"/>
    <w:rsid w:val="00FF535A"/>
    <w:rsid w:val="00FF6381"/>
    <w:rsid w:val="00FF674C"/>
    <w:rsid w:val="00FF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F2DF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Balloon Text"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A7F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Mencinsinresolver1">
    <w:name w:val="Mención sin resolver1"/>
    <w:basedOn w:val="DefaultParagraphFont"/>
    <w:uiPriority w:val="99"/>
    <w:semiHidden/>
    <w:unhideWhenUsed/>
    <w:rsid w:val="00F26AF7"/>
    <w:rPr>
      <w:color w:val="808080"/>
      <w:shd w:val="clear" w:color="auto" w:fill="E6E6E6"/>
    </w:rPr>
  </w:style>
  <w:style w:type="table" w:styleId="TableGrid">
    <w:name w:val="Table Grid"/>
    <w:basedOn w:val="TableNormal"/>
    <w:uiPriority w:val="39"/>
    <w:rsid w:val="00A4707F"/>
    <w:rPr>
      <w:rFonts w:asciiTheme="minorHAnsi" w:eastAsiaTheme="minorHAnsi" w:hAnsiTheme="minorHAnsi" w:cstheme="minorBid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eNormal"/>
    <w:next w:val="TableGrid"/>
    <w:uiPriority w:val="39"/>
    <w:rsid w:val="00412732"/>
    <w:rPr>
      <w:rFonts w:ascii="Calibri" w:hAnsi="Calibri"/>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71"/>
    <w:rsid w:val="00A21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microsoft.com/office/2016/09/relationships/commentsIds" Target="commentsIds.xml"/><Relationship Id="rId21" Type="http://schemas.microsoft.com/office/2011/relationships/people" Target="peop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2DC6A-2F89-F740-84D8-11F6BE34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5070</TotalTime>
  <Pages>16</Pages>
  <Words>20194</Words>
  <Characters>115108</Characters>
  <Application>Microsoft Macintosh Word</Application>
  <DocSecurity>0</DocSecurity>
  <Lines>959</Lines>
  <Paragraphs>270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135032</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bhanson</dc:creator>
  <cp:lastModifiedBy>zenrunner</cp:lastModifiedBy>
  <cp:revision>236</cp:revision>
  <cp:lastPrinted>2018-01-11T18:39:00Z</cp:lastPrinted>
  <dcterms:created xsi:type="dcterms:W3CDTF">2019-04-02T23:08:00Z</dcterms:created>
  <dcterms:modified xsi:type="dcterms:W3CDTF">2019-04-29T20:44:00Z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