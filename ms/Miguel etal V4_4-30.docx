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r w:rsidRPr="00E02AC1">
        <w:rPr>
          <w:rFonts w:eastAsia="Times New Roman"/>
          <w:b/>
          <w:sz w:val="24"/>
          <w:szCs w:val="24"/>
        </w:rPr>
        <w:t>Title:</w:t>
      </w:r>
      <w:r w:rsidR="00D73714">
        <w:t xml:space="preserve"> </w:t>
      </w:r>
    </w:p>
    <w:p w14:paraId="43E080E8" w14:textId="77777777" w:rsidR="00A40FC5" w:rsidRDefault="00A40FC5" w:rsidP="00DA49BD">
      <w:pPr>
        <w:rPr>
          <w:b/>
          <w:sz w:val="24"/>
          <w:szCs w:val="24"/>
        </w:rPr>
      </w:pPr>
    </w:p>
    <w:p w14:paraId="1248576B" w14:textId="467C8FB4" w:rsidR="00DA49BD" w:rsidRDefault="006273DA" w:rsidP="00DA49BD">
      <w:pPr>
        <w:rPr>
          <w:b/>
          <w:sz w:val="24"/>
          <w:szCs w:val="24"/>
        </w:rPr>
      </w:pPr>
      <w:r>
        <w:rPr>
          <w:b/>
          <w:sz w:val="24"/>
          <w:szCs w:val="24"/>
        </w:rPr>
        <w:t>S</w:t>
      </w:r>
      <w:r w:rsidR="00DA49BD"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6A576AE2" w14:textId="77777777" w:rsidR="00D6673A" w:rsidRDefault="00D6673A" w:rsidP="00E02AC1">
      <w:pPr>
        <w:spacing w:line="480" w:lineRule="auto"/>
        <w:rPr>
          <w:sz w:val="24"/>
          <w:szCs w:val="24"/>
          <w:vertAlign w:val="superscript"/>
        </w:rPr>
      </w:pPr>
    </w:p>
    <w:p w14:paraId="0B0F30B9" w14:textId="175D1E13"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28101962" w14:textId="77777777" w:rsidR="00C23F7F" w:rsidRDefault="00C23F7F" w:rsidP="0036494C">
      <w:pPr>
        <w:spacing w:line="480" w:lineRule="auto"/>
        <w:rPr>
          <w:sz w:val="24"/>
          <w:szCs w:val="24"/>
        </w:rPr>
      </w:pPr>
    </w:p>
    <w:p w14:paraId="4DB4F5B5" w14:textId="423AA4C1"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sidR="007D32C9">
        <w:rPr>
          <w:sz w:val="24"/>
          <w:szCs w:val="24"/>
        </w:rPr>
        <w:t>globally</w:t>
      </w:r>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restoration</w:t>
      </w:r>
      <w:r w:rsidR="004717DA">
        <w:rPr>
          <w:sz w:val="24"/>
          <w:szCs w:val="24"/>
        </w:rPr>
        <w:t xml:space="preserve"> strategies</w:t>
      </w:r>
      <w:r w:rsidR="007650D3">
        <w:rPr>
          <w:sz w:val="24"/>
          <w:szCs w:val="24"/>
        </w:rPr>
        <w:t>.</w:t>
      </w:r>
      <w:r w:rsidR="00D20202">
        <w:rPr>
          <w:sz w:val="24"/>
          <w:szCs w:val="24"/>
        </w:rPr>
        <w:t xml:space="preserve"> These regions </w:t>
      </w:r>
      <w:r w:rsidR="00866147">
        <w:rPr>
          <w:sz w:val="24"/>
          <w:szCs w:val="24"/>
        </w:rPr>
        <w:t>face</w:t>
      </w:r>
      <w:r w:rsidR="00D20202">
        <w:rPr>
          <w:sz w:val="24"/>
          <w:szCs w:val="24"/>
        </w:rPr>
        <w:t xml:space="preserve"> serious threats due to </w:t>
      </w:r>
      <w:r w:rsidR="004C773C">
        <w:rPr>
          <w:sz w:val="24"/>
          <w:szCs w:val="24"/>
        </w:rPr>
        <w:t>land conversion</w:t>
      </w:r>
      <w:r w:rsidR="007650D3">
        <w:rPr>
          <w:sz w:val="24"/>
          <w:szCs w:val="24"/>
        </w:rPr>
        <w:t xml:space="preserve"> 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restoration</w:t>
      </w:r>
      <w:r w:rsidR="00F92B4E">
        <w:rPr>
          <w:sz w:val="24"/>
          <w:szCs w:val="24"/>
        </w:rPr>
        <w:t xml:space="preserve"> strategies</w:t>
      </w:r>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r w:rsidR="00F80F89">
        <w:rPr>
          <w:sz w:val="24"/>
          <w:szCs w:val="24"/>
        </w:rPr>
        <w:t>,</w:t>
      </w:r>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for </w:t>
      </w:r>
      <w:r w:rsidR="00F80F89">
        <w:rPr>
          <w:sz w:val="24"/>
          <w:szCs w:val="24"/>
        </w:rPr>
        <w:t xml:space="preserve">limited recovery of </w:t>
      </w:r>
      <w:r w:rsidR="00C17CA3">
        <w:rPr>
          <w:sz w:val="24"/>
          <w:szCs w:val="24"/>
        </w:rPr>
        <w:t xml:space="preserve">vegetation </w:t>
      </w:r>
      <w:r w:rsidR="00765404">
        <w:rPr>
          <w:sz w:val="24"/>
          <w:szCs w:val="24"/>
        </w:rPr>
        <w:t xml:space="preserve">but not </w:t>
      </w:r>
      <w:r w:rsidR="00765404">
        <w:rPr>
          <w:sz w:val="24"/>
          <w:szCs w:val="24"/>
        </w:rPr>
        <w:lastRenderedPageBreak/>
        <w:t>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3D3B75">
        <w:rPr>
          <w:sz w:val="24"/>
          <w:szCs w:val="24"/>
        </w:rPr>
        <w:t>e</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1187E71" w14:textId="77777777" w:rsidR="00D6673A" w:rsidRDefault="00D6673A" w:rsidP="00C13940">
      <w:pPr>
        <w:pStyle w:val="Teaser"/>
        <w:rPr>
          <w:b/>
        </w:rPr>
      </w:pPr>
    </w:p>
    <w:p w14:paraId="4796FFFA" w14:textId="71D986E2" w:rsidR="00C13940" w:rsidRDefault="00D73714" w:rsidP="00C13940">
      <w:pPr>
        <w:pStyle w:val="Teaser"/>
      </w:pPr>
      <w:r w:rsidRPr="00D47899">
        <w:rPr>
          <w:b/>
        </w:rPr>
        <w:t>One Sentence Summary:</w:t>
      </w:r>
      <w:r>
        <w:rPr>
          <w:b/>
        </w:rPr>
        <w:t xml:space="preserve"> </w:t>
      </w:r>
    </w:p>
    <w:p w14:paraId="111430DB" w14:textId="77777777" w:rsidR="00C21312" w:rsidRDefault="00C21312" w:rsidP="00E02AC1">
      <w:pPr>
        <w:spacing w:line="480" w:lineRule="auto"/>
        <w:rPr>
          <w:sz w:val="24"/>
          <w:szCs w:val="24"/>
        </w:rPr>
      </w:pPr>
    </w:p>
    <w:p w14:paraId="0813F83C" w14:textId="51BFD913" w:rsidR="00E02AC1" w:rsidRDefault="00F7156A" w:rsidP="00E02AC1">
      <w:pPr>
        <w:spacing w:line="480" w:lineRule="auto"/>
        <w:rPr>
          <w:sz w:val="24"/>
          <w:szCs w:val="24"/>
        </w:rPr>
      </w:pPr>
      <w:r>
        <w:rPr>
          <w:sz w:val="24"/>
          <w:szCs w:val="24"/>
        </w:rPr>
        <w:t>A</w:t>
      </w:r>
      <w:r w:rsidR="003C664B">
        <w:rPr>
          <w:sz w:val="24"/>
          <w:szCs w:val="24"/>
        </w:rPr>
        <w:t xml:space="preserve">ctive </w:t>
      </w:r>
      <w:r w:rsidR="004A5624">
        <w:rPr>
          <w:sz w:val="24"/>
          <w:szCs w:val="24"/>
        </w:rPr>
        <w:t>restoration in dryland ecosystems globally yields</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3CEBE5C6"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xml:space="preserve">. </w:t>
      </w:r>
      <w:r w:rsidR="003D3B75">
        <w:rPr>
          <w:sz w:val="24"/>
          <w:szCs w:val="24"/>
        </w:rPr>
        <w:t>R</w:t>
      </w:r>
      <w:r w:rsidR="00A8383E">
        <w:rPr>
          <w:sz w:val="24"/>
          <w:szCs w:val="24"/>
        </w:rPr>
        <w:t>estoration of degraded ecosystem</w:t>
      </w:r>
      <w:r w:rsidR="003D3B75">
        <w:rPr>
          <w:sz w:val="24"/>
          <w:szCs w:val="24"/>
        </w:rPr>
        <w:t>s</w:t>
      </w:r>
      <w:r w:rsidR="00BD0461">
        <w:rPr>
          <w:sz w:val="24"/>
          <w:szCs w:val="24"/>
        </w:rPr>
        <w:t xml:space="preserve"> provide</w:t>
      </w:r>
      <w:r w:rsidR="003D3B75">
        <w:rPr>
          <w:sz w:val="24"/>
          <w:szCs w:val="24"/>
        </w:rPr>
        <w:t>s</w:t>
      </w:r>
      <w:r w:rsidR="00BD0461">
        <w:rPr>
          <w:sz w:val="24"/>
          <w:szCs w:val="24"/>
        </w:rPr>
        <w:t xml:space="preserv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4A5624">
        <w:rPr>
          <w:sz w:val="24"/>
          <w:szCs w:val="24"/>
        </w:rPr>
        <w:t>including</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D101FF">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lt;i&gt;6&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710E5C">
        <w:rPr>
          <w:sz w:val="24"/>
          <w:szCs w:val="24"/>
        </w:rPr>
        <w:t>,</w:t>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D101FF">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8)","previouslyFormattedCitation":"(&lt;i&gt;7&lt;/i&gt;, &lt;i&gt;8&lt;/i&gt;)"},"properties":{"noteIndex":0},"schema":"https://github.com/citation-style-language/schema/raw/master/csl-citation.json"}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710E5C">
        <w:rPr>
          <w:sz w:val="24"/>
          <w:szCs w:val="24"/>
        </w:rPr>
        <w:t xml:space="preserve">Active </w:t>
      </w:r>
      <w:r w:rsidR="005E16A7">
        <w:rPr>
          <w:sz w:val="24"/>
          <w:szCs w:val="24"/>
        </w:rPr>
        <w:t>and</w:t>
      </w:r>
      <w:r w:rsidR="00710E5C">
        <w:rPr>
          <w:sz w:val="24"/>
          <w:szCs w:val="24"/>
        </w:rPr>
        <w:t xml:space="preserve"> passive </w:t>
      </w:r>
      <w:r w:rsidR="005C7168">
        <w:rPr>
          <w:sz w:val="24"/>
          <w:szCs w:val="24"/>
        </w:rPr>
        <w:t xml:space="preserve">restoration </w:t>
      </w:r>
      <w:r w:rsidR="00710E5C">
        <w:rPr>
          <w:sz w:val="24"/>
          <w:szCs w:val="24"/>
        </w:rPr>
        <w:t>strategies</w:t>
      </w:r>
      <w:r w:rsidR="005C7168">
        <w:rPr>
          <w:sz w:val="24"/>
          <w:szCs w:val="24"/>
        </w:rPr>
        <w:t xml:space="preserve"> </w:t>
      </w:r>
      <w:r w:rsidR="00BC4E48">
        <w:rPr>
          <w:sz w:val="24"/>
          <w:szCs w:val="24"/>
        </w:rPr>
        <w:t>typically</w:t>
      </w:r>
      <w:r w:rsidR="00A1281C">
        <w:rPr>
          <w:sz w:val="24"/>
          <w:szCs w:val="24"/>
        </w:rPr>
        <w:t xml:space="preserve"> </w:t>
      </w:r>
      <w:r w:rsidR="005C7168" w:rsidRPr="00E02AC1">
        <w:rPr>
          <w:sz w:val="24"/>
          <w:szCs w:val="24"/>
        </w:rPr>
        <w:t xml:space="preserve">differ </w:t>
      </w:r>
      <w:r w:rsidR="009A466C">
        <w:rPr>
          <w:sz w:val="24"/>
          <w:szCs w:val="24"/>
        </w:rPr>
        <w:t xml:space="preserve">in the </w:t>
      </w:r>
      <w:r w:rsidR="005C7168" w:rsidRPr="00E02AC1">
        <w:rPr>
          <w:sz w:val="24"/>
          <w:szCs w:val="24"/>
        </w:rPr>
        <w:t xml:space="preserve">resources invested </w:t>
      </w:r>
      <w:r w:rsidR="009A466C">
        <w:rPr>
          <w:sz w:val="24"/>
          <w:szCs w:val="24"/>
        </w:rPr>
        <w:t>such as</w:t>
      </w:r>
      <w:r w:rsidR="005C7168" w:rsidRPr="00E02AC1">
        <w:rPr>
          <w:sz w:val="24"/>
          <w:szCs w:val="24"/>
        </w:rPr>
        <w:t xml:space="preserve"> time, money</w:t>
      </w:r>
      <w:r w:rsidR="00B14D80">
        <w:rPr>
          <w:sz w:val="24"/>
          <w:szCs w:val="24"/>
        </w:rPr>
        <w:t>,</w:t>
      </w:r>
      <w:r w:rsidR="005C7168" w:rsidRPr="00E02AC1">
        <w:rPr>
          <w:sz w:val="24"/>
          <w:szCs w:val="24"/>
        </w:rPr>
        <w:t xml:space="preserve"> and human assistance</w:t>
      </w:r>
      <w:r w:rsidR="005C7168">
        <w:rPr>
          <w:sz w:val="24"/>
          <w:szCs w:val="24"/>
        </w:rPr>
        <w:t xml:space="preserve"> </w:t>
      </w:r>
      <w:r w:rsidR="00690C54">
        <w:rPr>
          <w:sz w:val="24"/>
          <w:szCs w:val="24"/>
        </w:rPr>
        <w:fldChar w:fldCharType="begin" w:fldLock="1"/>
      </w:r>
      <w:r w:rsidR="00D101F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9&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501435">
        <w:rPr>
          <w:sz w:val="24"/>
          <w:szCs w:val="24"/>
        </w:rPr>
        <w:t>. T</w:t>
      </w:r>
      <w:r w:rsidR="00690C54">
        <w:rPr>
          <w:sz w:val="24"/>
          <w:szCs w:val="24"/>
        </w:rPr>
        <w:t>hese resources are likely to be scarce</w:t>
      </w:r>
      <w:r w:rsidR="005C7168">
        <w:rPr>
          <w:sz w:val="24"/>
          <w:szCs w:val="24"/>
        </w:rPr>
        <w:t xml:space="preserve">, </w:t>
      </w:r>
      <w:r w:rsidR="00B938E3">
        <w:rPr>
          <w:sz w:val="24"/>
          <w:szCs w:val="24"/>
        </w:rPr>
        <w:t xml:space="preserve">and </w:t>
      </w:r>
      <w:r w:rsidR="005C7168">
        <w:rPr>
          <w:sz w:val="24"/>
          <w:szCs w:val="24"/>
        </w:rPr>
        <w:t xml:space="preserve">we need to </w:t>
      </w:r>
      <w:r w:rsidR="00A8383E">
        <w:rPr>
          <w:sz w:val="24"/>
          <w:szCs w:val="24"/>
        </w:rPr>
        <w:t xml:space="preserve">identify </w:t>
      </w:r>
      <w:r w:rsidR="005C7168">
        <w:rPr>
          <w:sz w:val="24"/>
          <w:szCs w:val="24"/>
        </w:rPr>
        <w:t xml:space="preserve">interventions </w:t>
      </w:r>
      <w:r w:rsidR="00B938E3">
        <w:rPr>
          <w:sz w:val="24"/>
          <w:szCs w:val="24"/>
        </w:rPr>
        <w:t xml:space="preserve">that </w:t>
      </w:r>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r w:rsidR="005C73D8">
        <w:rPr>
          <w:sz w:val="24"/>
          <w:szCs w:val="24"/>
        </w:rPr>
        <w:t xml:space="preserve">an exemplary </w:t>
      </w:r>
      <w:r w:rsidR="000B41DF">
        <w:rPr>
          <w:sz w:val="24"/>
          <w:szCs w:val="24"/>
        </w:rPr>
        <w:t xml:space="preserve">case </w:t>
      </w:r>
      <w:r w:rsidR="00BF4DA3">
        <w:rPr>
          <w:sz w:val="24"/>
          <w:szCs w:val="24"/>
        </w:rPr>
        <w:t>study to evaluate the effectiveness of restoration practices</w:t>
      </w:r>
      <w:r w:rsidR="00932B68">
        <w:rPr>
          <w:sz w:val="24"/>
          <w:szCs w:val="24"/>
        </w:rPr>
        <w:t xml:space="preserve"> and encompass many</w:t>
      </w:r>
      <w:r w:rsidR="002545E7">
        <w:rPr>
          <w:sz w:val="24"/>
          <w:szCs w:val="24"/>
        </w:rPr>
        <w:t xml:space="preserve"> </w:t>
      </w:r>
      <w:r w:rsidR="00921B46">
        <w:rPr>
          <w:sz w:val="24"/>
          <w:szCs w:val="24"/>
        </w:rPr>
        <w:t xml:space="preserve">habitats such as </w:t>
      </w:r>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931BC3">
        <w:rPr>
          <w:sz w:val="24"/>
          <w:szCs w:val="24"/>
        </w:rPr>
        <w:t>.</w:t>
      </w:r>
      <w:r w:rsidR="000B41DF">
        <w:rPr>
          <w:sz w:val="24"/>
          <w:szCs w:val="24"/>
        </w:rPr>
        <w:t xml:space="preserve"> </w:t>
      </w:r>
      <w:r w:rsidR="00931BC3">
        <w:rPr>
          <w:sz w:val="24"/>
          <w:szCs w:val="24"/>
        </w:rPr>
        <w:t>A</w:t>
      </w:r>
      <w:r w:rsidR="002545E7">
        <w:rPr>
          <w:sz w:val="24"/>
          <w:szCs w:val="24"/>
        </w:rPr>
        <w:t xml:space="preserve">gricultural lands </w:t>
      </w:r>
      <w:r w:rsidR="00931BC3">
        <w:rPr>
          <w:sz w:val="24"/>
          <w:szCs w:val="24"/>
        </w:rPr>
        <w:t>comprise</w:t>
      </w:r>
      <w:r w:rsidR="00681AF0">
        <w:rPr>
          <w:sz w:val="24"/>
          <w:szCs w:val="24"/>
        </w:rPr>
        <w:t xml:space="preserve"> almost 40% of </w:t>
      </w:r>
      <w:r w:rsidR="00A94766">
        <w:rPr>
          <w:sz w:val="24"/>
          <w:szCs w:val="24"/>
        </w:rPr>
        <w:t xml:space="preserve">the </w:t>
      </w:r>
      <w:r w:rsidR="00681AF0">
        <w:rPr>
          <w:sz w:val="24"/>
          <w:szCs w:val="24"/>
        </w:rPr>
        <w:t>terrestrial surface</w:t>
      </w:r>
      <w:r w:rsidR="00A94766">
        <w:rPr>
          <w:sz w:val="24"/>
          <w:szCs w:val="24"/>
        </w:rPr>
        <w:t xml:space="preserve"> on Earth</w:t>
      </w:r>
      <w:r w:rsidR="006F3718">
        <w:rPr>
          <w:sz w:val="24"/>
          <w:szCs w:val="24"/>
        </w:rPr>
        <w:t xml:space="preserve"> and are present in all drylands with significant impacts</w:t>
      </w:r>
      <w:r w:rsidR="000B41DF">
        <w:rPr>
          <w:sz w:val="24"/>
          <w:szCs w:val="24"/>
        </w:rPr>
        <w:t xml:space="preserve"> </w:t>
      </w:r>
      <w:r w:rsidR="000B41DF">
        <w:rPr>
          <w:sz w:val="24"/>
          <w:szCs w:val="24"/>
        </w:rPr>
        <w:fldChar w:fldCharType="begin" w:fldLock="1"/>
      </w:r>
      <w:r w:rsidR="00D101FF">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12)","previouslyFormattedCitation":"(&lt;i&gt;11&lt;/i&gt;, &lt;i&gt;12&lt;/i&gt;)"},"properties":{"noteIndex":0},"schema":"https://github.com/citation-style-language/schema/raw/master/csl-citation.json"}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r w:rsidR="001C41D5">
        <w:rPr>
          <w:sz w:val="24"/>
          <w:szCs w:val="24"/>
        </w:rPr>
        <w:t>support</w:t>
      </w:r>
      <w:r w:rsidR="00603CE4">
        <w:rPr>
          <w:sz w:val="24"/>
          <w:szCs w:val="24"/>
        </w:rPr>
        <w:t>ing</w:t>
      </w:r>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D101FF">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r w:rsidR="00BD271A">
        <w:rPr>
          <w:sz w:val="24"/>
          <w:szCs w:val="24"/>
        </w:rPr>
        <w:t xml:space="preserve">wide </w:t>
      </w:r>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r w:rsidR="00BD271A">
        <w:rPr>
          <w:sz w:val="24"/>
          <w:szCs w:val="24"/>
        </w:rPr>
        <w:t>the</w:t>
      </w:r>
      <w:r w:rsidR="00FB29EE">
        <w:rPr>
          <w:sz w:val="24"/>
          <w:szCs w:val="24"/>
        </w:rPr>
        <w:t xml:space="preserve"> quality of life</w:t>
      </w:r>
      <w:r w:rsidR="00BD271A">
        <w:rPr>
          <w:sz w:val="24"/>
          <w:szCs w:val="24"/>
        </w:rPr>
        <w:t xml:space="preserve"> for people </w:t>
      </w:r>
      <w:r w:rsidR="00BD2978">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EB3702">
        <w:rPr>
          <w:sz w:val="24"/>
          <w:szCs w:val="24"/>
        </w:rPr>
        <w:t xml:space="preserve">such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 xml:space="preserve">carbon </w:t>
      </w:r>
      <w:r w:rsidR="00BD2978" w:rsidRPr="00E02AC1">
        <w:rPr>
          <w:sz w:val="24"/>
          <w:szCs w:val="24"/>
        </w:rPr>
        <w:lastRenderedPageBreak/>
        <w:t>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D101FF">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15&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D101FF">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3B1BA1">
        <w:rPr>
          <w:sz w:val="24"/>
          <w:szCs w:val="24"/>
        </w:rPr>
        <w:t xml:space="preserve">, and continued </w:t>
      </w:r>
      <w:r w:rsidR="000E5E85">
        <w:rPr>
          <w:sz w:val="24"/>
          <w:szCs w:val="24"/>
        </w:rPr>
        <w:t>la</w:t>
      </w:r>
      <w:r w:rsidR="00291B36">
        <w:rPr>
          <w:sz w:val="24"/>
          <w:szCs w:val="24"/>
        </w:rPr>
        <w:t xml:space="preserve">nd conversion (e.g. to agriculture), land degradation, and climate change </w:t>
      </w:r>
      <w:r w:rsidR="00E916E9">
        <w:rPr>
          <w:sz w:val="24"/>
          <w:szCs w:val="24"/>
        </w:rPr>
        <w:fldChar w:fldCharType="begin" w:fldLock="1"/>
      </w:r>
      <w:r w:rsidR="00D101FF">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17&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delivery of ecosystem services</w:t>
      </w:r>
      <w:r w:rsidR="003B1BA1">
        <w:rPr>
          <w:sz w:val="24"/>
          <w:szCs w:val="24"/>
        </w:rPr>
        <w:t xml:space="preserve"> from these systems</w:t>
      </w:r>
      <w:r w:rsidR="0094284A">
        <w:rPr>
          <w:sz w:val="24"/>
          <w:szCs w:val="24"/>
        </w:rPr>
        <w:t xml:space="preserve"> </w:t>
      </w:r>
      <w:r w:rsidR="00272151">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r w:rsidR="001E4222">
        <w:rPr>
          <w:sz w:val="24"/>
          <w:szCs w:val="24"/>
        </w:rPr>
        <w:t xml:space="preserve">such as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D101FF">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18&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r w:rsidR="00DA5909">
        <w:rPr>
          <w:sz w:val="24"/>
          <w:szCs w:val="24"/>
        </w:rPr>
        <w:t xml:space="preserve">will </w:t>
      </w:r>
      <w:r w:rsidR="00CA024E">
        <w:rPr>
          <w:sz w:val="24"/>
          <w:szCs w:val="24"/>
        </w:rPr>
        <w:t>benefit remaining habitat in drylands</w:t>
      </w:r>
      <w:r w:rsidR="0033296B">
        <w:rPr>
          <w:sz w:val="24"/>
          <w:szCs w:val="24"/>
        </w:rPr>
        <w:t xml:space="preserve">, </w:t>
      </w:r>
      <w:r w:rsidR="00CA024E">
        <w:rPr>
          <w:sz w:val="24"/>
          <w:szCs w:val="24"/>
        </w:rPr>
        <w:t xml:space="preserve">changing conditions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20)","previouslyFormattedCitation":"(&lt;i&gt;19&lt;/i&gt;, &lt;i&gt;20&lt;/i&gt;)"},"properties":{"noteIndex":0},"schema":"https://github.com/citation-style-language/schema/raw/master/csl-citation.json"}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r w:rsidR="003A2D21">
        <w:rPr>
          <w:sz w:val="24"/>
          <w:szCs w:val="24"/>
        </w:rPr>
        <w:t xml:space="preserve">the relative merit of </w:t>
      </w:r>
      <w:r w:rsidR="00BD5548">
        <w:rPr>
          <w:sz w:val="24"/>
          <w:szCs w:val="24"/>
        </w:rPr>
        <w:t>restoration practices</w:t>
      </w:r>
      <w:r w:rsidR="008F7FF0">
        <w:rPr>
          <w:sz w:val="24"/>
          <w:szCs w:val="24"/>
        </w:rPr>
        <w:t xml:space="preserve"> </w:t>
      </w:r>
      <w:r w:rsidR="00AB2329">
        <w:rPr>
          <w:sz w:val="24"/>
          <w:szCs w:val="24"/>
        </w:rPr>
        <w:t xml:space="preserve">that </w:t>
      </w:r>
      <w:r w:rsidR="00BD5548">
        <w:rPr>
          <w:sz w:val="24"/>
          <w:szCs w:val="24"/>
        </w:rPr>
        <w:t xml:space="preserve">have the greatest positive outcomes </w:t>
      </w:r>
      <w:r w:rsidR="00CC3265">
        <w:rPr>
          <w:sz w:val="24"/>
          <w:szCs w:val="24"/>
        </w:rPr>
        <w:t xml:space="preserve">with </w:t>
      </w:r>
      <w:r w:rsidR="001C009F">
        <w:rPr>
          <w:sz w:val="24"/>
          <w:szCs w:val="24"/>
        </w:rPr>
        <w:t xml:space="preserve">most </w:t>
      </w:r>
      <w:r w:rsidR="00CC3265">
        <w:rPr>
          <w:sz w:val="24"/>
          <w:szCs w:val="24"/>
        </w:rPr>
        <w:t xml:space="preserve">likely </w:t>
      </w:r>
      <w:r w:rsidR="00BD5548">
        <w:rPr>
          <w:sz w:val="24"/>
          <w:szCs w:val="24"/>
        </w:rPr>
        <w:t>resource</w:t>
      </w:r>
      <w:r w:rsidR="00CC3265">
        <w:rPr>
          <w:sz w:val="24"/>
          <w:szCs w:val="24"/>
        </w:rPr>
        <w:t xml:space="preserve"> limitations</w:t>
      </w:r>
      <w:r w:rsidR="00BD5548">
        <w:rPr>
          <w:sz w:val="24"/>
          <w:szCs w:val="24"/>
        </w:rPr>
        <w:t>.</w:t>
      </w:r>
    </w:p>
    <w:p w14:paraId="07FAE26B" w14:textId="17FC62AB"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90122">
        <w:rPr>
          <w:sz w:val="24"/>
          <w:szCs w:val="24"/>
        </w:rPr>
        <w:t xml:space="preserve">The data were extensive at </w:t>
      </w:r>
      <w:r w:rsidR="00DD4076">
        <w:rPr>
          <w:sz w:val="24"/>
          <w:szCs w:val="24"/>
        </w:rPr>
        <w:t>more than 1400 independent</w:t>
      </w:r>
      <w:r w:rsidR="00C7249A">
        <w:rPr>
          <w:sz w:val="24"/>
          <w:szCs w:val="24"/>
        </w:rPr>
        <w:t xml:space="preserve"> observations </w:t>
      </w:r>
      <w:r w:rsidR="00DD4076">
        <w:rPr>
          <w:sz w:val="24"/>
          <w:szCs w:val="24"/>
        </w:rPr>
        <w:t>measured</w:t>
      </w:r>
      <w:r w:rsidR="00EE1A74">
        <w:rPr>
          <w:sz w:val="24"/>
          <w:szCs w:val="24"/>
        </w:rPr>
        <w:t xml:space="preserve"> </w:t>
      </w:r>
      <w:r w:rsidR="00D90122">
        <w:rPr>
          <w:sz w:val="24"/>
          <w:szCs w:val="24"/>
        </w:rPr>
        <w:t xml:space="preserve">across all </w:t>
      </w:r>
      <w:r w:rsidR="00EE1A74">
        <w:rPr>
          <w:sz w:val="24"/>
          <w:szCs w:val="24"/>
        </w:rPr>
        <w:t xml:space="preserve">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0575F8">
        <w:rPr>
          <w:sz w:val="24"/>
          <w:szCs w:val="24"/>
        </w:rPr>
        <w:t>agricultur</w:t>
      </w:r>
      <w:r w:rsidR="00E27517">
        <w:rPr>
          <w:sz w:val="24"/>
          <w:szCs w:val="24"/>
        </w:rPr>
        <w:t>al lands</w:t>
      </w:r>
      <w:r w:rsidR="000575F8">
        <w:rPr>
          <w:sz w:val="24"/>
          <w:szCs w:val="24"/>
        </w:rPr>
        <w:t xml:space="preserve"> </w:t>
      </w:r>
      <w:r w:rsidR="009C7B17">
        <w:rPr>
          <w:sz w:val="24"/>
          <w:szCs w:val="24"/>
        </w:rPr>
        <w:t>on</w:t>
      </w:r>
      <w:r w:rsidR="000575F8">
        <w:rPr>
          <w:sz w:val="24"/>
          <w:szCs w:val="24"/>
        </w:rPr>
        <w:t xml:space="preserve"> both farmland and graz</w:t>
      </w:r>
      <w:r w:rsidR="00173A99">
        <w:rPr>
          <w:sz w:val="24"/>
          <w:szCs w:val="24"/>
        </w:rPr>
        <w:t>ed</w:t>
      </w:r>
      <w:r w:rsidR="00F57FCA">
        <w:rPr>
          <w:sz w:val="24"/>
          <w:szCs w:val="24"/>
        </w:rPr>
        <w:t xml:space="preserve"> </w:t>
      </w:r>
      <w:r w:rsidR="00AC69D8">
        <w:rPr>
          <w:sz w:val="24"/>
          <w:szCs w:val="24"/>
        </w:rPr>
        <w:t>natural</w:t>
      </w:r>
      <w:r w:rsidR="000575F8">
        <w:rPr>
          <w:sz w:val="24"/>
          <w:szCs w:val="24"/>
        </w:rPr>
        <w:t xml:space="preserve"> land</w:t>
      </w:r>
      <w:r w:rsidR="00173A99">
        <w:rPr>
          <w:sz w:val="24"/>
          <w:szCs w:val="24"/>
        </w:rPr>
        <w:t>s</w:t>
      </w:r>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r w:rsidR="006A322F">
        <w:rPr>
          <w:sz w:val="24"/>
          <w:szCs w:val="24"/>
        </w:rPr>
        <w:t>w</w:t>
      </w:r>
      <w:r w:rsidR="00E73A97">
        <w:rPr>
          <w:sz w:val="24"/>
          <w:szCs w:val="24"/>
        </w:rPr>
        <w:t>as</w:t>
      </w:r>
      <w:r w:rsidR="003A655D">
        <w:rPr>
          <w:sz w:val="24"/>
          <w:szCs w:val="24"/>
        </w:rPr>
        <w:t xml:space="preserve"> </w:t>
      </w:r>
      <w:r w:rsidR="00F13C09">
        <w:rPr>
          <w:sz w:val="24"/>
          <w:szCs w:val="24"/>
        </w:rPr>
        <w:t xml:space="preserve">broadly </w:t>
      </w:r>
      <w:r w:rsidR="003A655D">
        <w:rPr>
          <w:sz w:val="24"/>
          <w:szCs w:val="24"/>
        </w:rPr>
        <w:t xml:space="preserve">classified </w:t>
      </w:r>
      <w:r w:rsidR="00E27517">
        <w:rPr>
          <w:sz w:val="24"/>
          <w:szCs w:val="24"/>
        </w:rPr>
        <w:t xml:space="preserve">as either </w:t>
      </w:r>
      <w:r w:rsidR="000575F8" w:rsidRPr="00E02AC1">
        <w:rPr>
          <w:sz w:val="24"/>
          <w:szCs w:val="24"/>
        </w:rPr>
        <w:t>active</w:t>
      </w:r>
      <w:r w:rsidR="00663D18">
        <w:rPr>
          <w:sz w:val="24"/>
          <w:szCs w:val="24"/>
        </w:rPr>
        <w:t xml:space="preserve"> defined as direct </w:t>
      </w:r>
      <w:r w:rsidR="00E27517">
        <w:rPr>
          <w:sz w:val="24"/>
          <w:szCs w:val="24"/>
        </w:rPr>
        <w:t>human assistance in the restoration process</w:t>
      </w:r>
      <w:r w:rsidR="000575F8" w:rsidRPr="00E02AC1">
        <w:rPr>
          <w:sz w:val="24"/>
          <w:szCs w:val="24"/>
        </w:rPr>
        <w:t xml:space="preserve"> or passive</w:t>
      </w:r>
      <w:r w:rsidR="00E27517">
        <w:rPr>
          <w:sz w:val="24"/>
          <w:szCs w:val="24"/>
        </w:rPr>
        <w:t xml:space="preserve"> </w:t>
      </w:r>
      <w:r w:rsidR="00F3139F">
        <w:rPr>
          <w:sz w:val="24"/>
          <w:szCs w:val="24"/>
        </w:rPr>
        <w:t>whereby lands were</w:t>
      </w:r>
      <w:r w:rsidR="005463FB" w:rsidRPr="00E02AC1">
        <w:rPr>
          <w:sz w:val="24"/>
          <w:szCs w:val="24"/>
        </w:rPr>
        <w:t xml:space="preserve"> </w:t>
      </w:r>
      <w:r w:rsidR="00A046EA">
        <w:rPr>
          <w:sz w:val="24"/>
          <w:szCs w:val="24"/>
        </w:rPr>
        <w:t xml:space="preserve">left to </w:t>
      </w:r>
      <w:r w:rsidR="005463FB">
        <w:rPr>
          <w:sz w:val="24"/>
          <w:szCs w:val="24"/>
        </w:rPr>
        <w:t>natural</w:t>
      </w:r>
      <w:r w:rsidR="007B4ABA">
        <w:rPr>
          <w:sz w:val="24"/>
          <w:szCs w:val="24"/>
        </w:rPr>
        <w:t xml:space="preserve"> recover</w:t>
      </w:r>
      <w:r w:rsidR="00A046EA">
        <w:rPr>
          <w:sz w:val="24"/>
          <w:szCs w:val="24"/>
        </w:rPr>
        <w:t>y processes</w:t>
      </w:r>
      <w:r w:rsidR="007B4ABA">
        <w:rPr>
          <w:sz w:val="24"/>
          <w:szCs w:val="24"/>
        </w:rPr>
        <w:t xml:space="preserve"> </w:t>
      </w:r>
      <w:r w:rsidR="00077AF3">
        <w:rPr>
          <w:sz w:val="24"/>
          <w:szCs w:val="24"/>
        </w:rPr>
        <w:t>after removing human disturbances</w:t>
      </w:r>
      <w:r w:rsidR="00CB1CBE">
        <w:rPr>
          <w:sz w:val="24"/>
          <w:szCs w:val="24"/>
        </w:rPr>
        <w:t xml:space="preserve"> </w:t>
      </w:r>
      <w:r w:rsidR="00CE69DF">
        <w:rPr>
          <w:sz w:val="24"/>
          <w:szCs w:val="24"/>
        </w:rPr>
        <w:fldChar w:fldCharType="begin" w:fldLock="1"/>
      </w:r>
      <w:r w:rsidR="00A91B02">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Criteria","type":"article-journal","volume":"21"},"uris":["http://www.mendeley.com/documents/?uuid=29bbf9ee-d43e-4700-a172-bde5d4ce6a42"]}],"mendeley":{"formattedCitation":"(&lt;i&gt;21&lt;/i&gt;, &lt;i&gt;22&lt;/i&gt;)","plainTextFormattedCitation":"(21, 22)","previouslyFormattedCitation":"(&lt;i&gt;21&lt;/i&gt;, &lt;i&gt;22&lt;/i&gt;)"},"properties":{"noteIndex":0},"schema":"https://github.com/citation-style-language/schema/raw/master/csl-citation.json"}</w:instrText>
      </w:r>
      <w:r w:rsidR="00CE69DF">
        <w:rPr>
          <w:sz w:val="24"/>
          <w:szCs w:val="24"/>
        </w:rPr>
        <w:fldChar w:fldCharType="separate"/>
      </w:r>
      <w:r w:rsidR="00D101FF" w:rsidRPr="00D101FF">
        <w:rPr>
          <w:noProof/>
          <w:sz w:val="24"/>
          <w:szCs w:val="24"/>
        </w:rPr>
        <w:t>(</w:t>
      </w:r>
      <w:r w:rsidR="00D101FF" w:rsidRPr="00D101FF">
        <w:rPr>
          <w:i/>
          <w:noProof/>
          <w:sz w:val="24"/>
          <w:szCs w:val="24"/>
        </w:rPr>
        <w:t>21</w:t>
      </w:r>
      <w:r w:rsidR="00D101FF" w:rsidRPr="00D101FF">
        <w:rPr>
          <w:noProof/>
          <w:sz w:val="24"/>
          <w:szCs w:val="24"/>
        </w:rPr>
        <w:t xml:space="preserve">, </w:t>
      </w:r>
      <w:r w:rsidR="00D101FF" w:rsidRPr="00D101FF">
        <w:rPr>
          <w:i/>
          <w:noProof/>
          <w:sz w:val="24"/>
          <w:szCs w:val="24"/>
        </w:rPr>
        <w:t>22</w:t>
      </w:r>
      <w:r w:rsidR="00D101FF" w:rsidRPr="00D101FF">
        <w:rPr>
          <w:noProof/>
          <w:sz w:val="24"/>
          <w:szCs w:val="24"/>
        </w:rPr>
        <w:t>)</w:t>
      </w:r>
      <w:r w:rsidR="00CE69DF">
        <w:rPr>
          <w:sz w:val="24"/>
          <w:szCs w:val="24"/>
        </w:rPr>
        <w:fldChar w:fldCharType="end"/>
      </w:r>
      <w:r w:rsidR="000575F8">
        <w:rPr>
          <w:sz w:val="24"/>
          <w:szCs w:val="24"/>
        </w:rPr>
        <w:t xml:space="preserve">. </w:t>
      </w:r>
      <w:r w:rsidR="00D101FF">
        <w:rPr>
          <w:sz w:val="24"/>
          <w:szCs w:val="24"/>
        </w:rPr>
        <w:t>W</w:t>
      </w:r>
      <w:r w:rsidR="00956C49">
        <w:rPr>
          <w:sz w:val="24"/>
          <w:szCs w:val="24"/>
        </w:rPr>
        <w:t xml:space="preserve">e </w:t>
      </w:r>
      <w:r w:rsidR="00AF7E7D">
        <w:rPr>
          <w:sz w:val="24"/>
          <w:szCs w:val="24"/>
        </w:rPr>
        <w:t xml:space="preserve">also </w:t>
      </w:r>
      <w:r w:rsidR="00956C49">
        <w:rPr>
          <w:sz w:val="24"/>
          <w:szCs w:val="24"/>
        </w:rPr>
        <w:t xml:space="preserve">extracted </w:t>
      </w:r>
      <w:r w:rsidR="00AF7E7D">
        <w:rPr>
          <w:sz w:val="24"/>
          <w:szCs w:val="24"/>
        </w:rPr>
        <w:t xml:space="preserve">response </w:t>
      </w:r>
      <w:r w:rsidR="00BC35B9">
        <w:rPr>
          <w:sz w:val="24"/>
          <w:szCs w:val="24"/>
        </w:rPr>
        <w:t xml:space="preserve">data </w:t>
      </w:r>
      <w:r w:rsidR="005E5371">
        <w:rPr>
          <w:sz w:val="24"/>
          <w:szCs w:val="24"/>
        </w:rPr>
        <w:t xml:space="preserve">outcomes </w:t>
      </w:r>
      <w:r w:rsidR="00BC35B9">
        <w:rPr>
          <w:sz w:val="24"/>
          <w:szCs w:val="24"/>
        </w:rPr>
        <w:t xml:space="preserve">for </w:t>
      </w:r>
      <w:r w:rsidR="00956C49">
        <w:rPr>
          <w:sz w:val="24"/>
          <w:szCs w:val="24"/>
        </w:rPr>
        <w:t xml:space="preserve">each </w:t>
      </w:r>
      <w:r w:rsidR="00A96A6D">
        <w:rPr>
          <w:sz w:val="24"/>
          <w:szCs w:val="24"/>
        </w:rPr>
        <w:t xml:space="preserve">specific </w:t>
      </w:r>
      <w:r w:rsidR="00956C49">
        <w:rPr>
          <w:sz w:val="24"/>
          <w:szCs w:val="24"/>
        </w:rPr>
        <w:t xml:space="preserve">restoration practice </w:t>
      </w:r>
      <w:r w:rsidR="00AF7E7D">
        <w:rPr>
          <w:sz w:val="24"/>
          <w:szCs w:val="24"/>
        </w:rPr>
        <w:fldChar w:fldCharType="begin" w:fldLock="1"/>
      </w:r>
      <w:r w:rsidR="00A91B02">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23&lt;/i&gt;)","plainTextFormattedCitation":"(23)","previouslyFormattedCitation":"(&lt;i&gt;23&lt;/i&gt;)"},"properties":{"noteIndex":0},"schema":"https://github.com/citation-style-language/schema/raw/master/csl-citation.json"}</w:instrText>
      </w:r>
      <w:r w:rsidR="00AF7E7D">
        <w:rPr>
          <w:sz w:val="24"/>
          <w:szCs w:val="24"/>
        </w:rPr>
        <w:fldChar w:fldCharType="separate"/>
      </w:r>
      <w:r w:rsidR="00D101FF" w:rsidRPr="00D101FF">
        <w:rPr>
          <w:noProof/>
          <w:sz w:val="24"/>
          <w:szCs w:val="24"/>
        </w:rPr>
        <w:t>(</w:t>
      </w:r>
      <w:r w:rsidR="00D101FF" w:rsidRPr="00D101FF">
        <w:rPr>
          <w:i/>
          <w:noProof/>
          <w:sz w:val="24"/>
          <w:szCs w:val="24"/>
        </w:rPr>
        <w:t>23</w:t>
      </w:r>
      <w:r w:rsidR="00D101FF" w:rsidRPr="00D101FF">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r w:rsidR="006B3E64">
        <w:rPr>
          <w:sz w:val="24"/>
          <w:szCs w:val="24"/>
        </w:rPr>
        <w:t xml:space="preserve">these </w:t>
      </w:r>
      <w:r w:rsidR="000575F8">
        <w:rPr>
          <w:sz w:val="24"/>
          <w:szCs w:val="24"/>
        </w:rPr>
        <w:t xml:space="preserve">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FA0C46">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w:t>
      </w:r>
      <w:r w:rsidR="00D101FF">
        <w:rPr>
          <w:sz w:val="24"/>
          <w:szCs w:val="24"/>
        </w:rPr>
        <w:t>ementation</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D3FE5">
        <w:rPr>
          <w:sz w:val="24"/>
          <w:szCs w:val="24"/>
        </w:rPr>
        <w:t>S</w:t>
      </w:r>
      <w:r w:rsidR="001470D5">
        <w:rPr>
          <w:sz w:val="24"/>
          <w:szCs w:val="24"/>
        </w:rPr>
        <w:t>oil, vegetation, and grazing exclusion</w:t>
      </w:r>
      <w:r w:rsidR="00FD3FE5">
        <w:rPr>
          <w:sz w:val="24"/>
          <w:szCs w:val="24"/>
        </w:rPr>
        <w:t xml:space="preserve"> were </w:t>
      </w:r>
      <w:r w:rsidR="00304062">
        <w:rPr>
          <w:sz w:val="24"/>
          <w:szCs w:val="24"/>
        </w:rPr>
        <w:t>tested</w:t>
      </w:r>
      <w:r w:rsidR="00FD3FE5">
        <w:rPr>
          <w:sz w:val="24"/>
          <w:szCs w:val="24"/>
        </w:rPr>
        <w:t xml:space="preserve"> passive</w:t>
      </w:r>
      <w:r w:rsidR="00304062">
        <w:rPr>
          <w:sz w:val="24"/>
          <w:szCs w:val="24"/>
        </w:rPr>
        <w:t>ly</w:t>
      </w:r>
      <w:r w:rsidR="000575F8" w:rsidRPr="00E02AC1">
        <w:rPr>
          <w:sz w:val="24"/>
          <w:szCs w:val="24"/>
        </w:rPr>
        <w:t xml:space="preserve">. </w:t>
      </w:r>
      <w:r w:rsidR="00304062">
        <w:rPr>
          <w:sz w:val="24"/>
          <w:szCs w:val="24"/>
        </w:rPr>
        <w:t>S</w:t>
      </w:r>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304062">
        <w:rPr>
          <w:sz w:val="24"/>
          <w:szCs w:val="24"/>
        </w:rPr>
        <w:t xml:space="preserve">interventions were </w:t>
      </w:r>
      <w:r w:rsidR="00304062">
        <w:rPr>
          <w:sz w:val="24"/>
          <w:szCs w:val="24"/>
        </w:rPr>
        <w:lastRenderedPageBreak/>
        <w:t xml:space="preserve">examined directly as active restoration practices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9063BC">
        <w:rPr>
          <w:sz w:val="24"/>
          <w:szCs w:val="24"/>
        </w:rPr>
        <w:t>classification</w:t>
      </w:r>
      <w:r w:rsidR="00216517">
        <w:rPr>
          <w:sz w:val="24"/>
          <w:szCs w:val="24"/>
        </w:rPr>
        <w:t xml:space="preserve"> </w:t>
      </w:r>
      <w:r w:rsidR="0071094F">
        <w:rPr>
          <w:sz w:val="24"/>
          <w:szCs w:val="24"/>
        </w:rPr>
        <w:t xml:space="preserve">was used </w:t>
      </w:r>
      <w:r w:rsidR="009063BC">
        <w:rPr>
          <w:sz w:val="24"/>
          <w:szCs w:val="24"/>
        </w:rPr>
        <w:t xml:space="preserve">for </w:t>
      </w:r>
      <w:r w:rsidR="005105CE">
        <w:rPr>
          <w:sz w:val="24"/>
          <w:szCs w:val="24"/>
        </w:rPr>
        <w:t xml:space="preserve">studies </w:t>
      </w:r>
      <w:r w:rsidR="009063BC">
        <w:rPr>
          <w:sz w:val="24"/>
          <w:szCs w:val="24"/>
        </w:rPr>
        <w:t xml:space="preserve">that </w:t>
      </w:r>
      <w:r w:rsidR="005105CE">
        <w:rPr>
          <w:sz w:val="24"/>
          <w:szCs w:val="24"/>
        </w:rPr>
        <w:t xml:space="preserve">reported </w:t>
      </w:r>
      <w:r w:rsidR="00BD7D51">
        <w:rPr>
          <w:sz w:val="24"/>
          <w:szCs w:val="24"/>
        </w:rPr>
        <w:t>measures of both soil and vegetation</w:t>
      </w:r>
      <w:r w:rsidR="000D3C19">
        <w:rPr>
          <w:sz w:val="24"/>
          <w:szCs w:val="24"/>
        </w:rPr>
        <w:t xml:space="preserve"> recovery</w:t>
      </w:r>
      <w:r w:rsidR="00CB1CBE">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r w:rsidR="001F25A0">
        <w:rPr>
          <w:sz w:val="24"/>
          <w:szCs w:val="24"/>
        </w:rPr>
        <w:t xml:space="preserve">post hoc </w:t>
      </w:r>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5B5EEA">
        <w:rPr>
          <w:sz w:val="24"/>
          <w:szCs w:val="24"/>
        </w:rPr>
        <w:t>time from onset of study.</w:t>
      </w:r>
    </w:p>
    <w:p w14:paraId="7579B14E" w14:textId="3C38C742" w:rsidR="00DC00D2" w:rsidRDefault="00FF674C" w:rsidP="00621FB6">
      <w:pPr>
        <w:spacing w:line="480" w:lineRule="auto"/>
        <w:rPr>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r w:rsidR="009D335E">
        <w:rPr>
          <w:sz w:val="24"/>
          <w:szCs w:val="24"/>
        </w:rPr>
        <w:t xml:space="preserve">supplementation </w:t>
      </w:r>
      <w:r w:rsidR="00401633">
        <w:rPr>
          <w:sz w:val="24"/>
          <w:szCs w:val="24"/>
        </w:rPr>
        <w:t xml:space="preserve">was the most effective restoration practice followed by soil </w:t>
      </w:r>
      <w:r w:rsidR="00DE710B">
        <w:rPr>
          <w:sz w:val="24"/>
          <w:szCs w:val="24"/>
        </w:rPr>
        <w:t>then</w:t>
      </w:r>
      <w:r w:rsidR="00DE710B" w:rsidRPr="00E02AC1">
        <w:rPr>
          <w:sz w:val="24"/>
          <w:szCs w:val="24"/>
        </w:rPr>
        <w:t xml:space="preserve"> </w:t>
      </w:r>
      <w:r w:rsidR="00401633">
        <w:rPr>
          <w:sz w:val="24"/>
          <w:szCs w:val="24"/>
        </w:rPr>
        <w:t xml:space="preserve">vegetation </w:t>
      </w:r>
      <w:r w:rsidR="00EB1398">
        <w:rPr>
          <w:sz w:val="24"/>
          <w:szCs w:val="24"/>
        </w:rPr>
        <w:t>remediations</w:t>
      </w:r>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recovery </w:t>
      </w:r>
      <w:r w:rsidR="00B1794E">
        <w:rPr>
          <w:sz w:val="24"/>
          <w:szCs w:val="24"/>
        </w:rPr>
        <w:t xml:space="preserve">of vegetation </w:t>
      </w:r>
      <w:r w:rsidR="00401633">
        <w:rPr>
          <w:sz w:val="24"/>
          <w:szCs w:val="24"/>
        </w:rPr>
        <w:t xml:space="preserve">and grazing exclusion </w:t>
      </w:r>
      <w:r w:rsidR="00F23660">
        <w:rPr>
          <w:sz w:val="24"/>
          <w:szCs w:val="24"/>
        </w:rPr>
        <w:t xml:space="preserve">(i.e. passive because grazing </w:t>
      </w:r>
      <w:r w:rsidR="003B1BA1">
        <w:rPr>
          <w:sz w:val="24"/>
          <w:szCs w:val="24"/>
        </w:rPr>
        <w:t xml:space="preserve">was </w:t>
      </w:r>
      <w:r w:rsidR="00F23660">
        <w:rPr>
          <w:sz w:val="24"/>
          <w:szCs w:val="24"/>
        </w:rPr>
        <w:t xml:space="preserve">removed and no other interventions </w:t>
      </w:r>
      <w:r w:rsidR="003B1BA1">
        <w:rPr>
          <w:sz w:val="24"/>
          <w:szCs w:val="24"/>
        </w:rPr>
        <w:t xml:space="preserve">were </w:t>
      </w:r>
      <w:r w:rsidR="00F23660">
        <w:rPr>
          <w:sz w:val="24"/>
          <w:szCs w:val="24"/>
        </w:rPr>
        <w:t xml:space="preserve">applied) </w:t>
      </w:r>
      <w:r w:rsidR="00401633">
        <w:rPr>
          <w:sz w:val="24"/>
          <w:szCs w:val="24"/>
        </w:rPr>
        <w:t xml:space="preserve">also </w:t>
      </w:r>
      <w:r w:rsidR="00B705DE">
        <w:rPr>
          <w:sz w:val="24"/>
          <w:szCs w:val="24"/>
        </w:rPr>
        <w:t>ha</w:t>
      </w:r>
      <w:r w:rsidR="008C60AD">
        <w:rPr>
          <w:sz w:val="24"/>
          <w:szCs w:val="24"/>
        </w:rPr>
        <w:t>d</w:t>
      </w:r>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D83E55">
        <w:rPr>
          <w:sz w:val="24"/>
          <w:szCs w:val="24"/>
        </w:rPr>
        <w:t xml:space="preserve">outcomes </w:t>
      </w:r>
      <w:r w:rsidR="00401633" w:rsidRPr="00E02AC1">
        <w:rPr>
          <w:sz w:val="24"/>
          <w:szCs w:val="24"/>
        </w:rPr>
        <w:t>(</w:t>
      </w:r>
      <w:r w:rsidR="00401633">
        <w:rPr>
          <w:sz w:val="24"/>
          <w:szCs w:val="24"/>
        </w:rPr>
        <w:t xml:space="preserve">Table 1A, </w:t>
      </w:r>
      <w:r w:rsidR="00401633" w:rsidRPr="00E02AC1">
        <w:rPr>
          <w:sz w:val="24"/>
          <w:szCs w:val="24"/>
        </w:rPr>
        <w:t>Fig. 2)</w:t>
      </w:r>
      <w:r w:rsidR="00D83E55">
        <w:rPr>
          <w:sz w:val="24"/>
          <w:szCs w:val="24"/>
        </w:rPr>
        <w:t xml:space="preserve"> such us vegetation and habitat (Table 1B)</w:t>
      </w:r>
      <w:r w:rsidR="00B52E14">
        <w:rPr>
          <w:sz w:val="24"/>
          <w:szCs w:val="24"/>
        </w:rPr>
        <w:t xml:space="preserve">. Nonetheless, passive recovery </w:t>
      </w:r>
      <w:r w:rsidR="00324DBE">
        <w:rPr>
          <w:sz w:val="24"/>
          <w:szCs w:val="24"/>
        </w:rPr>
        <w:t>had</w:t>
      </w:r>
      <w:r w:rsidR="00401633">
        <w:rPr>
          <w:sz w:val="24"/>
          <w:szCs w:val="24"/>
        </w:rPr>
        <w:t xml:space="preserve"> lower </w:t>
      </w:r>
      <w:r w:rsidR="006C2DA6">
        <w:rPr>
          <w:sz w:val="24"/>
          <w:szCs w:val="24"/>
        </w:rPr>
        <w:t xml:space="preserve">and more variable </w:t>
      </w:r>
      <w:r w:rsidR="00401633">
        <w:rPr>
          <w:sz w:val="24"/>
          <w:szCs w:val="24"/>
        </w:rPr>
        <w:t>effect sizes</w:t>
      </w:r>
      <w:r w:rsidR="00324DBE">
        <w:rPr>
          <w:sz w:val="24"/>
          <w:szCs w:val="24"/>
        </w:rPr>
        <w:t xml:space="preserve">, and </w:t>
      </w:r>
      <w:r w:rsidR="006A1A3C">
        <w:rPr>
          <w:sz w:val="24"/>
          <w:szCs w:val="24"/>
        </w:rPr>
        <w:t>th</w:t>
      </w:r>
      <w:r w:rsidR="006F01F6">
        <w:rPr>
          <w:sz w:val="24"/>
          <w:szCs w:val="24"/>
        </w:rPr>
        <w:t>is</w:t>
      </w:r>
      <w:r w:rsidR="00B705DE">
        <w:rPr>
          <w:sz w:val="24"/>
          <w:szCs w:val="24"/>
        </w:rPr>
        <w:t xml:space="preserve"> </w:t>
      </w:r>
      <w:r w:rsidR="006F01F6">
        <w:rPr>
          <w:sz w:val="24"/>
          <w:szCs w:val="24"/>
        </w:rPr>
        <w:t>strategy</w:t>
      </w:r>
      <w:r w:rsidR="00324DBE">
        <w:rPr>
          <w:sz w:val="24"/>
          <w:szCs w:val="24"/>
        </w:rPr>
        <w:t xml:space="preserve"> for </w:t>
      </w:r>
      <w:r w:rsidR="00B705DE">
        <w:rPr>
          <w:sz w:val="24"/>
          <w:szCs w:val="24"/>
        </w:rPr>
        <w:t>s</w:t>
      </w:r>
      <w:r w:rsidR="00401633">
        <w:rPr>
          <w:sz w:val="24"/>
          <w:szCs w:val="24"/>
        </w:rPr>
        <w:t xml:space="preserve">oils </w:t>
      </w:r>
      <w:r w:rsidR="00324DBE">
        <w:rPr>
          <w:sz w:val="24"/>
          <w:szCs w:val="24"/>
        </w:rPr>
        <w:t xml:space="preserve">such as fallowing typically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C87936">
        <w:rPr>
          <w:sz w:val="24"/>
          <w:szCs w:val="24"/>
        </w:rPr>
        <w:t xml:space="preserve">Aridity had a weak negative impact on direct interventions </w:t>
      </w:r>
      <w:r w:rsidR="006A4403">
        <w:rPr>
          <w:sz w:val="24"/>
          <w:szCs w:val="24"/>
        </w:rPr>
        <w:t xml:space="preserve">suggesting that environmental limitations are critical drivers of change in these systems </w:t>
      </w:r>
      <w:r w:rsidR="00C87936">
        <w:rPr>
          <w:sz w:val="24"/>
          <w:szCs w:val="24"/>
        </w:rPr>
        <w:t>while increasing duration of study had a significant but minimal positive return suggesting longer studies and time-frames be considered (</w:t>
      </w:r>
      <w:proofErr w:type="spellStart"/>
      <w:r w:rsidR="00F67B43" w:rsidRPr="00E02AC1">
        <w:rPr>
          <w:sz w:val="24"/>
          <w:szCs w:val="24"/>
        </w:rPr>
        <w:t>lrr</w:t>
      </w:r>
      <w:proofErr w:type="spellEnd"/>
      <w:r w:rsidR="00F67B43">
        <w:rPr>
          <w:sz w:val="24"/>
          <w:szCs w:val="24"/>
        </w:rPr>
        <w:t xml:space="preserve"> aridity</w:t>
      </w:r>
      <w:r w:rsidR="00F67B43" w:rsidRPr="00E02AC1">
        <w:rPr>
          <w:sz w:val="24"/>
          <w:szCs w:val="24"/>
        </w:rPr>
        <w:t xml:space="preserve">= -0.01, 95% CI= -0.02 to -0.01; </w:t>
      </w:r>
      <w:proofErr w:type="spellStart"/>
      <w:r w:rsidR="00F67B43" w:rsidRPr="00E02AC1">
        <w:rPr>
          <w:sz w:val="24"/>
          <w:szCs w:val="24"/>
        </w:rPr>
        <w:t>lrr</w:t>
      </w:r>
      <w:proofErr w:type="spellEnd"/>
      <w:r w:rsidR="00F67B43">
        <w:rPr>
          <w:sz w:val="24"/>
          <w:szCs w:val="24"/>
        </w:rPr>
        <w:t xml:space="preserve"> duration</w:t>
      </w:r>
      <w:r w:rsidR="00F67B43" w:rsidRPr="00E02AC1">
        <w:rPr>
          <w:sz w:val="24"/>
          <w:szCs w:val="24"/>
        </w:rPr>
        <w:t>= 0.003, 95% CI= 0.003 to 0.0035</w:t>
      </w:r>
      <w:r w:rsidR="00C87936">
        <w:rPr>
          <w:sz w:val="24"/>
          <w:szCs w:val="24"/>
        </w:rPr>
        <w:t>)</w:t>
      </w:r>
      <w:r w:rsidR="005C351F">
        <w:rPr>
          <w:sz w:val="24"/>
          <w:szCs w:val="24"/>
        </w:rPr>
        <w:t xml:space="preserve">. </w:t>
      </w:r>
      <w:r w:rsidR="00FE47B7">
        <w:rPr>
          <w:sz w:val="24"/>
          <w:szCs w:val="24"/>
        </w:rPr>
        <w:t>D</w:t>
      </w:r>
      <w:r w:rsidR="00B779D1">
        <w:rPr>
          <w:sz w:val="24"/>
          <w:szCs w:val="24"/>
        </w:rPr>
        <w:t>uration of recovery</w:t>
      </w:r>
      <w:r w:rsidR="00656BCF">
        <w:rPr>
          <w:sz w:val="24"/>
          <w:szCs w:val="24"/>
        </w:rPr>
        <w:t xml:space="preserve"> </w:t>
      </w:r>
      <w:r w:rsidR="00FE47B7">
        <w:rPr>
          <w:sz w:val="24"/>
          <w:szCs w:val="24"/>
        </w:rPr>
        <w:t>positive</w:t>
      </w:r>
      <w:r w:rsidR="00785E1F">
        <w:rPr>
          <w:sz w:val="24"/>
          <w:szCs w:val="24"/>
        </w:rPr>
        <w:t>ly</w:t>
      </w:r>
      <w:r w:rsidR="00FE47B7">
        <w:rPr>
          <w:sz w:val="24"/>
          <w:szCs w:val="24"/>
        </w:rPr>
        <w:t xml:space="preserve"> influence</w:t>
      </w:r>
      <w:r w:rsidR="00785E1F">
        <w:rPr>
          <w:sz w:val="24"/>
          <w:szCs w:val="24"/>
        </w:rPr>
        <w:t>d</w:t>
      </w:r>
      <w:r w:rsidR="00FE47B7">
        <w:rPr>
          <w:sz w:val="24"/>
          <w:szCs w:val="24"/>
        </w:rPr>
        <w:t xml:space="preserve"> passive </w:t>
      </w:r>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r w:rsidR="008809FF" w:rsidRPr="00E02AC1">
        <w:rPr>
          <w:sz w:val="24"/>
          <w:szCs w:val="24"/>
        </w:rPr>
        <w:t>(</w:t>
      </w:r>
      <w:proofErr w:type="spellStart"/>
      <w:r w:rsidR="008809FF" w:rsidRPr="00E02AC1">
        <w:rPr>
          <w:sz w:val="24"/>
          <w:szCs w:val="24"/>
        </w:rPr>
        <w:t>lrr</w:t>
      </w:r>
      <w:proofErr w:type="spellEnd"/>
      <w:r w:rsidR="008147AD">
        <w:rPr>
          <w:sz w:val="24"/>
          <w:szCs w:val="24"/>
        </w:rPr>
        <w:t xml:space="preserve"> duration </w:t>
      </w:r>
      <w:r w:rsidR="008809FF" w:rsidRPr="00E02AC1">
        <w:rPr>
          <w:sz w:val="24"/>
          <w:szCs w:val="24"/>
        </w:rPr>
        <w:t>= 0.01, 95% CI= 0.008 to 0.01</w:t>
      </w:r>
      <w:r w:rsidR="00D83E55">
        <w:rPr>
          <w:sz w:val="24"/>
          <w:szCs w:val="24"/>
        </w:rPr>
        <w:t xml:space="preserve">; </w:t>
      </w:r>
      <w:proofErr w:type="spellStart"/>
      <w:r w:rsidR="00D83E55">
        <w:rPr>
          <w:sz w:val="24"/>
          <w:szCs w:val="24"/>
        </w:rPr>
        <w:t>lrr</w:t>
      </w:r>
      <w:proofErr w:type="spellEnd"/>
      <w:r w:rsidR="00D83E55">
        <w:rPr>
          <w:sz w:val="24"/>
          <w:szCs w:val="24"/>
        </w:rPr>
        <w:t xml:space="preserve"> aridity= 0.004, 95% CI= -0.002 to 0.01</w:t>
      </w:r>
      <w:r w:rsidR="008809FF" w:rsidRPr="00E02AC1">
        <w:rPr>
          <w:sz w:val="24"/>
          <w:szCs w:val="24"/>
        </w:rPr>
        <w:t>).</w:t>
      </w:r>
      <w:r w:rsidR="002458F7">
        <w:rPr>
          <w:sz w:val="24"/>
          <w:szCs w:val="24"/>
        </w:rPr>
        <w:t xml:space="preserve"> </w:t>
      </w:r>
      <w:r w:rsidR="006C37D3">
        <w:rPr>
          <w:sz w:val="24"/>
          <w:szCs w:val="24"/>
        </w:rPr>
        <w:t>S</w:t>
      </w:r>
      <w:r w:rsidR="00E84C1B">
        <w:rPr>
          <w:sz w:val="24"/>
          <w:szCs w:val="24"/>
        </w:rPr>
        <w:t xml:space="preserve">oils </w:t>
      </w:r>
      <w:r w:rsidR="00E619AC">
        <w:rPr>
          <w:sz w:val="24"/>
          <w:szCs w:val="24"/>
        </w:rPr>
        <w:t xml:space="preserve">did not </w:t>
      </w:r>
      <w:r w:rsidR="00E84C1B">
        <w:rPr>
          <w:sz w:val="24"/>
          <w:szCs w:val="24"/>
        </w:rPr>
        <w:t>passively</w:t>
      </w:r>
      <w:r w:rsidR="00E619AC">
        <w:rPr>
          <w:sz w:val="24"/>
          <w:szCs w:val="24"/>
        </w:rPr>
        <w:t xml:space="preserve"> recover in drylands</w:t>
      </w:r>
      <w:r w:rsidR="00E84C1B">
        <w:rPr>
          <w:sz w:val="24"/>
          <w:szCs w:val="24"/>
        </w:rPr>
        <w:t xml:space="preserve">, but plants and habitat can </w:t>
      </w:r>
      <w:r w:rsidR="003522D7">
        <w:rPr>
          <w:sz w:val="24"/>
          <w:szCs w:val="24"/>
        </w:rPr>
        <w:t xml:space="preserve">to some extent </w:t>
      </w:r>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r w:rsidR="00F67B43">
        <w:rPr>
          <w:sz w:val="24"/>
          <w:szCs w:val="24"/>
        </w:rPr>
        <w:t>Several</w:t>
      </w:r>
      <w:r w:rsidR="00DC00D2">
        <w:rPr>
          <w:sz w:val="24"/>
          <w:szCs w:val="24"/>
        </w:rPr>
        <w:t xml:space="preserve"> </w:t>
      </w:r>
      <w:r w:rsidR="00DE4D74">
        <w:rPr>
          <w:sz w:val="24"/>
          <w:szCs w:val="24"/>
        </w:rPr>
        <w:t xml:space="preserve">studies </w:t>
      </w:r>
      <w:r w:rsidR="00CC5A1D">
        <w:rPr>
          <w:sz w:val="24"/>
          <w:szCs w:val="24"/>
        </w:rPr>
        <w:t>(</w:t>
      </w:r>
      <w:r w:rsidR="00DE4D74">
        <w:rPr>
          <w:sz w:val="24"/>
          <w:szCs w:val="24"/>
        </w:rPr>
        <w:t>active n=16 and passive n=14)</w:t>
      </w:r>
      <w:r w:rsidR="00DC00D2">
        <w:rPr>
          <w:sz w:val="24"/>
          <w:szCs w:val="24"/>
        </w:rPr>
        <w:t xml:space="preserve"> were not included in this meta-analysis </w:t>
      </w:r>
      <w:r w:rsidR="00B10A33">
        <w:rPr>
          <w:sz w:val="24"/>
          <w:szCs w:val="24"/>
        </w:rPr>
        <w:t xml:space="preserve">due to the absence of </w:t>
      </w:r>
      <w:r w:rsidR="00DC00D2">
        <w:rPr>
          <w:sz w:val="24"/>
          <w:szCs w:val="24"/>
        </w:rPr>
        <w:t xml:space="preserve">control </w:t>
      </w:r>
      <w:r w:rsidR="00855BCA">
        <w:rPr>
          <w:sz w:val="24"/>
          <w:szCs w:val="24"/>
        </w:rPr>
        <w:t>groups</w:t>
      </w:r>
      <w:r w:rsidR="00DC00D2">
        <w:rPr>
          <w:sz w:val="24"/>
          <w:szCs w:val="24"/>
        </w:rPr>
        <w:t>. This highlight</w:t>
      </w:r>
      <w:r w:rsidR="00902DE6">
        <w:rPr>
          <w:sz w:val="24"/>
          <w:szCs w:val="24"/>
        </w:rPr>
        <w:t>s</w:t>
      </w:r>
      <w:r w:rsidR="00561A15">
        <w:rPr>
          <w:sz w:val="24"/>
          <w:szCs w:val="24"/>
        </w:rPr>
        <w:t xml:space="preserve"> </w:t>
      </w:r>
      <w:r w:rsidR="00DC00D2">
        <w:rPr>
          <w:sz w:val="24"/>
          <w:szCs w:val="24"/>
        </w:rPr>
        <w:t xml:space="preserve">the </w:t>
      </w:r>
      <w:r w:rsidR="006A647E">
        <w:rPr>
          <w:sz w:val="24"/>
          <w:szCs w:val="24"/>
        </w:rPr>
        <w:t xml:space="preserve">likely </w:t>
      </w:r>
      <w:r w:rsidR="009B4461">
        <w:rPr>
          <w:sz w:val="24"/>
          <w:szCs w:val="24"/>
        </w:rPr>
        <w:t>difficulty in securing</w:t>
      </w:r>
      <w:r w:rsidR="00DC00D2">
        <w:rPr>
          <w:sz w:val="24"/>
          <w:szCs w:val="24"/>
        </w:rPr>
        <w:t xml:space="preserve"> undisturbed reference sites </w:t>
      </w:r>
      <w:r w:rsidR="00516484">
        <w:rPr>
          <w:sz w:val="24"/>
          <w:szCs w:val="24"/>
        </w:rPr>
        <w:t>and</w:t>
      </w:r>
      <w:r w:rsidR="00DC00D2">
        <w:rPr>
          <w:sz w:val="24"/>
          <w:szCs w:val="24"/>
        </w:rPr>
        <w:t xml:space="preserve"> the </w:t>
      </w:r>
      <w:r w:rsidR="00E05063">
        <w:rPr>
          <w:sz w:val="24"/>
          <w:szCs w:val="24"/>
        </w:rPr>
        <w:t>further challenges we face in</w:t>
      </w:r>
      <w:r w:rsidR="00DC00D2">
        <w:rPr>
          <w:sz w:val="24"/>
          <w:szCs w:val="24"/>
        </w:rPr>
        <w:t xml:space="preserve"> identifying </w:t>
      </w:r>
      <w:r w:rsidR="0027330C">
        <w:rPr>
          <w:sz w:val="24"/>
          <w:szCs w:val="24"/>
        </w:rPr>
        <w:t xml:space="preserve">general </w:t>
      </w:r>
      <w:r w:rsidR="00EE3C53">
        <w:rPr>
          <w:sz w:val="24"/>
          <w:szCs w:val="24"/>
        </w:rPr>
        <w:t xml:space="preserve">baselines for </w:t>
      </w:r>
      <w:r w:rsidR="00EE3C53">
        <w:rPr>
          <w:sz w:val="24"/>
          <w:szCs w:val="24"/>
        </w:rPr>
        <w:lastRenderedPageBreak/>
        <w:t xml:space="preserve">restoration </w:t>
      </w:r>
      <w:r w:rsidR="00DC00D2">
        <w:rPr>
          <w:sz w:val="24"/>
          <w:szCs w:val="24"/>
        </w:rPr>
        <w:fldChar w:fldCharType="begin" w:fldLock="1"/>
      </w:r>
      <w:r w:rsidR="00A91B02">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27&lt;/i&gt;)","plainTextFormattedCitation":"(27)","previouslyFormattedCitation":"(&lt;i&gt;27&lt;/i&gt;)"},"properties":{"noteIndex":0},"schema":"https://github.com/citation-style-language/schema/raw/master/csl-citation.json"}</w:instrText>
      </w:r>
      <w:r w:rsidR="00DC00D2">
        <w:rPr>
          <w:sz w:val="24"/>
          <w:szCs w:val="24"/>
        </w:rPr>
        <w:fldChar w:fldCharType="separate"/>
      </w:r>
      <w:r w:rsidR="00D101FF" w:rsidRPr="00D101FF">
        <w:rPr>
          <w:noProof/>
          <w:sz w:val="24"/>
          <w:szCs w:val="24"/>
        </w:rPr>
        <w:t>(</w:t>
      </w:r>
      <w:r w:rsidR="00D101FF" w:rsidRPr="00D101FF">
        <w:rPr>
          <w:i/>
          <w:noProof/>
          <w:sz w:val="24"/>
          <w:szCs w:val="24"/>
        </w:rPr>
        <w:t>27</w:t>
      </w:r>
      <w:r w:rsidR="00D101FF" w:rsidRPr="00D101FF">
        <w:rPr>
          <w:noProof/>
          <w:sz w:val="24"/>
          <w:szCs w:val="24"/>
        </w:rPr>
        <w:t>)</w:t>
      </w:r>
      <w:r w:rsidR="00DC00D2">
        <w:rPr>
          <w:sz w:val="24"/>
          <w:szCs w:val="24"/>
        </w:rPr>
        <w:fldChar w:fldCharType="end"/>
      </w:r>
      <w:r w:rsidR="00685B03">
        <w:rPr>
          <w:sz w:val="24"/>
          <w:szCs w:val="24"/>
        </w:rPr>
        <w:t>.</w:t>
      </w:r>
      <w:r w:rsidR="00DC00D2">
        <w:rPr>
          <w:sz w:val="24"/>
          <w:szCs w:val="24"/>
        </w:rPr>
        <w:t xml:space="preserve"> </w:t>
      </w:r>
      <w:r w:rsidR="00012DE4">
        <w:rPr>
          <w:sz w:val="24"/>
          <w:szCs w:val="24"/>
        </w:rPr>
        <w:t>Restoration is a relatively new discipline, but its importance to inform</w:t>
      </w:r>
      <w:r w:rsidR="00E8101F">
        <w:rPr>
          <w:sz w:val="24"/>
          <w:szCs w:val="24"/>
        </w:rPr>
        <w:t xml:space="preserve"> ecosystem health</w:t>
      </w:r>
      <w:r w:rsidR="00012DE4">
        <w:rPr>
          <w:sz w:val="24"/>
          <w:szCs w:val="24"/>
        </w:rPr>
        <w:t xml:space="preserve"> cannot be overstated for drylands </w:t>
      </w:r>
      <w:r w:rsidR="00555075">
        <w:rPr>
          <w:sz w:val="24"/>
          <w:szCs w:val="24"/>
        </w:rPr>
        <w:t xml:space="preserve">because of the need to redress </w:t>
      </w:r>
      <w:r w:rsidR="002B293F">
        <w:rPr>
          <w:sz w:val="24"/>
          <w:szCs w:val="24"/>
        </w:rPr>
        <w:t>global change</w:t>
      </w:r>
      <w:r w:rsidR="00555075">
        <w:rPr>
          <w:sz w:val="24"/>
          <w:szCs w:val="24"/>
        </w:rPr>
        <w:t xml:space="preserve"> and mitigate drought and species loss</w:t>
      </w:r>
      <w:r w:rsidR="00DC00D2">
        <w:rPr>
          <w:sz w:val="24"/>
          <w:szCs w:val="24"/>
        </w:rPr>
        <w:t>.</w:t>
      </w:r>
    </w:p>
    <w:p w14:paraId="3B094325" w14:textId="1F02467A"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684CE1">
        <w:rPr>
          <w:sz w:val="24"/>
          <w:szCs w:val="24"/>
        </w:rPr>
        <w:t xml:space="preserve"> and that something for nothing is a risky strategy</w:t>
      </w:r>
      <w:r w:rsidR="002E1824">
        <w:rPr>
          <w:sz w:val="24"/>
          <w:szCs w:val="24"/>
        </w:rPr>
        <w:t xml:space="preserve"> to adopt</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91B0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recovery","type":"article-journal","volume":"12"},"uris":["http://www.mendeley.com/documents/?uuid=2a43d0de-143f-4349-a839-671450322de0"]}],"mendeley":{"formattedCitation":"(&lt;i&gt;28&lt;/i&gt;, &lt;i&gt;29&lt;/i&gt;)","plainTextFormattedCitation":"(28, 29)","previouslyFormattedCitation":"(&lt;i&gt;28&lt;/i&gt;, &lt;i&gt;29&lt;/i&gt;)"},"properties":{"noteIndex":0},"schema":"https://github.com/citation-style-language/schema/raw/master/csl-citation.json"}</w:instrText>
      </w:r>
      <w:r w:rsidR="00CE75A2">
        <w:rPr>
          <w:sz w:val="24"/>
          <w:szCs w:val="24"/>
        </w:rPr>
        <w:fldChar w:fldCharType="separate"/>
      </w:r>
      <w:r w:rsidR="00D101FF" w:rsidRPr="00D101FF">
        <w:rPr>
          <w:noProof/>
          <w:sz w:val="24"/>
          <w:szCs w:val="24"/>
        </w:rPr>
        <w:t>(</w:t>
      </w:r>
      <w:r w:rsidR="00D101FF" w:rsidRPr="00D101FF">
        <w:rPr>
          <w:i/>
          <w:noProof/>
          <w:sz w:val="24"/>
          <w:szCs w:val="24"/>
        </w:rPr>
        <w:t>28</w:t>
      </w:r>
      <w:r w:rsidR="00D101FF" w:rsidRPr="00D101FF">
        <w:rPr>
          <w:noProof/>
          <w:sz w:val="24"/>
          <w:szCs w:val="24"/>
        </w:rPr>
        <w:t xml:space="preserve">, </w:t>
      </w:r>
      <w:r w:rsidR="00D101FF" w:rsidRPr="00D101FF">
        <w:rPr>
          <w:i/>
          <w:noProof/>
          <w:sz w:val="24"/>
          <w:szCs w:val="24"/>
        </w:rPr>
        <w:t>29</w:t>
      </w:r>
      <w:r w:rsidR="00D101FF" w:rsidRPr="00D101FF">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r w:rsidR="00B74520">
        <w:rPr>
          <w:sz w:val="24"/>
          <w:szCs w:val="24"/>
        </w:rPr>
        <w:t>anthropogenic</w:t>
      </w:r>
      <w:r w:rsidR="001D7BAE">
        <w:rPr>
          <w:sz w:val="24"/>
          <w:szCs w:val="24"/>
        </w:rPr>
        <w:t xml:space="preserve"> </w:t>
      </w:r>
      <w:r w:rsidR="002B7BB3">
        <w:rPr>
          <w:sz w:val="24"/>
          <w:szCs w:val="24"/>
        </w:rPr>
        <w:t xml:space="preserve">pressures </w:t>
      </w:r>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r w:rsidR="00454CB0">
        <w:rPr>
          <w:sz w:val="24"/>
          <w:szCs w:val="24"/>
        </w:rPr>
        <w:t>t</w:t>
      </w:r>
      <w:r w:rsidR="00EB61E7">
        <w:rPr>
          <w:sz w:val="24"/>
          <w:szCs w:val="24"/>
        </w:rPr>
        <w:t xml:space="preserve">he extent of land transformation and prior land use history </w:t>
      </w:r>
      <w:r w:rsidR="00454CB0">
        <w:rPr>
          <w:sz w:val="24"/>
          <w:szCs w:val="24"/>
        </w:rPr>
        <w:t>furthe</w:t>
      </w:r>
      <w:r w:rsidR="00D85A95">
        <w:rPr>
          <w:sz w:val="24"/>
          <w:szCs w:val="24"/>
        </w:rPr>
        <w:t>r</w:t>
      </w:r>
      <w:r w:rsidR="00454CB0">
        <w:rPr>
          <w:sz w:val="24"/>
          <w:szCs w:val="24"/>
        </w:rPr>
        <w:t xml:space="preserve"> exacerbate these issues</w:t>
      </w:r>
      <w:r w:rsidR="007062CC">
        <w:rPr>
          <w:sz w:val="24"/>
          <w:szCs w:val="24"/>
        </w:rPr>
        <w:t xml:space="preserve"> </w:t>
      </w:r>
      <w:r w:rsidR="007062CC">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54D63">
        <w:rPr>
          <w:sz w:val="24"/>
          <w:szCs w:val="24"/>
        </w:rPr>
        <w:t xml:space="preserve">This synthesis shows that </w:t>
      </w:r>
      <w:r w:rsidR="009D45CC">
        <w:rPr>
          <w:sz w:val="24"/>
          <w:szCs w:val="24"/>
        </w:rPr>
        <w:t xml:space="preserve">croplands </w:t>
      </w:r>
      <w:r w:rsidR="00587337">
        <w:rPr>
          <w:sz w:val="24"/>
          <w:szCs w:val="24"/>
        </w:rPr>
        <w:t xml:space="preserve">will </w:t>
      </w:r>
      <w:r w:rsidR="009A36D9">
        <w:rPr>
          <w:sz w:val="24"/>
          <w:szCs w:val="24"/>
        </w:rPr>
        <w:t>need</w:t>
      </w:r>
      <w:r w:rsidR="009D45CC">
        <w:rPr>
          <w:sz w:val="24"/>
          <w:szCs w:val="24"/>
        </w:rPr>
        <w:t xml:space="preserve"> active restoration </w:t>
      </w:r>
      <w:r w:rsidR="00EF6C7C">
        <w:rPr>
          <w:sz w:val="24"/>
          <w:szCs w:val="24"/>
        </w:rPr>
        <w:t xml:space="preserve">strategies </w:t>
      </w:r>
      <w:r w:rsidR="009D45CC">
        <w:rPr>
          <w:sz w:val="24"/>
          <w:szCs w:val="24"/>
        </w:rPr>
        <w:t xml:space="preserve">to overcome </w:t>
      </w:r>
      <w:r w:rsidR="00EC52B4">
        <w:rPr>
          <w:sz w:val="24"/>
          <w:szCs w:val="24"/>
        </w:rPr>
        <w:t>the legacies of</w:t>
      </w:r>
      <w:r w:rsidR="009D45CC">
        <w:rPr>
          <w:sz w:val="24"/>
          <w:szCs w:val="24"/>
        </w:rPr>
        <w:t xml:space="preserve"> soil disturbances, nutrient</w:t>
      </w:r>
      <w:r w:rsidR="00D87C9B">
        <w:rPr>
          <w:sz w:val="24"/>
          <w:szCs w:val="24"/>
        </w:rPr>
        <w:t>s</w:t>
      </w:r>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A91B0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30&lt;/i&gt;)","plainTextFormattedCitation":"(30)","previouslyFormattedCitation":"(&lt;i&gt;30&lt;/i&gt;)"},"properties":{"noteIndex":0},"schema":"https://github.com/citation-style-language/schema/raw/master/csl-citation.json"}</w:instrText>
      </w:r>
      <w:r w:rsidR="00950D2D">
        <w:rPr>
          <w:sz w:val="24"/>
          <w:szCs w:val="24"/>
        </w:rPr>
        <w:fldChar w:fldCharType="separate"/>
      </w:r>
      <w:r w:rsidR="00D101FF" w:rsidRPr="00D101FF">
        <w:rPr>
          <w:noProof/>
          <w:sz w:val="24"/>
          <w:szCs w:val="24"/>
        </w:rPr>
        <w:t>(</w:t>
      </w:r>
      <w:r w:rsidR="00D101FF" w:rsidRPr="00D101FF">
        <w:rPr>
          <w:i/>
          <w:noProof/>
          <w:sz w:val="24"/>
          <w:szCs w:val="24"/>
        </w:rPr>
        <w:t>30</w:t>
      </w:r>
      <w:r w:rsidR="00D101FF" w:rsidRPr="00D101FF">
        <w:rPr>
          <w:noProof/>
          <w:sz w:val="24"/>
          <w:szCs w:val="24"/>
        </w:rPr>
        <w:t>)</w:t>
      </w:r>
      <w:r w:rsidR="00950D2D">
        <w:rPr>
          <w:sz w:val="24"/>
          <w:szCs w:val="24"/>
        </w:rPr>
        <w:fldChar w:fldCharType="end"/>
      </w:r>
      <w:r w:rsidR="00950D2D">
        <w:rPr>
          <w:sz w:val="24"/>
          <w:szCs w:val="24"/>
        </w:rPr>
        <w:t>.</w:t>
      </w:r>
    </w:p>
    <w:p w14:paraId="0B7B32D5" w14:textId="30F7B577" w:rsid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D00D56">
        <w:rPr>
          <w:sz w:val="24"/>
          <w:szCs w:val="24"/>
        </w:rPr>
        <w:t>with limited political incentives to address</w:t>
      </w:r>
      <w:r w:rsidR="003A4F61">
        <w:rPr>
          <w:sz w:val="24"/>
          <w:szCs w:val="24"/>
        </w:rPr>
        <w:t xml:space="preserve"> </w:t>
      </w:r>
      <w:r w:rsidR="00A42559">
        <w:rPr>
          <w:sz w:val="24"/>
          <w:szCs w:val="24"/>
        </w:rPr>
        <w:t xml:space="preserve">environmental deterioration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7059A7">
        <w:rPr>
          <w:sz w:val="24"/>
          <w:szCs w:val="24"/>
        </w:rPr>
        <w:t>A</w:t>
      </w:r>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7059A7">
        <w:rPr>
          <w:sz w:val="24"/>
          <w:szCs w:val="24"/>
        </w:rPr>
        <w:t xml:space="preserve"> - arguably the foundations of ecosy</w:t>
      </w:r>
      <w:r w:rsidR="003C7831">
        <w:rPr>
          <w:sz w:val="24"/>
          <w:szCs w:val="24"/>
        </w:rPr>
        <w:t>s</w:t>
      </w:r>
      <w:r w:rsidR="007059A7">
        <w:rPr>
          <w:sz w:val="24"/>
          <w:szCs w:val="24"/>
        </w:rPr>
        <w:t>tem function</w:t>
      </w:r>
      <w:r w:rsidR="00807307">
        <w:rPr>
          <w:sz w:val="24"/>
          <w:szCs w:val="24"/>
        </w:rPr>
        <w:t>.</w:t>
      </w:r>
      <w:r w:rsidR="00B77A77">
        <w:rPr>
          <w:sz w:val="24"/>
          <w:szCs w:val="24"/>
        </w:rPr>
        <w:t xml:space="preserve"> </w:t>
      </w:r>
      <w:r w:rsidR="00731138">
        <w:rPr>
          <w:sz w:val="24"/>
          <w:szCs w:val="24"/>
        </w:rPr>
        <w:t>We fac</w:t>
      </w:r>
      <w:r w:rsidR="00D76867">
        <w:rPr>
          <w:sz w:val="24"/>
          <w:szCs w:val="24"/>
        </w:rPr>
        <w:t>e</w:t>
      </w:r>
      <w:r w:rsidR="00731138">
        <w:rPr>
          <w:sz w:val="24"/>
          <w:szCs w:val="24"/>
        </w:rPr>
        <w:t xml:space="preserve"> </w:t>
      </w:r>
      <w:r w:rsidR="00561A15">
        <w:rPr>
          <w:sz w:val="24"/>
          <w:szCs w:val="24"/>
        </w:rPr>
        <w:t xml:space="preserve">global </w:t>
      </w:r>
      <w:r w:rsidR="003B4D32">
        <w:rPr>
          <w:sz w:val="24"/>
          <w:szCs w:val="24"/>
        </w:rPr>
        <w:t xml:space="preserve">challenges to </w:t>
      </w:r>
      <w:r w:rsidR="00731138">
        <w:rPr>
          <w:sz w:val="24"/>
          <w:szCs w:val="24"/>
        </w:rPr>
        <w:t>biodiversity, natural resources</w:t>
      </w:r>
      <w:r w:rsidR="00A8743E">
        <w:rPr>
          <w:sz w:val="24"/>
          <w:szCs w:val="24"/>
        </w:rPr>
        <w:t xml:space="preserve">, </w:t>
      </w:r>
      <w:r w:rsidR="00731138">
        <w:rPr>
          <w:sz w:val="24"/>
          <w:szCs w:val="24"/>
        </w:rPr>
        <w:t xml:space="preserve">ecosystem services and </w:t>
      </w:r>
      <w:r w:rsidR="00532636">
        <w:rPr>
          <w:sz w:val="24"/>
          <w:szCs w:val="24"/>
        </w:rPr>
        <w:t xml:space="preserve">supporting </w:t>
      </w:r>
      <w:r w:rsidR="00731138">
        <w:rPr>
          <w:sz w:val="24"/>
          <w:szCs w:val="24"/>
        </w:rPr>
        <w:t>function</w:t>
      </w:r>
      <w:r w:rsidR="00561A15">
        <w:rPr>
          <w:sz w:val="24"/>
          <w:szCs w:val="24"/>
        </w:rPr>
        <w:t>s</w:t>
      </w:r>
      <w:r w:rsidR="00731138">
        <w:rPr>
          <w:sz w:val="24"/>
          <w:szCs w:val="24"/>
        </w:rPr>
        <w:t xml:space="preserve"> </w:t>
      </w:r>
      <w:r w:rsidR="00A8743E">
        <w:rPr>
          <w:sz w:val="24"/>
          <w:szCs w:val="24"/>
        </w:rPr>
        <w:t xml:space="preserve">than </w:t>
      </w:r>
      <w:r w:rsidR="00731138">
        <w:rPr>
          <w:sz w:val="24"/>
          <w:szCs w:val="24"/>
        </w:rPr>
        <w:t xml:space="preserve">are </w:t>
      </w:r>
      <w:r w:rsidR="006D7BD2">
        <w:rPr>
          <w:sz w:val="24"/>
          <w:szCs w:val="24"/>
        </w:rPr>
        <w:t xml:space="preserve">thus </w:t>
      </w:r>
      <w:r w:rsidR="00731138">
        <w:rPr>
          <w:sz w:val="24"/>
          <w:szCs w:val="24"/>
        </w:rPr>
        <w:t>under serious threat</w:t>
      </w:r>
      <w:r w:rsidR="00A8743E">
        <w:rPr>
          <w:sz w:val="24"/>
          <w:szCs w:val="24"/>
        </w:rPr>
        <w:t>. We</w:t>
      </w:r>
      <w:r w:rsidR="00FD789A">
        <w:rPr>
          <w:sz w:val="24"/>
          <w:szCs w:val="24"/>
        </w:rPr>
        <w:t xml:space="preserve"> show here that while humans are certainly part of the </w:t>
      </w:r>
      <w:r w:rsidR="00F67B43">
        <w:rPr>
          <w:sz w:val="24"/>
          <w:szCs w:val="24"/>
        </w:rPr>
        <w:t>problem,</w:t>
      </w:r>
      <w:r w:rsidR="00FD789A">
        <w:rPr>
          <w:sz w:val="24"/>
          <w:szCs w:val="24"/>
        </w:rPr>
        <w:t xml:space="preserve"> </w:t>
      </w:r>
      <w:r w:rsidR="00A8743E">
        <w:rPr>
          <w:sz w:val="24"/>
          <w:szCs w:val="24"/>
        </w:rPr>
        <w:t xml:space="preserve">however, </w:t>
      </w:r>
      <w:r w:rsidR="00FD789A">
        <w:rPr>
          <w:sz w:val="24"/>
          <w:szCs w:val="24"/>
        </w:rPr>
        <w:t>we can also be the solution to some of the recovery of drylands</w:t>
      </w:r>
      <w:r w:rsidR="00967AC8">
        <w:rPr>
          <w:sz w:val="24"/>
          <w:szCs w:val="24"/>
        </w:rPr>
        <w:t>.</w:t>
      </w:r>
      <w:r w:rsidR="00731138">
        <w:rPr>
          <w:sz w:val="24"/>
          <w:szCs w:val="24"/>
        </w:rPr>
        <w:t xml:space="preserve"> </w:t>
      </w:r>
    </w:p>
    <w:p w14:paraId="29F96AE7" w14:textId="77777777" w:rsidR="00B34748" w:rsidRDefault="00B34748" w:rsidP="00621FB6">
      <w:pPr>
        <w:spacing w:line="480" w:lineRule="auto"/>
        <w:rPr>
          <w:sz w:val="24"/>
          <w:szCs w:val="24"/>
        </w:rPr>
      </w:pPr>
    </w:p>
    <w:p w14:paraId="2381C5A1" w14:textId="77777777" w:rsidR="00B34748" w:rsidRPr="00E02AC1" w:rsidRDefault="00B34748" w:rsidP="00621FB6">
      <w:pPr>
        <w:spacing w:line="480" w:lineRule="auto"/>
        <w:rPr>
          <w:sz w:val="24"/>
          <w:szCs w:val="24"/>
        </w:rPr>
      </w:pPr>
    </w:p>
    <w:p w14:paraId="000D8D88" w14:textId="6C4EDD83" w:rsidR="00E02AC1" w:rsidRDefault="00E02AC1" w:rsidP="00E02AC1">
      <w:pPr>
        <w:pStyle w:val="Refhead"/>
      </w:pPr>
      <w:r>
        <w:lastRenderedPageBreak/>
        <w:t>References and Notes:</w:t>
      </w:r>
    </w:p>
    <w:p w14:paraId="5CE6B317" w14:textId="332FA4B8" w:rsidR="00B34748" w:rsidRPr="00B34748" w:rsidRDefault="000D5CAC" w:rsidP="00B34748">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B34748" w:rsidRPr="00B34748">
        <w:rPr>
          <w:noProof/>
          <w:sz w:val="24"/>
          <w:szCs w:val="24"/>
        </w:rPr>
        <w:t xml:space="preserve">1. </w:t>
      </w:r>
      <w:r w:rsidR="00B34748" w:rsidRPr="00B34748">
        <w:rPr>
          <w:noProof/>
          <w:sz w:val="24"/>
          <w:szCs w:val="24"/>
        </w:rPr>
        <w:tab/>
        <w:t xml:space="preserve">A. F. Clewell, J. Aronson, Motivations for the restoration of ecosystems. </w:t>
      </w:r>
      <w:r w:rsidR="00B34748" w:rsidRPr="00B34748">
        <w:rPr>
          <w:i/>
          <w:iCs/>
          <w:noProof/>
          <w:sz w:val="24"/>
          <w:szCs w:val="24"/>
        </w:rPr>
        <w:t>Conserv. Biol.</w:t>
      </w:r>
      <w:r w:rsidR="00B34748" w:rsidRPr="00B34748">
        <w:rPr>
          <w:noProof/>
          <w:sz w:val="24"/>
          <w:szCs w:val="24"/>
        </w:rPr>
        <w:t xml:space="preserve"> </w:t>
      </w:r>
      <w:r w:rsidR="00B34748" w:rsidRPr="00B34748">
        <w:rPr>
          <w:b/>
          <w:bCs/>
          <w:noProof/>
          <w:sz w:val="24"/>
          <w:szCs w:val="24"/>
        </w:rPr>
        <w:t>20</w:t>
      </w:r>
      <w:r w:rsidR="00B34748" w:rsidRPr="00B34748">
        <w:rPr>
          <w:noProof/>
          <w:sz w:val="24"/>
          <w:szCs w:val="24"/>
        </w:rPr>
        <w:t>, 420–428 (2006).</w:t>
      </w:r>
    </w:p>
    <w:p w14:paraId="1971699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 </w:t>
      </w:r>
      <w:r w:rsidRPr="00B34748">
        <w:rPr>
          <w:noProof/>
          <w:sz w:val="24"/>
          <w:szCs w:val="24"/>
        </w:rPr>
        <w:tab/>
        <w:t xml:space="preserve">A. Perino </w:t>
      </w:r>
      <w:r w:rsidRPr="00B34748">
        <w:rPr>
          <w:i/>
          <w:iCs/>
          <w:noProof/>
          <w:sz w:val="24"/>
          <w:szCs w:val="24"/>
        </w:rPr>
        <w:t>et al.</w:t>
      </w:r>
      <w:r w:rsidRPr="00B34748">
        <w:rPr>
          <w:noProof/>
          <w:sz w:val="24"/>
          <w:szCs w:val="24"/>
        </w:rPr>
        <w:t xml:space="preserve">, Rewilding complex ecosystems. </w:t>
      </w:r>
      <w:r w:rsidRPr="00B34748">
        <w:rPr>
          <w:i/>
          <w:iCs/>
          <w:noProof/>
          <w:sz w:val="24"/>
          <w:szCs w:val="24"/>
        </w:rPr>
        <w:t>Science (80-. ).</w:t>
      </w:r>
      <w:r w:rsidRPr="00B34748">
        <w:rPr>
          <w:noProof/>
          <w:sz w:val="24"/>
          <w:szCs w:val="24"/>
        </w:rPr>
        <w:t xml:space="preserve"> </w:t>
      </w:r>
      <w:r w:rsidRPr="00B34748">
        <w:rPr>
          <w:b/>
          <w:bCs/>
          <w:noProof/>
          <w:sz w:val="24"/>
          <w:szCs w:val="24"/>
        </w:rPr>
        <w:t>364</w:t>
      </w:r>
      <w:r w:rsidRPr="00B34748">
        <w:rPr>
          <w:noProof/>
          <w:sz w:val="24"/>
          <w:szCs w:val="24"/>
        </w:rPr>
        <w:t>, eaav5570 (2019).</w:t>
      </w:r>
    </w:p>
    <w:p w14:paraId="2EECF02B"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 </w:t>
      </w:r>
      <w:r w:rsidRPr="00B34748">
        <w:rPr>
          <w:noProof/>
          <w:sz w:val="24"/>
          <w:szCs w:val="24"/>
        </w:rPr>
        <w:tab/>
        <w:t xml:space="preserve">R. H. Hilderbrand, A. C. Watts, A. M. Randle, The myths of restoration ecology. </w:t>
      </w:r>
      <w:r w:rsidRPr="00B34748">
        <w:rPr>
          <w:i/>
          <w:iCs/>
          <w:noProof/>
          <w:sz w:val="24"/>
          <w:szCs w:val="24"/>
        </w:rPr>
        <w:t>Ecol. Soc.</w:t>
      </w:r>
      <w:r w:rsidRPr="00B34748">
        <w:rPr>
          <w:noProof/>
          <w:sz w:val="24"/>
          <w:szCs w:val="24"/>
        </w:rPr>
        <w:t xml:space="preserve"> </w:t>
      </w:r>
      <w:r w:rsidRPr="00B34748">
        <w:rPr>
          <w:b/>
          <w:bCs/>
          <w:noProof/>
          <w:sz w:val="24"/>
          <w:szCs w:val="24"/>
        </w:rPr>
        <w:t>10</w:t>
      </w:r>
      <w:r w:rsidRPr="00B34748">
        <w:rPr>
          <w:noProof/>
          <w:sz w:val="24"/>
          <w:szCs w:val="24"/>
        </w:rPr>
        <w:t xml:space="preserve"> (2005), doi:10.5751/ES-01277-100119.</w:t>
      </w:r>
    </w:p>
    <w:p w14:paraId="52C6767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4. </w:t>
      </w:r>
      <w:r w:rsidRPr="00B34748">
        <w:rPr>
          <w:noProof/>
          <w:sz w:val="24"/>
          <w:szCs w:val="24"/>
        </w:rPr>
        <w:tab/>
        <w:t xml:space="preserve">W. V Reid </w:t>
      </w:r>
      <w:r w:rsidRPr="00B34748">
        <w:rPr>
          <w:i/>
          <w:iCs/>
          <w:noProof/>
          <w:sz w:val="24"/>
          <w:szCs w:val="24"/>
        </w:rPr>
        <w:t>et al.</w:t>
      </w:r>
      <w:r w:rsidRPr="00B34748">
        <w:rPr>
          <w:noProof/>
          <w:sz w:val="24"/>
          <w:szCs w:val="24"/>
        </w:rPr>
        <w:t xml:space="preserve">, </w:t>
      </w:r>
      <w:r w:rsidRPr="00B34748">
        <w:rPr>
          <w:i/>
          <w:iCs/>
          <w:noProof/>
          <w:sz w:val="24"/>
          <w:szCs w:val="24"/>
        </w:rPr>
        <w:t>Ecosystems and Human Well-being: Synthesis</w:t>
      </w:r>
      <w:r w:rsidRPr="00B34748">
        <w:rPr>
          <w:noProof/>
          <w:sz w:val="24"/>
          <w:szCs w:val="24"/>
        </w:rPr>
        <w:t xml:space="preserve"> (2005; https://www.millenniumassessment.org/documents/document.356.aspx.pdf).</w:t>
      </w:r>
    </w:p>
    <w:p w14:paraId="22BA9835"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5. </w:t>
      </w:r>
      <w:r w:rsidRPr="00B34748">
        <w:rPr>
          <w:noProof/>
          <w:sz w:val="24"/>
          <w:szCs w:val="24"/>
        </w:rPr>
        <w:tab/>
        <w:t xml:space="preserve">R. L. Chazdon </w:t>
      </w:r>
      <w:r w:rsidRPr="00B34748">
        <w:rPr>
          <w:i/>
          <w:iCs/>
          <w:noProof/>
          <w:sz w:val="24"/>
          <w:szCs w:val="24"/>
        </w:rPr>
        <w:t>et al.</w:t>
      </w:r>
      <w:r w:rsidRPr="00B34748">
        <w:rPr>
          <w:noProof/>
          <w:sz w:val="24"/>
          <w:szCs w:val="24"/>
        </w:rPr>
        <w:t xml:space="preserve">, A Policy-Driven Knowledge Agenda for Global Forest and Landscape Restoration. </w:t>
      </w:r>
      <w:r w:rsidRPr="00B34748">
        <w:rPr>
          <w:i/>
          <w:iCs/>
          <w:noProof/>
          <w:sz w:val="24"/>
          <w:szCs w:val="24"/>
        </w:rPr>
        <w:t>Conserv. Lett.</w:t>
      </w:r>
      <w:r w:rsidRPr="00B34748">
        <w:rPr>
          <w:noProof/>
          <w:sz w:val="24"/>
          <w:szCs w:val="24"/>
        </w:rPr>
        <w:t xml:space="preserve"> </w:t>
      </w:r>
      <w:r w:rsidRPr="00B34748">
        <w:rPr>
          <w:b/>
          <w:bCs/>
          <w:noProof/>
          <w:sz w:val="24"/>
          <w:szCs w:val="24"/>
        </w:rPr>
        <w:t>10</w:t>
      </w:r>
      <w:r w:rsidRPr="00B34748">
        <w:rPr>
          <w:noProof/>
          <w:sz w:val="24"/>
          <w:szCs w:val="24"/>
        </w:rPr>
        <w:t>, 125–132 (2017).</w:t>
      </w:r>
    </w:p>
    <w:p w14:paraId="6B6DE3D8"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6. </w:t>
      </w:r>
      <w:r w:rsidRPr="00B34748">
        <w:rPr>
          <w:noProof/>
          <w:sz w:val="24"/>
          <w:szCs w:val="24"/>
        </w:rPr>
        <w:tab/>
        <w:t xml:space="preserve">I. Markevych </w:t>
      </w:r>
      <w:r w:rsidRPr="00B34748">
        <w:rPr>
          <w:i/>
          <w:iCs/>
          <w:noProof/>
          <w:sz w:val="24"/>
          <w:szCs w:val="24"/>
        </w:rPr>
        <w:t>et al.</w:t>
      </w:r>
      <w:r w:rsidRPr="00B34748">
        <w:rPr>
          <w:noProof/>
          <w:sz w:val="24"/>
          <w:szCs w:val="24"/>
        </w:rPr>
        <w:t xml:space="preserve">, Exploring pathways linking greenspace to health: Theoretical and methodological guidance. </w:t>
      </w:r>
      <w:r w:rsidRPr="00B34748">
        <w:rPr>
          <w:i/>
          <w:iCs/>
          <w:noProof/>
          <w:sz w:val="24"/>
          <w:szCs w:val="24"/>
        </w:rPr>
        <w:t>Environ. Res.</w:t>
      </w:r>
      <w:r w:rsidRPr="00B34748">
        <w:rPr>
          <w:noProof/>
          <w:sz w:val="24"/>
          <w:szCs w:val="24"/>
        </w:rPr>
        <w:t xml:space="preserve"> </w:t>
      </w:r>
      <w:r w:rsidRPr="00B34748">
        <w:rPr>
          <w:b/>
          <w:bCs/>
          <w:noProof/>
          <w:sz w:val="24"/>
          <w:szCs w:val="24"/>
        </w:rPr>
        <w:t>158</w:t>
      </w:r>
      <w:r w:rsidRPr="00B34748">
        <w:rPr>
          <w:noProof/>
          <w:sz w:val="24"/>
          <w:szCs w:val="24"/>
        </w:rPr>
        <w:t>, 301–317 (2017).</w:t>
      </w:r>
    </w:p>
    <w:p w14:paraId="71CAD751"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7. </w:t>
      </w:r>
      <w:r w:rsidRPr="00B34748">
        <w:rPr>
          <w:noProof/>
          <w:sz w:val="24"/>
          <w:szCs w:val="24"/>
        </w:rPr>
        <w:tab/>
        <w:t xml:space="preserve">J. Aronson, A. F. Clewell, J. N. Blignaut, S. J. Milton, Ecological restoration: A new frontier for nature conservation and economics. </w:t>
      </w:r>
      <w:r w:rsidRPr="00B34748">
        <w:rPr>
          <w:i/>
          <w:iCs/>
          <w:noProof/>
          <w:sz w:val="24"/>
          <w:szCs w:val="24"/>
        </w:rPr>
        <w:t>J. Nat. Conserv.</w:t>
      </w:r>
      <w:r w:rsidRPr="00B34748">
        <w:rPr>
          <w:noProof/>
          <w:sz w:val="24"/>
          <w:szCs w:val="24"/>
        </w:rPr>
        <w:t xml:space="preserve"> </w:t>
      </w:r>
      <w:r w:rsidRPr="00B34748">
        <w:rPr>
          <w:b/>
          <w:bCs/>
          <w:noProof/>
          <w:sz w:val="24"/>
          <w:szCs w:val="24"/>
        </w:rPr>
        <w:t>14</w:t>
      </w:r>
      <w:r w:rsidRPr="00B34748">
        <w:rPr>
          <w:noProof/>
          <w:sz w:val="24"/>
          <w:szCs w:val="24"/>
        </w:rPr>
        <w:t>, 135–139 (2006).</w:t>
      </w:r>
    </w:p>
    <w:p w14:paraId="0DB33664"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8. </w:t>
      </w:r>
      <w:r w:rsidRPr="00B34748">
        <w:rPr>
          <w:noProof/>
          <w:sz w:val="24"/>
          <w:szCs w:val="24"/>
        </w:rPr>
        <w:tab/>
        <w:t xml:space="preserve">S. Díaz </w:t>
      </w:r>
      <w:r w:rsidRPr="00B34748">
        <w:rPr>
          <w:i/>
          <w:iCs/>
          <w:noProof/>
          <w:sz w:val="24"/>
          <w:szCs w:val="24"/>
        </w:rPr>
        <w:t>et al.</w:t>
      </w:r>
      <w:r w:rsidRPr="00B34748">
        <w:rPr>
          <w:noProof/>
          <w:sz w:val="24"/>
          <w:szCs w:val="24"/>
        </w:rPr>
        <w:t xml:space="preserve">, The IPBES Conceptual Framework - connecting nature and people. </w:t>
      </w:r>
      <w:r w:rsidRPr="00B34748">
        <w:rPr>
          <w:i/>
          <w:iCs/>
          <w:noProof/>
          <w:sz w:val="24"/>
          <w:szCs w:val="24"/>
        </w:rPr>
        <w:t>Curr. Opin. Environ. Sustain.</w:t>
      </w:r>
      <w:r w:rsidRPr="00B34748">
        <w:rPr>
          <w:noProof/>
          <w:sz w:val="24"/>
          <w:szCs w:val="24"/>
        </w:rPr>
        <w:t xml:space="preserve"> </w:t>
      </w:r>
      <w:r w:rsidRPr="00B34748">
        <w:rPr>
          <w:b/>
          <w:bCs/>
          <w:noProof/>
          <w:sz w:val="24"/>
          <w:szCs w:val="24"/>
        </w:rPr>
        <w:t>14</w:t>
      </w:r>
      <w:r w:rsidRPr="00B34748">
        <w:rPr>
          <w:noProof/>
          <w:sz w:val="24"/>
          <w:szCs w:val="24"/>
        </w:rPr>
        <w:t>, 1–16 (2015).</w:t>
      </w:r>
    </w:p>
    <w:p w14:paraId="2F3A4676"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9. </w:t>
      </w:r>
      <w:r w:rsidRPr="00B34748">
        <w:rPr>
          <w:noProof/>
          <w:sz w:val="24"/>
          <w:szCs w:val="24"/>
        </w:rPr>
        <w:tab/>
        <w:t xml:space="preserve">R. J. Hobbs, V. A. Cramer, Restoration Ecology: Interventionist Approaches for Restoring and Maintaining Ecosystem Function in the Face of Rapid Environmental Change. </w:t>
      </w:r>
      <w:r w:rsidRPr="00B34748">
        <w:rPr>
          <w:i/>
          <w:iCs/>
          <w:noProof/>
          <w:sz w:val="24"/>
          <w:szCs w:val="24"/>
        </w:rPr>
        <w:t>Annu. Rev. Environ. Resour.</w:t>
      </w:r>
      <w:r w:rsidRPr="00B34748">
        <w:rPr>
          <w:noProof/>
          <w:sz w:val="24"/>
          <w:szCs w:val="24"/>
        </w:rPr>
        <w:t xml:space="preserve"> </w:t>
      </w:r>
      <w:r w:rsidRPr="00B34748">
        <w:rPr>
          <w:b/>
          <w:bCs/>
          <w:noProof/>
          <w:sz w:val="24"/>
          <w:szCs w:val="24"/>
        </w:rPr>
        <w:t>33</w:t>
      </w:r>
      <w:r w:rsidRPr="00B34748">
        <w:rPr>
          <w:noProof/>
          <w:sz w:val="24"/>
          <w:szCs w:val="24"/>
        </w:rPr>
        <w:t>, 39–61 (2008).</w:t>
      </w:r>
    </w:p>
    <w:p w14:paraId="69ADF62E"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10. </w:t>
      </w:r>
      <w:r w:rsidRPr="00B34748">
        <w:rPr>
          <w:noProof/>
          <w:sz w:val="24"/>
          <w:szCs w:val="24"/>
        </w:rPr>
        <w:tab/>
        <w:t xml:space="preserve">Millennium Ecosystems Assessment (MEA), in </w:t>
      </w:r>
      <w:r w:rsidRPr="00B34748">
        <w:rPr>
          <w:i/>
          <w:iCs/>
          <w:noProof/>
          <w:sz w:val="24"/>
          <w:szCs w:val="24"/>
        </w:rPr>
        <w:t>Ecosystems and Human well-being: Current State and Trends</w:t>
      </w:r>
      <w:r w:rsidRPr="00B34748">
        <w:rPr>
          <w:noProof/>
          <w:sz w:val="24"/>
          <w:szCs w:val="24"/>
        </w:rPr>
        <w:t xml:space="preserve"> (2005; https://www.millenniumassessment.org/documents/document.291.aspx.pdf), pp. 1–40.</w:t>
      </w:r>
    </w:p>
    <w:p w14:paraId="51CA3055"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11. </w:t>
      </w:r>
      <w:r w:rsidRPr="00B34748">
        <w:rPr>
          <w:noProof/>
          <w:sz w:val="24"/>
          <w:szCs w:val="24"/>
        </w:rPr>
        <w:tab/>
        <w:t xml:space="preserve">N. Ramankutty, A. T. Evan, C. Monfreda, J. A. Foley, Farming the planet: 1. Geographic distribution of global agricultural lands in the year 2000. </w:t>
      </w:r>
      <w:r w:rsidRPr="00B34748">
        <w:rPr>
          <w:i/>
          <w:iCs/>
          <w:noProof/>
          <w:sz w:val="24"/>
          <w:szCs w:val="24"/>
        </w:rPr>
        <w:t>Global Biogeochem. Cycles</w:t>
      </w:r>
      <w:r w:rsidRPr="00B34748">
        <w:rPr>
          <w:noProof/>
          <w:sz w:val="24"/>
          <w:szCs w:val="24"/>
        </w:rPr>
        <w:t xml:space="preserve">. </w:t>
      </w:r>
      <w:r w:rsidRPr="00B34748">
        <w:rPr>
          <w:b/>
          <w:bCs/>
          <w:noProof/>
          <w:sz w:val="24"/>
          <w:szCs w:val="24"/>
        </w:rPr>
        <w:t>22</w:t>
      </w:r>
      <w:r w:rsidRPr="00B34748">
        <w:rPr>
          <w:noProof/>
          <w:sz w:val="24"/>
          <w:szCs w:val="24"/>
        </w:rPr>
        <w:t>, 1–19 (2008).</w:t>
      </w:r>
    </w:p>
    <w:p w14:paraId="54ACFCC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12. </w:t>
      </w:r>
      <w:r w:rsidRPr="00B34748">
        <w:rPr>
          <w:noProof/>
          <w:sz w:val="24"/>
          <w:szCs w:val="24"/>
        </w:rPr>
        <w:tab/>
        <w:t xml:space="preserve">C. M. Kennedy, J. R. Oakleaf, D. M. Theobald, S. Baruch-Mordo, J. Kiesecker, Managing the middle: A shift in conservation priorities based on the global human modification gradient. </w:t>
      </w:r>
      <w:r w:rsidRPr="00B34748">
        <w:rPr>
          <w:i/>
          <w:iCs/>
          <w:noProof/>
          <w:sz w:val="24"/>
          <w:szCs w:val="24"/>
        </w:rPr>
        <w:t>Glob. Chang. Biol.</w:t>
      </w:r>
      <w:r w:rsidRPr="00B34748">
        <w:rPr>
          <w:noProof/>
          <w:sz w:val="24"/>
          <w:szCs w:val="24"/>
        </w:rPr>
        <w:t>, 811–826 (2019).</w:t>
      </w:r>
    </w:p>
    <w:p w14:paraId="0B6943B8"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13. </w:t>
      </w:r>
      <w:r w:rsidRPr="00B34748">
        <w:rPr>
          <w:noProof/>
          <w:sz w:val="24"/>
          <w:szCs w:val="24"/>
        </w:rPr>
        <w:tab/>
        <w:t xml:space="preserve">E. G. Bonkoungou, Biodiversity in drylands: challenges and opportunities for conservation and sustainable use. Challenge Paper. </w:t>
      </w:r>
      <w:r w:rsidRPr="00B34748">
        <w:rPr>
          <w:i/>
          <w:iCs/>
          <w:noProof/>
          <w:sz w:val="24"/>
          <w:szCs w:val="24"/>
        </w:rPr>
        <w:t>Glob. Drylands Initiat. UNDP Drylands Dev. Centre, Nairobi, Kenya.</w:t>
      </w:r>
      <w:r w:rsidRPr="00B34748">
        <w:rPr>
          <w:noProof/>
          <w:sz w:val="24"/>
          <w:szCs w:val="24"/>
        </w:rPr>
        <w:t xml:space="preserve"> (2001).</w:t>
      </w:r>
    </w:p>
    <w:p w14:paraId="6057A7E2"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14. </w:t>
      </w:r>
      <w:r w:rsidRPr="00B34748">
        <w:rPr>
          <w:noProof/>
          <w:sz w:val="24"/>
          <w:szCs w:val="24"/>
        </w:rPr>
        <w:tab/>
        <w:t xml:space="preserve">S. Díaz </w:t>
      </w:r>
      <w:r w:rsidRPr="00B34748">
        <w:rPr>
          <w:i/>
          <w:iCs/>
          <w:noProof/>
          <w:sz w:val="24"/>
          <w:szCs w:val="24"/>
        </w:rPr>
        <w:t>et al.</w:t>
      </w:r>
      <w:r w:rsidRPr="00B34748">
        <w:rPr>
          <w:noProof/>
          <w:sz w:val="24"/>
          <w:szCs w:val="24"/>
        </w:rPr>
        <w:t xml:space="preserve">, Assessing nature’s contributions to people. </w:t>
      </w:r>
      <w:r w:rsidRPr="00B34748">
        <w:rPr>
          <w:i/>
          <w:iCs/>
          <w:noProof/>
          <w:sz w:val="24"/>
          <w:szCs w:val="24"/>
        </w:rPr>
        <w:t>Science (80-. ).</w:t>
      </w:r>
      <w:r w:rsidRPr="00B34748">
        <w:rPr>
          <w:noProof/>
          <w:sz w:val="24"/>
          <w:szCs w:val="24"/>
        </w:rPr>
        <w:t xml:space="preserve"> </w:t>
      </w:r>
      <w:r w:rsidRPr="00B34748">
        <w:rPr>
          <w:b/>
          <w:bCs/>
          <w:noProof/>
          <w:sz w:val="24"/>
          <w:szCs w:val="24"/>
        </w:rPr>
        <w:t>359</w:t>
      </w:r>
      <w:r w:rsidRPr="00B34748">
        <w:rPr>
          <w:noProof/>
          <w:sz w:val="24"/>
          <w:szCs w:val="24"/>
        </w:rPr>
        <w:t>, 270–272 (2018).</w:t>
      </w:r>
    </w:p>
    <w:p w14:paraId="1DD0723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15. </w:t>
      </w:r>
      <w:r w:rsidRPr="00B34748">
        <w:rPr>
          <w:noProof/>
          <w:sz w:val="24"/>
          <w:szCs w:val="24"/>
        </w:rPr>
        <w:tab/>
        <w:t xml:space="preserve">A. J. Castro, C. Quintas-Soriano, B. N. Egoh, Ecosystem services in dryland systems of the world. </w:t>
      </w:r>
      <w:r w:rsidRPr="00B34748">
        <w:rPr>
          <w:i/>
          <w:iCs/>
          <w:noProof/>
          <w:sz w:val="24"/>
          <w:szCs w:val="24"/>
        </w:rPr>
        <w:t>J. Arid Environ.</w:t>
      </w:r>
      <w:r w:rsidRPr="00B34748">
        <w:rPr>
          <w:noProof/>
          <w:sz w:val="24"/>
          <w:szCs w:val="24"/>
        </w:rPr>
        <w:t xml:space="preserve"> </w:t>
      </w:r>
      <w:r w:rsidRPr="00B34748">
        <w:rPr>
          <w:b/>
          <w:bCs/>
          <w:noProof/>
          <w:sz w:val="24"/>
          <w:szCs w:val="24"/>
        </w:rPr>
        <w:t>159</w:t>
      </w:r>
      <w:r w:rsidRPr="00B34748">
        <w:rPr>
          <w:noProof/>
          <w:sz w:val="24"/>
          <w:szCs w:val="24"/>
        </w:rPr>
        <w:t>, 1–3 (2018).</w:t>
      </w:r>
    </w:p>
    <w:p w14:paraId="60BAEED7"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16. </w:t>
      </w:r>
      <w:r w:rsidRPr="00B34748">
        <w:rPr>
          <w:noProof/>
          <w:sz w:val="24"/>
          <w:szCs w:val="24"/>
        </w:rPr>
        <w:tab/>
        <w:t xml:space="preserve">R. P. White, J. Nackoney, in </w:t>
      </w:r>
      <w:r w:rsidRPr="00B34748">
        <w:rPr>
          <w:i/>
          <w:iCs/>
          <w:noProof/>
          <w:sz w:val="24"/>
          <w:szCs w:val="24"/>
        </w:rPr>
        <w:t>World Resources Institute, Washington, D.C., USA.</w:t>
      </w:r>
      <w:r w:rsidRPr="00B34748">
        <w:rPr>
          <w:noProof/>
          <w:sz w:val="24"/>
          <w:szCs w:val="24"/>
        </w:rPr>
        <w:t xml:space="preserve"> (2013), pp. 1–58.</w:t>
      </w:r>
    </w:p>
    <w:p w14:paraId="7E698AC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17. </w:t>
      </w:r>
      <w:r w:rsidRPr="00B34748">
        <w:rPr>
          <w:noProof/>
          <w:sz w:val="24"/>
          <w:szCs w:val="24"/>
        </w:rPr>
        <w:tab/>
        <w:t xml:space="preserve">J. F. Reynolds </w:t>
      </w:r>
      <w:r w:rsidRPr="00B34748">
        <w:rPr>
          <w:i/>
          <w:iCs/>
          <w:noProof/>
          <w:sz w:val="24"/>
          <w:szCs w:val="24"/>
        </w:rPr>
        <w:t>et al.</w:t>
      </w:r>
      <w:r w:rsidRPr="00B34748">
        <w:rPr>
          <w:noProof/>
          <w:sz w:val="24"/>
          <w:szCs w:val="24"/>
        </w:rPr>
        <w:t xml:space="preserve">, Global Desertification: Building a Science for Dryland Development. </w:t>
      </w:r>
      <w:r w:rsidRPr="00B34748">
        <w:rPr>
          <w:i/>
          <w:iCs/>
          <w:noProof/>
          <w:sz w:val="24"/>
          <w:szCs w:val="24"/>
        </w:rPr>
        <w:t>Science (80-. ).</w:t>
      </w:r>
      <w:r w:rsidRPr="00B34748">
        <w:rPr>
          <w:noProof/>
          <w:sz w:val="24"/>
          <w:szCs w:val="24"/>
        </w:rPr>
        <w:t xml:space="preserve"> </w:t>
      </w:r>
      <w:r w:rsidRPr="00B34748">
        <w:rPr>
          <w:b/>
          <w:bCs/>
          <w:noProof/>
          <w:sz w:val="24"/>
          <w:szCs w:val="24"/>
        </w:rPr>
        <w:t>316</w:t>
      </w:r>
      <w:r w:rsidRPr="00B34748">
        <w:rPr>
          <w:noProof/>
          <w:sz w:val="24"/>
          <w:szCs w:val="24"/>
        </w:rPr>
        <w:t>, 847–851 (2007).</w:t>
      </w:r>
    </w:p>
    <w:p w14:paraId="31FE5BAC"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lastRenderedPageBreak/>
        <w:t xml:space="preserve">18. </w:t>
      </w:r>
      <w:r w:rsidRPr="00B34748">
        <w:rPr>
          <w:noProof/>
          <w:sz w:val="24"/>
          <w:szCs w:val="24"/>
        </w:rPr>
        <w:tab/>
        <w:t xml:space="preserve">R. Wilson </w:t>
      </w:r>
      <w:r w:rsidRPr="00B34748">
        <w:rPr>
          <w:i/>
          <w:iCs/>
          <w:noProof/>
          <w:sz w:val="24"/>
          <w:szCs w:val="24"/>
        </w:rPr>
        <w:t>et al.</w:t>
      </w:r>
      <w:r w:rsidRPr="00B34748">
        <w:rPr>
          <w:noProof/>
          <w:sz w:val="24"/>
          <w:szCs w:val="24"/>
        </w:rPr>
        <w:t xml:space="preserve">, Dryland Pastures: Establishment and Management in the Intermountain Region of Northern California. </w:t>
      </w:r>
      <w:r w:rsidRPr="00B34748">
        <w:rPr>
          <w:i/>
          <w:iCs/>
          <w:noProof/>
          <w:sz w:val="24"/>
          <w:szCs w:val="24"/>
        </w:rPr>
        <w:t>Dryl. Pastures Establ. Manag. Intermt. Reg. North. Calif.</w:t>
      </w:r>
      <w:r w:rsidRPr="00B34748">
        <w:rPr>
          <w:noProof/>
          <w:sz w:val="24"/>
          <w:szCs w:val="24"/>
        </w:rPr>
        <w:t xml:space="preserve"> (2006), doi:10.3733/ucanr.8163.</w:t>
      </w:r>
    </w:p>
    <w:p w14:paraId="060FABBB"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19. </w:t>
      </w:r>
      <w:r w:rsidRPr="00B34748">
        <w:rPr>
          <w:noProof/>
          <w:sz w:val="24"/>
          <w:szCs w:val="24"/>
        </w:rPr>
        <w:tab/>
        <w:t xml:space="preserve">R. Kelsey, A. Hart, H. Scott Butterfield, D. Vink, Groundwater sustainability in the San Joaquin Valley: Multiple benefits if agricultural lands are retired and restored strategically. </w:t>
      </w:r>
      <w:r w:rsidRPr="00B34748">
        <w:rPr>
          <w:i/>
          <w:iCs/>
          <w:noProof/>
          <w:sz w:val="24"/>
          <w:szCs w:val="24"/>
        </w:rPr>
        <w:t>Calif. Agric.</w:t>
      </w:r>
      <w:r w:rsidRPr="00B34748">
        <w:rPr>
          <w:noProof/>
          <w:sz w:val="24"/>
          <w:szCs w:val="24"/>
        </w:rPr>
        <w:t xml:space="preserve"> </w:t>
      </w:r>
      <w:r w:rsidRPr="00B34748">
        <w:rPr>
          <w:b/>
          <w:bCs/>
          <w:noProof/>
          <w:sz w:val="24"/>
          <w:szCs w:val="24"/>
        </w:rPr>
        <w:t>72</w:t>
      </w:r>
      <w:r w:rsidRPr="00B34748">
        <w:rPr>
          <w:noProof/>
          <w:sz w:val="24"/>
          <w:szCs w:val="24"/>
        </w:rPr>
        <w:t>, 151–154 (2018).</w:t>
      </w:r>
    </w:p>
    <w:p w14:paraId="223BDB09"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20. </w:t>
      </w:r>
      <w:r w:rsidRPr="00B34748">
        <w:rPr>
          <w:noProof/>
          <w:sz w:val="24"/>
          <w:szCs w:val="24"/>
        </w:rPr>
        <w:tab/>
        <w:t xml:space="preserve">C. J. Lortie, A. Filazzola, R. Kelsey, A. K. Hart, H. S. Butterfield, Better late than never: a synthesis of strategic land retirement and restoration in California. </w:t>
      </w:r>
      <w:r w:rsidRPr="00B34748">
        <w:rPr>
          <w:i/>
          <w:iCs/>
          <w:noProof/>
          <w:sz w:val="24"/>
          <w:szCs w:val="24"/>
        </w:rPr>
        <w:t>Ecosphere</w:t>
      </w:r>
      <w:r w:rsidRPr="00B34748">
        <w:rPr>
          <w:noProof/>
          <w:sz w:val="24"/>
          <w:szCs w:val="24"/>
        </w:rPr>
        <w:t xml:space="preserve">. </w:t>
      </w:r>
      <w:r w:rsidRPr="00B34748">
        <w:rPr>
          <w:b/>
          <w:bCs/>
          <w:noProof/>
          <w:sz w:val="24"/>
          <w:szCs w:val="24"/>
        </w:rPr>
        <w:t>9</w:t>
      </w:r>
      <w:r w:rsidRPr="00B34748">
        <w:rPr>
          <w:noProof/>
          <w:sz w:val="24"/>
          <w:szCs w:val="24"/>
        </w:rPr>
        <w:t>, e02367 (2018).</w:t>
      </w:r>
    </w:p>
    <w:p w14:paraId="6D4EA14A"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21. </w:t>
      </w:r>
      <w:r w:rsidRPr="00B34748">
        <w:rPr>
          <w:noProof/>
          <w:sz w:val="24"/>
          <w:szCs w:val="24"/>
        </w:rPr>
        <w:tab/>
        <w:t xml:space="preserve">K. D. Holl, T. M. Aide, When and where to actively restore ecosystems? </w:t>
      </w:r>
      <w:r w:rsidRPr="00B34748">
        <w:rPr>
          <w:i/>
          <w:iCs/>
          <w:noProof/>
          <w:sz w:val="24"/>
          <w:szCs w:val="24"/>
        </w:rPr>
        <w:t>For. Ecol. Manage.</w:t>
      </w:r>
      <w:r w:rsidRPr="00B34748">
        <w:rPr>
          <w:noProof/>
          <w:sz w:val="24"/>
          <w:szCs w:val="24"/>
        </w:rPr>
        <w:t xml:space="preserve"> </w:t>
      </w:r>
      <w:r w:rsidRPr="00B34748">
        <w:rPr>
          <w:b/>
          <w:bCs/>
          <w:noProof/>
          <w:sz w:val="24"/>
          <w:szCs w:val="24"/>
        </w:rPr>
        <w:t>261</w:t>
      </w:r>
      <w:r w:rsidRPr="00B34748">
        <w:rPr>
          <w:noProof/>
          <w:sz w:val="24"/>
          <w:szCs w:val="24"/>
        </w:rPr>
        <w:t>, 1558–1563 (2011).</w:t>
      </w:r>
    </w:p>
    <w:p w14:paraId="7C8E767C"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22. </w:t>
      </w:r>
      <w:r w:rsidRPr="00B34748">
        <w:rPr>
          <w:noProof/>
          <w:sz w:val="24"/>
          <w:szCs w:val="24"/>
        </w:rPr>
        <w:tab/>
        <w:t xml:space="preserve">D. A. DellaSala </w:t>
      </w:r>
      <w:r w:rsidRPr="00B34748">
        <w:rPr>
          <w:i/>
          <w:iCs/>
          <w:noProof/>
          <w:sz w:val="24"/>
          <w:szCs w:val="24"/>
        </w:rPr>
        <w:t>et al.</w:t>
      </w:r>
      <w:r w:rsidRPr="00B34748">
        <w:rPr>
          <w:noProof/>
          <w:sz w:val="24"/>
          <w:szCs w:val="24"/>
        </w:rPr>
        <w:t xml:space="preserve">, A Citizen’s Call for Ecological Forest Restoration: Forest Restoration Principles and Criteria. </w:t>
      </w:r>
      <w:r w:rsidRPr="00B34748">
        <w:rPr>
          <w:i/>
          <w:iCs/>
          <w:noProof/>
          <w:sz w:val="24"/>
          <w:szCs w:val="24"/>
        </w:rPr>
        <w:t>Ecol. Restor.</w:t>
      </w:r>
      <w:r w:rsidRPr="00B34748">
        <w:rPr>
          <w:noProof/>
          <w:sz w:val="24"/>
          <w:szCs w:val="24"/>
        </w:rPr>
        <w:t xml:space="preserve"> </w:t>
      </w:r>
      <w:r w:rsidRPr="00B34748">
        <w:rPr>
          <w:b/>
          <w:bCs/>
          <w:noProof/>
          <w:sz w:val="24"/>
          <w:szCs w:val="24"/>
        </w:rPr>
        <w:t>21</w:t>
      </w:r>
      <w:r w:rsidRPr="00B34748">
        <w:rPr>
          <w:noProof/>
          <w:sz w:val="24"/>
          <w:szCs w:val="24"/>
        </w:rPr>
        <w:t>, 14–23 (2003).</w:t>
      </w:r>
    </w:p>
    <w:p w14:paraId="006474C1"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23. </w:t>
      </w:r>
      <w:r w:rsidRPr="00B34748">
        <w:rPr>
          <w:noProof/>
          <w:sz w:val="24"/>
          <w:szCs w:val="24"/>
        </w:rPr>
        <w:tab/>
        <w:t xml:space="preserve">J. Gurevitch, P. S. Curtis, M. H. Jones, Meta-analysis in ecology. </w:t>
      </w:r>
      <w:r w:rsidRPr="00B34748">
        <w:rPr>
          <w:b/>
          <w:bCs/>
          <w:noProof/>
          <w:sz w:val="24"/>
          <w:szCs w:val="24"/>
        </w:rPr>
        <w:t>32</w:t>
      </w:r>
      <w:r w:rsidRPr="00B34748">
        <w:rPr>
          <w:noProof/>
          <w:sz w:val="24"/>
          <w:szCs w:val="24"/>
        </w:rPr>
        <w:t>, 199–247 (2004).</w:t>
      </w:r>
    </w:p>
    <w:p w14:paraId="28DFAD69"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24. </w:t>
      </w:r>
      <w:r w:rsidRPr="00B34748">
        <w:rPr>
          <w:noProof/>
          <w:sz w:val="24"/>
          <w:szCs w:val="24"/>
        </w:rPr>
        <w:tab/>
        <w:t xml:space="preserve">V. Hedges, L., J. Gurevitch, P. Curtis, The Meta-Analysis of Response Ratios in Experimental Ecology. </w:t>
      </w:r>
      <w:r w:rsidRPr="00B34748">
        <w:rPr>
          <w:i/>
          <w:iCs/>
          <w:noProof/>
          <w:sz w:val="24"/>
          <w:szCs w:val="24"/>
        </w:rPr>
        <w:t>Ecology</w:t>
      </w:r>
      <w:r w:rsidRPr="00B34748">
        <w:rPr>
          <w:noProof/>
          <w:sz w:val="24"/>
          <w:szCs w:val="24"/>
        </w:rPr>
        <w:t xml:space="preserve">. </w:t>
      </w:r>
      <w:r w:rsidRPr="00B34748">
        <w:rPr>
          <w:b/>
          <w:bCs/>
          <w:noProof/>
          <w:sz w:val="24"/>
          <w:szCs w:val="24"/>
        </w:rPr>
        <w:t>80</w:t>
      </w:r>
      <w:r w:rsidRPr="00B34748">
        <w:rPr>
          <w:noProof/>
          <w:sz w:val="24"/>
          <w:szCs w:val="24"/>
        </w:rPr>
        <w:t>, 1150–1156 (1999).</w:t>
      </w:r>
    </w:p>
    <w:p w14:paraId="280C6FD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25. </w:t>
      </w:r>
      <w:r w:rsidRPr="00B34748">
        <w:rPr>
          <w:noProof/>
          <w:sz w:val="24"/>
          <w:szCs w:val="24"/>
        </w:rPr>
        <w:tab/>
        <w:t xml:space="preserve">G. Schwarzer, J. R. Carpenter, G. Rücker, </w:t>
      </w:r>
      <w:r w:rsidRPr="00B34748">
        <w:rPr>
          <w:i/>
          <w:iCs/>
          <w:noProof/>
          <w:sz w:val="24"/>
          <w:szCs w:val="24"/>
        </w:rPr>
        <w:t>Meta- Analysis with R</w:t>
      </w:r>
      <w:r w:rsidRPr="00B34748">
        <w:rPr>
          <w:noProof/>
          <w:sz w:val="24"/>
          <w:szCs w:val="24"/>
        </w:rPr>
        <w:t xml:space="preserve"> (Springer, New York, 2015).</w:t>
      </w:r>
    </w:p>
    <w:p w14:paraId="002A3830"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26. </w:t>
      </w:r>
      <w:r w:rsidRPr="00B34748">
        <w:rPr>
          <w:noProof/>
          <w:sz w:val="24"/>
          <w:szCs w:val="24"/>
        </w:rPr>
        <w:tab/>
        <w:t xml:space="preserve">E. De Martonne, Regions of Interior-Basin Drainage. </w:t>
      </w:r>
      <w:r w:rsidRPr="00B34748">
        <w:rPr>
          <w:i/>
          <w:iCs/>
          <w:noProof/>
          <w:sz w:val="24"/>
          <w:szCs w:val="24"/>
        </w:rPr>
        <w:t>Geogr. Rev.</w:t>
      </w:r>
      <w:r w:rsidRPr="00B34748">
        <w:rPr>
          <w:noProof/>
          <w:sz w:val="24"/>
          <w:szCs w:val="24"/>
        </w:rPr>
        <w:t xml:space="preserve"> </w:t>
      </w:r>
      <w:r w:rsidRPr="00B34748">
        <w:rPr>
          <w:b/>
          <w:bCs/>
          <w:noProof/>
          <w:sz w:val="24"/>
          <w:szCs w:val="24"/>
        </w:rPr>
        <w:t>17</w:t>
      </w:r>
      <w:r w:rsidRPr="00B34748">
        <w:rPr>
          <w:noProof/>
          <w:sz w:val="24"/>
          <w:szCs w:val="24"/>
        </w:rPr>
        <w:t>, 397–414 (1927).</w:t>
      </w:r>
    </w:p>
    <w:p w14:paraId="6EBA30B3"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27. </w:t>
      </w:r>
      <w:r w:rsidRPr="00B34748">
        <w:rPr>
          <w:noProof/>
          <w:sz w:val="24"/>
          <w:szCs w:val="24"/>
        </w:rPr>
        <w:tab/>
        <w:t xml:space="preserve">Higgs E, What is good ecological restoration? </w:t>
      </w:r>
      <w:r w:rsidRPr="00B34748">
        <w:rPr>
          <w:i/>
          <w:iCs/>
          <w:noProof/>
          <w:sz w:val="24"/>
          <w:szCs w:val="24"/>
        </w:rPr>
        <w:t>Conserv. Biol.</w:t>
      </w:r>
      <w:r w:rsidRPr="00B34748">
        <w:rPr>
          <w:noProof/>
          <w:sz w:val="24"/>
          <w:szCs w:val="24"/>
        </w:rPr>
        <w:t xml:space="preserve"> </w:t>
      </w:r>
      <w:r w:rsidRPr="00B34748">
        <w:rPr>
          <w:b/>
          <w:bCs/>
          <w:noProof/>
          <w:sz w:val="24"/>
          <w:szCs w:val="24"/>
        </w:rPr>
        <w:t>11</w:t>
      </w:r>
      <w:r w:rsidRPr="00B34748">
        <w:rPr>
          <w:noProof/>
          <w:sz w:val="24"/>
          <w:szCs w:val="24"/>
        </w:rPr>
        <w:t>, 338–348 (1997).</w:t>
      </w:r>
    </w:p>
    <w:p w14:paraId="77EB23C2"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28. </w:t>
      </w:r>
      <w:r w:rsidRPr="00B34748">
        <w:rPr>
          <w:noProof/>
          <w:sz w:val="24"/>
          <w:szCs w:val="24"/>
        </w:rPr>
        <w:tab/>
        <w:t xml:space="preserve">R. Crouzeilles </w:t>
      </w:r>
      <w:r w:rsidRPr="00B34748">
        <w:rPr>
          <w:i/>
          <w:iCs/>
          <w:noProof/>
          <w:sz w:val="24"/>
          <w:szCs w:val="24"/>
        </w:rPr>
        <w:t>et al.</w:t>
      </w:r>
      <w:r w:rsidRPr="00B34748">
        <w:rPr>
          <w:noProof/>
          <w:sz w:val="24"/>
          <w:szCs w:val="24"/>
        </w:rPr>
        <w:t xml:space="preserve">, Ecological restoration success is higher for natural regeneration than for active restoration in tropical forests. </w:t>
      </w:r>
      <w:r w:rsidRPr="00B34748">
        <w:rPr>
          <w:i/>
          <w:iCs/>
          <w:noProof/>
          <w:sz w:val="24"/>
          <w:szCs w:val="24"/>
        </w:rPr>
        <w:t>Sci. Adv.</w:t>
      </w:r>
      <w:r w:rsidRPr="00B34748">
        <w:rPr>
          <w:noProof/>
          <w:sz w:val="24"/>
          <w:szCs w:val="24"/>
        </w:rPr>
        <w:t xml:space="preserve"> </w:t>
      </w:r>
      <w:r w:rsidRPr="00B34748">
        <w:rPr>
          <w:b/>
          <w:bCs/>
          <w:noProof/>
          <w:sz w:val="24"/>
          <w:szCs w:val="24"/>
        </w:rPr>
        <w:t>3</w:t>
      </w:r>
      <w:r w:rsidRPr="00B34748">
        <w:rPr>
          <w:noProof/>
          <w:sz w:val="24"/>
          <w:szCs w:val="24"/>
        </w:rPr>
        <w:t>, e1701345 (2017).</w:t>
      </w:r>
    </w:p>
    <w:p w14:paraId="12C7C4E3"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29. </w:t>
      </w:r>
      <w:r w:rsidRPr="00B34748">
        <w:rPr>
          <w:noProof/>
          <w:sz w:val="24"/>
          <w:szCs w:val="24"/>
        </w:rPr>
        <w:tab/>
        <w:t xml:space="preserve">P. Meli </w:t>
      </w:r>
      <w:r w:rsidRPr="00B34748">
        <w:rPr>
          <w:i/>
          <w:iCs/>
          <w:noProof/>
          <w:sz w:val="24"/>
          <w:szCs w:val="24"/>
        </w:rPr>
        <w:t>et al.</w:t>
      </w:r>
      <w:r w:rsidRPr="00B34748">
        <w:rPr>
          <w:noProof/>
          <w:sz w:val="24"/>
          <w:szCs w:val="24"/>
        </w:rPr>
        <w:t xml:space="preserve">, A global review of past land use, climate, and active vs. passive restoration effects on forest recovery. </w:t>
      </w:r>
      <w:r w:rsidRPr="00B34748">
        <w:rPr>
          <w:i/>
          <w:iCs/>
          <w:noProof/>
          <w:sz w:val="24"/>
          <w:szCs w:val="24"/>
        </w:rPr>
        <w:t>PLoS One</w:t>
      </w:r>
      <w:r w:rsidRPr="00B34748">
        <w:rPr>
          <w:noProof/>
          <w:sz w:val="24"/>
          <w:szCs w:val="24"/>
        </w:rPr>
        <w:t xml:space="preserve">. </w:t>
      </w:r>
      <w:r w:rsidRPr="00B34748">
        <w:rPr>
          <w:b/>
          <w:bCs/>
          <w:noProof/>
          <w:sz w:val="24"/>
          <w:szCs w:val="24"/>
        </w:rPr>
        <w:t>12</w:t>
      </w:r>
      <w:r w:rsidRPr="00B34748">
        <w:rPr>
          <w:noProof/>
          <w:sz w:val="24"/>
          <w:szCs w:val="24"/>
        </w:rPr>
        <w:t>, 1–17 (2017).</w:t>
      </w:r>
    </w:p>
    <w:p w14:paraId="14D8F23D"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30. </w:t>
      </w:r>
      <w:r w:rsidRPr="00B34748">
        <w:rPr>
          <w:noProof/>
          <w:sz w:val="24"/>
          <w:szCs w:val="24"/>
        </w:rPr>
        <w:tab/>
        <w:t xml:space="preserve">D. Kleijn </w:t>
      </w:r>
      <w:r w:rsidRPr="00B34748">
        <w:rPr>
          <w:i/>
          <w:iCs/>
          <w:noProof/>
          <w:sz w:val="24"/>
          <w:szCs w:val="24"/>
        </w:rPr>
        <w:t>et al.</w:t>
      </w:r>
      <w:r w:rsidRPr="00B34748">
        <w:rPr>
          <w:noProof/>
          <w:sz w:val="24"/>
          <w:szCs w:val="24"/>
        </w:rPr>
        <w:t xml:space="preserve">, Ecological Intensification: Bridging the Gap between Science and Practice. </w:t>
      </w:r>
      <w:r w:rsidRPr="00B34748">
        <w:rPr>
          <w:i/>
          <w:iCs/>
          <w:noProof/>
          <w:sz w:val="24"/>
          <w:szCs w:val="24"/>
        </w:rPr>
        <w:t>Trends Ecol. Evol.</w:t>
      </w:r>
      <w:r w:rsidRPr="00B34748">
        <w:rPr>
          <w:noProof/>
          <w:sz w:val="24"/>
          <w:szCs w:val="24"/>
        </w:rPr>
        <w:t xml:space="preserve"> </w:t>
      </w:r>
      <w:r w:rsidRPr="00B34748">
        <w:rPr>
          <w:b/>
          <w:bCs/>
          <w:noProof/>
          <w:sz w:val="24"/>
          <w:szCs w:val="24"/>
        </w:rPr>
        <w:t>34</w:t>
      </w:r>
      <w:r w:rsidRPr="00B34748">
        <w:rPr>
          <w:noProof/>
          <w:sz w:val="24"/>
          <w:szCs w:val="24"/>
        </w:rPr>
        <w:t>, 154–166 (2019).</w:t>
      </w:r>
    </w:p>
    <w:p w14:paraId="61D1C35C"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31. </w:t>
      </w:r>
      <w:r w:rsidRPr="00B34748">
        <w:rPr>
          <w:noProof/>
          <w:sz w:val="24"/>
          <w:szCs w:val="24"/>
        </w:rPr>
        <w:tab/>
        <w:t xml:space="preserve">D. Moher </w:t>
      </w:r>
      <w:r w:rsidRPr="00B34748">
        <w:rPr>
          <w:i/>
          <w:iCs/>
          <w:noProof/>
          <w:sz w:val="24"/>
          <w:szCs w:val="24"/>
        </w:rPr>
        <w:t>et al.</w:t>
      </w:r>
      <w:r w:rsidRPr="00B34748">
        <w:rPr>
          <w:noProof/>
          <w:sz w:val="24"/>
          <w:szCs w:val="24"/>
        </w:rPr>
        <w:t xml:space="preserve">, Preferred reporting items for systematic reviews and meta-analyses: The PRISMA statement (Chinese edition). </w:t>
      </w:r>
      <w:r w:rsidRPr="00B34748">
        <w:rPr>
          <w:i/>
          <w:iCs/>
          <w:noProof/>
          <w:sz w:val="24"/>
          <w:szCs w:val="24"/>
        </w:rPr>
        <w:t>J. Chinese Integr. Med.</w:t>
      </w:r>
      <w:r w:rsidRPr="00B34748">
        <w:rPr>
          <w:noProof/>
          <w:sz w:val="24"/>
          <w:szCs w:val="24"/>
        </w:rPr>
        <w:t xml:space="preserve"> </w:t>
      </w:r>
      <w:r w:rsidRPr="00B34748">
        <w:rPr>
          <w:b/>
          <w:bCs/>
          <w:noProof/>
          <w:sz w:val="24"/>
          <w:szCs w:val="24"/>
        </w:rPr>
        <w:t>7</w:t>
      </w:r>
      <w:r w:rsidRPr="00B34748">
        <w:rPr>
          <w:noProof/>
          <w:sz w:val="24"/>
          <w:szCs w:val="24"/>
        </w:rPr>
        <w:t>, 889–896 (2009).</w:t>
      </w:r>
    </w:p>
    <w:p w14:paraId="474078E9"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32. </w:t>
      </w:r>
      <w:r w:rsidRPr="00B34748">
        <w:rPr>
          <w:noProof/>
          <w:sz w:val="24"/>
          <w:szCs w:val="24"/>
        </w:rPr>
        <w:tab/>
        <w:t>Rohatgi A., WebPlotDigitizer. Retrieved from https://automeris.io/ WebPlotDigitizer (2018).</w:t>
      </w:r>
    </w:p>
    <w:p w14:paraId="0F6B7058"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33. </w:t>
      </w:r>
      <w:r w:rsidRPr="00B34748">
        <w:rPr>
          <w:noProof/>
          <w:sz w:val="24"/>
          <w:szCs w:val="24"/>
        </w:rPr>
        <w:tab/>
        <w:t xml:space="preserve">M. J. Lajeunesse, Bias and correction for the log response ratio in ecological meta-analysis. </w:t>
      </w:r>
      <w:r w:rsidRPr="00B34748">
        <w:rPr>
          <w:i/>
          <w:iCs/>
          <w:noProof/>
          <w:sz w:val="24"/>
          <w:szCs w:val="24"/>
        </w:rPr>
        <w:t>Ecology</w:t>
      </w:r>
      <w:r w:rsidRPr="00B34748">
        <w:rPr>
          <w:noProof/>
          <w:sz w:val="24"/>
          <w:szCs w:val="24"/>
        </w:rPr>
        <w:t xml:space="preserve">. </w:t>
      </w:r>
      <w:r w:rsidRPr="00B34748">
        <w:rPr>
          <w:b/>
          <w:bCs/>
          <w:noProof/>
          <w:sz w:val="24"/>
          <w:szCs w:val="24"/>
        </w:rPr>
        <w:t>96</w:t>
      </w:r>
      <w:r w:rsidRPr="00B34748">
        <w:rPr>
          <w:noProof/>
          <w:sz w:val="24"/>
          <w:szCs w:val="24"/>
        </w:rPr>
        <w:t>, 2056–2063 (2015).</w:t>
      </w:r>
    </w:p>
    <w:p w14:paraId="27C19073"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34. </w:t>
      </w:r>
      <w:r w:rsidRPr="00B34748">
        <w:rPr>
          <w:noProof/>
          <w:sz w:val="24"/>
          <w:szCs w:val="24"/>
        </w:rPr>
        <w:tab/>
        <w:t xml:space="preserve">R Core Team, R: A language and environment for statistical computing. </w:t>
      </w:r>
      <w:r w:rsidRPr="00B34748">
        <w:rPr>
          <w:i/>
          <w:iCs/>
          <w:noProof/>
          <w:sz w:val="24"/>
          <w:szCs w:val="24"/>
        </w:rPr>
        <w:t>R Found. Stat. Comput. Vienna, Austria. URL https//www.R-project.org/.</w:t>
      </w:r>
      <w:r w:rsidRPr="00B34748">
        <w:rPr>
          <w:noProof/>
          <w:sz w:val="24"/>
          <w:szCs w:val="24"/>
        </w:rPr>
        <w:t xml:space="preserve"> (2018).</w:t>
      </w:r>
    </w:p>
    <w:p w14:paraId="47CF5342" w14:textId="77777777" w:rsidR="00B34748" w:rsidRPr="00B34748" w:rsidRDefault="00B34748" w:rsidP="00B34748">
      <w:pPr>
        <w:widowControl w:val="0"/>
        <w:autoSpaceDE w:val="0"/>
        <w:autoSpaceDN w:val="0"/>
        <w:adjustRightInd w:val="0"/>
        <w:spacing w:before="120" w:after="120"/>
        <w:ind w:left="640" w:hanging="640"/>
        <w:rPr>
          <w:noProof/>
          <w:sz w:val="24"/>
          <w:szCs w:val="24"/>
        </w:rPr>
      </w:pPr>
      <w:r w:rsidRPr="00B34748">
        <w:rPr>
          <w:noProof/>
          <w:sz w:val="24"/>
          <w:szCs w:val="24"/>
        </w:rPr>
        <w:t xml:space="preserve">35. </w:t>
      </w:r>
      <w:r w:rsidRPr="00B34748">
        <w:rPr>
          <w:noProof/>
          <w:sz w:val="24"/>
          <w:szCs w:val="24"/>
        </w:rPr>
        <w:tab/>
        <w:t xml:space="preserve">G. Schwarzer, meta: An R package for meta-analysis. </w:t>
      </w:r>
      <w:r w:rsidRPr="00B34748">
        <w:rPr>
          <w:i/>
          <w:iCs/>
          <w:noProof/>
          <w:sz w:val="24"/>
          <w:szCs w:val="24"/>
        </w:rPr>
        <w:t>R news</w:t>
      </w:r>
      <w:r w:rsidRPr="00B34748">
        <w:rPr>
          <w:noProof/>
          <w:sz w:val="24"/>
          <w:szCs w:val="24"/>
        </w:rPr>
        <w:t xml:space="preserve">. </w:t>
      </w:r>
      <w:r w:rsidRPr="00B34748">
        <w:rPr>
          <w:b/>
          <w:bCs/>
          <w:noProof/>
          <w:sz w:val="24"/>
          <w:szCs w:val="24"/>
        </w:rPr>
        <w:t>7</w:t>
      </w:r>
      <w:r w:rsidRPr="00B34748">
        <w:rPr>
          <w:noProof/>
          <w:sz w:val="24"/>
          <w:szCs w:val="24"/>
        </w:rPr>
        <w:t>, 40–45 (2007).</w:t>
      </w:r>
    </w:p>
    <w:p w14:paraId="77B9EFC1" w14:textId="77777777" w:rsidR="00B34748" w:rsidRPr="00B34748" w:rsidRDefault="00B34748" w:rsidP="00B34748">
      <w:pPr>
        <w:widowControl w:val="0"/>
        <w:autoSpaceDE w:val="0"/>
        <w:autoSpaceDN w:val="0"/>
        <w:adjustRightInd w:val="0"/>
        <w:spacing w:before="120" w:after="120"/>
        <w:ind w:left="640" w:hanging="640"/>
        <w:rPr>
          <w:noProof/>
          <w:sz w:val="24"/>
        </w:rPr>
      </w:pPr>
      <w:r w:rsidRPr="00B34748">
        <w:rPr>
          <w:noProof/>
          <w:sz w:val="24"/>
          <w:szCs w:val="24"/>
        </w:rPr>
        <w:t xml:space="preserve">36. </w:t>
      </w:r>
      <w:r w:rsidRPr="00B34748">
        <w:rPr>
          <w:noProof/>
          <w:sz w:val="24"/>
          <w:szCs w:val="24"/>
        </w:rPr>
        <w:tab/>
        <w:t xml:space="preserve">W. Viechtbauer, Conducting meta-analyses in R with the metafor package. </w:t>
      </w:r>
      <w:r w:rsidRPr="00B34748">
        <w:rPr>
          <w:i/>
          <w:iCs/>
          <w:noProof/>
          <w:sz w:val="24"/>
          <w:szCs w:val="24"/>
        </w:rPr>
        <w:t>J. Stat. Softw.</w:t>
      </w:r>
      <w:r w:rsidRPr="00B34748">
        <w:rPr>
          <w:noProof/>
          <w:sz w:val="24"/>
          <w:szCs w:val="24"/>
        </w:rPr>
        <w:t xml:space="preserve"> </w:t>
      </w:r>
      <w:r w:rsidRPr="00B34748">
        <w:rPr>
          <w:b/>
          <w:bCs/>
          <w:noProof/>
          <w:sz w:val="24"/>
          <w:szCs w:val="24"/>
        </w:rPr>
        <w:t>36</w:t>
      </w:r>
      <w:r w:rsidRPr="00B34748">
        <w:rPr>
          <w:noProof/>
          <w:sz w:val="24"/>
          <w:szCs w:val="24"/>
        </w:rPr>
        <w:t>, 1–48 (2010).</w:t>
      </w:r>
    </w:p>
    <w:p w14:paraId="5CE54DDE" w14:textId="63D14F33" w:rsidR="00B926B3" w:rsidRPr="00EB3702" w:rsidRDefault="000D5CAC" w:rsidP="00EB3702">
      <w:pPr>
        <w:pStyle w:val="Refhead"/>
      </w:pPr>
      <w:r>
        <w:lastRenderedPageBreak/>
        <w:fldChar w:fldCharType="end"/>
      </w:r>
      <w:r w:rsidR="00D73714" w:rsidRPr="00EB3702">
        <w:t>Acknowledgments:</w:t>
      </w:r>
      <w:r w:rsidR="00DD225C" w:rsidRPr="00EB3702">
        <w:t xml:space="preserve"> </w:t>
      </w:r>
    </w:p>
    <w:p w14:paraId="42016003" w14:textId="77777777" w:rsidR="00060262" w:rsidRDefault="00060262" w:rsidP="00060262">
      <w:pPr>
        <w:pStyle w:val="Acknowledgement"/>
        <w:spacing w:line="480" w:lineRule="auto"/>
        <w:ind w:left="0" w:firstLine="0"/>
      </w:pPr>
    </w:p>
    <w:p w14:paraId="03A3B8A8" w14:textId="55E0F07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r w:rsidR="00A16177">
        <w:t xml:space="preserve"> CJL was also supported as Senior Research Fellow at NCEAS and by an NSERC DG Grant in Canada.</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29906AF8"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A91B02">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sidR="009B49F9">
        <w:rPr>
          <w:sz w:val="24"/>
          <w:szCs w:val="24"/>
        </w:rPr>
        <w:fldChar w:fldCharType="separate"/>
      </w:r>
      <w:r w:rsidR="00D101FF" w:rsidRPr="00D101FF">
        <w:rPr>
          <w:noProof/>
          <w:sz w:val="24"/>
          <w:szCs w:val="24"/>
        </w:rPr>
        <w:t>(</w:t>
      </w:r>
      <w:r w:rsidR="00D101FF" w:rsidRPr="00D101FF">
        <w:rPr>
          <w:i/>
          <w:noProof/>
          <w:sz w:val="24"/>
          <w:szCs w:val="24"/>
        </w:rPr>
        <w:t>31</w:t>
      </w:r>
      <w:r w:rsidR="00D101FF" w:rsidRPr="00D101FF">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xml:space="preserve">] OR </w:t>
      </w:r>
      <w:r>
        <w:rPr>
          <w:sz w:val="24"/>
          <w:szCs w:val="24"/>
        </w:rPr>
        <w:lastRenderedPageBreak/>
        <w:t>[</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2277556E"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w:t>
      </w:r>
      <w:r w:rsidR="00095869">
        <w:rPr>
          <w:sz w:val="24"/>
          <w:szCs w:val="24"/>
        </w:rPr>
        <w:t>to no</w:t>
      </w:r>
      <w:r w:rsidR="00EB76A0">
        <w:rPr>
          <w:sz w:val="24"/>
          <w:szCs w:val="24"/>
        </w:rPr>
        <w:t xml:space="preserve"> human interventions </w:t>
      </w:r>
      <w:r w:rsidR="008E3151">
        <w:rPr>
          <w:sz w:val="24"/>
          <w:szCs w:val="24"/>
        </w:rPr>
        <w:t>such as</w:t>
      </w:r>
      <w:r w:rsidR="00EB76A0">
        <w:rPr>
          <w:sz w:val="24"/>
          <w:szCs w:val="24"/>
        </w:rPr>
        <w:t xml:space="preserve"> the </w:t>
      </w:r>
      <w:r w:rsidR="007062CC">
        <w:rPr>
          <w:sz w:val="24"/>
          <w:szCs w:val="24"/>
        </w:rPr>
        <w:t>cessation</w:t>
      </w:r>
      <w:r w:rsidR="00EB76A0">
        <w:rPr>
          <w:sz w:val="24"/>
          <w:szCs w:val="24"/>
        </w:rPr>
        <w:t xml:space="preserve"> of disturbance </w:t>
      </w:r>
      <w:r w:rsidR="00A53378">
        <w:rPr>
          <w:sz w:val="24"/>
          <w:szCs w:val="24"/>
        </w:rPr>
        <w:t>by installing</w:t>
      </w:r>
      <w:r w:rsidR="00EB76A0">
        <w:rPr>
          <w:sz w:val="24"/>
          <w:szCs w:val="24"/>
        </w:rPr>
        <w:t xml:space="preserve"> fenc</w:t>
      </w:r>
      <w:r w:rsidR="00C42FDD">
        <w:rPr>
          <w:sz w:val="24"/>
          <w:szCs w:val="24"/>
        </w:rPr>
        <w:t>es</w:t>
      </w:r>
      <w:r w:rsidR="00EB76A0">
        <w:rPr>
          <w:sz w:val="24"/>
          <w:szCs w:val="24"/>
        </w:rPr>
        <w:t xml:space="preserve"> </w:t>
      </w:r>
      <w:r w:rsidR="00C42FDD">
        <w:rPr>
          <w:sz w:val="24"/>
          <w:szCs w:val="24"/>
        </w:rPr>
        <w:t xml:space="preserve">to terminate </w:t>
      </w:r>
      <w:r w:rsidR="00570A4C">
        <w:rPr>
          <w:sz w:val="24"/>
          <w:szCs w:val="24"/>
        </w:rPr>
        <w:t>grazing</w:t>
      </w:r>
      <w:r w:rsidR="008E3BD9">
        <w:rPr>
          <w:sz w:val="24"/>
          <w:szCs w:val="24"/>
        </w:rPr>
        <w:t xml:space="preserve"> </w:t>
      </w:r>
      <w:r w:rsidR="00CA17CE">
        <w:rPr>
          <w:sz w:val="24"/>
          <w:szCs w:val="24"/>
        </w:rPr>
        <w:t xml:space="preserve">locally </w:t>
      </w:r>
      <w:r w:rsidR="008E3BD9">
        <w:rPr>
          <w:sz w:val="24"/>
          <w:szCs w:val="24"/>
        </w:rPr>
        <w:fldChar w:fldCharType="begin" w:fldLock="1"/>
      </w:r>
      <w:r w:rsidR="00075CEA">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sidR="008E3BD9">
        <w:rPr>
          <w:sz w:val="24"/>
          <w:szCs w:val="24"/>
        </w:rPr>
        <w:fldChar w:fldCharType="separate"/>
      </w:r>
      <w:r w:rsidR="00A91B02" w:rsidRPr="00A91B02">
        <w:rPr>
          <w:noProof/>
          <w:sz w:val="24"/>
          <w:szCs w:val="24"/>
        </w:rPr>
        <w:t>(</w:t>
      </w:r>
      <w:r w:rsidR="00A91B02" w:rsidRPr="00A91B02">
        <w:rPr>
          <w:i/>
          <w:noProof/>
          <w:sz w:val="24"/>
          <w:szCs w:val="24"/>
        </w:rPr>
        <w:t>9</w:t>
      </w:r>
      <w:r w:rsidR="00A91B02" w:rsidRPr="00A91B02">
        <w:rPr>
          <w:noProof/>
          <w:sz w:val="24"/>
          <w:szCs w:val="24"/>
        </w:rPr>
        <w:t xml:space="preserve">, </w:t>
      </w:r>
      <w:r w:rsidR="00A91B02" w:rsidRPr="00A91B02">
        <w:rPr>
          <w:i/>
          <w:noProof/>
          <w:sz w:val="24"/>
          <w:szCs w:val="24"/>
        </w:rPr>
        <w:t>22</w:t>
      </w:r>
      <w:r w:rsidR="00A91B02" w:rsidRPr="00A91B02">
        <w:rPr>
          <w:noProof/>
          <w:sz w:val="24"/>
          <w:szCs w:val="24"/>
        </w:rPr>
        <w:t>)</w:t>
      </w:r>
      <w:r w:rsidR="008E3BD9">
        <w:rPr>
          <w:sz w:val="24"/>
          <w:szCs w:val="24"/>
        </w:rPr>
        <w:fldChar w:fldCharType="end"/>
      </w:r>
      <w:r w:rsidR="007062CC">
        <w:rPr>
          <w:sz w:val="24"/>
          <w:szCs w:val="24"/>
        </w:rPr>
        <w:t xml:space="preserve">. </w:t>
      </w:r>
      <w:r w:rsidR="001754A8">
        <w:rPr>
          <w:sz w:val="24"/>
          <w:szCs w:val="24"/>
        </w:rPr>
        <w:t>A</w:t>
      </w:r>
      <w:r w:rsidR="007062CC">
        <w:rPr>
          <w:sz w:val="24"/>
          <w:szCs w:val="24"/>
        </w:rPr>
        <w:t xml:space="preserve">ctive restoration </w:t>
      </w:r>
      <w:r w:rsidR="00940FC2">
        <w:rPr>
          <w:sz w:val="24"/>
          <w:szCs w:val="24"/>
        </w:rPr>
        <w:t xml:space="preserve">strategies were always </w:t>
      </w:r>
      <w:r w:rsidR="007062CC">
        <w:rPr>
          <w:sz w:val="24"/>
          <w:szCs w:val="24"/>
        </w:rPr>
        <w:t xml:space="preserve">direct human interventions </w:t>
      </w:r>
      <w:r w:rsidR="008E3BD9">
        <w:rPr>
          <w:sz w:val="24"/>
          <w:szCs w:val="24"/>
        </w:rPr>
        <w:t xml:space="preserve">on ecosystems to assist and accelerate their restoration </w:t>
      </w:r>
      <w:r w:rsidR="008E3BD9">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sidRPr="00AC3456">
        <w:rPr>
          <w:sz w:val="24"/>
          <w:szCs w:val="24"/>
          <w:highlight w:val="yellow"/>
          <w:rPrChange w:id="0" w:author="zenrunner" w:date="2019-04-29T14:56:00Z">
            <w:rPr>
              <w:sz w:val="24"/>
              <w:szCs w:val="24"/>
            </w:rPr>
          </w:rPrChange>
        </w:rPr>
        <w:t>D</w:t>
      </w:r>
      <w:r w:rsidR="0077631B" w:rsidRPr="00AC3456">
        <w:rPr>
          <w:sz w:val="24"/>
          <w:szCs w:val="24"/>
          <w:highlight w:val="yellow"/>
          <w:rPrChange w:id="1" w:author="zenrunner" w:date="2019-04-29T14:56:00Z">
            <w:rPr>
              <w:sz w:val="24"/>
              <w:szCs w:val="24"/>
            </w:rPr>
          </w:rPrChange>
        </w:rPr>
        <w:t xml:space="preserve">ifferent </w:t>
      </w:r>
      <w:r w:rsidR="00416826" w:rsidRPr="00AC3456">
        <w:rPr>
          <w:sz w:val="24"/>
          <w:szCs w:val="24"/>
          <w:highlight w:val="yellow"/>
          <w:rPrChange w:id="2" w:author="zenrunner" w:date="2019-04-29T14:56:00Z">
            <w:rPr>
              <w:sz w:val="24"/>
              <w:szCs w:val="24"/>
            </w:rPr>
          </w:rPrChange>
        </w:rPr>
        <w:t>practices</w:t>
      </w:r>
      <w:r w:rsidR="0077631B" w:rsidRPr="00AC3456">
        <w:rPr>
          <w:sz w:val="24"/>
          <w:szCs w:val="24"/>
          <w:highlight w:val="yellow"/>
          <w:rPrChange w:id="3" w:author="zenrunner" w:date="2019-04-29T14:56:00Z">
            <w:rPr>
              <w:sz w:val="24"/>
              <w:szCs w:val="24"/>
            </w:rPr>
          </w:rPrChange>
        </w:rPr>
        <w:t xml:space="preserve"> </w:t>
      </w:r>
      <w:r w:rsidR="00780442" w:rsidRPr="00AC3456">
        <w:rPr>
          <w:sz w:val="24"/>
          <w:szCs w:val="24"/>
          <w:highlight w:val="yellow"/>
          <w:rPrChange w:id="4" w:author="zenrunner" w:date="2019-04-29T14:56:00Z">
            <w:rPr>
              <w:sz w:val="24"/>
              <w:szCs w:val="24"/>
            </w:rPr>
          </w:rPrChange>
        </w:rPr>
        <w:t xml:space="preserve">that addressed a </w:t>
      </w:r>
      <w:r w:rsidR="0077631B" w:rsidRPr="00AC3456">
        <w:rPr>
          <w:sz w:val="24"/>
          <w:szCs w:val="24"/>
          <w:highlight w:val="yellow"/>
          <w:rPrChange w:id="5" w:author="zenrunner" w:date="2019-04-29T14:56:00Z">
            <w:rPr>
              <w:sz w:val="24"/>
              <w:szCs w:val="24"/>
            </w:rPr>
          </w:rPrChange>
        </w:rPr>
        <w:t xml:space="preserve">similar restoration </w:t>
      </w:r>
      <w:r w:rsidR="004D359E" w:rsidRPr="00AC3456">
        <w:rPr>
          <w:sz w:val="24"/>
          <w:szCs w:val="24"/>
          <w:highlight w:val="yellow"/>
          <w:rPrChange w:id="6" w:author="zenrunner" w:date="2019-04-29T14:56:00Z">
            <w:rPr>
              <w:sz w:val="24"/>
              <w:szCs w:val="24"/>
            </w:rPr>
          </w:rPrChange>
        </w:rPr>
        <w:t>goal</w:t>
      </w:r>
      <w:r w:rsidR="0077631B" w:rsidRPr="00AC3456">
        <w:rPr>
          <w:sz w:val="24"/>
          <w:szCs w:val="24"/>
          <w:highlight w:val="yellow"/>
          <w:rPrChange w:id="7" w:author="zenrunner" w:date="2019-04-29T14:56:00Z">
            <w:rPr>
              <w:sz w:val="24"/>
              <w:szCs w:val="24"/>
            </w:rPr>
          </w:rPrChange>
        </w:rPr>
        <w:t xml:space="preserve"> </w:t>
      </w:r>
      <w:r w:rsidR="003E7536" w:rsidRPr="00AC3456">
        <w:rPr>
          <w:sz w:val="24"/>
          <w:szCs w:val="24"/>
          <w:highlight w:val="yellow"/>
          <w:rPrChange w:id="8" w:author="zenrunner" w:date="2019-04-29T14:56:00Z">
            <w:rPr>
              <w:sz w:val="24"/>
              <w:szCs w:val="24"/>
            </w:rPr>
          </w:rPrChange>
        </w:rPr>
        <w:t xml:space="preserve">were further classified </w:t>
      </w:r>
      <w:r w:rsidR="0077631B" w:rsidRPr="00AC3456">
        <w:rPr>
          <w:sz w:val="24"/>
          <w:szCs w:val="24"/>
          <w:highlight w:val="yellow"/>
          <w:rPrChange w:id="9" w:author="zenrunner" w:date="2019-04-29T14:56:00Z">
            <w:rPr>
              <w:sz w:val="24"/>
              <w:szCs w:val="24"/>
            </w:rPr>
          </w:rPrChange>
        </w:rPr>
        <w:t>into four main categories: soil</w:t>
      </w:r>
      <w:r w:rsidR="00A91B02">
        <w:rPr>
          <w:sz w:val="24"/>
          <w:szCs w:val="24"/>
          <w:highlight w:val="yellow"/>
        </w:rPr>
        <w:t>,</w:t>
      </w:r>
      <w:r w:rsidR="0077631B" w:rsidRPr="00AC3456">
        <w:rPr>
          <w:sz w:val="24"/>
          <w:szCs w:val="24"/>
          <w:highlight w:val="yellow"/>
          <w:rPrChange w:id="10" w:author="zenrunner" w:date="2019-04-29T14:56:00Z">
            <w:rPr>
              <w:sz w:val="24"/>
              <w:szCs w:val="24"/>
            </w:rPr>
          </w:rPrChange>
        </w:rPr>
        <w:t xml:space="preserve"> vegetation</w:t>
      </w:r>
      <w:r w:rsidR="00A91B02">
        <w:rPr>
          <w:sz w:val="24"/>
          <w:szCs w:val="24"/>
          <w:highlight w:val="yellow"/>
        </w:rPr>
        <w:t>,</w:t>
      </w:r>
      <w:r w:rsidR="00B752C8" w:rsidRPr="00AC3456">
        <w:rPr>
          <w:sz w:val="24"/>
          <w:szCs w:val="24"/>
          <w:highlight w:val="yellow"/>
          <w:rPrChange w:id="11" w:author="zenrunner" w:date="2019-04-29T14:56:00Z">
            <w:rPr>
              <w:sz w:val="24"/>
              <w:szCs w:val="24"/>
            </w:rPr>
          </w:rPrChange>
        </w:rPr>
        <w:t xml:space="preserve"> </w:t>
      </w:r>
      <w:r w:rsidR="00F72096" w:rsidRPr="00AC3456">
        <w:rPr>
          <w:sz w:val="24"/>
          <w:szCs w:val="24"/>
          <w:highlight w:val="yellow"/>
          <w:rPrChange w:id="12" w:author="zenrunner" w:date="2019-04-29T14:56:00Z">
            <w:rPr>
              <w:sz w:val="24"/>
              <w:szCs w:val="24"/>
            </w:rPr>
          </w:rPrChange>
        </w:rPr>
        <w:t>water suppl</w:t>
      </w:r>
      <w:r w:rsidR="00A91B02">
        <w:rPr>
          <w:sz w:val="24"/>
          <w:szCs w:val="24"/>
          <w:highlight w:val="yellow"/>
        </w:rPr>
        <w:t>ementation</w:t>
      </w:r>
      <w:r w:rsidR="00B752C8" w:rsidRPr="00AC3456">
        <w:rPr>
          <w:sz w:val="24"/>
          <w:szCs w:val="24"/>
          <w:highlight w:val="yellow"/>
          <w:rPrChange w:id="13" w:author="zenrunner" w:date="2019-04-29T14:56:00Z">
            <w:rPr>
              <w:sz w:val="24"/>
              <w:szCs w:val="24"/>
            </w:rPr>
          </w:rPrChange>
        </w:rPr>
        <w:t xml:space="preserve"> and grazing exclusion. </w:t>
      </w:r>
      <w:r w:rsidR="00217832" w:rsidRPr="00AC3456">
        <w:rPr>
          <w:sz w:val="24"/>
          <w:szCs w:val="24"/>
          <w:highlight w:val="yellow"/>
          <w:rPrChange w:id="14" w:author="zenrunner" w:date="2019-04-29T14:56:00Z">
            <w:rPr>
              <w:sz w:val="24"/>
              <w:szCs w:val="24"/>
            </w:rPr>
          </w:rPrChange>
        </w:rPr>
        <w:t>Soil</w:t>
      </w:r>
      <w:r w:rsidR="007D3B50" w:rsidRPr="00AC3456">
        <w:rPr>
          <w:sz w:val="24"/>
          <w:szCs w:val="24"/>
          <w:highlight w:val="yellow"/>
          <w:rPrChange w:id="15" w:author="zenrunner" w:date="2019-04-29T14:56:00Z">
            <w:rPr>
              <w:sz w:val="24"/>
              <w:szCs w:val="24"/>
            </w:rPr>
          </w:rPrChange>
        </w:rPr>
        <w:t xml:space="preserve"> </w:t>
      </w:r>
      <w:r w:rsidR="00217832" w:rsidRPr="00AC3456">
        <w:rPr>
          <w:sz w:val="24"/>
          <w:szCs w:val="24"/>
          <w:highlight w:val="yellow"/>
          <w:rPrChange w:id="16" w:author="zenrunner" w:date="2019-04-29T14:56:00Z">
            <w:rPr>
              <w:sz w:val="24"/>
              <w:szCs w:val="24"/>
            </w:rPr>
          </w:rPrChange>
        </w:rPr>
        <w:t xml:space="preserve">and vegetation </w:t>
      </w:r>
      <w:r w:rsidR="00416826" w:rsidRPr="00AC3456">
        <w:rPr>
          <w:sz w:val="24"/>
          <w:szCs w:val="24"/>
          <w:highlight w:val="yellow"/>
          <w:rPrChange w:id="17" w:author="zenrunner" w:date="2019-04-29T14:56:00Z">
            <w:rPr>
              <w:sz w:val="24"/>
              <w:szCs w:val="24"/>
            </w:rPr>
          </w:rPrChange>
        </w:rPr>
        <w:t>practices</w:t>
      </w:r>
      <w:r w:rsidR="00217832" w:rsidRPr="00AC3456">
        <w:rPr>
          <w:sz w:val="24"/>
          <w:szCs w:val="24"/>
          <w:highlight w:val="yellow"/>
          <w:rPrChange w:id="18" w:author="zenrunner" w:date="2019-04-29T14:56:00Z">
            <w:rPr>
              <w:sz w:val="24"/>
              <w:szCs w:val="24"/>
            </w:rPr>
          </w:rPrChange>
        </w:rPr>
        <w:t xml:space="preserve"> </w:t>
      </w:r>
      <w:r w:rsidR="00C41345" w:rsidRPr="00AC3456">
        <w:rPr>
          <w:sz w:val="24"/>
          <w:szCs w:val="24"/>
          <w:highlight w:val="yellow"/>
          <w:rPrChange w:id="19" w:author="zenrunner" w:date="2019-04-29T14:56:00Z">
            <w:rPr>
              <w:sz w:val="24"/>
              <w:szCs w:val="24"/>
            </w:rPr>
          </w:rPrChange>
        </w:rPr>
        <w:t xml:space="preserve">included both </w:t>
      </w:r>
      <w:r w:rsidR="00217832" w:rsidRPr="00AC3456">
        <w:rPr>
          <w:sz w:val="24"/>
          <w:szCs w:val="24"/>
          <w:highlight w:val="yellow"/>
          <w:rPrChange w:id="20" w:author="zenrunner" w:date="2019-04-29T14:56:00Z">
            <w:rPr>
              <w:sz w:val="24"/>
              <w:szCs w:val="24"/>
            </w:rPr>
          </w:rPrChange>
        </w:rPr>
        <w:t xml:space="preserve">active and passive </w:t>
      </w:r>
      <w:r w:rsidR="00416826" w:rsidRPr="00AC3456">
        <w:rPr>
          <w:sz w:val="24"/>
          <w:szCs w:val="24"/>
          <w:highlight w:val="yellow"/>
          <w:rPrChange w:id="21" w:author="zenrunner" w:date="2019-04-29T14:56:00Z">
            <w:rPr>
              <w:sz w:val="24"/>
              <w:szCs w:val="24"/>
            </w:rPr>
          </w:rPrChange>
        </w:rPr>
        <w:t xml:space="preserve">types of </w:t>
      </w:r>
      <w:r w:rsidR="00217832" w:rsidRPr="00AC3456">
        <w:rPr>
          <w:sz w:val="24"/>
          <w:szCs w:val="24"/>
          <w:highlight w:val="yellow"/>
          <w:rPrChange w:id="22" w:author="zenrunner" w:date="2019-04-29T14:56:00Z">
            <w:rPr>
              <w:sz w:val="24"/>
              <w:szCs w:val="24"/>
            </w:rPr>
          </w:rPrChange>
        </w:rPr>
        <w:t>restoration</w:t>
      </w:r>
      <w:r w:rsidR="003E7536" w:rsidRPr="00AC3456">
        <w:rPr>
          <w:sz w:val="24"/>
          <w:szCs w:val="24"/>
          <w:highlight w:val="yellow"/>
          <w:rPrChange w:id="23" w:author="zenrunner" w:date="2019-04-29T14:56:00Z">
            <w:rPr>
              <w:sz w:val="24"/>
              <w:szCs w:val="24"/>
            </w:rPr>
          </w:rPrChange>
        </w:rPr>
        <w:t>,</w:t>
      </w:r>
      <w:r w:rsidR="007D3B50" w:rsidRPr="00AC3456">
        <w:rPr>
          <w:sz w:val="24"/>
          <w:szCs w:val="24"/>
          <w:highlight w:val="yellow"/>
          <w:rPrChange w:id="24" w:author="zenrunner" w:date="2019-04-29T14:56:00Z">
            <w:rPr>
              <w:sz w:val="24"/>
              <w:szCs w:val="24"/>
            </w:rPr>
          </w:rPrChange>
        </w:rPr>
        <w:t xml:space="preserve"> </w:t>
      </w:r>
      <w:r w:rsidR="00F72096" w:rsidRPr="00AC3456">
        <w:rPr>
          <w:sz w:val="24"/>
          <w:szCs w:val="24"/>
          <w:highlight w:val="yellow"/>
          <w:rPrChange w:id="25" w:author="zenrunner" w:date="2019-04-29T14:56:00Z">
            <w:rPr>
              <w:sz w:val="24"/>
              <w:szCs w:val="24"/>
            </w:rPr>
          </w:rPrChange>
        </w:rPr>
        <w:t>water suppl</w:t>
      </w:r>
      <w:r w:rsidR="00A91B02">
        <w:rPr>
          <w:sz w:val="24"/>
          <w:szCs w:val="24"/>
          <w:highlight w:val="yellow"/>
        </w:rPr>
        <w:t>ementation</w:t>
      </w:r>
      <w:r w:rsidR="00217832" w:rsidRPr="00AC3456">
        <w:rPr>
          <w:sz w:val="24"/>
          <w:szCs w:val="24"/>
          <w:highlight w:val="yellow"/>
          <w:rPrChange w:id="26" w:author="zenrunner" w:date="2019-04-29T14:56:00Z">
            <w:rPr>
              <w:sz w:val="24"/>
              <w:szCs w:val="24"/>
            </w:rPr>
          </w:rPrChange>
        </w:rPr>
        <w:t xml:space="preserve"> </w:t>
      </w:r>
      <w:r w:rsidR="007D3B50" w:rsidRPr="00AC3456">
        <w:rPr>
          <w:sz w:val="24"/>
          <w:szCs w:val="24"/>
          <w:highlight w:val="yellow"/>
          <w:rPrChange w:id="27" w:author="zenrunner" w:date="2019-04-29T14:56:00Z">
            <w:rPr>
              <w:sz w:val="24"/>
              <w:szCs w:val="24"/>
            </w:rPr>
          </w:rPrChange>
        </w:rPr>
        <w:t xml:space="preserve">was classified as an active </w:t>
      </w:r>
      <w:r w:rsidR="00416826" w:rsidRPr="00AC3456">
        <w:rPr>
          <w:sz w:val="24"/>
          <w:szCs w:val="24"/>
          <w:highlight w:val="yellow"/>
          <w:rPrChange w:id="28" w:author="zenrunner" w:date="2019-04-29T14:56:00Z">
            <w:rPr>
              <w:sz w:val="24"/>
              <w:szCs w:val="24"/>
            </w:rPr>
          </w:rPrChange>
        </w:rPr>
        <w:t>restoration practice</w:t>
      </w:r>
      <w:r w:rsidR="003E7536" w:rsidRPr="00AC3456">
        <w:rPr>
          <w:sz w:val="24"/>
          <w:szCs w:val="24"/>
          <w:highlight w:val="yellow"/>
          <w:rPrChange w:id="29" w:author="zenrunner" w:date="2019-04-29T14:56:00Z">
            <w:rPr>
              <w:sz w:val="24"/>
              <w:szCs w:val="24"/>
            </w:rPr>
          </w:rPrChange>
        </w:rPr>
        <w:t>,</w:t>
      </w:r>
      <w:r w:rsidR="007D3B50" w:rsidRPr="00AC3456">
        <w:rPr>
          <w:sz w:val="24"/>
          <w:szCs w:val="24"/>
          <w:highlight w:val="yellow"/>
          <w:rPrChange w:id="30" w:author="zenrunner" w:date="2019-04-29T14:56:00Z">
            <w:rPr>
              <w:sz w:val="24"/>
              <w:szCs w:val="24"/>
            </w:rPr>
          </w:rPrChange>
        </w:rPr>
        <w:t xml:space="preserve"> and </w:t>
      </w:r>
      <w:r w:rsidR="00217832" w:rsidRPr="00AC3456">
        <w:rPr>
          <w:sz w:val="24"/>
          <w:szCs w:val="24"/>
          <w:highlight w:val="yellow"/>
          <w:rPrChange w:id="31" w:author="zenrunner" w:date="2019-04-29T14:56:00Z">
            <w:rPr>
              <w:sz w:val="24"/>
              <w:szCs w:val="24"/>
            </w:rPr>
          </w:rPrChange>
        </w:rPr>
        <w:t>grazing exclusion</w:t>
      </w:r>
      <w:r w:rsidR="00C41345" w:rsidRPr="00AC3456">
        <w:rPr>
          <w:sz w:val="24"/>
          <w:szCs w:val="24"/>
          <w:highlight w:val="yellow"/>
          <w:rPrChange w:id="32" w:author="zenrunner" w:date="2019-04-29T14:56:00Z">
            <w:rPr>
              <w:sz w:val="24"/>
              <w:szCs w:val="24"/>
            </w:rPr>
          </w:rPrChange>
        </w:rPr>
        <w:t xml:space="preserve"> </w:t>
      </w:r>
      <w:r w:rsidR="007D3B50" w:rsidRPr="00AC3456">
        <w:rPr>
          <w:sz w:val="24"/>
          <w:szCs w:val="24"/>
          <w:highlight w:val="yellow"/>
          <w:rPrChange w:id="33" w:author="zenrunner" w:date="2019-04-29T14:56:00Z">
            <w:rPr>
              <w:sz w:val="24"/>
              <w:szCs w:val="24"/>
            </w:rPr>
          </w:rPrChange>
        </w:rPr>
        <w:t xml:space="preserve">as </w:t>
      </w:r>
      <w:r w:rsidR="0009030D" w:rsidRPr="00AC3456">
        <w:rPr>
          <w:sz w:val="24"/>
          <w:szCs w:val="24"/>
          <w:highlight w:val="yellow"/>
          <w:rPrChange w:id="34" w:author="zenrunner" w:date="2019-04-29T14:56:00Z">
            <w:rPr>
              <w:sz w:val="24"/>
              <w:szCs w:val="24"/>
            </w:rPr>
          </w:rPrChange>
        </w:rPr>
        <w:t>passive</w:t>
      </w:r>
      <w:r w:rsidR="004234E2" w:rsidRPr="00AC3456">
        <w:rPr>
          <w:sz w:val="24"/>
          <w:szCs w:val="24"/>
          <w:highlight w:val="yellow"/>
          <w:rPrChange w:id="35" w:author="zenrunner" w:date="2019-04-29T14:56:00Z">
            <w:rPr>
              <w:sz w:val="24"/>
              <w:szCs w:val="24"/>
            </w:rPr>
          </w:rPrChange>
        </w:rPr>
        <w:t xml:space="preserve"> (Table 1A)</w:t>
      </w:r>
      <w:r w:rsidR="00CC1C97" w:rsidRPr="00AC3456">
        <w:rPr>
          <w:sz w:val="24"/>
          <w:szCs w:val="24"/>
          <w:highlight w:val="yellow"/>
          <w:rPrChange w:id="36" w:author="zenrunner" w:date="2019-04-29T14:56:00Z">
            <w:rPr>
              <w:sz w:val="24"/>
              <w:szCs w:val="24"/>
            </w:rPr>
          </w:rPrChange>
        </w:rPr>
        <w:t>.</w:t>
      </w:r>
      <w:r w:rsidR="00CC1C97">
        <w:rPr>
          <w:sz w:val="24"/>
          <w:szCs w:val="24"/>
        </w:rPr>
        <w:t xml:space="preserve"> </w:t>
      </w:r>
      <w:ins w:id="37" w:author="zenrunner" w:date="2019-04-29T14:56:00Z">
        <w:r w:rsidR="00AC3456">
          <w:rPr>
            <w:sz w:val="24"/>
            <w:szCs w:val="24"/>
          </w:rPr>
          <w:t xml:space="preserve">bit clunky revise </w:t>
        </w:r>
      </w:ins>
      <w:r w:rsidR="00A50F20">
        <w:rPr>
          <w:sz w:val="24"/>
          <w:szCs w:val="24"/>
        </w:rPr>
        <w:t xml:space="preserve">Moreover, </w:t>
      </w:r>
      <w:r w:rsidR="00D04568">
        <w:rPr>
          <w:sz w:val="24"/>
          <w:szCs w:val="24"/>
        </w:rPr>
        <w:t xml:space="preserve">for each study </w:t>
      </w:r>
      <w:r w:rsidR="00D04568" w:rsidRPr="00F04F7A">
        <w:rPr>
          <w:sz w:val="24"/>
          <w:szCs w:val="24"/>
          <w:highlight w:val="yellow"/>
          <w:rPrChange w:id="38" w:author="zenrunner" w:date="2019-04-29T14:57:00Z">
            <w:rPr>
              <w:sz w:val="24"/>
              <w:szCs w:val="24"/>
            </w:rPr>
          </w:rPrChange>
        </w:rPr>
        <w:t xml:space="preserve">we </w:t>
      </w:r>
      <w:r w:rsidR="00A50F20" w:rsidRPr="00F04F7A">
        <w:rPr>
          <w:sz w:val="24"/>
          <w:szCs w:val="24"/>
          <w:highlight w:val="yellow"/>
          <w:rPrChange w:id="39" w:author="zenrunner" w:date="2019-04-29T14:57:00Z">
            <w:rPr>
              <w:sz w:val="24"/>
              <w:szCs w:val="24"/>
            </w:rPr>
          </w:rPrChange>
        </w:rPr>
        <w:t xml:space="preserve">extracted data of the restoration outcome </w:t>
      </w:r>
      <w:r w:rsidR="00A00732" w:rsidRPr="00F04F7A">
        <w:rPr>
          <w:sz w:val="24"/>
          <w:szCs w:val="24"/>
          <w:highlight w:val="yellow"/>
          <w:rPrChange w:id="40" w:author="zenrunner" w:date="2019-04-29T14:57:00Z">
            <w:rPr>
              <w:sz w:val="24"/>
              <w:szCs w:val="24"/>
            </w:rPr>
          </w:rPrChange>
        </w:rPr>
        <w:t xml:space="preserve">adopted </w:t>
      </w:r>
      <w:r w:rsidR="00D04568" w:rsidRPr="00F04F7A">
        <w:rPr>
          <w:sz w:val="24"/>
          <w:szCs w:val="24"/>
          <w:highlight w:val="yellow"/>
          <w:rPrChange w:id="41" w:author="zenrunner" w:date="2019-04-29T14:57:00Z">
            <w:rPr>
              <w:sz w:val="24"/>
              <w:szCs w:val="24"/>
            </w:rPr>
          </w:rPrChange>
        </w:rPr>
        <w:t xml:space="preserve">to </w:t>
      </w:r>
      <w:r w:rsidR="00E349FC" w:rsidRPr="00F04F7A">
        <w:rPr>
          <w:sz w:val="24"/>
          <w:szCs w:val="24"/>
          <w:highlight w:val="yellow"/>
          <w:rPrChange w:id="42" w:author="zenrunner" w:date="2019-04-29T14:57:00Z">
            <w:rPr>
              <w:sz w:val="24"/>
              <w:szCs w:val="24"/>
            </w:rPr>
          </w:rPrChange>
        </w:rPr>
        <w:t xml:space="preserve">estimate </w:t>
      </w:r>
      <w:r w:rsidR="00D04568" w:rsidRPr="00F04F7A">
        <w:rPr>
          <w:sz w:val="24"/>
          <w:szCs w:val="24"/>
          <w:highlight w:val="yellow"/>
          <w:rPrChange w:id="43" w:author="zenrunner" w:date="2019-04-29T14:57:00Z">
            <w:rPr>
              <w:sz w:val="24"/>
              <w:szCs w:val="24"/>
            </w:rPr>
          </w:rPrChange>
        </w:rPr>
        <w:t xml:space="preserve">the </w:t>
      </w:r>
      <w:r w:rsidR="00E349FC" w:rsidRPr="00F04F7A">
        <w:rPr>
          <w:sz w:val="24"/>
          <w:szCs w:val="24"/>
          <w:highlight w:val="yellow"/>
          <w:rPrChange w:id="44" w:author="zenrunner" w:date="2019-04-29T14:57:00Z">
            <w:rPr>
              <w:sz w:val="24"/>
              <w:szCs w:val="24"/>
            </w:rPr>
          </w:rPrChange>
        </w:rPr>
        <w:t xml:space="preserve">mean </w:t>
      </w:r>
      <w:r w:rsidR="00A00732" w:rsidRPr="00F04F7A">
        <w:rPr>
          <w:sz w:val="24"/>
          <w:szCs w:val="24"/>
          <w:highlight w:val="yellow"/>
          <w:rPrChange w:id="45" w:author="zenrunner" w:date="2019-04-29T14:57:00Z">
            <w:rPr>
              <w:sz w:val="24"/>
              <w:szCs w:val="24"/>
            </w:rPr>
          </w:rPrChange>
        </w:rPr>
        <w:t xml:space="preserve">effect </w:t>
      </w:r>
      <w:r w:rsidR="004B1898" w:rsidRPr="00F04F7A">
        <w:rPr>
          <w:sz w:val="24"/>
          <w:szCs w:val="24"/>
          <w:highlight w:val="yellow"/>
          <w:rPrChange w:id="46" w:author="zenrunner" w:date="2019-04-29T14:57:00Z">
            <w:rPr>
              <w:sz w:val="24"/>
              <w:szCs w:val="24"/>
            </w:rPr>
          </w:rPrChange>
        </w:rPr>
        <w:t xml:space="preserve">and relative variation for each </w:t>
      </w:r>
      <w:r w:rsidR="00A00732" w:rsidRPr="00F04F7A">
        <w:rPr>
          <w:sz w:val="24"/>
          <w:szCs w:val="24"/>
          <w:highlight w:val="yellow"/>
          <w:rPrChange w:id="47" w:author="zenrunner" w:date="2019-04-29T14:57:00Z">
            <w:rPr>
              <w:sz w:val="24"/>
              <w:szCs w:val="24"/>
            </w:rPr>
          </w:rPrChange>
        </w:rPr>
        <w:t xml:space="preserve">restoration </w:t>
      </w:r>
      <w:r w:rsidR="00971315" w:rsidRPr="00F04F7A">
        <w:rPr>
          <w:sz w:val="24"/>
          <w:szCs w:val="24"/>
          <w:highlight w:val="yellow"/>
          <w:rPrChange w:id="48" w:author="zenrunner" w:date="2019-04-29T14:57:00Z">
            <w:rPr>
              <w:sz w:val="24"/>
              <w:szCs w:val="24"/>
            </w:rPr>
          </w:rPrChange>
        </w:rPr>
        <w:t>practice</w:t>
      </w:r>
      <w:r w:rsidR="004B1898" w:rsidRPr="00F04F7A">
        <w:rPr>
          <w:sz w:val="24"/>
          <w:szCs w:val="24"/>
          <w:highlight w:val="yellow"/>
          <w:rPrChange w:id="49" w:author="zenrunner" w:date="2019-04-29T14:57:00Z">
            <w:rPr>
              <w:sz w:val="24"/>
              <w:szCs w:val="24"/>
            </w:rPr>
          </w:rPrChange>
        </w:rPr>
        <w:t xml:space="preserve"> reported in primary studies</w:t>
      </w:r>
      <w:r w:rsidR="00820573">
        <w:rPr>
          <w:sz w:val="24"/>
          <w:szCs w:val="24"/>
        </w:rPr>
        <w:t xml:space="preserve"> </w:t>
      </w:r>
      <w:r w:rsidR="008E3BD9">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8E3BD9">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w:t>
      </w:r>
      <w:r w:rsidR="00F04F7A">
        <w:rPr>
          <w:sz w:val="24"/>
          <w:szCs w:val="24"/>
        </w:rPr>
        <w:t xml:space="preserve">including </w:t>
      </w:r>
      <w:r w:rsidR="00C25D24">
        <w:rPr>
          <w:sz w:val="24"/>
          <w:szCs w:val="24"/>
        </w:rPr>
        <w:t xml:space="preserve">soil, </w:t>
      </w:r>
      <w:r w:rsidR="00CC1C97">
        <w:rPr>
          <w:sz w:val="24"/>
          <w:szCs w:val="24"/>
        </w:rPr>
        <w:t>vegetation</w:t>
      </w:r>
      <w:r w:rsidR="00C25D24">
        <w:rPr>
          <w:sz w:val="24"/>
          <w:szCs w:val="24"/>
        </w:rPr>
        <w:t>, animals</w:t>
      </w:r>
      <w:r w:rsidR="004332D3">
        <w:rPr>
          <w:sz w:val="24"/>
          <w:szCs w:val="24"/>
        </w:rPr>
        <w:t>,</w:t>
      </w:r>
      <w:r w:rsidR="00C25D24">
        <w:rPr>
          <w:sz w:val="24"/>
          <w:szCs w:val="24"/>
        </w:rPr>
        <w:t xml:space="preserve">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active </w:t>
      </w:r>
      <w:r w:rsidR="002B2BA2">
        <w:rPr>
          <w:sz w:val="24"/>
          <w:szCs w:val="24"/>
        </w:rPr>
        <w:lastRenderedPageBreak/>
        <w:t xml:space="preserve">restoration approach while </w:t>
      </w:r>
      <w:r w:rsidR="00CC1C97">
        <w:rPr>
          <w:sz w:val="24"/>
          <w:szCs w:val="24"/>
        </w:rPr>
        <w:t xml:space="preserve">evaluation of </w:t>
      </w:r>
      <w:r w:rsidR="00971315">
        <w:rPr>
          <w:sz w:val="24"/>
          <w:szCs w:val="24"/>
        </w:rPr>
        <w:t xml:space="preserve">restoration outcomes on </w:t>
      </w:r>
      <w:r w:rsidR="00CC1C97">
        <w:rPr>
          <w:sz w:val="24"/>
          <w:szCs w:val="24"/>
        </w:rPr>
        <w:t>animals</w:t>
      </w:r>
      <w:ins w:id="50" w:author="zenrunner" w:date="2019-04-29T14:57:00Z">
        <w:r w:rsidR="00873843">
          <w:rPr>
            <w:sz w:val="24"/>
            <w:szCs w:val="24"/>
          </w:rPr>
          <w:t xml:space="preserve"> such </w:t>
        </w:r>
        <w:proofErr w:type="gramStart"/>
        <w:r w:rsidR="00873843">
          <w:rPr>
            <w:sz w:val="24"/>
            <w:szCs w:val="24"/>
          </w:rPr>
          <w:t>as ?</w:t>
        </w:r>
        <w:proofErr w:type="gramEnd"/>
        <w:r w:rsidR="00873843">
          <w:rPr>
            <w:sz w:val="24"/>
            <w:szCs w:val="24"/>
          </w:rPr>
          <w:t xml:space="preserve"> </w:t>
        </w:r>
      </w:ins>
      <w:r w:rsidR="00CC1C97">
        <w:rPr>
          <w:sz w:val="24"/>
          <w:szCs w:val="24"/>
        </w:rPr>
        <w:t xml:space="preserve"> was not </w:t>
      </w:r>
      <w:r w:rsidR="00873843">
        <w:rPr>
          <w:sz w:val="24"/>
          <w:szCs w:val="24"/>
        </w:rPr>
        <w:t xml:space="preserve">done </w:t>
      </w:r>
      <w:r w:rsidR="00CC1C97">
        <w:rPr>
          <w:sz w:val="24"/>
          <w:szCs w:val="24"/>
        </w:rPr>
        <w:t xml:space="preserve">in </w:t>
      </w:r>
      <w:r w:rsidR="002B2BA2">
        <w:rPr>
          <w:sz w:val="24"/>
          <w:szCs w:val="24"/>
        </w:rPr>
        <w:t>passive restoration studies</w:t>
      </w:r>
      <w:r w:rsidR="004234E2">
        <w:rPr>
          <w:sz w:val="24"/>
          <w:szCs w:val="24"/>
        </w:rPr>
        <w:t xml:space="preserve"> (Table 1B)</w:t>
      </w:r>
      <w:r w:rsidR="002B2BA2">
        <w:rPr>
          <w:sz w:val="24"/>
          <w:szCs w:val="24"/>
        </w:rPr>
        <w:t>.</w:t>
      </w:r>
    </w:p>
    <w:p w14:paraId="71789C5C" w14:textId="391EC7F7"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587859">
        <w:rPr>
          <w:sz w:val="24"/>
          <w:szCs w:val="24"/>
        </w:rPr>
        <w:t xml:space="preserve"> for the </w:t>
      </w:r>
      <w:r w:rsidR="00075CEA">
        <w:rPr>
          <w:sz w:val="24"/>
          <w:szCs w:val="24"/>
        </w:rPr>
        <w:t xml:space="preserve">restoration practice implemented, either active or passive, </w:t>
      </w:r>
      <w:r w:rsidR="00587859">
        <w:rPr>
          <w:sz w:val="24"/>
          <w:szCs w:val="24"/>
        </w:rPr>
        <w:t>and control conditions</w:t>
      </w:r>
      <w:r>
        <w:rPr>
          <w:sz w:val="24"/>
          <w:szCs w:val="24"/>
        </w:rPr>
        <w:t>.</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w:t>
      </w:r>
      <w:r w:rsidR="000766DD">
        <w:rPr>
          <w:sz w:val="24"/>
          <w:szCs w:val="24"/>
        </w:rPr>
        <w:t xml:space="preserve"> within a publication</w:t>
      </w:r>
      <w:r w:rsidR="00AC210E" w:rsidRPr="0017063D">
        <w:rPr>
          <w:sz w:val="24"/>
          <w:szCs w:val="24"/>
        </w:rPr>
        <w:t xml:space="preserve">,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A91B0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sidR="00183CE2">
        <w:rPr>
          <w:sz w:val="24"/>
          <w:szCs w:val="24"/>
        </w:rPr>
        <w:fldChar w:fldCharType="separate"/>
      </w:r>
      <w:r w:rsidR="00D101FF" w:rsidRPr="00D101FF">
        <w:rPr>
          <w:noProof/>
          <w:sz w:val="24"/>
          <w:szCs w:val="24"/>
        </w:rPr>
        <w:t>(</w:t>
      </w:r>
      <w:r w:rsidR="00D101FF" w:rsidRPr="00D101FF">
        <w:rPr>
          <w:i/>
          <w:noProof/>
          <w:sz w:val="24"/>
          <w:szCs w:val="24"/>
        </w:rPr>
        <w:t>32</w:t>
      </w:r>
      <w:r w:rsidR="00D101FF" w:rsidRPr="00D101FF">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A2314A">
        <w:rPr>
          <w:sz w:val="24"/>
          <w:szCs w:val="24"/>
        </w:rPr>
        <w:t>,</w:t>
      </w:r>
      <w:r w:rsidR="006B0C62">
        <w:rPr>
          <w:sz w:val="24"/>
          <w:szCs w:val="24"/>
        </w:rPr>
        <w:t xml:space="preserve"> </w:t>
      </w:r>
      <w:r w:rsidR="003B63AF">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3B63AF">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3B63AF">
        <w:rPr>
          <w:sz w:val="24"/>
          <w:szCs w:val="24"/>
        </w:rPr>
        <w:fldChar w:fldCharType="end"/>
      </w:r>
      <w:r w:rsidR="00AC210E">
        <w:rPr>
          <w:sz w:val="24"/>
          <w:szCs w:val="24"/>
        </w:rPr>
        <w:t xml:space="preserve"> and </w:t>
      </w:r>
      <w:r w:rsidR="00A2314A">
        <w:rPr>
          <w:sz w:val="24"/>
          <w:szCs w:val="24"/>
        </w:rPr>
        <w:t xml:space="preserve">recorded </w:t>
      </w:r>
      <w:r w:rsidR="00AC210E">
        <w:rPr>
          <w:sz w:val="24"/>
          <w:szCs w:val="24"/>
        </w:rPr>
        <w:t xml:space="preserve">the </w:t>
      </w:r>
      <w:r w:rsidR="00606C1E">
        <w:rPr>
          <w:sz w:val="24"/>
          <w:szCs w:val="24"/>
        </w:rPr>
        <w:t xml:space="preserve">reported </w:t>
      </w:r>
      <w:r w:rsidR="00CC1C97">
        <w:rPr>
          <w:sz w:val="24"/>
          <w:szCs w:val="24"/>
        </w:rPr>
        <w:t>duration of</w:t>
      </w:r>
      <w:r w:rsidR="00AC210E">
        <w:rPr>
          <w:sz w:val="24"/>
          <w:szCs w:val="24"/>
        </w:rPr>
        <w:t xml:space="preserve"> </w:t>
      </w:r>
      <w:r w:rsidR="00370DB9">
        <w:rPr>
          <w:sz w:val="24"/>
          <w:szCs w:val="24"/>
        </w:rPr>
        <w:t>study</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ins w:id="51" w:author="zenrunner" w:date="2019-04-29T14:59:00Z">
        <w:r w:rsidR="003F0A00">
          <w:rPr>
            <w:sz w:val="24"/>
            <w:szCs w:val="24"/>
          </w:rPr>
          <w:t>used the latitude and longitude listed to look up the long-term</w:t>
        </w:r>
        <w:r w:rsidR="00144118">
          <w:rPr>
            <w:sz w:val="24"/>
            <w:szCs w:val="24"/>
          </w:rPr>
          <w:t xml:space="preserve"> 20 year?</w:t>
        </w:r>
        <w:r w:rsidR="003F0A00">
          <w:rPr>
            <w:sz w:val="24"/>
            <w:szCs w:val="24"/>
          </w:rPr>
          <w:t>? means from</w:t>
        </w:r>
      </w:ins>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6E426E63" w14:textId="19DE6ED6"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ins w:id="52" w:author="zenrunner" w:date="2019-04-29T15:00:00Z">
        <w:r w:rsidR="006E165A">
          <w:rPr>
            <w:sz w:val="24"/>
            <w:szCs w:val="24"/>
          </w:rPr>
          <w:t>,</w:t>
        </w:r>
      </w:ins>
      <w:r>
        <w:rPr>
          <w:sz w:val="24"/>
          <w:szCs w:val="24"/>
        </w:rPr>
        <w:t xml:space="preserve">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0B0D1A">
        <w:rPr>
          <w:sz w:val="24"/>
          <w:szCs w:val="24"/>
        </w:rPr>
        <w:fldChar w:fldCharType="end"/>
      </w:r>
      <w:r w:rsidR="003360F9">
        <w:rPr>
          <w:sz w:val="24"/>
          <w:szCs w:val="24"/>
        </w:rPr>
        <w:t>. This effect size</w:t>
      </w:r>
      <w:r w:rsidR="00DC352C">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A91B0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33</w:t>
      </w:r>
      <w:r w:rsidR="00D101FF" w:rsidRPr="00D101FF">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w:t>
      </w:r>
      <w:r w:rsidR="003275C6">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we calculated the lower and upper 95% confidence intervals (CI)</w:t>
      </w:r>
      <w:ins w:id="53" w:author="zenrunner" w:date="2019-04-29T15:00:00Z">
        <w:r w:rsidR="00381D9D">
          <w:rPr>
            <w:rFonts w:ascii="TimesNewRomanPSMT" w:hAnsi="TimesNewRomanPSMT" w:cs="TimesNewRomanPSMT"/>
            <w:sz w:val="24"/>
            <w:szCs w:val="24"/>
          </w:rPr>
          <w:t xml:space="preserve"> using resampling?</w:t>
        </w:r>
        <w:r w:rsidR="000D3FD2">
          <w:rPr>
            <w:rFonts w:ascii="TimesNewRomanPSMT" w:hAnsi="TimesNewRomanPSMT" w:cs="TimesNewRomanPSMT"/>
            <w:sz w:val="24"/>
            <w:szCs w:val="24"/>
          </w:rPr>
          <w:t>.</w:t>
        </w:r>
      </w:ins>
      <w:del w:id="54" w:author="zenrunner" w:date="2019-04-29T15:00:00Z">
        <w:r w:rsidR="00E5369A" w:rsidDel="00F1088C">
          <w:rPr>
            <w:rFonts w:ascii="TimesNewRomanPSMT" w:hAnsi="TimesNewRomanPSMT" w:cs="TimesNewRomanPSMT"/>
            <w:sz w:val="24"/>
            <w:szCs w:val="24"/>
          </w:rPr>
          <w:delText>,</w:delText>
        </w:r>
      </w:del>
      <w:r w:rsidR="00CC1C97" w:rsidRPr="002515FA">
        <w:rPr>
          <w:rFonts w:ascii="TimesNewRomanPSMT" w:hAnsi="TimesNewRomanPSMT" w:cs="TimesNewRomanPSMT"/>
          <w:sz w:val="24"/>
          <w:szCs w:val="24"/>
        </w:rPr>
        <w:t xml:space="preserve"> </w:t>
      </w:r>
      <w:r w:rsidR="000D3FD2">
        <w:rPr>
          <w:rFonts w:ascii="TimesNewRomanPSMT" w:hAnsi="TimesNewRomanPSMT" w:cs="TimesNewRomanPSMT"/>
          <w:sz w:val="24"/>
          <w:szCs w:val="24"/>
        </w:rPr>
        <w:t>W</w:t>
      </w:r>
      <w:r w:rsidR="000D3FD2" w:rsidRPr="002515FA">
        <w:rPr>
          <w:rFonts w:ascii="TimesNewRomanPSMT" w:hAnsi="TimesNewRomanPSMT" w:cs="TimesNewRomanPSMT"/>
          <w:sz w:val="24"/>
          <w:szCs w:val="24"/>
        </w:rPr>
        <w:t xml:space="preserve">hen </w:t>
      </w:r>
      <w:r w:rsidR="00CC1C97" w:rsidRPr="002515FA">
        <w:rPr>
          <w:rFonts w:ascii="TimesNewRomanPSMT" w:hAnsi="TimesNewRomanPSMT" w:cs="TimesNewRomanPSMT"/>
          <w:sz w:val="24"/>
          <w:szCs w:val="24"/>
        </w:rPr>
        <w:t xml:space="preserve">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ins w:id="55" w:author="zenrunner" w:date="2019-04-29T15:00:00Z">
        <w:r w:rsidR="000D3FD2">
          <w:rPr>
            <w:rFonts w:ascii="TimesNewRomanPSMT" w:hAnsi="TimesNewRomanPSMT" w:cs="TimesNewRomanPSMT"/>
            <w:sz w:val="24"/>
            <w:szCs w:val="24"/>
          </w:rPr>
          <w:t xml:space="preserve"> - I did t-tests though - state that instead please</w:t>
        </w:r>
      </w:ins>
      <w:r w:rsidR="00CC1C97" w:rsidRPr="002515FA">
        <w:rPr>
          <w:rFonts w:ascii="TimesNewRomanPSMT" w:hAnsi="TimesNewRomanPSMT" w:cs="TimesNewRomanPSMT"/>
          <w:sz w:val="24"/>
          <w:szCs w:val="24"/>
        </w:rPr>
        <w:t>.</w:t>
      </w:r>
      <w:r w:rsidR="00CC1C97">
        <w:rPr>
          <w:rFonts w:ascii="TimesNewRomanPSMT" w:hAnsi="TimesNewRomanPSMT" w:cs="TimesNewRomanPSMT"/>
          <w:sz w:val="24"/>
          <w:szCs w:val="24"/>
        </w:rPr>
        <w:t xml:space="preserve"> </w:t>
      </w:r>
      <w:r w:rsidR="00E81086">
        <w:rPr>
          <w:sz w:val="24"/>
          <w:szCs w:val="24"/>
        </w:rPr>
        <w:t xml:space="preserve">All analyses </w:t>
      </w:r>
      <w:r w:rsidR="00F65116">
        <w:rPr>
          <w:sz w:val="24"/>
          <w:szCs w:val="24"/>
        </w:rPr>
        <w:t>done in</w:t>
      </w:r>
      <w:r w:rsidR="00E81086">
        <w:rPr>
          <w:sz w:val="24"/>
          <w:szCs w:val="24"/>
        </w:rPr>
        <w:t xml:space="preserve"> R</w:t>
      </w:r>
      <w:r w:rsidR="00B80E36">
        <w:rPr>
          <w:sz w:val="24"/>
          <w:szCs w:val="24"/>
        </w:rPr>
        <w:t xml:space="preserve"> </w:t>
      </w:r>
      <w:r w:rsidR="00F65116">
        <w:rPr>
          <w:sz w:val="24"/>
          <w:szCs w:val="24"/>
        </w:rPr>
        <w:t xml:space="preserve">version 3.5.5 </w:t>
      </w:r>
      <w:r w:rsidR="00B80E36">
        <w:rPr>
          <w:sz w:val="24"/>
          <w:szCs w:val="24"/>
        </w:rPr>
        <w:fldChar w:fldCharType="begin" w:fldLock="1"/>
      </w:r>
      <w:r w:rsidR="00A91B0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sidR="00B80E36">
        <w:rPr>
          <w:sz w:val="24"/>
          <w:szCs w:val="24"/>
        </w:rPr>
        <w:fldChar w:fldCharType="separate"/>
      </w:r>
      <w:r w:rsidR="00D101FF" w:rsidRPr="00D101FF">
        <w:rPr>
          <w:noProof/>
          <w:sz w:val="24"/>
          <w:szCs w:val="24"/>
        </w:rPr>
        <w:t>(</w:t>
      </w:r>
      <w:r w:rsidR="00D101FF" w:rsidRPr="00D101FF">
        <w:rPr>
          <w:i/>
          <w:noProof/>
          <w:sz w:val="24"/>
          <w:szCs w:val="24"/>
        </w:rPr>
        <w:t>34</w:t>
      </w:r>
      <w:r w:rsidR="00D101FF" w:rsidRPr="00D101FF">
        <w:rPr>
          <w:noProof/>
          <w:sz w:val="24"/>
          <w:szCs w:val="24"/>
        </w:rPr>
        <w:t>)</w:t>
      </w:r>
      <w:r w:rsidR="00B80E36">
        <w:rPr>
          <w:sz w:val="24"/>
          <w:szCs w:val="24"/>
        </w:rPr>
        <w:fldChar w:fldCharType="end"/>
      </w:r>
      <w:r w:rsidR="00F65116">
        <w:rPr>
          <w:sz w:val="24"/>
          <w:szCs w:val="24"/>
        </w:rPr>
        <w:t xml:space="preserve">, and both the packages meta </w:t>
      </w:r>
      <w:r w:rsidR="00075CEA">
        <w:rPr>
          <w:sz w:val="24"/>
          <w:szCs w:val="24"/>
        </w:rPr>
        <w:fldChar w:fldCharType="begin" w:fldLock="1"/>
      </w:r>
      <w:r w:rsidR="00075CEA">
        <w:rPr>
          <w:sz w:val="24"/>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35</w:t>
      </w:r>
      <w:r w:rsidR="00075CEA" w:rsidRPr="00075CEA">
        <w:rPr>
          <w:noProof/>
          <w:sz w:val="24"/>
          <w:szCs w:val="24"/>
        </w:rPr>
        <w:t>)</w:t>
      </w:r>
      <w:r w:rsidR="00075CEA">
        <w:rPr>
          <w:sz w:val="24"/>
          <w:szCs w:val="24"/>
        </w:rPr>
        <w:fldChar w:fldCharType="end"/>
      </w:r>
      <w:r w:rsidR="00F65116">
        <w:rPr>
          <w:sz w:val="24"/>
          <w:szCs w:val="24"/>
        </w:rPr>
        <w:t xml:space="preserve"> and </w:t>
      </w:r>
      <w:proofErr w:type="spellStart"/>
      <w:r w:rsidR="00F65116">
        <w:rPr>
          <w:sz w:val="24"/>
          <w:szCs w:val="24"/>
        </w:rPr>
        <w:t>metafor</w:t>
      </w:r>
      <w:proofErr w:type="spellEnd"/>
      <w:r w:rsidR="00F65116">
        <w:rPr>
          <w:sz w:val="24"/>
          <w:szCs w:val="24"/>
        </w:rPr>
        <w:t xml:space="preserve"> </w:t>
      </w:r>
      <w:r w:rsidR="00075CEA">
        <w:rPr>
          <w:sz w:val="24"/>
          <w:szCs w:val="24"/>
        </w:rPr>
        <w:fldChar w:fldCharType="begin" w:fldLock="1"/>
      </w:r>
      <w:r w:rsidR="00B34748">
        <w:rPr>
          <w:sz w:val="24"/>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36</w:t>
      </w:r>
      <w:r w:rsidR="00075CEA" w:rsidRPr="00075CEA">
        <w:rPr>
          <w:noProof/>
          <w:sz w:val="24"/>
          <w:szCs w:val="24"/>
        </w:rPr>
        <w:t>)</w:t>
      </w:r>
      <w:r w:rsidR="00075CEA">
        <w:rPr>
          <w:sz w:val="24"/>
          <w:szCs w:val="24"/>
        </w:rPr>
        <w:fldChar w:fldCharType="end"/>
      </w:r>
      <w:r w:rsidR="00F65116">
        <w:rPr>
          <w:sz w:val="24"/>
          <w:szCs w:val="24"/>
        </w:rPr>
        <w:t xml:space="preserve"> were used for </w:t>
      </w:r>
      <w:r w:rsidR="00B52319">
        <w:rPr>
          <w:sz w:val="24"/>
          <w:szCs w:val="24"/>
        </w:rPr>
        <w:t>meta-analytical analyses</w:t>
      </w:r>
      <w:r w:rsidR="005C77F9">
        <w:rPr>
          <w:sz w:val="24"/>
          <w:szCs w:val="24"/>
        </w:rPr>
        <w:t>.</w:t>
      </w:r>
      <w:r w:rsidR="00E81086">
        <w:rPr>
          <w:sz w:val="24"/>
          <w:szCs w:val="24"/>
        </w:rPr>
        <w:t xml:space="preserve"> </w:t>
      </w:r>
      <w:r w:rsidR="000853BD">
        <w:rPr>
          <w:sz w:val="24"/>
          <w:szCs w:val="24"/>
        </w:rPr>
        <w:t xml:space="preserve">All support code is </w:t>
      </w:r>
      <w:r w:rsidR="000853BD">
        <w:rPr>
          <w:sz w:val="24"/>
          <w:szCs w:val="24"/>
        </w:rPr>
        <w:lastRenderedPageBreak/>
        <w:t xml:space="preserve">published (Cite this </w:t>
      </w:r>
      <w:proofErr w:type="spellStart"/>
      <w:r w:rsidR="000853BD">
        <w:rPr>
          <w:sz w:val="24"/>
          <w:szCs w:val="24"/>
        </w:rPr>
        <w:t>Lortie</w:t>
      </w:r>
      <w:proofErr w:type="spellEnd"/>
      <w:r w:rsidR="000853BD">
        <w:rPr>
          <w:sz w:val="24"/>
          <w:szCs w:val="24"/>
        </w:rPr>
        <w:t xml:space="preserve">, C.J. and </w:t>
      </w:r>
      <w:r w:rsidR="00E3466B">
        <w:rPr>
          <w:sz w:val="24"/>
          <w:szCs w:val="24"/>
        </w:rPr>
        <w:t>M.</w:t>
      </w:r>
      <w:r w:rsidR="000853BD">
        <w:rPr>
          <w:sz w:val="24"/>
          <w:szCs w:val="24"/>
        </w:rPr>
        <w:t xml:space="preserve">F. Miguel. 2019. A set of R code to test dryland restoration efficacy using meta-analysis. </w:t>
      </w:r>
      <w:proofErr w:type="spellStart"/>
      <w:r w:rsidR="000853BD">
        <w:rPr>
          <w:sz w:val="24"/>
          <w:szCs w:val="24"/>
        </w:rPr>
        <w:t>Zenodo</w:t>
      </w:r>
      <w:proofErr w:type="spellEnd"/>
      <w:r w:rsidR="000853BD">
        <w:rPr>
          <w:sz w:val="24"/>
          <w:szCs w:val="24"/>
        </w:rPr>
        <w:t xml:space="preserve">. DOI: </w:t>
      </w:r>
      <w:r w:rsidR="0006758F" w:rsidRPr="0006758F">
        <w:rPr>
          <w:sz w:val="24"/>
          <w:szCs w:val="24"/>
        </w:rPr>
        <w:t>10.5281/zenodo.2653943</w:t>
      </w:r>
      <w:r w:rsidR="00262C51">
        <w:rPr>
          <w:sz w:val="24"/>
          <w:szCs w:val="24"/>
        </w:rPr>
        <w:t>).</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02669948" w14:textId="7D959E70" w:rsidR="00EA0FE6"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00DE1872">
        <w:rPr>
          <w:sz w:val="24"/>
          <w:szCs w:val="24"/>
        </w:rPr>
        <w:t xml:space="preserve">The effect of active and passive restoration practices on dryland ecosystems globally. </w:t>
      </w:r>
      <w:r w:rsidR="00087A7B">
        <w:rPr>
          <w:sz w:val="24"/>
          <w:szCs w:val="24"/>
        </w:rPr>
        <w:t>The l</w:t>
      </w:r>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r w:rsidR="00087A7B">
        <w:rPr>
          <w:sz w:val="24"/>
          <w:szCs w:val="24"/>
        </w:rPr>
        <w:t xml:space="preserve">were </w:t>
      </w:r>
      <w:r w:rsidR="00EA0FE6">
        <w:rPr>
          <w:sz w:val="24"/>
          <w:szCs w:val="24"/>
        </w:rPr>
        <w:t xml:space="preserve">from </w:t>
      </w:r>
      <w:r w:rsidR="00ED774E">
        <w:rPr>
          <w:sz w:val="24"/>
          <w:szCs w:val="24"/>
        </w:rPr>
        <w:t>random effects models</w:t>
      </w:r>
      <w:ins w:id="56" w:author="zenrunner" w:date="2019-04-29T15:16:00Z">
        <w:r w:rsidR="00087A7B">
          <w:rPr>
            <w:sz w:val="24"/>
            <w:szCs w:val="24"/>
          </w:rPr>
          <w:t xml:space="preserve"> (cite R code here)</w:t>
        </w:r>
      </w:ins>
      <w:r w:rsidR="00ED774E">
        <w:rPr>
          <w:sz w:val="24"/>
          <w:szCs w:val="24"/>
        </w:rPr>
        <w:t>.</w:t>
      </w:r>
      <w:r w:rsidR="00AC57B7">
        <w:rPr>
          <w:sz w:val="24"/>
          <w:szCs w:val="24"/>
        </w:rPr>
        <w:t xml:space="preserve"> Effect of restoration practices and outcomes were considered significant if their estimated 95% confidence intervals did not overlap 0</w:t>
      </w:r>
      <w:r w:rsidR="00763505">
        <w:rPr>
          <w:sz w:val="24"/>
          <w:szCs w:val="24"/>
        </w:rPr>
        <w:t xml:space="preserve"> and were tested by t-tests with mu = 0</w:t>
      </w:r>
      <w:r w:rsidR="00AC57B7">
        <w:rPr>
          <w:sz w:val="24"/>
          <w:szCs w:val="24"/>
        </w:rPr>
        <w:t xml:space="preserve">. </w:t>
      </w:r>
      <w:bookmarkStart w:id="57" w:name="_GoBack"/>
      <w:r w:rsidR="00C10EF0" w:rsidRPr="009C2D30">
        <w:rPr>
          <w:sz w:val="24"/>
          <w:szCs w:val="24"/>
          <w:highlight w:val="yellow"/>
          <w:rPrChange w:id="58" w:author="zenrunner" w:date="2019-04-29T15:17:00Z">
            <w:rPr>
              <w:sz w:val="24"/>
              <w:szCs w:val="24"/>
            </w:rPr>
          </w:rPrChange>
        </w:rPr>
        <w:t xml:space="preserve">(A) </w:t>
      </w:r>
      <w:bookmarkEnd w:id="57"/>
      <w:r w:rsidR="00E813A9">
        <w:rPr>
          <w:sz w:val="24"/>
          <w:szCs w:val="24"/>
          <w:highlight w:val="yellow"/>
        </w:rPr>
        <w:t>R</w:t>
      </w:r>
      <w:r w:rsidR="00AC57B7" w:rsidRPr="00A92680">
        <w:rPr>
          <w:sz w:val="24"/>
          <w:szCs w:val="24"/>
          <w:highlight w:val="yellow"/>
        </w:rPr>
        <w:t>andom effects model</w:t>
      </w:r>
      <w:r w:rsidR="00E813A9">
        <w:rPr>
          <w:sz w:val="24"/>
          <w:szCs w:val="24"/>
          <w:highlight w:val="yellow"/>
        </w:rPr>
        <w:t xml:space="preserve"> results</w:t>
      </w:r>
      <w:r w:rsidR="00AC57B7" w:rsidRPr="00A92680">
        <w:rPr>
          <w:sz w:val="24"/>
          <w:szCs w:val="24"/>
          <w:highlight w:val="yellow"/>
        </w:rPr>
        <w:t xml:space="preserve"> comparing </w:t>
      </w:r>
      <w:r w:rsidR="00E813A9">
        <w:rPr>
          <w:sz w:val="24"/>
          <w:szCs w:val="24"/>
          <w:highlight w:val="yellow"/>
        </w:rPr>
        <w:t xml:space="preserve">restoration </w:t>
      </w:r>
      <w:r w:rsidR="00AC57B7" w:rsidRPr="00A92680">
        <w:rPr>
          <w:sz w:val="24"/>
          <w:szCs w:val="24"/>
          <w:highlight w:val="yellow"/>
        </w:rPr>
        <w:t xml:space="preserve">practices. (B) </w:t>
      </w:r>
      <w:r w:rsidR="00E813A9">
        <w:rPr>
          <w:sz w:val="24"/>
          <w:szCs w:val="24"/>
          <w:highlight w:val="yellow"/>
        </w:rPr>
        <w:t>R</w:t>
      </w:r>
      <w:r w:rsidR="00AC57B7" w:rsidRPr="00A92680">
        <w:rPr>
          <w:sz w:val="24"/>
          <w:szCs w:val="24"/>
          <w:highlight w:val="yellow"/>
        </w:rPr>
        <w:t>andom effects model</w:t>
      </w:r>
      <w:r w:rsidR="00E813A9">
        <w:rPr>
          <w:sz w:val="24"/>
          <w:szCs w:val="24"/>
          <w:highlight w:val="yellow"/>
        </w:rPr>
        <w:t xml:space="preserve"> results</w:t>
      </w:r>
      <w:r w:rsidR="00AC57B7" w:rsidRPr="00A92680">
        <w:rPr>
          <w:sz w:val="24"/>
          <w:szCs w:val="24"/>
          <w:highlight w:val="yellow"/>
        </w:rPr>
        <w:t xml:space="preserve"> </w:t>
      </w:r>
      <w:r w:rsidR="00E813A9">
        <w:rPr>
          <w:sz w:val="24"/>
          <w:szCs w:val="24"/>
          <w:highlight w:val="yellow"/>
        </w:rPr>
        <w:t xml:space="preserve">comparing restoration </w:t>
      </w:r>
      <w:r w:rsidR="00AC57B7" w:rsidRPr="00A92680">
        <w:rPr>
          <w:sz w:val="24"/>
          <w:szCs w:val="24"/>
          <w:highlight w:val="yellow"/>
        </w:rPr>
        <w:t>outcomes</w:t>
      </w:r>
      <w:r w:rsidR="00E813A9">
        <w:rPr>
          <w:sz w:val="24"/>
          <w:szCs w:val="24"/>
          <w:highlight w:val="yellow"/>
        </w:rPr>
        <w:t xml:space="preserve">. </w:t>
      </w:r>
      <w:r w:rsidR="00AF1AEE">
        <w:rPr>
          <w:sz w:val="24"/>
          <w:szCs w:val="24"/>
        </w:rPr>
        <w:t>The outcomes listed describe target goals from each restoration intervention or practice</w:t>
      </w:r>
      <w:r w:rsidR="00AC57B7">
        <w:rPr>
          <w:sz w:val="24"/>
          <w:szCs w:val="24"/>
        </w:rPr>
        <w:t xml:space="preserve">.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1F138049"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77B330D4"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w:t>
            </w:r>
            <w:r w:rsidR="00D6673A">
              <w:rPr>
                <w:rFonts w:ascii="Times New Roman" w:hAnsi="Times New Roman"/>
                <w:sz w:val="24"/>
                <w:szCs w:val="24"/>
              </w:rPr>
              <w:t>ementation</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4A2D2DE3"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42462E3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7209E407" w14:textId="324976D8" w:rsidR="00F26AF7" w:rsidRDefault="00F26AF7" w:rsidP="00F26AF7">
      <w:pPr>
        <w:pStyle w:val="SOMContent"/>
      </w:pPr>
      <w:r>
        <w:lastRenderedPageBreak/>
        <w:t>Figures S1</w:t>
      </w:r>
      <w:r w:rsidR="007F4CF9">
        <w:t>-S2</w:t>
      </w:r>
    </w:p>
    <w:p w14:paraId="007DD609" w14:textId="23AE9395" w:rsidR="00F26AF7" w:rsidRDefault="00F26AF7" w:rsidP="00F26AF7">
      <w:pPr>
        <w:pStyle w:val="SOMContent"/>
      </w:pPr>
      <w:r>
        <w:t>Table S</w:t>
      </w:r>
      <w:r w:rsidR="005625F1">
        <w:t>1</w:t>
      </w:r>
    </w:p>
    <w:p w14:paraId="59C80206" w14:textId="555927B1" w:rsidR="00F26AF7" w:rsidRDefault="00F26AF7" w:rsidP="00F26AF7">
      <w:pPr>
        <w:pStyle w:val="SOMContent"/>
      </w:pPr>
      <w:r>
        <w:t>References (</w:t>
      </w:r>
      <w:r w:rsidR="006F08DC">
        <w:t>1-</w:t>
      </w:r>
      <w:r w:rsidR="002515FA">
        <w:t>3</w:t>
      </w:r>
      <w:r w:rsidR="00075CEA">
        <w:t>6</w:t>
      </w:r>
      <w:r>
        <w:t>)</w:t>
      </w:r>
    </w:p>
    <w:p w14:paraId="00A18A46" w14:textId="09522E2D" w:rsidR="00A92680" w:rsidRDefault="00A92680" w:rsidP="00F26AF7">
      <w:pPr>
        <w:pStyle w:val="SOMContent"/>
      </w:pPr>
    </w:p>
    <w:p w14:paraId="30C2201B" w14:textId="77777777" w:rsidR="00935233" w:rsidRDefault="00935233" w:rsidP="00F26AF7">
      <w:pPr>
        <w:pStyle w:val="SOMContent"/>
      </w:pPr>
    </w:p>
    <w:p w14:paraId="14539B7F" w14:textId="147F9860" w:rsidR="00A4707F" w:rsidRPr="00901B1B" w:rsidRDefault="002B5CBD" w:rsidP="00ED7041">
      <w:pPr>
        <w:pStyle w:val="Legend"/>
        <w:spacing w:line="480" w:lineRule="auto"/>
      </w:pPr>
      <w:r w:rsidRPr="0096116C">
        <w:rPr>
          <w:b/>
        </w:rPr>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20676C">
        <w:t>L</w:t>
      </w:r>
      <w:r w:rsidR="00901B1B">
        <w:t>ight blue</w:t>
      </w:r>
      <w:r w:rsidR="0020676C">
        <w:t xml:space="preserve"> points</w:t>
      </w:r>
      <w:r w:rsidR="00901B1B">
        <w:t xml:space="preserve"> represent the</w:t>
      </w:r>
      <w:r w:rsidR="00935233">
        <w:t xml:space="preserve"> </w:t>
      </w:r>
      <w:r w:rsidR="00935233">
        <w:lastRenderedPageBreak/>
        <w:t>l</w:t>
      </w:r>
      <w:r w:rsidR="00901B1B">
        <w:t xml:space="preserve">ocation of studies </w:t>
      </w:r>
      <w:r w:rsidR="00E415B1">
        <w:t xml:space="preserve">that used </w:t>
      </w:r>
      <w:r w:rsidR="00901B1B">
        <w:t xml:space="preserve">active restoration practices while dark blue </w:t>
      </w:r>
      <w:r w:rsidR="00E415B1">
        <w:t>shows those studies</w:t>
      </w:r>
      <w:r w:rsidR="0086133F">
        <w:t xml:space="preserve"> using</w:t>
      </w:r>
      <w:r w:rsidR="00ED7041">
        <w:t xml:space="preserve"> passive </w:t>
      </w:r>
      <w:r w:rsidR="000858F1">
        <w:t xml:space="preserve">recovery </w:t>
      </w:r>
      <w:r w:rsidR="00ED7041">
        <w:t xml:space="preserve">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8C68978" w:rsidR="00DB6C89" w:rsidRDefault="002B5CBD" w:rsidP="007F4CF9">
      <w:pPr>
        <w:autoSpaceDE w:val="0"/>
        <w:autoSpaceDN w:val="0"/>
        <w:adjustRightInd w:val="0"/>
        <w:spacing w:line="480" w:lineRule="auto"/>
        <w:rPr>
          <w:sz w:val="24"/>
          <w:szCs w:val="24"/>
        </w:rPr>
      </w:pPr>
      <w:r w:rsidRPr="00DB6C89">
        <w:rPr>
          <w:b/>
          <w:sz w:val="24"/>
          <w:szCs w:val="24"/>
        </w:rPr>
        <w:t>Fig. 2.</w:t>
      </w:r>
      <w:r w:rsidR="00DB6C89" w:rsidRPr="00DB6C89">
        <w:rPr>
          <w:b/>
          <w:sz w:val="24"/>
          <w:szCs w:val="24"/>
        </w:rPr>
        <w:t xml:space="preserve"> </w:t>
      </w:r>
      <w:r w:rsidR="00E813A9">
        <w:rPr>
          <w:sz w:val="24"/>
          <w:szCs w:val="24"/>
        </w:rPr>
        <w:t xml:space="preserve">Assessment of </w:t>
      </w:r>
      <w:r w:rsidR="00E813A9">
        <w:rPr>
          <w:sz w:val="24"/>
          <w:szCs w:val="24"/>
          <w:highlight w:val="yellow"/>
        </w:rPr>
        <w:t>o</w:t>
      </w:r>
      <w:r w:rsidR="00DB6C89" w:rsidRPr="00A92680">
        <w:rPr>
          <w:sz w:val="24"/>
          <w:szCs w:val="24"/>
          <w:highlight w:val="yellow"/>
        </w:rPr>
        <w:t xml:space="preserve">verall effect sizes (log response ratio) </w:t>
      </w:r>
      <w:r w:rsidR="00746DD6" w:rsidRPr="00A92680">
        <w:rPr>
          <w:sz w:val="24"/>
          <w:szCs w:val="24"/>
          <w:highlight w:val="yellow"/>
        </w:rPr>
        <w:t xml:space="preserve">for active and passive restoration practices. </w:t>
      </w:r>
      <w:r w:rsidR="00766993">
        <w:rPr>
          <w:sz w:val="24"/>
          <w:szCs w:val="24"/>
          <w:highlight w:val="yellow"/>
        </w:rPr>
        <w:t>A</w:t>
      </w:r>
      <w:r w:rsidR="00540B0C" w:rsidRPr="00A92680">
        <w:rPr>
          <w:sz w:val="24"/>
          <w:szCs w:val="24"/>
          <w:highlight w:val="yellow"/>
        </w:rPr>
        <w:t xml:space="preserve"> positive log response ratio value indicates the mean of the treatment group was higher than that of the control group and a negative value indicates the mean of the </w:t>
      </w:r>
      <w:r w:rsidR="00DC00D2" w:rsidRPr="00A92680">
        <w:rPr>
          <w:sz w:val="24"/>
          <w:szCs w:val="24"/>
          <w:highlight w:val="yellow"/>
        </w:rPr>
        <w:t>control</w:t>
      </w:r>
      <w:r w:rsidR="00540B0C" w:rsidRPr="00A92680">
        <w:rPr>
          <w:sz w:val="24"/>
          <w:szCs w:val="24"/>
          <w:highlight w:val="yellow"/>
        </w:rPr>
        <w:t xml:space="preserve"> group was </w:t>
      </w:r>
      <w:r w:rsidR="00DC00D2" w:rsidRPr="00A92680">
        <w:rPr>
          <w:sz w:val="24"/>
          <w:szCs w:val="24"/>
          <w:highlight w:val="yellow"/>
        </w:rPr>
        <w:t xml:space="preserve">higher </w:t>
      </w:r>
      <w:r w:rsidR="00540B0C" w:rsidRPr="00A92680">
        <w:rPr>
          <w:sz w:val="24"/>
          <w:szCs w:val="24"/>
          <w:highlight w:val="yellow"/>
        </w:rPr>
        <w:t xml:space="preserve">than that of the </w:t>
      </w:r>
      <w:r w:rsidR="00DC00D2" w:rsidRPr="00A92680">
        <w:rPr>
          <w:sz w:val="24"/>
          <w:szCs w:val="24"/>
          <w:highlight w:val="yellow"/>
        </w:rPr>
        <w:t>treatment</w:t>
      </w:r>
      <w:r w:rsidR="00540B0C" w:rsidRPr="00A92680">
        <w:rPr>
          <w:sz w:val="24"/>
          <w:szCs w:val="24"/>
          <w:highlight w:val="yellow"/>
        </w:rPr>
        <w:t xml:space="preserve"> group. </w:t>
      </w:r>
    </w:p>
    <w:p w14:paraId="7A9F7A02" w14:textId="77777777" w:rsidR="00A06469" w:rsidRDefault="00A06469" w:rsidP="007F4CF9">
      <w:pPr>
        <w:autoSpaceDE w:val="0"/>
        <w:autoSpaceDN w:val="0"/>
        <w:adjustRightInd w:val="0"/>
        <w:spacing w:line="480" w:lineRule="auto"/>
        <w:rPr>
          <w:sz w:val="24"/>
          <w:szCs w:val="24"/>
        </w:rPr>
      </w:pPr>
    </w:p>
    <w:p w14:paraId="64C37AC3" w14:textId="31274505" w:rsidR="00A06469" w:rsidRPr="00DB6C89" w:rsidRDefault="00A06469" w:rsidP="007F4CF9">
      <w:pPr>
        <w:autoSpaceDE w:val="0"/>
        <w:autoSpaceDN w:val="0"/>
        <w:adjustRightInd w:val="0"/>
        <w:spacing w:line="480" w:lineRule="auto"/>
        <w:rPr>
          <w:sz w:val="24"/>
          <w:szCs w:val="24"/>
        </w:rPr>
      </w:pPr>
      <w:r w:rsidRPr="00A92680">
        <w:rPr>
          <w:sz w:val="24"/>
          <w:szCs w:val="24"/>
          <w:highlight w:val="yellow"/>
        </w:rPr>
        <w:lastRenderedPageBreak/>
        <w:t xml:space="preserve">I think you need to use </w:t>
      </w:r>
      <w:proofErr w:type="spellStart"/>
      <w:r w:rsidRPr="00A92680">
        <w:rPr>
          <w:sz w:val="24"/>
          <w:szCs w:val="24"/>
          <w:highlight w:val="yellow"/>
        </w:rPr>
        <w:t>geom_text</w:t>
      </w:r>
      <w:proofErr w:type="spellEnd"/>
      <w:r w:rsidRPr="00A92680">
        <w:rPr>
          <w:sz w:val="24"/>
          <w:szCs w:val="24"/>
          <w:highlight w:val="yellow"/>
        </w:rPr>
        <w:t xml:space="preserve"> and add the sample size associated with each point please.</w:t>
      </w:r>
    </w:p>
    <w:p w14:paraId="6FCB7A85" w14:textId="20EF47D7" w:rsidR="0096116C" w:rsidRDefault="0096116C" w:rsidP="00FD48F1">
      <w:pPr>
        <w:pStyle w:val="Legend"/>
        <w:rPr>
          <w:ins w:id="59"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lastRenderedPageBreak/>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r w:rsidR="004A1B03">
        <w:rPr>
          <w:sz w:val="24"/>
          <w:szCs w:val="24"/>
        </w:rPr>
        <w:t>PRISMA (P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aconcuadrcula"/>
        <w:tblW w:w="0" w:type="auto"/>
        <w:tblLook w:val="04A0" w:firstRow="1" w:lastRow="0" w:firstColumn="1" w:lastColumn="0" w:noHBand="0" w:noVBand="1"/>
      </w:tblPr>
      <w:tblGrid>
        <w:gridCol w:w="1614"/>
        <w:gridCol w:w="1953"/>
        <w:gridCol w:w="1243"/>
        <w:gridCol w:w="3630"/>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proofErr w:type="spellStart"/>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roofErr w:type="spellEnd"/>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practice</w:t>
            </w:r>
            <w:r w:rsidR="006872D6" w:rsidRPr="00070080">
              <w:rPr>
                <w:rFonts w:ascii="Times New Roman" w:hAnsi="Times New Roman" w:cs="Times New Roman"/>
                <w:b/>
                <w:sz w:val="24"/>
                <w:szCs w:val="24"/>
              </w:rPr>
              <w:t>s</w:t>
            </w:r>
            <w:proofErr w:type="spellEnd"/>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 xml:space="preserve">Restoration </w:t>
            </w:r>
            <w:proofErr w:type="spellStart"/>
            <w:r w:rsidRPr="00070080">
              <w:rPr>
                <w:rFonts w:ascii="Times New Roman" w:hAnsi="Times New Roman" w:cs="Times New Roman"/>
                <w:b/>
                <w:sz w:val="24"/>
                <w:szCs w:val="24"/>
              </w:rPr>
              <w:t>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roofErr w:type="spellEnd"/>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 xml:space="preserve">No.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entries</w:t>
            </w:r>
            <w:proofErr w:type="spellEnd"/>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animals</w:t>
            </w:r>
            <w:proofErr w:type="spellEnd"/>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and </w:t>
            </w:r>
            <w:proofErr w:type="spellStart"/>
            <w:r w:rsidRPr="00350B66">
              <w:rPr>
                <w:rFonts w:ascii="Times New Roman" w:hAnsi="Times New Roman" w:cs="Times New Roman"/>
              </w:rPr>
              <w:t>ripping</w:t>
            </w:r>
            <w:proofErr w:type="spellEnd"/>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cutting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treatments</w:t>
            </w:r>
            <w:proofErr w:type="spellEnd"/>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42C9796"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w:t>
            </w:r>
            <w:r w:rsidR="00214183">
              <w:rPr>
                <w:rFonts w:ascii="Times New Roman" w:hAnsi="Times New Roman" w:cs="Times New Roman"/>
                <w:sz w:val="24"/>
                <w:szCs w:val="24"/>
                <w:lang w:val="en-US"/>
              </w:rPr>
              <w:t>ementation</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proofErr w:type="spellStart"/>
            <w:r w:rsidRPr="003F4EB2">
              <w:rPr>
                <w:rFonts w:ascii="Times New Roman" w:hAnsi="Times New Roman" w:cs="Times New Roman"/>
                <w:sz w:val="24"/>
                <w:szCs w:val="24"/>
              </w:rPr>
              <w:t>vegetation</w:t>
            </w:r>
            <w:proofErr w:type="spellEnd"/>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exclusion</w:t>
            </w:r>
            <w:proofErr w:type="spellEnd"/>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1"/>
      <w:footerReference w:type="default" r:id="rId12"/>
      <w:headerReference w:type="first" r:id="rId13"/>
      <w:footerReference w:type="first" r:id="rId14"/>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AF06B" w14:textId="77777777" w:rsidR="002D0E07" w:rsidRDefault="002D0E07" w:rsidP="00D73714">
      <w:r>
        <w:separator/>
      </w:r>
    </w:p>
  </w:endnote>
  <w:endnote w:type="continuationSeparator" w:id="0">
    <w:p w14:paraId="4C9B3F72" w14:textId="77777777" w:rsidR="002D0E07" w:rsidRDefault="002D0E07" w:rsidP="00D73714">
      <w:r>
        <w:continuationSeparator/>
      </w:r>
    </w:p>
  </w:endnote>
  <w:endnote w:type="continuationNotice" w:id="1">
    <w:p w14:paraId="2A288CA4" w14:textId="77777777" w:rsidR="002D0E07" w:rsidRDefault="002D0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075CEA" w:rsidRDefault="00075CEA">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14:paraId="4435F476" w14:textId="77777777" w:rsidR="00075CEA" w:rsidRDefault="00075C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075CEA" w:rsidRDefault="00075CEA">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075CEA" w:rsidRDefault="00075C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AEEEA" w14:textId="77777777" w:rsidR="002D0E07" w:rsidRDefault="002D0E07" w:rsidP="00D73714">
      <w:r>
        <w:separator/>
      </w:r>
    </w:p>
  </w:footnote>
  <w:footnote w:type="continuationSeparator" w:id="0">
    <w:p w14:paraId="6E89B1E7" w14:textId="77777777" w:rsidR="002D0E07" w:rsidRDefault="002D0E07" w:rsidP="00D73714">
      <w:r>
        <w:continuationSeparator/>
      </w:r>
    </w:p>
  </w:footnote>
  <w:footnote w:type="continuationNotice" w:id="1">
    <w:p w14:paraId="0B3C513A" w14:textId="77777777" w:rsidR="002D0E07" w:rsidRDefault="002D0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075CEA" w:rsidRDefault="00075CEA"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075CEA" w:rsidRPr="00204015" w:rsidRDefault="00075CEA"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075CEA" w:rsidRDefault="00075CEA"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5B08"/>
    <w:rsid w:val="0006758F"/>
    <w:rsid w:val="00070080"/>
    <w:rsid w:val="00075040"/>
    <w:rsid w:val="00075C1E"/>
    <w:rsid w:val="00075CEA"/>
    <w:rsid w:val="000766DD"/>
    <w:rsid w:val="00077272"/>
    <w:rsid w:val="00077AF3"/>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EA"/>
    <w:rsid w:val="000B0885"/>
    <w:rsid w:val="000B0D1A"/>
    <w:rsid w:val="000B16D4"/>
    <w:rsid w:val="000B2CA2"/>
    <w:rsid w:val="000B41DF"/>
    <w:rsid w:val="000B6D58"/>
    <w:rsid w:val="000C2EED"/>
    <w:rsid w:val="000C3C43"/>
    <w:rsid w:val="000C460C"/>
    <w:rsid w:val="000C4702"/>
    <w:rsid w:val="000C5810"/>
    <w:rsid w:val="000C7F0C"/>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30FAD"/>
    <w:rsid w:val="00131266"/>
    <w:rsid w:val="00131413"/>
    <w:rsid w:val="00132708"/>
    <w:rsid w:val="001331D7"/>
    <w:rsid w:val="001334FE"/>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413"/>
    <w:rsid w:val="001A44DA"/>
    <w:rsid w:val="001A4AE3"/>
    <w:rsid w:val="001A6193"/>
    <w:rsid w:val="001B12E8"/>
    <w:rsid w:val="001C009F"/>
    <w:rsid w:val="001C1851"/>
    <w:rsid w:val="001C2C6E"/>
    <w:rsid w:val="001C41D5"/>
    <w:rsid w:val="001C42F5"/>
    <w:rsid w:val="001D1C29"/>
    <w:rsid w:val="001D4C6A"/>
    <w:rsid w:val="001D4D4C"/>
    <w:rsid w:val="001D5030"/>
    <w:rsid w:val="001D5282"/>
    <w:rsid w:val="001D66B8"/>
    <w:rsid w:val="001D703F"/>
    <w:rsid w:val="001D7BAE"/>
    <w:rsid w:val="001E4222"/>
    <w:rsid w:val="001F25A0"/>
    <w:rsid w:val="001F3B51"/>
    <w:rsid w:val="001F5C6D"/>
    <w:rsid w:val="001F7685"/>
    <w:rsid w:val="002053AF"/>
    <w:rsid w:val="00205615"/>
    <w:rsid w:val="0020676C"/>
    <w:rsid w:val="00210E8E"/>
    <w:rsid w:val="00214183"/>
    <w:rsid w:val="0021563E"/>
    <w:rsid w:val="00216517"/>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55AA7"/>
    <w:rsid w:val="00262C51"/>
    <w:rsid w:val="00270F47"/>
    <w:rsid w:val="00272151"/>
    <w:rsid w:val="0027330C"/>
    <w:rsid w:val="0027378D"/>
    <w:rsid w:val="002764CA"/>
    <w:rsid w:val="00277DC1"/>
    <w:rsid w:val="00285EAE"/>
    <w:rsid w:val="002874EE"/>
    <w:rsid w:val="00291B36"/>
    <w:rsid w:val="0029404C"/>
    <w:rsid w:val="002978BD"/>
    <w:rsid w:val="002A2AD1"/>
    <w:rsid w:val="002A3CF7"/>
    <w:rsid w:val="002A4EB5"/>
    <w:rsid w:val="002A617A"/>
    <w:rsid w:val="002A67E0"/>
    <w:rsid w:val="002B293F"/>
    <w:rsid w:val="002B2B03"/>
    <w:rsid w:val="002B2BA2"/>
    <w:rsid w:val="002B4959"/>
    <w:rsid w:val="002B5CBD"/>
    <w:rsid w:val="002B7BB3"/>
    <w:rsid w:val="002C0899"/>
    <w:rsid w:val="002C33B8"/>
    <w:rsid w:val="002C7166"/>
    <w:rsid w:val="002C73B5"/>
    <w:rsid w:val="002D0E07"/>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4BB6"/>
    <w:rsid w:val="003765C3"/>
    <w:rsid w:val="0038065D"/>
    <w:rsid w:val="00381D9D"/>
    <w:rsid w:val="00382435"/>
    <w:rsid w:val="003856DD"/>
    <w:rsid w:val="00387943"/>
    <w:rsid w:val="00394A73"/>
    <w:rsid w:val="00394DF4"/>
    <w:rsid w:val="003963D7"/>
    <w:rsid w:val="003A0C6E"/>
    <w:rsid w:val="003A2D21"/>
    <w:rsid w:val="003A3C72"/>
    <w:rsid w:val="003A4F61"/>
    <w:rsid w:val="003A655D"/>
    <w:rsid w:val="003A77E5"/>
    <w:rsid w:val="003B0531"/>
    <w:rsid w:val="003B10D4"/>
    <w:rsid w:val="003B1BA1"/>
    <w:rsid w:val="003B3972"/>
    <w:rsid w:val="003B4D32"/>
    <w:rsid w:val="003B5EE0"/>
    <w:rsid w:val="003B63AF"/>
    <w:rsid w:val="003C1C49"/>
    <w:rsid w:val="003C1D58"/>
    <w:rsid w:val="003C2423"/>
    <w:rsid w:val="003C5575"/>
    <w:rsid w:val="003C664B"/>
    <w:rsid w:val="003C7387"/>
    <w:rsid w:val="003C7831"/>
    <w:rsid w:val="003D218B"/>
    <w:rsid w:val="003D3B75"/>
    <w:rsid w:val="003E2BE6"/>
    <w:rsid w:val="003E7536"/>
    <w:rsid w:val="003F0A00"/>
    <w:rsid w:val="003F2FDF"/>
    <w:rsid w:val="003F4EB2"/>
    <w:rsid w:val="003F5517"/>
    <w:rsid w:val="003F63D2"/>
    <w:rsid w:val="003F693A"/>
    <w:rsid w:val="00401633"/>
    <w:rsid w:val="00407998"/>
    <w:rsid w:val="00407FA2"/>
    <w:rsid w:val="00412732"/>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007E"/>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C773C"/>
    <w:rsid w:val="004D10EA"/>
    <w:rsid w:val="004D359E"/>
    <w:rsid w:val="004D570A"/>
    <w:rsid w:val="004E2CE2"/>
    <w:rsid w:val="004E4918"/>
    <w:rsid w:val="00501435"/>
    <w:rsid w:val="00501936"/>
    <w:rsid w:val="00506B64"/>
    <w:rsid w:val="0050707E"/>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405A"/>
    <w:rsid w:val="00595109"/>
    <w:rsid w:val="00595D2E"/>
    <w:rsid w:val="00597D95"/>
    <w:rsid w:val="005A07FF"/>
    <w:rsid w:val="005A0CC0"/>
    <w:rsid w:val="005B3247"/>
    <w:rsid w:val="005B3F43"/>
    <w:rsid w:val="005B5A76"/>
    <w:rsid w:val="005B5EEA"/>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70A2"/>
    <w:rsid w:val="006273DA"/>
    <w:rsid w:val="00636A1C"/>
    <w:rsid w:val="0064261D"/>
    <w:rsid w:val="0064500E"/>
    <w:rsid w:val="006455DA"/>
    <w:rsid w:val="006506D2"/>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34BE"/>
    <w:rsid w:val="00754A50"/>
    <w:rsid w:val="00755125"/>
    <w:rsid w:val="007604F7"/>
    <w:rsid w:val="00762BB3"/>
    <w:rsid w:val="00763505"/>
    <w:rsid w:val="007650D3"/>
    <w:rsid w:val="00765404"/>
    <w:rsid w:val="00766993"/>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7362"/>
    <w:rsid w:val="007A78A8"/>
    <w:rsid w:val="007B016E"/>
    <w:rsid w:val="007B0A09"/>
    <w:rsid w:val="007B3A9B"/>
    <w:rsid w:val="007B4ABA"/>
    <w:rsid w:val="007B61F6"/>
    <w:rsid w:val="007C154B"/>
    <w:rsid w:val="007C478C"/>
    <w:rsid w:val="007C5B75"/>
    <w:rsid w:val="007C6679"/>
    <w:rsid w:val="007D14F3"/>
    <w:rsid w:val="007D28FB"/>
    <w:rsid w:val="007D32C9"/>
    <w:rsid w:val="007D3B50"/>
    <w:rsid w:val="007D55D2"/>
    <w:rsid w:val="007D733F"/>
    <w:rsid w:val="007E5673"/>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33CC9"/>
    <w:rsid w:val="008355F1"/>
    <w:rsid w:val="0084180A"/>
    <w:rsid w:val="00841F0F"/>
    <w:rsid w:val="00842BE8"/>
    <w:rsid w:val="0085098D"/>
    <w:rsid w:val="00851DD2"/>
    <w:rsid w:val="00853129"/>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4439"/>
    <w:rsid w:val="008B6F8A"/>
    <w:rsid w:val="008C0B2C"/>
    <w:rsid w:val="008C49B4"/>
    <w:rsid w:val="008C5951"/>
    <w:rsid w:val="008C60AD"/>
    <w:rsid w:val="008D6717"/>
    <w:rsid w:val="008E0C2E"/>
    <w:rsid w:val="008E3151"/>
    <w:rsid w:val="008E3BD9"/>
    <w:rsid w:val="008F10EE"/>
    <w:rsid w:val="008F1234"/>
    <w:rsid w:val="008F31B7"/>
    <w:rsid w:val="008F496E"/>
    <w:rsid w:val="008F6B95"/>
    <w:rsid w:val="008F7FF0"/>
    <w:rsid w:val="009002D9"/>
    <w:rsid w:val="00901B1B"/>
    <w:rsid w:val="00902266"/>
    <w:rsid w:val="00902DE6"/>
    <w:rsid w:val="00903D41"/>
    <w:rsid w:val="0090489C"/>
    <w:rsid w:val="009063BC"/>
    <w:rsid w:val="0091757F"/>
    <w:rsid w:val="0092026B"/>
    <w:rsid w:val="00920B90"/>
    <w:rsid w:val="00921B46"/>
    <w:rsid w:val="00931BC3"/>
    <w:rsid w:val="00932B68"/>
    <w:rsid w:val="00933574"/>
    <w:rsid w:val="00935233"/>
    <w:rsid w:val="00935339"/>
    <w:rsid w:val="00940FC2"/>
    <w:rsid w:val="0094284A"/>
    <w:rsid w:val="00942EB0"/>
    <w:rsid w:val="0094453D"/>
    <w:rsid w:val="00950D2D"/>
    <w:rsid w:val="0095130A"/>
    <w:rsid w:val="00954D63"/>
    <w:rsid w:val="00956478"/>
    <w:rsid w:val="00956C49"/>
    <w:rsid w:val="00957322"/>
    <w:rsid w:val="00960252"/>
    <w:rsid w:val="00960973"/>
    <w:rsid w:val="00960C85"/>
    <w:rsid w:val="0096116C"/>
    <w:rsid w:val="00961E2D"/>
    <w:rsid w:val="00967AC8"/>
    <w:rsid w:val="00971315"/>
    <w:rsid w:val="009719B2"/>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4C4C"/>
    <w:rsid w:val="00A57868"/>
    <w:rsid w:val="00A63482"/>
    <w:rsid w:val="00A653AE"/>
    <w:rsid w:val="00A66847"/>
    <w:rsid w:val="00A741F8"/>
    <w:rsid w:val="00A74724"/>
    <w:rsid w:val="00A7569C"/>
    <w:rsid w:val="00A820ED"/>
    <w:rsid w:val="00A8383E"/>
    <w:rsid w:val="00A85417"/>
    <w:rsid w:val="00A859AC"/>
    <w:rsid w:val="00A8743E"/>
    <w:rsid w:val="00A91B02"/>
    <w:rsid w:val="00A91D87"/>
    <w:rsid w:val="00A92680"/>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2DD"/>
    <w:rsid w:val="00AD1843"/>
    <w:rsid w:val="00AD3C06"/>
    <w:rsid w:val="00AD4E67"/>
    <w:rsid w:val="00AD6604"/>
    <w:rsid w:val="00AD7DE7"/>
    <w:rsid w:val="00AE2192"/>
    <w:rsid w:val="00AE5661"/>
    <w:rsid w:val="00AE5B6E"/>
    <w:rsid w:val="00AF1AE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4748"/>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2C40"/>
    <w:rsid w:val="00BA49C9"/>
    <w:rsid w:val="00BA558E"/>
    <w:rsid w:val="00BA6D55"/>
    <w:rsid w:val="00BA7816"/>
    <w:rsid w:val="00BB2D9D"/>
    <w:rsid w:val="00BB3B36"/>
    <w:rsid w:val="00BB4C24"/>
    <w:rsid w:val="00BB6C39"/>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2125"/>
    <w:rsid w:val="00C623E4"/>
    <w:rsid w:val="00C63EB1"/>
    <w:rsid w:val="00C64596"/>
    <w:rsid w:val="00C64D87"/>
    <w:rsid w:val="00C67CE9"/>
    <w:rsid w:val="00C7249A"/>
    <w:rsid w:val="00C72CCC"/>
    <w:rsid w:val="00C742CA"/>
    <w:rsid w:val="00C824E5"/>
    <w:rsid w:val="00C83856"/>
    <w:rsid w:val="00C83EB4"/>
    <w:rsid w:val="00C86E03"/>
    <w:rsid w:val="00C87936"/>
    <w:rsid w:val="00C90DAF"/>
    <w:rsid w:val="00C9317A"/>
    <w:rsid w:val="00C93DD6"/>
    <w:rsid w:val="00C971FC"/>
    <w:rsid w:val="00CA024E"/>
    <w:rsid w:val="00CA17C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01FF"/>
    <w:rsid w:val="00D12FED"/>
    <w:rsid w:val="00D17C6B"/>
    <w:rsid w:val="00D20202"/>
    <w:rsid w:val="00D210AE"/>
    <w:rsid w:val="00D30035"/>
    <w:rsid w:val="00D40017"/>
    <w:rsid w:val="00D43FE5"/>
    <w:rsid w:val="00D454F2"/>
    <w:rsid w:val="00D45FC2"/>
    <w:rsid w:val="00D47412"/>
    <w:rsid w:val="00D4772C"/>
    <w:rsid w:val="00D5391E"/>
    <w:rsid w:val="00D555A5"/>
    <w:rsid w:val="00D575F2"/>
    <w:rsid w:val="00D57EC4"/>
    <w:rsid w:val="00D61494"/>
    <w:rsid w:val="00D62DDF"/>
    <w:rsid w:val="00D66446"/>
    <w:rsid w:val="00D6673A"/>
    <w:rsid w:val="00D728F5"/>
    <w:rsid w:val="00D73714"/>
    <w:rsid w:val="00D74AEA"/>
    <w:rsid w:val="00D76867"/>
    <w:rsid w:val="00D8237A"/>
    <w:rsid w:val="00D83E55"/>
    <w:rsid w:val="00D84C2F"/>
    <w:rsid w:val="00D85A95"/>
    <w:rsid w:val="00D87C9B"/>
    <w:rsid w:val="00D90122"/>
    <w:rsid w:val="00D9037A"/>
    <w:rsid w:val="00DA1576"/>
    <w:rsid w:val="00DA2CA6"/>
    <w:rsid w:val="00DA3FB3"/>
    <w:rsid w:val="00DA49BD"/>
    <w:rsid w:val="00DA5909"/>
    <w:rsid w:val="00DB41D5"/>
    <w:rsid w:val="00DB6C89"/>
    <w:rsid w:val="00DC00D2"/>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F1E8F"/>
    <w:rsid w:val="00DF2C30"/>
    <w:rsid w:val="00DF2C48"/>
    <w:rsid w:val="00DF491B"/>
    <w:rsid w:val="00DF6167"/>
    <w:rsid w:val="00DF6D04"/>
    <w:rsid w:val="00E00E57"/>
    <w:rsid w:val="00E0133A"/>
    <w:rsid w:val="00E02218"/>
    <w:rsid w:val="00E02AC1"/>
    <w:rsid w:val="00E033A7"/>
    <w:rsid w:val="00E0440F"/>
    <w:rsid w:val="00E05063"/>
    <w:rsid w:val="00E05FE2"/>
    <w:rsid w:val="00E15A5B"/>
    <w:rsid w:val="00E22ECE"/>
    <w:rsid w:val="00E27517"/>
    <w:rsid w:val="00E3028D"/>
    <w:rsid w:val="00E31598"/>
    <w:rsid w:val="00E3466B"/>
    <w:rsid w:val="00E3489D"/>
    <w:rsid w:val="00E349FC"/>
    <w:rsid w:val="00E379C1"/>
    <w:rsid w:val="00E37C62"/>
    <w:rsid w:val="00E41096"/>
    <w:rsid w:val="00E415B1"/>
    <w:rsid w:val="00E417BF"/>
    <w:rsid w:val="00E41AC6"/>
    <w:rsid w:val="00E45C24"/>
    <w:rsid w:val="00E47513"/>
    <w:rsid w:val="00E515BD"/>
    <w:rsid w:val="00E522FA"/>
    <w:rsid w:val="00E5369A"/>
    <w:rsid w:val="00E53B64"/>
    <w:rsid w:val="00E549D2"/>
    <w:rsid w:val="00E57578"/>
    <w:rsid w:val="00E619AC"/>
    <w:rsid w:val="00E7213D"/>
    <w:rsid w:val="00E72365"/>
    <w:rsid w:val="00E723B6"/>
    <w:rsid w:val="00E73699"/>
    <w:rsid w:val="00E737F7"/>
    <w:rsid w:val="00E739AE"/>
    <w:rsid w:val="00E73A97"/>
    <w:rsid w:val="00E73E76"/>
    <w:rsid w:val="00E76B37"/>
    <w:rsid w:val="00E8101F"/>
    <w:rsid w:val="00E81086"/>
    <w:rsid w:val="00E813A9"/>
    <w:rsid w:val="00E84C1B"/>
    <w:rsid w:val="00E916E9"/>
    <w:rsid w:val="00E968AA"/>
    <w:rsid w:val="00E97295"/>
    <w:rsid w:val="00EA0FE6"/>
    <w:rsid w:val="00EA1552"/>
    <w:rsid w:val="00EA20F8"/>
    <w:rsid w:val="00EB1398"/>
    <w:rsid w:val="00EB3702"/>
    <w:rsid w:val="00EB3F6E"/>
    <w:rsid w:val="00EB61E7"/>
    <w:rsid w:val="00EB76A0"/>
    <w:rsid w:val="00EB7848"/>
    <w:rsid w:val="00EC2F6C"/>
    <w:rsid w:val="00EC52B4"/>
    <w:rsid w:val="00EC5D33"/>
    <w:rsid w:val="00EC6A7A"/>
    <w:rsid w:val="00ED4607"/>
    <w:rsid w:val="00ED4D2D"/>
    <w:rsid w:val="00ED7041"/>
    <w:rsid w:val="00ED774E"/>
    <w:rsid w:val="00EE0B15"/>
    <w:rsid w:val="00EE1233"/>
    <w:rsid w:val="00EE15FF"/>
    <w:rsid w:val="00EE1A74"/>
    <w:rsid w:val="00EE1D99"/>
    <w:rsid w:val="00EE3C53"/>
    <w:rsid w:val="00EE65E2"/>
    <w:rsid w:val="00EE6929"/>
    <w:rsid w:val="00EE75E3"/>
    <w:rsid w:val="00EF69D9"/>
    <w:rsid w:val="00EF6A59"/>
    <w:rsid w:val="00EF6C7C"/>
    <w:rsid w:val="00F0327E"/>
    <w:rsid w:val="00F04F7A"/>
    <w:rsid w:val="00F07706"/>
    <w:rsid w:val="00F105EA"/>
    <w:rsid w:val="00F1088C"/>
    <w:rsid w:val="00F120D6"/>
    <w:rsid w:val="00F128DA"/>
    <w:rsid w:val="00F1328A"/>
    <w:rsid w:val="00F13C09"/>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41079"/>
    <w:rsid w:val="00F41E39"/>
    <w:rsid w:val="00F43272"/>
    <w:rsid w:val="00F43783"/>
    <w:rsid w:val="00F44B6F"/>
    <w:rsid w:val="00F53943"/>
    <w:rsid w:val="00F55509"/>
    <w:rsid w:val="00F55A8D"/>
    <w:rsid w:val="00F57FCA"/>
    <w:rsid w:val="00F61903"/>
    <w:rsid w:val="00F63F9E"/>
    <w:rsid w:val="00F65116"/>
    <w:rsid w:val="00F65E2D"/>
    <w:rsid w:val="00F67B43"/>
    <w:rsid w:val="00F7156A"/>
    <w:rsid w:val="00F716C0"/>
    <w:rsid w:val="00F72096"/>
    <w:rsid w:val="00F739FD"/>
    <w:rsid w:val="00F775B8"/>
    <w:rsid w:val="00F80F89"/>
    <w:rsid w:val="00F819A5"/>
    <w:rsid w:val="00F85AF1"/>
    <w:rsid w:val="00F92B4E"/>
    <w:rsid w:val="00F92DE8"/>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A79E1C9F-27E2-4DAA-86A3-1A560722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C54BD-55D7-4FE6-9400-F14F27BD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16</Pages>
  <Words>20421</Words>
  <Characters>112317</Characters>
  <Application>Microsoft Office Word</Application>
  <DocSecurity>0</DocSecurity>
  <Lines>935</Lines>
  <Paragraphs>264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132474</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11</cp:revision>
  <cp:lastPrinted>2018-01-11T18:39:00Z</cp:lastPrinted>
  <dcterms:created xsi:type="dcterms:W3CDTF">2019-04-29T22:54:00Z</dcterms:created>
  <dcterms:modified xsi:type="dcterms:W3CDTF">2019-04-30T20:12:00Z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