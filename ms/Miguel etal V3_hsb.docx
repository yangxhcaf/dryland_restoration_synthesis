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CommentReference"/>
          <w:rFonts w:eastAsia="Times New Roman"/>
        </w:rPr>
        <w:commentReference w:id="0"/>
      </w:r>
    </w:p>
    <w:p w14:paraId="43E080E8" w14:textId="77777777" w:rsidR="00A40FC5" w:rsidRDefault="00A40FC5" w:rsidP="00DA49BD">
      <w:pPr>
        <w:rPr>
          <w:b/>
          <w:sz w:val="24"/>
          <w:szCs w:val="24"/>
        </w:rPr>
      </w:pPr>
    </w:p>
    <w:p w14:paraId="1248576B" w14:textId="3918F017" w:rsidR="00DA49BD" w:rsidRDefault="00DA49BD" w:rsidP="00DA49BD">
      <w:pPr>
        <w:rPr>
          <w:b/>
          <w:sz w:val="24"/>
          <w:szCs w:val="24"/>
        </w:rPr>
      </w:pPr>
      <w:del w:id="1" w:author="zenrunner" w:date="2019-04-29T13:38:00Z">
        <w:r w:rsidDel="006273DA">
          <w:rPr>
            <w:b/>
            <w:sz w:val="24"/>
            <w:szCs w:val="24"/>
          </w:rPr>
          <w:delText>Getting s</w:delText>
        </w:r>
      </w:del>
      <w:ins w:id="2" w:author="zenrunner" w:date="2019-04-29T13:38:00Z">
        <w:r w:rsidR="006273DA">
          <w:rPr>
            <w:b/>
            <w:sz w:val="24"/>
            <w:szCs w:val="24"/>
          </w:rPr>
          <w:t>S</w:t>
        </w:r>
      </w:ins>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3"/>
      <w:r w:rsidRPr="00987EE5">
        <w:rPr>
          <w:b/>
        </w:rPr>
        <w:t>Abstract</w:t>
      </w:r>
      <w:r w:rsidRPr="00755125">
        <w:rPr>
          <w:b/>
        </w:rPr>
        <w:t>:</w:t>
      </w:r>
      <w:commentRangeEnd w:id="3"/>
      <w:r w:rsidR="00B81A8A">
        <w:rPr>
          <w:rStyle w:val="CommentReference"/>
        </w:rPr>
        <w:commentReference w:id="3"/>
      </w:r>
      <w:r>
        <w:t xml:space="preserve"> </w:t>
      </w:r>
    </w:p>
    <w:p w14:paraId="28101962" w14:textId="77777777" w:rsidR="00C23F7F" w:rsidRDefault="00C23F7F" w:rsidP="0036494C">
      <w:pPr>
        <w:spacing w:line="480" w:lineRule="auto"/>
        <w:rPr>
          <w:sz w:val="24"/>
          <w:szCs w:val="24"/>
        </w:rPr>
      </w:pPr>
    </w:p>
    <w:p w14:paraId="4DB4F5B5" w14:textId="33F3C5EE" w:rsidR="00D454F2" w:rsidRDefault="004C3158" w:rsidP="0036494C">
      <w:pPr>
        <w:spacing w:line="480" w:lineRule="auto"/>
        <w:rPr>
          <w:ins w:id="4" w:author="zenrunner" w:date="2019-04-29T13:43:00Z"/>
          <w:sz w:val="24"/>
          <w:szCs w:val="24"/>
        </w:rPr>
      </w:pPr>
      <w:r>
        <w:rPr>
          <w:sz w:val="24"/>
          <w:szCs w:val="24"/>
        </w:rPr>
        <w:t xml:space="preserve">Restoration is a </w:t>
      </w:r>
      <w:r w:rsidR="00902266">
        <w:rPr>
          <w:sz w:val="24"/>
          <w:szCs w:val="24"/>
        </w:rPr>
        <w:t>fundamental priority</w:t>
      </w:r>
      <w:r w:rsidR="000C3C43">
        <w:rPr>
          <w:sz w:val="24"/>
          <w:szCs w:val="24"/>
        </w:rPr>
        <w:t xml:space="preserve"> </w:t>
      </w:r>
      <w:del w:id="5" w:author="zenrunner" w:date="2019-04-29T13:39:00Z">
        <w:r w:rsidDel="00506B64">
          <w:rPr>
            <w:sz w:val="24"/>
            <w:szCs w:val="24"/>
          </w:rPr>
          <w:delText xml:space="preserve">for all </w:delText>
        </w:r>
        <w:r w:rsidR="000C3C43" w:rsidDel="00506B64">
          <w:rPr>
            <w:sz w:val="24"/>
            <w:szCs w:val="24"/>
          </w:rPr>
          <w:delText>ecosystems</w:delText>
        </w:r>
      </w:del>
      <w:ins w:id="6" w:author="zenrunner" w:date="2019-04-29T13:40:00Z">
        <w:r w:rsidR="007D32C9">
          <w:rPr>
            <w:sz w:val="24"/>
            <w:szCs w:val="24"/>
          </w:rPr>
          <w:t>globally</w:t>
        </w:r>
      </w:ins>
      <w:r w:rsidR="000C3C43">
        <w:rPr>
          <w:sz w:val="24"/>
          <w:szCs w:val="24"/>
        </w:rPr>
        <w:t>.</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del w:id="7" w:author="zenrunner" w:date="2019-04-29T13:40:00Z">
        <w:r w:rsidR="007650D3" w:rsidDel="008C5951">
          <w:rPr>
            <w:sz w:val="24"/>
            <w:szCs w:val="24"/>
          </w:rPr>
          <w:delText xml:space="preserve">global </w:delText>
        </w:r>
      </w:del>
      <w:r w:rsidR="007650D3">
        <w:rPr>
          <w:sz w:val="24"/>
          <w:szCs w:val="24"/>
        </w:rPr>
        <w:t>biodiversity hotspots</w:t>
      </w:r>
      <w:r>
        <w:rPr>
          <w:sz w:val="24"/>
          <w:szCs w:val="24"/>
        </w:rPr>
        <w:t xml:space="preserve"> </w:t>
      </w:r>
      <w:r w:rsidR="006B3A2E">
        <w:rPr>
          <w:sz w:val="24"/>
          <w:szCs w:val="24"/>
        </w:rPr>
        <w:t>and</w:t>
      </w:r>
      <w:r>
        <w:rPr>
          <w:sz w:val="24"/>
          <w:szCs w:val="24"/>
        </w:rPr>
        <w:t xml:space="preserve"> ideal to explore different </w:t>
      </w:r>
      <w:del w:id="8" w:author="zenrunner" w:date="2019-04-29T13:40:00Z">
        <w:r w:rsidDel="004717DA">
          <w:rPr>
            <w:sz w:val="24"/>
            <w:szCs w:val="24"/>
          </w:rPr>
          <w:delText xml:space="preserve">categories of </w:delText>
        </w:r>
      </w:del>
      <w:r>
        <w:rPr>
          <w:sz w:val="24"/>
          <w:szCs w:val="24"/>
        </w:rPr>
        <w:t>restoration</w:t>
      </w:r>
      <w:ins w:id="9" w:author="zenrunner" w:date="2019-04-29T13:40:00Z">
        <w:r w:rsidR="004717DA">
          <w:rPr>
            <w:sz w:val="24"/>
            <w:szCs w:val="24"/>
          </w:rPr>
          <w:t xml:space="preserve"> strategies</w:t>
        </w:r>
      </w:ins>
      <w:r w:rsidR="007650D3">
        <w:rPr>
          <w:sz w:val="24"/>
          <w:szCs w:val="24"/>
        </w:rPr>
        <w:t>.</w:t>
      </w:r>
      <w:r w:rsidR="00D20202">
        <w:rPr>
          <w:sz w:val="24"/>
          <w:szCs w:val="24"/>
        </w:rPr>
        <w:t xml:space="preserve"> These regions </w:t>
      </w:r>
      <w:del w:id="10" w:author="zenrunner" w:date="2019-04-29T13:40:00Z">
        <w:r w:rsidR="00D20202" w:rsidDel="00866147">
          <w:rPr>
            <w:sz w:val="24"/>
            <w:szCs w:val="24"/>
          </w:rPr>
          <w:delText>are facing</w:delText>
        </w:r>
      </w:del>
      <w:ins w:id="11" w:author="zenrunner" w:date="2019-04-29T13:40:00Z">
        <w:r w:rsidR="00866147">
          <w:rPr>
            <w:sz w:val="24"/>
            <w:szCs w:val="24"/>
          </w:rPr>
          <w:t>face</w:t>
        </w:r>
      </w:ins>
      <w:r w:rsidR="00D20202">
        <w:rPr>
          <w:sz w:val="24"/>
          <w:szCs w:val="24"/>
        </w:rPr>
        <w:t xml:space="preserve"> serious threats due to </w:t>
      </w:r>
      <w:del w:id="12" w:author="Scott Butterfield" w:date="2019-04-29T15:54:00Z">
        <w:r w:rsidR="00D20202" w:rsidDel="004C773C">
          <w:rPr>
            <w:sz w:val="24"/>
            <w:szCs w:val="24"/>
          </w:rPr>
          <w:delText>a</w:delText>
        </w:r>
        <w:r w:rsidR="007650D3" w:rsidDel="004C773C">
          <w:rPr>
            <w:sz w:val="24"/>
            <w:szCs w:val="24"/>
          </w:rPr>
          <w:delText xml:space="preserve">gricultural </w:delText>
        </w:r>
        <w:r w:rsidR="00D12FED" w:rsidDel="004C773C">
          <w:rPr>
            <w:sz w:val="24"/>
            <w:szCs w:val="24"/>
          </w:rPr>
          <w:delText>intensification</w:delText>
        </w:r>
      </w:del>
      <w:ins w:id="13" w:author="zenrunner" w:date="2019-04-29T13:41:00Z">
        <w:del w:id="14" w:author="Scott Butterfield" w:date="2019-04-29T15:54:00Z">
          <w:r w:rsidR="00F201CB" w:rsidDel="004C773C">
            <w:rPr>
              <w:sz w:val="24"/>
              <w:szCs w:val="24"/>
            </w:rPr>
            <w:delText xml:space="preserve"> - is that true? I think ag was winding down and retirement was just as prominent? @Scott? if say, just say threats due to agriculture practices, ranching, energy developments?  Or just leave at land degradation?</w:delText>
          </w:r>
        </w:del>
      </w:ins>
      <w:ins w:id="15" w:author="Scott Butterfield" w:date="2019-04-29T15:54:00Z">
        <w:r w:rsidR="004C773C">
          <w:rPr>
            <w:sz w:val="24"/>
            <w:szCs w:val="24"/>
          </w:rPr>
          <w:t xml:space="preserve">land </w:t>
        </w:r>
      </w:ins>
      <w:ins w:id="16" w:author="Scott Butterfield" w:date="2019-04-29T15:55:00Z">
        <w:r w:rsidR="004C773C">
          <w:rPr>
            <w:sz w:val="24"/>
            <w:szCs w:val="24"/>
          </w:rPr>
          <w:t>conversion</w:t>
        </w:r>
      </w:ins>
      <w:r w:rsidR="007650D3">
        <w:rPr>
          <w:sz w:val="24"/>
          <w:szCs w:val="24"/>
        </w:rPr>
        <w:t xml:space="preserve"> and </w:t>
      </w:r>
      <w:del w:id="17" w:author="Scott Butterfield" w:date="2019-04-29T15:55:00Z">
        <w:r w:rsidR="007650D3" w:rsidDel="003D3B75">
          <w:rPr>
            <w:sz w:val="24"/>
            <w:szCs w:val="24"/>
          </w:rPr>
          <w:delText xml:space="preserve">land </w:delText>
        </w:r>
      </w:del>
      <w:r w:rsidR="007650D3">
        <w:rPr>
          <w:sz w:val="24"/>
          <w:szCs w:val="24"/>
        </w:rPr>
        <w:t>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w:t>
      </w:r>
      <w:proofErr w:type="gramStart"/>
      <w:r w:rsidR="0038065D">
        <w:rPr>
          <w:sz w:val="24"/>
          <w:szCs w:val="24"/>
        </w:rPr>
        <w:t>general</w:t>
      </w:r>
      <w:proofErr w:type="gramEnd"/>
      <w:r w:rsidR="0038065D">
        <w:rPr>
          <w:sz w:val="24"/>
          <w:szCs w:val="24"/>
        </w:rPr>
        <w:t xml:space="preserve"> </w:t>
      </w:r>
      <w:del w:id="18" w:author="zenrunner" w:date="2019-04-29T13:43:00Z">
        <w:r w:rsidR="0038065D" w:rsidDel="00F92B4E">
          <w:rPr>
            <w:sz w:val="24"/>
            <w:szCs w:val="24"/>
          </w:rPr>
          <w:delText xml:space="preserve">categories of </w:delText>
        </w:r>
      </w:del>
      <w:r w:rsidR="0038065D">
        <w:rPr>
          <w:sz w:val="24"/>
          <w:szCs w:val="24"/>
        </w:rPr>
        <w:t>restoration</w:t>
      </w:r>
      <w:ins w:id="19" w:author="zenrunner" w:date="2019-04-29T13:43:00Z">
        <w:r w:rsidR="00F92B4E">
          <w:rPr>
            <w:sz w:val="24"/>
            <w:szCs w:val="24"/>
          </w:rPr>
          <w:t xml:space="preserve"> strategies</w:t>
        </w:r>
      </w:ins>
      <w:r w:rsidR="0038065D">
        <w:rPr>
          <w:sz w:val="24"/>
          <w:szCs w:val="24"/>
        </w:rPr>
        <w:t xml:space="preserve">,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w:t>
      </w:r>
      <w:ins w:id="20" w:author="zenrunner" w:date="2019-04-29T13:43:00Z">
        <w:r w:rsidR="00F80F89">
          <w:rPr>
            <w:sz w:val="24"/>
            <w:szCs w:val="24"/>
          </w:rPr>
          <w:t>,</w:t>
        </w:r>
      </w:ins>
      <w:r w:rsidR="008C49B4">
        <w:rPr>
          <w:sz w:val="24"/>
          <w:szCs w:val="24"/>
        </w:rPr>
        <w:t xml:space="preserve"> and examined outcomes associated with habitats </w:t>
      </w:r>
      <w:r w:rsidR="008C49B4">
        <w:rPr>
          <w:sz w:val="24"/>
          <w:szCs w:val="24"/>
        </w:rPr>
        <w:lastRenderedPageBreak/>
        <w:t xml:space="preserve">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 xml:space="preserve">was a viable option only for </w:t>
      </w:r>
      <w:ins w:id="21" w:author="zenrunner" w:date="2019-04-29T13:43:00Z">
        <w:r w:rsidR="00F80F89">
          <w:rPr>
            <w:sz w:val="24"/>
            <w:szCs w:val="24"/>
          </w:rPr>
          <w:t xml:space="preserve">limited recovery of </w:t>
        </w:r>
      </w:ins>
      <w:r w:rsidR="00C17CA3">
        <w:rPr>
          <w:sz w:val="24"/>
          <w:szCs w:val="24"/>
        </w:rPr>
        <w:t xml:space="preserve">vegetation </w:t>
      </w:r>
      <w:del w:id="22" w:author="zenrunner" w:date="2019-04-29T13:43:00Z">
        <w:r w:rsidR="00C17CA3" w:rsidDel="00F80F89">
          <w:rPr>
            <w:sz w:val="24"/>
            <w:szCs w:val="24"/>
          </w:rPr>
          <w:delText>recovery</w:delText>
        </w:r>
        <w:r w:rsidR="00765404" w:rsidDel="00F80F89">
          <w:rPr>
            <w:sz w:val="24"/>
            <w:szCs w:val="24"/>
          </w:rPr>
          <w:delText xml:space="preserve"> </w:delText>
        </w:r>
      </w:del>
      <w:r w:rsidR="00765404">
        <w:rPr>
          <w:sz w:val="24"/>
          <w:szCs w:val="24"/>
        </w:rPr>
        <w:t>but not for soils</w:t>
      </w:r>
      <w:ins w:id="23" w:author="Scott Butterfield" w:date="2019-04-29T15:55:00Z">
        <w:r w:rsidR="003D3B75">
          <w:rPr>
            <w:sz w:val="24"/>
            <w:szCs w:val="24"/>
          </w:rPr>
          <w:t xml:space="preserve"> or wildlife</w:t>
        </w:r>
      </w:ins>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ins w:id="24" w:author="Scott Butterfield" w:date="2019-04-29T15:55:00Z">
        <w:r w:rsidR="003D3B75">
          <w:rPr>
            <w:sz w:val="24"/>
            <w:szCs w:val="24"/>
          </w:rPr>
          <w:t>e</w:t>
        </w:r>
      </w:ins>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4862F8FA" w14:textId="77777777" w:rsidR="003F2FDF" w:rsidRDefault="003F2FDF" w:rsidP="0036494C">
      <w:pPr>
        <w:spacing w:line="480" w:lineRule="auto"/>
        <w:rPr>
          <w:ins w:id="25" w:author="zenrunner" w:date="2019-04-29T13:43:00Z"/>
          <w:sz w:val="24"/>
          <w:szCs w:val="24"/>
        </w:rPr>
      </w:pPr>
    </w:p>
    <w:p w14:paraId="04B85123" w14:textId="1EE6C3A0" w:rsidR="003F2FDF" w:rsidDel="003D3B75" w:rsidRDefault="003F2FDF" w:rsidP="0036494C">
      <w:pPr>
        <w:spacing w:line="480" w:lineRule="auto"/>
        <w:rPr>
          <w:del w:id="26" w:author="Scott Butterfield" w:date="2019-04-29T15:55:00Z"/>
          <w:sz w:val="24"/>
          <w:szCs w:val="24"/>
        </w:rPr>
      </w:pPr>
      <w:ins w:id="27" w:author="zenrunner" w:date="2019-04-29T13:44:00Z">
        <w:del w:id="28" w:author="Scott Butterfield" w:date="2019-04-29T15:55:00Z">
          <w:r w:rsidDel="003D3B75">
            <w:rPr>
              <w:sz w:val="24"/>
              <w:szCs w:val="24"/>
            </w:rPr>
            <w:delText>ABSTRACT STRONG. good.</w:delText>
          </w:r>
        </w:del>
      </w:ins>
    </w:p>
    <w:p w14:paraId="289EBFC2" w14:textId="15EB978F" w:rsidR="00D20202" w:rsidDel="003D3B75" w:rsidRDefault="00D20202" w:rsidP="00C13940">
      <w:pPr>
        <w:pStyle w:val="Teaser"/>
        <w:rPr>
          <w:del w:id="29" w:author="Scott Butterfield" w:date="2019-04-29T15:55:00Z"/>
        </w:rPr>
      </w:pPr>
    </w:p>
    <w:p w14:paraId="4796FFFA" w14:textId="4C8515B6" w:rsidR="00C13940" w:rsidRDefault="00D73714" w:rsidP="00C13940">
      <w:pPr>
        <w:pStyle w:val="Teaser"/>
      </w:pPr>
      <w:commentRangeStart w:id="30"/>
      <w:r w:rsidRPr="00D47899">
        <w:rPr>
          <w:b/>
        </w:rPr>
        <w:t>One Sentence Summary</w:t>
      </w:r>
      <w:commentRangeEnd w:id="30"/>
      <w:r w:rsidR="0092026B">
        <w:rPr>
          <w:rStyle w:val="CommentReference"/>
        </w:rPr>
        <w:commentReference w:id="30"/>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3A7E7830" w:rsidR="00E02AC1" w:rsidRDefault="00F7156A" w:rsidP="00E02AC1">
      <w:pPr>
        <w:spacing w:line="480" w:lineRule="auto"/>
        <w:rPr>
          <w:sz w:val="24"/>
          <w:szCs w:val="24"/>
        </w:rPr>
      </w:pPr>
      <w:r>
        <w:rPr>
          <w:sz w:val="24"/>
          <w:szCs w:val="24"/>
        </w:rPr>
        <w:t>A</w:t>
      </w:r>
      <w:r w:rsidR="003C664B">
        <w:rPr>
          <w:sz w:val="24"/>
          <w:szCs w:val="24"/>
        </w:rPr>
        <w:t xml:space="preserve">ctive </w:t>
      </w:r>
      <w:del w:id="31" w:author="zenrunner" w:date="2019-04-29T13:44:00Z">
        <w:r w:rsidR="009F436F" w:rsidDel="004A5624">
          <w:rPr>
            <w:sz w:val="24"/>
            <w:szCs w:val="24"/>
          </w:rPr>
          <w:delText xml:space="preserve">restoration </w:delText>
        </w:r>
        <w:r w:rsidR="009E2AE6" w:rsidDel="004A5624">
          <w:rPr>
            <w:sz w:val="24"/>
            <w:szCs w:val="24"/>
          </w:rPr>
          <w:delText>in dryland</w:delText>
        </w:r>
        <w:r w:rsidR="00AC528C" w:rsidDel="004A5624">
          <w:rPr>
            <w:sz w:val="24"/>
            <w:szCs w:val="24"/>
          </w:rPr>
          <w:delText xml:space="preserve"> ecosystems</w:delText>
        </w:r>
        <w:r w:rsidR="009E2AE6" w:rsidDel="004A5624">
          <w:rPr>
            <w:sz w:val="24"/>
            <w:szCs w:val="24"/>
          </w:rPr>
          <w:delText xml:space="preserve"> </w:delText>
        </w:r>
        <w:r w:rsidR="000D774E" w:rsidDel="004A5624">
          <w:rPr>
            <w:sz w:val="24"/>
            <w:szCs w:val="24"/>
          </w:rPr>
          <w:delText>yield</w:delText>
        </w:r>
      </w:del>
      <w:ins w:id="32" w:author="zenrunner" w:date="2019-04-29T13:44:00Z">
        <w:r w:rsidR="004A5624">
          <w:rPr>
            <w:sz w:val="24"/>
            <w:szCs w:val="24"/>
          </w:rPr>
          <w:t>restoration in dryland ecosystems globally yields</w:t>
        </w:r>
      </w:ins>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2497361A"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xml:space="preserve">. </w:t>
      </w:r>
      <w:del w:id="33" w:author="Scott Butterfield" w:date="2019-04-29T16:02:00Z">
        <w:r w:rsidR="00A8383E" w:rsidDel="003D3B75">
          <w:rPr>
            <w:sz w:val="24"/>
            <w:szCs w:val="24"/>
          </w:rPr>
          <w:delText>The r</w:delText>
        </w:r>
      </w:del>
      <w:ins w:id="34" w:author="Scott Butterfield" w:date="2019-04-29T16:02:00Z">
        <w:r w:rsidR="003D3B75">
          <w:rPr>
            <w:sz w:val="24"/>
            <w:szCs w:val="24"/>
          </w:rPr>
          <w:t>R</w:t>
        </w:r>
      </w:ins>
      <w:r w:rsidR="00A8383E">
        <w:rPr>
          <w:sz w:val="24"/>
          <w:szCs w:val="24"/>
        </w:rPr>
        <w:t>estoration of degraded ecosystem</w:t>
      </w:r>
      <w:ins w:id="35" w:author="Scott Butterfield" w:date="2019-04-29T16:01:00Z">
        <w:r w:rsidR="003D3B75">
          <w:rPr>
            <w:sz w:val="24"/>
            <w:szCs w:val="24"/>
          </w:rPr>
          <w:t>s</w:t>
        </w:r>
      </w:ins>
      <w:r w:rsidR="00BD0461">
        <w:rPr>
          <w:sz w:val="24"/>
          <w:szCs w:val="24"/>
        </w:rPr>
        <w:t xml:space="preserve"> provide</w:t>
      </w:r>
      <w:ins w:id="36" w:author="Scott Butterfield" w:date="2019-04-29T16:01:00Z">
        <w:r w:rsidR="003D3B75">
          <w:rPr>
            <w:sz w:val="24"/>
            <w:szCs w:val="24"/>
          </w:rPr>
          <w:t>s</w:t>
        </w:r>
      </w:ins>
      <w:r w:rsidR="00BD0461">
        <w:rPr>
          <w:sz w:val="24"/>
          <w:szCs w:val="24"/>
        </w:rPr>
        <w:t xml:space="preserv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del w:id="37" w:author="zenrunner" w:date="2019-04-29T13:46:00Z">
        <w:r w:rsidR="008160ED" w:rsidDel="004A5624">
          <w:rPr>
            <w:sz w:val="24"/>
            <w:szCs w:val="24"/>
          </w:rPr>
          <w:delText>that rely on</w:delText>
        </w:r>
      </w:del>
      <w:ins w:id="38" w:author="zenrunner" w:date="2019-04-29T13:46:00Z">
        <w:r w:rsidR="004A5624">
          <w:rPr>
            <w:sz w:val="24"/>
            <w:szCs w:val="24"/>
          </w:rPr>
          <w:t>including</w:t>
        </w:r>
      </w:ins>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205615">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 &lt;i&gt;5&lt;/i&gt;)"},"properties":{"noteIndex":0},"schema":"https://github.com/citation-style-language/schema/raw/master/csl-citation.json"}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ins w:id="39" w:author="zenrunner" w:date="2019-04-29T13:47:00Z">
        <w:r w:rsidR="00710E5C">
          <w:rPr>
            <w:sz w:val="24"/>
            <w:szCs w:val="24"/>
          </w:rPr>
          <w:t>,</w:t>
        </w:r>
      </w:ins>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205615">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8)","previouslyFormattedCitation":"(&lt;i&gt;6&lt;/i&gt;, &lt;i&gt;7&lt;/i&gt;)"},"properties":{"noteIndex":0},"schema":"https://github.com/citation-style-language/schema/raw/master/csl-citation.json"}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del w:id="40" w:author="zenrunner" w:date="2019-04-29T13:47:00Z">
        <w:r w:rsidR="005C7168" w:rsidDel="00710E5C">
          <w:rPr>
            <w:sz w:val="24"/>
            <w:szCs w:val="24"/>
          </w:rPr>
          <w:delText xml:space="preserve">As main </w:delText>
        </w:r>
        <w:r w:rsidR="00690C54" w:rsidDel="00710E5C">
          <w:rPr>
            <w:sz w:val="24"/>
            <w:szCs w:val="24"/>
          </w:rPr>
          <w:delText xml:space="preserve">categories of </w:delText>
        </w:r>
      </w:del>
      <w:ins w:id="41" w:author="zenrunner" w:date="2019-04-29T13:47:00Z">
        <w:r w:rsidR="00710E5C">
          <w:rPr>
            <w:sz w:val="24"/>
            <w:szCs w:val="24"/>
          </w:rPr>
          <w:t xml:space="preserve">Active </w:t>
        </w:r>
        <w:r w:rsidR="005E16A7">
          <w:rPr>
            <w:sz w:val="24"/>
            <w:szCs w:val="24"/>
          </w:rPr>
          <w:t>and</w:t>
        </w:r>
        <w:r w:rsidR="00710E5C">
          <w:rPr>
            <w:sz w:val="24"/>
            <w:szCs w:val="24"/>
          </w:rPr>
          <w:t xml:space="preserve"> passive </w:t>
        </w:r>
      </w:ins>
      <w:r w:rsidR="005C7168">
        <w:rPr>
          <w:sz w:val="24"/>
          <w:szCs w:val="24"/>
        </w:rPr>
        <w:t xml:space="preserve">restoration </w:t>
      </w:r>
      <w:del w:id="42" w:author="zenrunner" w:date="2019-04-29T13:47:00Z">
        <w:r w:rsidR="005C7168" w:rsidDel="00710E5C">
          <w:rPr>
            <w:sz w:val="24"/>
            <w:szCs w:val="24"/>
          </w:rPr>
          <w:delText xml:space="preserve">(i.e. </w:delText>
        </w:r>
        <w:r w:rsidR="005C7168" w:rsidRPr="00E02AC1" w:rsidDel="00710E5C">
          <w:rPr>
            <w:sz w:val="24"/>
            <w:szCs w:val="24"/>
          </w:rPr>
          <w:delText xml:space="preserve">active </w:delText>
        </w:r>
        <w:r w:rsidR="005C7168" w:rsidDel="00710E5C">
          <w:rPr>
            <w:sz w:val="24"/>
            <w:szCs w:val="24"/>
          </w:rPr>
          <w:delText>or</w:delText>
        </w:r>
        <w:r w:rsidR="005C7168" w:rsidRPr="00E02AC1" w:rsidDel="00710E5C">
          <w:rPr>
            <w:sz w:val="24"/>
            <w:szCs w:val="24"/>
          </w:rPr>
          <w:delText xml:space="preserve"> passive</w:delText>
        </w:r>
        <w:r w:rsidR="005C7168" w:rsidDel="00710E5C">
          <w:rPr>
            <w:sz w:val="24"/>
            <w:szCs w:val="24"/>
          </w:rPr>
          <w:delText>)</w:delText>
        </w:r>
      </w:del>
      <w:ins w:id="43" w:author="zenrunner" w:date="2019-04-29T13:47:00Z">
        <w:r w:rsidR="00710E5C">
          <w:rPr>
            <w:sz w:val="24"/>
            <w:szCs w:val="24"/>
          </w:rPr>
          <w:t>strategies</w:t>
        </w:r>
      </w:ins>
      <w:r w:rsidR="005C7168">
        <w:rPr>
          <w:sz w:val="24"/>
          <w:szCs w:val="24"/>
        </w:rPr>
        <w:t xml:space="preserve"> </w:t>
      </w:r>
      <w:ins w:id="44" w:author="zenrunner" w:date="2019-04-29T13:49:00Z">
        <w:r w:rsidR="00BC4E48">
          <w:rPr>
            <w:sz w:val="24"/>
            <w:szCs w:val="24"/>
          </w:rPr>
          <w:t>typically</w:t>
        </w:r>
      </w:ins>
      <w:ins w:id="45" w:author="zenrunner" w:date="2019-04-29T13:48:00Z">
        <w:r w:rsidR="00A1281C">
          <w:rPr>
            <w:sz w:val="24"/>
            <w:szCs w:val="24"/>
          </w:rPr>
          <w:t xml:space="preserve"> </w:t>
        </w:r>
      </w:ins>
      <w:r w:rsidR="005C7168" w:rsidRPr="00E02AC1">
        <w:rPr>
          <w:sz w:val="24"/>
          <w:szCs w:val="24"/>
        </w:rPr>
        <w:t xml:space="preserve">differ </w:t>
      </w:r>
      <w:ins w:id="46" w:author="zenrunner" w:date="2019-04-29T13:48:00Z">
        <w:r w:rsidR="009A466C">
          <w:rPr>
            <w:sz w:val="24"/>
            <w:szCs w:val="24"/>
          </w:rPr>
          <w:t xml:space="preserve">in the </w:t>
        </w:r>
      </w:ins>
      <w:del w:id="47" w:author="zenrunner" w:date="2019-04-29T13:48:00Z">
        <w:r w:rsidR="005C7168" w:rsidRPr="00E02AC1" w:rsidDel="009A466C">
          <w:rPr>
            <w:sz w:val="24"/>
            <w:szCs w:val="24"/>
          </w:rPr>
          <w:delText xml:space="preserve">in the </w:delText>
        </w:r>
        <w:r w:rsidR="005C7168" w:rsidDel="009A466C">
          <w:rPr>
            <w:sz w:val="24"/>
            <w:szCs w:val="24"/>
          </w:rPr>
          <w:delText xml:space="preserve">total </w:delText>
        </w:r>
        <w:r w:rsidR="005C7168" w:rsidRPr="00E02AC1" w:rsidDel="009A466C">
          <w:rPr>
            <w:sz w:val="24"/>
            <w:szCs w:val="24"/>
          </w:rPr>
          <w:delText xml:space="preserve">amount of </w:delText>
        </w:r>
      </w:del>
      <w:r w:rsidR="005C7168" w:rsidRPr="00E02AC1">
        <w:rPr>
          <w:sz w:val="24"/>
          <w:szCs w:val="24"/>
        </w:rPr>
        <w:t xml:space="preserve">resources invested </w:t>
      </w:r>
      <w:del w:id="48" w:author="zenrunner" w:date="2019-04-29T13:48:00Z">
        <w:r w:rsidR="005C7168" w:rsidRPr="00E02AC1" w:rsidDel="009A466C">
          <w:rPr>
            <w:sz w:val="24"/>
            <w:szCs w:val="24"/>
          </w:rPr>
          <w:delText>(e.g.</w:delText>
        </w:r>
      </w:del>
      <w:ins w:id="49" w:author="zenrunner" w:date="2019-04-29T13:48:00Z">
        <w:r w:rsidR="009A466C">
          <w:rPr>
            <w:sz w:val="24"/>
            <w:szCs w:val="24"/>
          </w:rPr>
          <w:t>such as</w:t>
        </w:r>
      </w:ins>
      <w:r w:rsidR="005C7168" w:rsidRPr="00E02AC1">
        <w:rPr>
          <w:sz w:val="24"/>
          <w:szCs w:val="24"/>
        </w:rPr>
        <w:t xml:space="preserve"> time, money</w:t>
      </w:r>
      <w:ins w:id="50" w:author="zenrunner" w:date="2019-04-29T13:48:00Z">
        <w:r w:rsidR="00B14D80">
          <w:rPr>
            <w:sz w:val="24"/>
            <w:szCs w:val="24"/>
          </w:rPr>
          <w:t>,</w:t>
        </w:r>
      </w:ins>
      <w:r w:rsidR="005C7168" w:rsidRPr="00E02AC1">
        <w:rPr>
          <w:sz w:val="24"/>
          <w:szCs w:val="24"/>
        </w:rPr>
        <w:t xml:space="preserve"> and human assistance</w:t>
      </w:r>
      <w:del w:id="51" w:author="zenrunner" w:date="2019-04-29T13:48:00Z">
        <w:r w:rsidR="005C7168" w:rsidRPr="00E02AC1" w:rsidDel="00B14D80">
          <w:rPr>
            <w:sz w:val="24"/>
            <w:szCs w:val="24"/>
          </w:rPr>
          <w:delText>)</w:delText>
        </w:r>
      </w:del>
      <w:r w:rsidR="005C7168">
        <w:rPr>
          <w:sz w:val="24"/>
          <w:szCs w:val="24"/>
        </w:rPr>
        <w:t xml:space="preserve"> </w:t>
      </w:r>
      <w:r w:rsidR="00690C54">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ins w:id="52" w:author="zenrunner" w:date="2019-04-29T13:47:00Z">
        <w:r w:rsidR="00501435">
          <w:rPr>
            <w:sz w:val="24"/>
            <w:szCs w:val="24"/>
          </w:rPr>
          <w:t>. T</w:t>
        </w:r>
      </w:ins>
      <w:del w:id="53" w:author="zenrunner" w:date="2019-04-29T13:48:00Z">
        <w:r w:rsidR="00690C54" w:rsidDel="00501435">
          <w:rPr>
            <w:sz w:val="24"/>
            <w:szCs w:val="24"/>
          </w:rPr>
          <w:delText xml:space="preserve"> and </w:delText>
        </w:r>
      </w:del>
      <w:del w:id="54" w:author="zenrunner" w:date="2019-04-29T13:49:00Z">
        <w:r w:rsidR="00690C54" w:rsidDel="002F5135">
          <w:rPr>
            <w:sz w:val="24"/>
            <w:szCs w:val="24"/>
          </w:rPr>
          <w:delText>t</w:delText>
        </w:r>
      </w:del>
      <w:r w:rsidR="00690C54">
        <w:rPr>
          <w:sz w:val="24"/>
          <w:szCs w:val="24"/>
        </w:rPr>
        <w:t>hese resources are likely to be scarce</w:t>
      </w:r>
      <w:r w:rsidR="005C7168">
        <w:rPr>
          <w:sz w:val="24"/>
          <w:szCs w:val="24"/>
        </w:rPr>
        <w:t xml:space="preserve">, </w:t>
      </w:r>
      <w:ins w:id="55" w:author="zenrunner" w:date="2019-04-29T13:48:00Z">
        <w:r w:rsidR="00B938E3">
          <w:rPr>
            <w:sz w:val="24"/>
            <w:szCs w:val="24"/>
          </w:rPr>
          <w:t xml:space="preserve">and </w:t>
        </w:r>
      </w:ins>
      <w:r w:rsidR="005C7168">
        <w:rPr>
          <w:sz w:val="24"/>
          <w:szCs w:val="24"/>
        </w:rPr>
        <w:t xml:space="preserve">we need to </w:t>
      </w:r>
      <w:r w:rsidR="00A8383E">
        <w:rPr>
          <w:sz w:val="24"/>
          <w:szCs w:val="24"/>
        </w:rPr>
        <w:t xml:space="preserve">identify </w:t>
      </w:r>
      <w:del w:id="56" w:author="zenrunner" w:date="2019-04-29T13:49:00Z">
        <w:r w:rsidR="005C7168" w:rsidDel="00B938E3">
          <w:rPr>
            <w:sz w:val="24"/>
            <w:szCs w:val="24"/>
          </w:rPr>
          <w:delText xml:space="preserve">what </w:delText>
        </w:r>
      </w:del>
      <w:r w:rsidR="005C7168">
        <w:rPr>
          <w:sz w:val="24"/>
          <w:szCs w:val="24"/>
        </w:rPr>
        <w:t xml:space="preserve">interventions </w:t>
      </w:r>
      <w:ins w:id="57" w:author="zenrunner" w:date="2019-04-29T13:49:00Z">
        <w:r w:rsidR="00B938E3">
          <w:rPr>
            <w:sz w:val="24"/>
            <w:szCs w:val="24"/>
          </w:rPr>
          <w:t xml:space="preserve">that </w:t>
        </w:r>
      </w:ins>
      <w:r w:rsidR="005C7168">
        <w:rPr>
          <w:sz w:val="24"/>
          <w:szCs w:val="24"/>
        </w:rPr>
        <w:t xml:space="preserve">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lastRenderedPageBreak/>
        <w:t xml:space="preserve">are </w:t>
      </w:r>
      <w:ins w:id="58" w:author="zenrunner" w:date="2019-04-29T13:49:00Z">
        <w:r w:rsidR="005C73D8">
          <w:rPr>
            <w:sz w:val="24"/>
            <w:szCs w:val="24"/>
          </w:rPr>
          <w:t xml:space="preserve">an exemplary </w:t>
        </w:r>
      </w:ins>
      <w:del w:id="59" w:author="zenrunner" w:date="2019-04-29T13:49:00Z">
        <w:r w:rsidR="00BF4DA3" w:rsidDel="005C73D8">
          <w:rPr>
            <w:sz w:val="24"/>
            <w:szCs w:val="24"/>
          </w:rPr>
          <w:delText xml:space="preserve">great </w:delText>
        </w:r>
      </w:del>
      <w:r w:rsidR="000B41DF">
        <w:rPr>
          <w:sz w:val="24"/>
          <w:szCs w:val="24"/>
        </w:rPr>
        <w:t xml:space="preserve">case </w:t>
      </w:r>
      <w:r w:rsidR="00BF4DA3">
        <w:rPr>
          <w:sz w:val="24"/>
          <w:szCs w:val="24"/>
        </w:rPr>
        <w:t>study to evaluate the effectiveness of restoration practices</w:t>
      </w:r>
      <w:ins w:id="60" w:author="zenrunner" w:date="2019-04-29T13:49:00Z">
        <w:r w:rsidR="00932B68">
          <w:rPr>
            <w:sz w:val="24"/>
            <w:szCs w:val="24"/>
          </w:rPr>
          <w:t xml:space="preserve"> and </w:t>
        </w:r>
      </w:ins>
      <w:del w:id="61" w:author="zenrunner" w:date="2019-04-29T13:49:00Z">
        <w:r w:rsidR="000B41DF" w:rsidDel="00932B68">
          <w:rPr>
            <w:sz w:val="24"/>
            <w:szCs w:val="24"/>
          </w:rPr>
          <w:delText xml:space="preserve">, they </w:delText>
        </w:r>
        <w:r w:rsidR="002545E7" w:rsidDel="00932B68">
          <w:rPr>
            <w:sz w:val="24"/>
            <w:szCs w:val="24"/>
          </w:rPr>
          <w:delText>include</w:delText>
        </w:r>
      </w:del>
      <w:ins w:id="62" w:author="zenrunner" w:date="2019-04-29T13:49:00Z">
        <w:r w:rsidR="00932B68">
          <w:rPr>
            <w:sz w:val="24"/>
            <w:szCs w:val="24"/>
          </w:rPr>
          <w:t>encompass many</w:t>
        </w:r>
      </w:ins>
      <w:r w:rsidR="002545E7">
        <w:rPr>
          <w:sz w:val="24"/>
          <w:szCs w:val="24"/>
        </w:rPr>
        <w:t xml:space="preserve"> </w:t>
      </w:r>
      <w:ins w:id="63" w:author="zenrunner" w:date="2019-04-29T13:50:00Z">
        <w:r w:rsidR="00921B46">
          <w:rPr>
            <w:sz w:val="24"/>
            <w:szCs w:val="24"/>
          </w:rPr>
          <w:t xml:space="preserve">habitats such as </w:t>
        </w:r>
      </w:ins>
      <w:del w:id="64" w:author="zenrunner" w:date="2019-04-29T13:50:00Z">
        <w:r w:rsidR="002545E7" w:rsidDel="00921B46">
          <w:rPr>
            <w:sz w:val="24"/>
            <w:szCs w:val="24"/>
          </w:rPr>
          <w:delText xml:space="preserve">natural </w:delText>
        </w:r>
        <w:r w:rsidR="002545E7" w:rsidRPr="00E02AC1" w:rsidDel="009850AA">
          <w:rPr>
            <w:sz w:val="24"/>
            <w:szCs w:val="24"/>
          </w:rPr>
          <w:delText xml:space="preserve">semi-arid </w:delText>
        </w:r>
      </w:del>
      <w:r w:rsidR="002545E7" w:rsidRPr="00E02AC1">
        <w:rPr>
          <w:sz w:val="24"/>
          <w:szCs w:val="24"/>
        </w:rPr>
        <w:t>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ins w:id="65" w:author="zenrunner" w:date="2019-04-29T13:50:00Z">
        <w:r w:rsidR="00931BC3">
          <w:rPr>
            <w:sz w:val="24"/>
            <w:szCs w:val="24"/>
          </w:rPr>
          <w:t>.</w:t>
        </w:r>
      </w:ins>
      <w:r w:rsidR="000B41DF">
        <w:rPr>
          <w:sz w:val="24"/>
          <w:szCs w:val="24"/>
        </w:rPr>
        <w:t xml:space="preserve"> </w:t>
      </w:r>
      <w:del w:id="66" w:author="zenrunner" w:date="2019-04-29T13:50:00Z">
        <w:r w:rsidR="002545E7" w:rsidDel="00931BC3">
          <w:rPr>
            <w:sz w:val="24"/>
            <w:szCs w:val="24"/>
          </w:rPr>
          <w:delText>but also encompass a</w:delText>
        </w:r>
      </w:del>
      <w:ins w:id="67" w:author="zenrunner" w:date="2019-04-29T13:50:00Z">
        <w:r w:rsidR="00931BC3">
          <w:rPr>
            <w:sz w:val="24"/>
            <w:szCs w:val="24"/>
          </w:rPr>
          <w:t>A</w:t>
        </w:r>
      </w:ins>
      <w:r w:rsidR="002545E7">
        <w:rPr>
          <w:sz w:val="24"/>
          <w:szCs w:val="24"/>
        </w:rPr>
        <w:t xml:space="preserve">gricultural lands </w:t>
      </w:r>
      <w:del w:id="68" w:author="zenrunner" w:date="2019-04-29T13:50:00Z">
        <w:r w:rsidR="002545E7" w:rsidDel="00931BC3">
          <w:rPr>
            <w:sz w:val="24"/>
            <w:szCs w:val="24"/>
          </w:rPr>
          <w:delText xml:space="preserve">that </w:delText>
        </w:r>
        <w:r w:rsidR="002545E7" w:rsidRPr="00E02AC1" w:rsidDel="00931BC3">
          <w:rPr>
            <w:sz w:val="24"/>
            <w:szCs w:val="24"/>
          </w:rPr>
          <w:delText xml:space="preserve">are </w:delText>
        </w:r>
        <w:r w:rsidR="00CE69DF" w:rsidDel="00931BC3">
          <w:rPr>
            <w:sz w:val="24"/>
            <w:szCs w:val="24"/>
          </w:rPr>
          <w:delText>highly</w:delText>
        </w:r>
        <w:r w:rsidR="002545E7" w:rsidRPr="00E02AC1" w:rsidDel="00931BC3">
          <w:rPr>
            <w:sz w:val="24"/>
            <w:szCs w:val="24"/>
          </w:rPr>
          <w:delText xml:space="preserve"> exten</w:delText>
        </w:r>
        <w:r w:rsidR="002545E7" w:rsidDel="00931BC3">
          <w:rPr>
            <w:sz w:val="24"/>
            <w:szCs w:val="24"/>
          </w:rPr>
          <w:delText>sive</w:delText>
        </w:r>
        <w:r w:rsidR="002545E7" w:rsidRPr="00E02AC1" w:rsidDel="00931BC3">
          <w:rPr>
            <w:sz w:val="24"/>
            <w:szCs w:val="24"/>
          </w:rPr>
          <w:delText xml:space="preserve"> </w:delText>
        </w:r>
        <w:r w:rsidR="002545E7" w:rsidDel="00931BC3">
          <w:rPr>
            <w:sz w:val="24"/>
            <w:szCs w:val="24"/>
          </w:rPr>
          <w:delText xml:space="preserve">systems </w:delText>
        </w:r>
        <w:r w:rsidR="002545E7" w:rsidRPr="00E02AC1" w:rsidDel="00931BC3">
          <w:rPr>
            <w:sz w:val="24"/>
            <w:szCs w:val="24"/>
          </w:rPr>
          <w:delText>on Earth</w:delText>
        </w:r>
        <w:r w:rsidR="00681AF0" w:rsidDel="00931BC3">
          <w:rPr>
            <w:sz w:val="24"/>
            <w:szCs w:val="24"/>
          </w:rPr>
          <w:delText>,</w:delText>
        </w:r>
      </w:del>
      <w:ins w:id="69" w:author="zenrunner" w:date="2019-04-29T13:50:00Z">
        <w:r w:rsidR="00931BC3">
          <w:rPr>
            <w:sz w:val="24"/>
            <w:szCs w:val="24"/>
          </w:rPr>
          <w:t>comprise</w:t>
        </w:r>
      </w:ins>
      <w:r w:rsidR="00681AF0">
        <w:rPr>
          <w:sz w:val="24"/>
          <w:szCs w:val="24"/>
        </w:rPr>
        <w:t xml:space="preserve"> almost 40% of </w:t>
      </w:r>
      <w:ins w:id="70" w:author="zenrunner" w:date="2019-04-29T13:51:00Z">
        <w:r w:rsidR="00A94766">
          <w:rPr>
            <w:sz w:val="24"/>
            <w:szCs w:val="24"/>
          </w:rPr>
          <w:t xml:space="preserve">the </w:t>
        </w:r>
      </w:ins>
      <w:r w:rsidR="00681AF0">
        <w:rPr>
          <w:sz w:val="24"/>
          <w:szCs w:val="24"/>
        </w:rPr>
        <w:t>terrestrial surface</w:t>
      </w:r>
      <w:ins w:id="71" w:author="zenrunner" w:date="2019-04-29T13:51:00Z">
        <w:r w:rsidR="00A94766">
          <w:rPr>
            <w:sz w:val="24"/>
            <w:szCs w:val="24"/>
          </w:rPr>
          <w:t xml:space="preserve"> on Earth</w:t>
        </w:r>
        <w:r w:rsidR="006F3718">
          <w:rPr>
            <w:sz w:val="24"/>
            <w:szCs w:val="24"/>
          </w:rPr>
          <w:t xml:space="preserve"> and are present in all drylands with significant impacts</w:t>
        </w:r>
      </w:ins>
      <w:del w:id="72" w:author="zenrunner" w:date="2019-04-29T13:51:00Z">
        <w:r w:rsidR="00681AF0" w:rsidDel="006F3718">
          <w:rPr>
            <w:sz w:val="24"/>
            <w:szCs w:val="24"/>
          </w:rPr>
          <w:delText xml:space="preserve"> experiences land conversion by agriculture</w:delText>
        </w:r>
      </w:del>
      <w:r w:rsidR="000B41DF">
        <w:rPr>
          <w:sz w:val="24"/>
          <w:szCs w:val="24"/>
        </w:rPr>
        <w:t xml:space="preserve"> </w:t>
      </w:r>
      <w:r w:rsidR="000B41DF">
        <w:rPr>
          <w:sz w:val="24"/>
          <w:szCs w:val="24"/>
        </w:rPr>
        <w:fldChar w:fldCharType="begin" w:fldLock="1"/>
      </w:r>
      <w:r w:rsidR="00205615">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12)","previouslyFormattedCitation":"(&lt;i&gt;10&lt;/i&gt;, &lt;i&gt;11&lt;/i&gt;)"},"properties":{"noteIndex":0},"schema":"https://github.com/citation-style-language/schema/raw/master/csl-citation.json"}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w:t>
      </w:r>
      <w:del w:id="73" w:author="zenrunner" w:date="2019-04-29T13:52:00Z">
        <w:r w:rsidR="002545E7" w:rsidDel="00603CE4">
          <w:rPr>
            <w:sz w:val="24"/>
            <w:szCs w:val="24"/>
          </w:rPr>
          <w:delText xml:space="preserve">and </w:delText>
        </w:r>
      </w:del>
      <w:r w:rsidR="001C41D5">
        <w:rPr>
          <w:sz w:val="24"/>
          <w:szCs w:val="24"/>
        </w:rPr>
        <w:t>support</w:t>
      </w:r>
      <w:ins w:id="74" w:author="zenrunner" w:date="2019-04-29T13:52:00Z">
        <w:r w:rsidR="00603CE4">
          <w:rPr>
            <w:sz w:val="24"/>
            <w:szCs w:val="24"/>
          </w:rPr>
          <w:t>ing</w:t>
        </w:r>
      </w:ins>
      <w:r w:rsidR="001C41D5">
        <w:rPr>
          <w:sz w:val="24"/>
          <w:szCs w:val="24"/>
        </w:rPr>
        <w:t xml:space="preserve"> </w:t>
      </w:r>
      <w:r w:rsidR="002545E7">
        <w:rPr>
          <w:sz w:val="24"/>
          <w:szCs w:val="24"/>
        </w:rPr>
        <w:t xml:space="preserve">some of the most endangered species worldwide (e.g. large herbivores in Africa) </w:t>
      </w:r>
      <w:r w:rsidR="00BD2978">
        <w:rPr>
          <w:sz w:val="24"/>
          <w:szCs w:val="24"/>
        </w:rPr>
        <w:fldChar w:fldCharType="begin" w:fldLock="1"/>
      </w:r>
      <w:r w:rsidR="00205615">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12&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w:t>
      </w:r>
      <w:del w:id="75" w:author="zenrunner" w:date="2019-04-29T13:52:00Z">
        <w:r w:rsidR="00AA1C17" w:rsidDel="00BD271A">
          <w:rPr>
            <w:sz w:val="24"/>
            <w:szCs w:val="24"/>
          </w:rPr>
          <w:delText xml:space="preserve">great </w:delText>
        </w:r>
      </w:del>
      <w:ins w:id="76" w:author="zenrunner" w:date="2019-04-29T13:52:00Z">
        <w:r w:rsidR="00BD271A">
          <w:rPr>
            <w:sz w:val="24"/>
            <w:szCs w:val="24"/>
          </w:rPr>
          <w:t xml:space="preserve">wide </w:t>
        </w:r>
      </w:ins>
      <w:r w:rsidR="00AA1C17">
        <w:rPr>
          <w:sz w:val="24"/>
          <w:szCs w:val="24"/>
        </w:rPr>
        <w:t xml:space="preserve">variety of </w:t>
      </w:r>
      <w:r w:rsidR="00FD5E0F">
        <w:rPr>
          <w:sz w:val="24"/>
          <w:szCs w:val="24"/>
        </w:rPr>
        <w:t xml:space="preserve">ecosystem services </w:t>
      </w:r>
      <w:r w:rsidR="00FB29EE">
        <w:rPr>
          <w:sz w:val="24"/>
          <w:szCs w:val="24"/>
        </w:rPr>
        <w:t xml:space="preserve">that contribute to </w:t>
      </w:r>
      <w:del w:id="77" w:author="zenrunner" w:date="2019-04-29T13:52:00Z">
        <w:r w:rsidR="00FB29EE" w:rsidDel="00BD271A">
          <w:rPr>
            <w:sz w:val="24"/>
            <w:szCs w:val="24"/>
          </w:rPr>
          <w:delText>people´s</w:delText>
        </w:r>
      </w:del>
      <w:ins w:id="78" w:author="zenrunner" w:date="2019-04-29T13:52:00Z">
        <w:r w:rsidR="00BD271A">
          <w:rPr>
            <w:sz w:val="24"/>
            <w:szCs w:val="24"/>
          </w:rPr>
          <w:t>the</w:t>
        </w:r>
      </w:ins>
      <w:r w:rsidR="00FB29EE">
        <w:rPr>
          <w:sz w:val="24"/>
          <w:szCs w:val="24"/>
        </w:rPr>
        <w:t xml:space="preserve"> quality of life</w:t>
      </w:r>
      <w:ins w:id="79" w:author="zenrunner" w:date="2019-04-29T13:52:00Z">
        <w:r w:rsidR="00BD271A">
          <w:rPr>
            <w:sz w:val="24"/>
            <w:szCs w:val="24"/>
          </w:rPr>
          <w:t xml:space="preserve"> for people such</w:t>
        </w:r>
      </w:ins>
      <w:r w:rsidR="00FB29EE">
        <w:rPr>
          <w:sz w:val="24"/>
          <w:szCs w:val="24"/>
        </w:rPr>
        <w:t xml:space="preserve"> </w:t>
      </w:r>
      <w:r w:rsidR="00BD2978">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del w:id="80" w:author="zenrunner" w:date="2019-04-29T13:53:00Z">
        <w:r w:rsidR="00AC2155" w:rsidDel="00BC77D8">
          <w:rPr>
            <w:sz w:val="24"/>
            <w:szCs w:val="24"/>
          </w:rPr>
          <w:delText>,</w:delText>
        </w:r>
      </w:del>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205615">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205615">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15&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ins w:id="81" w:author="Scott Butterfield" w:date="2019-04-29T16:05:00Z">
        <w:r w:rsidR="003B1BA1">
          <w:rPr>
            <w:sz w:val="24"/>
            <w:szCs w:val="24"/>
          </w:rPr>
          <w:t xml:space="preserve">, and continued </w:t>
        </w:r>
      </w:ins>
      <w:del w:id="82" w:author="Scott Butterfield" w:date="2019-04-29T16:05:00Z">
        <w:r w:rsidR="00AA1C17" w:rsidDel="003B1BA1">
          <w:rPr>
            <w:sz w:val="24"/>
            <w:szCs w:val="24"/>
          </w:rPr>
          <w:delText>;</w:delText>
        </w:r>
        <w:r w:rsidR="00FD5E0F" w:rsidDel="003B1BA1">
          <w:rPr>
            <w:sz w:val="24"/>
            <w:szCs w:val="24"/>
          </w:rPr>
          <w:delText xml:space="preserve"> </w:delText>
        </w:r>
        <w:r w:rsidR="000E5E85" w:rsidDel="003B1BA1">
          <w:rPr>
            <w:sz w:val="24"/>
            <w:szCs w:val="24"/>
          </w:rPr>
          <w:delText xml:space="preserve">the increasing </w:delText>
        </w:r>
      </w:del>
      <w:r w:rsidR="000E5E85">
        <w:rPr>
          <w:sz w:val="24"/>
          <w:szCs w:val="24"/>
        </w:rPr>
        <w:t>la</w:t>
      </w:r>
      <w:r w:rsidR="00291B36">
        <w:rPr>
          <w:sz w:val="24"/>
          <w:szCs w:val="24"/>
        </w:rPr>
        <w:t xml:space="preserve">nd conversion (e.g. to agriculture), land degradation, and climate change </w:t>
      </w:r>
      <w:r w:rsidR="00E916E9">
        <w:rPr>
          <w:sz w:val="24"/>
          <w:szCs w:val="24"/>
        </w:rPr>
        <w:fldChar w:fldCharType="begin" w:fldLock="1"/>
      </w:r>
      <w:r w:rsidR="00205615">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 xml:space="preserve">hreaten </w:t>
      </w:r>
      <w:del w:id="83" w:author="Scott Butterfield" w:date="2019-04-29T16:05:00Z">
        <w:r w:rsidR="00291B36" w:rsidDel="003B1BA1">
          <w:rPr>
            <w:sz w:val="24"/>
            <w:szCs w:val="24"/>
          </w:rPr>
          <w:delText xml:space="preserve">the </w:delText>
        </w:r>
      </w:del>
      <w:r w:rsidR="00291B36">
        <w:rPr>
          <w:sz w:val="24"/>
          <w:szCs w:val="24"/>
        </w:rPr>
        <w:t>delivery of ecosystem services</w:t>
      </w:r>
      <w:ins w:id="84" w:author="Scott Butterfield" w:date="2019-04-29T16:05:00Z">
        <w:r w:rsidR="003B1BA1">
          <w:rPr>
            <w:sz w:val="24"/>
            <w:szCs w:val="24"/>
          </w:rPr>
          <w:t xml:space="preserve"> from these systems</w:t>
        </w:r>
      </w:ins>
      <w:r w:rsidR="0094284A">
        <w:rPr>
          <w:sz w:val="24"/>
          <w:szCs w:val="24"/>
        </w:rPr>
        <w:t xml:space="preserve"> </w:t>
      </w:r>
      <w:r w:rsidR="00272151">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w:t>
      </w:r>
      <w:del w:id="85" w:author="zenrunner" w:date="2019-04-29T13:53:00Z">
        <w:r w:rsidR="0033296B" w:rsidDel="001E4222">
          <w:rPr>
            <w:sz w:val="24"/>
            <w:szCs w:val="24"/>
          </w:rPr>
          <w:delText xml:space="preserve">(e.g. </w:delText>
        </w:r>
      </w:del>
      <w:ins w:id="86" w:author="zenrunner" w:date="2019-04-29T13:53:00Z">
        <w:r w:rsidR="001E4222">
          <w:rPr>
            <w:sz w:val="24"/>
            <w:szCs w:val="24"/>
          </w:rPr>
          <w:t xml:space="preserve">such as </w:t>
        </w:r>
      </w:ins>
      <w:r w:rsidR="00A21BB3">
        <w:rPr>
          <w:sz w:val="24"/>
          <w:szCs w:val="24"/>
        </w:rPr>
        <w:t xml:space="preserve">conservation </w:t>
      </w:r>
      <w:r w:rsidR="0033296B">
        <w:rPr>
          <w:sz w:val="24"/>
          <w:szCs w:val="24"/>
        </w:rPr>
        <w:t>easements</w:t>
      </w:r>
      <w:del w:id="87" w:author="zenrunner" w:date="2019-04-29T13:53:00Z">
        <w:r w:rsidR="0033296B" w:rsidDel="001E4222">
          <w:rPr>
            <w:sz w:val="24"/>
            <w:szCs w:val="24"/>
          </w:rPr>
          <w:delText>)</w:delText>
        </w:r>
      </w:del>
      <w:r w:rsidR="00597D95">
        <w:rPr>
          <w:sz w:val="24"/>
          <w:szCs w:val="24"/>
        </w:rPr>
        <w:t xml:space="preserve"> </w:t>
      </w:r>
      <w:r w:rsidR="00272151">
        <w:rPr>
          <w:sz w:val="24"/>
          <w:szCs w:val="24"/>
        </w:rPr>
        <w:fldChar w:fldCharType="begin" w:fldLock="1"/>
      </w:r>
      <w:r w:rsidR="00205615">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17&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18&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w:t>
      </w:r>
      <w:ins w:id="88" w:author="zenrunner" w:date="2019-04-29T13:53:00Z">
        <w:r w:rsidR="00DA5909">
          <w:rPr>
            <w:sz w:val="24"/>
            <w:szCs w:val="24"/>
          </w:rPr>
          <w:t xml:space="preserve">will </w:t>
        </w:r>
      </w:ins>
      <w:del w:id="89" w:author="zenrunner" w:date="2019-04-29T13:53:00Z">
        <w:r w:rsidR="00CA024E" w:rsidDel="00DA5909">
          <w:rPr>
            <w:sz w:val="24"/>
            <w:szCs w:val="24"/>
          </w:rPr>
          <w:delText xml:space="preserve">could </w:delText>
        </w:r>
      </w:del>
      <w:r w:rsidR="00CA024E">
        <w:rPr>
          <w:sz w:val="24"/>
          <w:szCs w:val="24"/>
        </w:rPr>
        <w:t>benefit remaining habitat in drylands</w:t>
      </w:r>
      <w:r w:rsidR="0033296B">
        <w:rPr>
          <w:sz w:val="24"/>
          <w:szCs w:val="24"/>
        </w:rPr>
        <w:t xml:space="preserve">, </w:t>
      </w:r>
      <w:r w:rsidR="00CA024E">
        <w:rPr>
          <w:sz w:val="24"/>
          <w:szCs w:val="24"/>
        </w:rPr>
        <w:t xml:space="preserve">changing conditions </w:t>
      </w:r>
      <w:del w:id="90" w:author="zenrunner" w:date="2019-04-29T13:53:00Z">
        <w:r w:rsidR="00CA024E" w:rsidDel="00D40017">
          <w:rPr>
            <w:sz w:val="24"/>
            <w:szCs w:val="24"/>
          </w:rPr>
          <w:delText xml:space="preserve">in general </w:delText>
        </w:r>
      </w:del>
      <w:r w:rsidR="00CA024E">
        <w:rPr>
          <w:sz w:val="24"/>
          <w:szCs w:val="24"/>
        </w:rPr>
        <w:t xml:space="preserve">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20)","previouslyFormattedCitation":"(&lt;i&gt;18&lt;/i&gt;, &lt;i&gt;19&lt;/i&gt;)"},"properties":{"noteIndex":0},"schema":"https://github.com/citation-style-language/schema/raw/master/csl-citation.json"}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proofErr w:type="gramStart"/>
      <w:r w:rsidR="005D3209">
        <w:rPr>
          <w:sz w:val="24"/>
          <w:szCs w:val="24"/>
        </w:rPr>
        <w:t>I</w:t>
      </w:r>
      <w:r w:rsidR="00BD5548">
        <w:rPr>
          <w:sz w:val="24"/>
          <w:szCs w:val="24"/>
        </w:rPr>
        <w:t>n order to</w:t>
      </w:r>
      <w:proofErr w:type="gramEnd"/>
      <w:r w:rsidR="00BD5548">
        <w:rPr>
          <w:sz w:val="24"/>
          <w:szCs w:val="24"/>
        </w:rPr>
        <w:t xml:space="preserve"> seize th</w:t>
      </w:r>
      <w:r w:rsidR="0094284A">
        <w:rPr>
          <w:sz w:val="24"/>
          <w:szCs w:val="24"/>
        </w:rPr>
        <w:t>e</w:t>
      </w:r>
      <w:r w:rsidR="00BD5548">
        <w:rPr>
          <w:sz w:val="24"/>
          <w:szCs w:val="24"/>
        </w:rPr>
        <w:t xml:space="preserve"> opportunity to restore dryland habitat, practitioners need clear guidance on </w:t>
      </w:r>
      <w:del w:id="91" w:author="zenrunner" w:date="2019-04-29T13:54:00Z">
        <w:r w:rsidR="00BD5548" w:rsidDel="003A2D21">
          <w:rPr>
            <w:sz w:val="24"/>
            <w:szCs w:val="24"/>
          </w:rPr>
          <w:delText xml:space="preserve">which </w:delText>
        </w:r>
      </w:del>
      <w:ins w:id="92" w:author="zenrunner" w:date="2019-04-29T13:54:00Z">
        <w:r w:rsidR="003A2D21">
          <w:rPr>
            <w:sz w:val="24"/>
            <w:szCs w:val="24"/>
          </w:rPr>
          <w:t xml:space="preserve">the relative merit of </w:t>
        </w:r>
      </w:ins>
      <w:r w:rsidR="00BD5548">
        <w:rPr>
          <w:sz w:val="24"/>
          <w:szCs w:val="24"/>
        </w:rPr>
        <w:t>restoration practices</w:t>
      </w:r>
      <w:r w:rsidR="008F7FF0">
        <w:rPr>
          <w:sz w:val="24"/>
          <w:szCs w:val="24"/>
        </w:rPr>
        <w:t xml:space="preserve"> </w:t>
      </w:r>
      <w:del w:id="93" w:author="zenrunner" w:date="2019-04-29T13:54:00Z">
        <w:r w:rsidR="00BD5548" w:rsidDel="00AB2329">
          <w:rPr>
            <w:sz w:val="24"/>
            <w:szCs w:val="24"/>
          </w:rPr>
          <w:delText xml:space="preserve">will </w:delText>
        </w:r>
      </w:del>
      <w:ins w:id="94" w:author="zenrunner" w:date="2019-04-29T13:54:00Z">
        <w:r w:rsidR="00AB2329">
          <w:rPr>
            <w:sz w:val="24"/>
            <w:szCs w:val="24"/>
          </w:rPr>
          <w:t xml:space="preserve">that </w:t>
        </w:r>
      </w:ins>
      <w:r w:rsidR="00BD5548">
        <w:rPr>
          <w:sz w:val="24"/>
          <w:szCs w:val="24"/>
        </w:rPr>
        <w:t xml:space="preserve">have the greatest positive outcomes </w:t>
      </w:r>
      <w:del w:id="95" w:author="zenrunner" w:date="2019-04-29T13:54:00Z">
        <w:r w:rsidR="00BD5548" w:rsidDel="00CC3265">
          <w:rPr>
            <w:sz w:val="24"/>
            <w:szCs w:val="24"/>
          </w:rPr>
          <w:delText xml:space="preserve">given </w:delText>
        </w:r>
      </w:del>
      <w:ins w:id="96" w:author="zenrunner" w:date="2019-04-29T13:54:00Z">
        <w:r w:rsidR="00CC3265">
          <w:rPr>
            <w:sz w:val="24"/>
            <w:szCs w:val="24"/>
          </w:rPr>
          <w:t xml:space="preserve">with </w:t>
        </w:r>
      </w:ins>
      <w:ins w:id="97" w:author="zenrunner" w:date="2019-04-29T13:55:00Z">
        <w:r w:rsidR="001C009F">
          <w:rPr>
            <w:sz w:val="24"/>
            <w:szCs w:val="24"/>
          </w:rPr>
          <w:t xml:space="preserve">most </w:t>
        </w:r>
      </w:ins>
      <w:ins w:id="98" w:author="zenrunner" w:date="2019-04-29T13:54:00Z">
        <w:r w:rsidR="00CC3265">
          <w:rPr>
            <w:sz w:val="24"/>
            <w:szCs w:val="24"/>
          </w:rPr>
          <w:t xml:space="preserve">likely </w:t>
        </w:r>
      </w:ins>
      <w:del w:id="99" w:author="zenrunner" w:date="2019-04-29T13:54:00Z">
        <w:r w:rsidR="00BD5548" w:rsidDel="00CC3265">
          <w:rPr>
            <w:sz w:val="24"/>
            <w:szCs w:val="24"/>
          </w:rPr>
          <w:delText xml:space="preserve">limited </w:delText>
        </w:r>
      </w:del>
      <w:r w:rsidR="00BD5548">
        <w:rPr>
          <w:sz w:val="24"/>
          <w:szCs w:val="24"/>
        </w:rPr>
        <w:t>resource</w:t>
      </w:r>
      <w:ins w:id="100" w:author="zenrunner" w:date="2019-04-29T13:54:00Z">
        <w:r w:rsidR="00CC3265">
          <w:rPr>
            <w:sz w:val="24"/>
            <w:szCs w:val="24"/>
          </w:rPr>
          <w:t xml:space="preserve"> limitations</w:t>
        </w:r>
      </w:ins>
      <w:del w:id="101" w:author="zenrunner" w:date="2019-04-29T13:54:00Z">
        <w:r w:rsidR="00BD5548" w:rsidDel="00CC3265">
          <w:rPr>
            <w:sz w:val="24"/>
            <w:szCs w:val="24"/>
          </w:rPr>
          <w:delText>s</w:delText>
        </w:r>
      </w:del>
      <w:r w:rsidR="00BD5548">
        <w:rPr>
          <w:sz w:val="24"/>
          <w:szCs w:val="24"/>
        </w:rPr>
        <w:t>.</w:t>
      </w:r>
      <w:r w:rsidR="00CA024E">
        <w:rPr>
          <w:sz w:val="24"/>
          <w:szCs w:val="24"/>
        </w:rPr>
        <w:t xml:space="preserve">   </w:t>
      </w:r>
    </w:p>
    <w:p w14:paraId="07FAE26B" w14:textId="3184B07D"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practices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CommentReference"/>
          <w:rFonts w:eastAsia="Times New Roman"/>
          <w:sz w:val="24"/>
          <w:szCs w:val="24"/>
        </w:rPr>
        <w:t>rom 19 different countries</w:t>
      </w:r>
      <w:r w:rsidR="00DD4076">
        <w:rPr>
          <w:rStyle w:val="CommentReference"/>
          <w:rFonts w:eastAsia="Times New Roman"/>
          <w:sz w:val="24"/>
          <w:szCs w:val="24"/>
        </w:rPr>
        <w:t xml:space="preserve"> in dryland ecosystems</w:t>
      </w:r>
      <w:r>
        <w:rPr>
          <w:rStyle w:val="CommentReference"/>
          <w:rFonts w:eastAsia="Times New Roman"/>
          <w:sz w:val="24"/>
          <w:szCs w:val="24"/>
        </w:rPr>
        <w:t xml:space="preserve"> (Fig. 1)</w:t>
      </w:r>
      <w:r w:rsidRPr="00E02AC1">
        <w:rPr>
          <w:sz w:val="24"/>
          <w:szCs w:val="24"/>
        </w:rPr>
        <w:t>.</w:t>
      </w:r>
      <w:r w:rsidR="008E0C2E">
        <w:rPr>
          <w:sz w:val="24"/>
          <w:szCs w:val="24"/>
        </w:rPr>
        <w:t xml:space="preserve"> </w:t>
      </w:r>
      <w:ins w:id="102" w:author="zenrunner" w:date="2019-04-29T14:00:00Z">
        <w:r w:rsidR="00D90122">
          <w:rPr>
            <w:sz w:val="24"/>
            <w:szCs w:val="24"/>
          </w:rPr>
          <w:t xml:space="preserve">The </w:t>
        </w:r>
      </w:ins>
      <w:del w:id="103" w:author="zenrunner" w:date="2019-04-29T14:00:00Z">
        <w:r w:rsidR="00DD4076" w:rsidDel="00D90122">
          <w:rPr>
            <w:sz w:val="24"/>
            <w:szCs w:val="24"/>
          </w:rPr>
          <w:delText xml:space="preserve">Data </w:delText>
        </w:r>
      </w:del>
      <w:ins w:id="104" w:author="zenrunner" w:date="2019-04-29T14:00:00Z">
        <w:r w:rsidR="00D90122">
          <w:rPr>
            <w:sz w:val="24"/>
            <w:szCs w:val="24"/>
          </w:rPr>
          <w:t xml:space="preserve">data </w:t>
        </w:r>
      </w:ins>
      <w:del w:id="105" w:author="zenrunner" w:date="2019-04-29T14:00:00Z">
        <w:r w:rsidR="00EE1A74" w:rsidDel="00D90122">
          <w:rPr>
            <w:sz w:val="24"/>
            <w:szCs w:val="24"/>
          </w:rPr>
          <w:delText xml:space="preserve">collected </w:delText>
        </w:r>
        <w:r w:rsidR="00DD4076" w:rsidDel="00D90122">
          <w:rPr>
            <w:sz w:val="24"/>
            <w:szCs w:val="24"/>
          </w:rPr>
          <w:delText xml:space="preserve">include </w:delText>
        </w:r>
      </w:del>
      <w:ins w:id="106" w:author="zenrunner" w:date="2019-04-29T14:00:00Z">
        <w:r w:rsidR="00D90122">
          <w:rPr>
            <w:sz w:val="24"/>
            <w:szCs w:val="24"/>
          </w:rPr>
          <w:t xml:space="preserve">were extensive at </w:t>
        </w:r>
      </w:ins>
      <w:r w:rsidR="00DD4076">
        <w:rPr>
          <w:sz w:val="24"/>
          <w:szCs w:val="24"/>
        </w:rPr>
        <w:t xml:space="preserve">more than 1400 </w:t>
      </w:r>
      <w:del w:id="107" w:author="zenrunner" w:date="2019-04-29T14:01:00Z">
        <w:r w:rsidR="00DD4076" w:rsidDel="006C1476">
          <w:rPr>
            <w:sz w:val="24"/>
            <w:szCs w:val="24"/>
          </w:rPr>
          <w:delText xml:space="preserve">entries of </w:delText>
        </w:r>
      </w:del>
      <w:r w:rsidR="00DD4076">
        <w:rPr>
          <w:sz w:val="24"/>
          <w:szCs w:val="24"/>
        </w:rPr>
        <w:t xml:space="preserve">independent </w:t>
      </w:r>
      <w:ins w:id="108" w:author="zenrunner" w:date="2019-04-29T14:00:00Z">
        <w:r w:rsidR="00D90122">
          <w:rPr>
            <w:sz w:val="24"/>
            <w:szCs w:val="24"/>
          </w:rPr>
          <w:t xml:space="preserve">interventions </w:t>
        </w:r>
      </w:ins>
      <w:del w:id="109" w:author="zenrunner" w:date="2019-04-29T14:00:00Z">
        <w:r w:rsidR="00DD4076" w:rsidDel="00D90122">
          <w:rPr>
            <w:sz w:val="24"/>
            <w:szCs w:val="24"/>
          </w:rPr>
          <w:delText xml:space="preserve">variables </w:delText>
        </w:r>
      </w:del>
      <w:r w:rsidR="00DD4076">
        <w:rPr>
          <w:sz w:val="24"/>
          <w:szCs w:val="24"/>
        </w:rPr>
        <w:t>measured</w:t>
      </w:r>
      <w:r w:rsidR="00EE1A74">
        <w:rPr>
          <w:sz w:val="24"/>
          <w:szCs w:val="24"/>
        </w:rPr>
        <w:t xml:space="preserve"> </w:t>
      </w:r>
      <w:del w:id="110" w:author="zenrunner" w:date="2019-04-29T14:00:00Z">
        <w:r w:rsidR="00EE1A74" w:rsidDel="00D90122">
          <w:rPr>
            <w:sz w:val="24"/>
            <w:szCs w:val="24"/>
          </w:rPr>
          <w:delText xml:space="preserve">by </w:delText>
        </w:r>
      </w:del>
      <w:ins w:id="111" w:author="zenrunner" w:date="2019-04-29T14:00:00Z">
        <w:r w:rsidR="00D90122">
          <w:rPr>
            <w:sz w:val="24"/>
            <w:szCs w:val="24"/>
          </w:rPr>
          <w:t xml:space="preserve">across </w:t>
        </w:r>
        <w:r w:rsidR="00D90122">
          <w:rPr>
            <w:sz w:val="24"/>
            <w:szCs w:val="24"/>
          </w:rPr>
          <w:lastRenderedPageBreak/>
          <w:t xml:space="preserve">all </w:t>
        </w:r>
      </w:ins>
      <w:del w:id="112" w:author="zenrunner" w:date="2019-04-29T14:00:00Z">
        <w:r w:rsidR="00EE1A74" w:rsidDel="007F6349">
          <w:rPr>
            <w:sz w:val="24"/>
            <w:szCs w:val="24"/>
          </w:rPr>
          <w:delText xml:space="preserve">individual </w:delText>
        </w:r>
      </w:del>
      <w:r w:rsidR="00EE1A74">
        <w:rPr>
          <w:sz w:val="24"/>
          <w:szCs w:val="24"/>
        </w:rPr>
        <w:t>studies</w:t>
      </w:r>
      <w:ins w:id="113" w:author="zenrunner" w:date="2019-04-29T14:03:00Z">
        <w:r w:rsidR="007B016E">
          <w:rPr>
            <w:sz w:val="24"/>
            <w:szCs w:val="24"/>
          </w:rPr>
          <w:t xml:space="preserve"> - accurate? or you could say 1400 independent instances - or use the term observations</w:t>
        </w:r>
      </w:ins>
      <w:r w:rsidR="00EE1A74">
        <w:rPr>
          <w:sz w:val="24"/>
          <w:szCs w:val="24"/>
        </w:rPr>
        <w:t xml:space="preserve">.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del w:id="114" w:author="Scott Butterfield" w:date="2019-04-29T16:07:00Z">
        <w:r w:rsidR="00E549D2" w:rsidDel="003B1BA1">
          <w:rPr>
            <w:sz w:val="24"/>
            <w:szCs w:val="24"/>
          </w:rPr>
          <w:delText xml:space="preserve">retired </w:delText>
        </w:r>
      </w:del>
      <w:r w:rsidR="000575F8">
        <w:rPr>
          <w:sz w:val="24"/>
          <w:szCs w:val="24"/>
        </w:rPr>
        <w:t>agricultur</w:t>
      </w:r>
      <w:r w:rsidR="00E27517">
        <w:rPr>
          <w:sz w:val="24"/>
          <w:szCs w:val="24"/>
        </w:rPr>
        <w:t>al lands</w:t>
      </w:r>
      <w:del w:id="115" w:author="zenrunner" w:date="2019-04-29T14:01:00Z">
        <w:r w:rsidR="000575F8" w:rsidDel="009C7B17">
          <w:rPr>
            <w:sz w:val="24"/>
            <w:szCs w:val="24"/>
          </w:rPr>
          <w:delText>,</w:delText>
        </w:r>
      </w:del>
      <w:r w:rsidR="000575F8">
        <w:rPr>
          <w:sz w:val="24"/>
          <w:szCs w:val="24"/>
        </w:rPr>
        <w:t xml:space="preserve"> </w:t>
      </w:r>
      <w:del w:id="116" w:author="zenrunner" w:date="2019-04-29T14:01:00Z">
        <w:r w:rsidR="000575F8" w:rsidDel="009C7B17">
          <w:rPr>
            <w:sz w:val="24"/>
            <w:szCs w:val="24"/>
          </w:rPr>
          <w:delText>which included</w:delText>
        </w:r>
      </w:del>
      <w:ins w:id="117" w:author="zenrunner" w:date="2019-04-29T14:01:00Z">
        <w:r w:rsidR="009C7B17">
          <w:rPr>
            <w:sz w:val="24"/>
            <w:szCs w:val="24"/>
          </w:rPr>
          <w:t>on</w:t>
        </w:r>
      </w:ins>
      <w:r w:rsidR="000575F8">
        <w:rPr>
          <w:sz w:val="24"/>
          <w:szCs w:val="24"/>
        </w:rPr>
        <w:t xml:space="preserve"> both farm</w:t>
      </w:r>
      <w:del w:id="118" w:author="Scott Butterfield" w:date="2019-04-01T12:24:00Z">
        <w:r w:rsidR="000575F8" w:rsidDel="00E27517">
          <w:rPr>
            <w:sz w:val="24"/>
            <w:szCs w:val="24"/>
          </w:rPr>
          <w:delText xml:space="preserve"> </w:delText>
        </w:r>
      </w:del>
      <w:r w:rsidR="000575F8">
        <w:rPr>
          <w:sz w:val="24"/>
          <w:szCs w:val="24"/>
        </w:rPr>
        <w:t xml:space="preserve">land </w:t>
      </w:r>
      <w:del w:id="119" w:author="zenrunner" w:date="2019-04-29T14:02:00Z">
        <w:r w:rsidR="000575F8" w:rsidDel="00173A99">
          <w:rPr>
            <w:sz w:val="24"/>
            <w:szCs w:val="24"/>
          </w:rPr>
          <w:delText xml:space="preserve">(i.e. crops) </w:delText>
        </w:r>
      </w:del>
      <w:r w:rsidR="000575F8">
        <w:rPr>
          <w:sz w:val="24"/>
          <w:szCs w:val="24"/>
        </w:rPr>
        <w:t>and graz</w:t>
      </w:r>
      <w:ins w:id="120" w:author="zenrunner" w:date="2019-04-29T14:01:00Z">
        <w:r w:rsidR="00173A99">
          <w:rPr>
            <w:sz w:val="24"/>
            <w:szCs w:val="24"/>
          </w:rPr>
          <w:t>ed</w:t>
        </w:r>
      </w:ins>
      <w:del w:id="121" w:author="zenrunner" w:date="2019-04-29T14:01:00Z">
        <w:r w:rsidR="000575F8" w:rsidDel="00173A99">
          <w:rPr>
            <w:sz w:val="24"/>
            <w:szCs w:val="24"/>
          </w:rPr>
          <w:delText>ing</w:delText>
        </w:r>
      </w:del>
      <w:r w:rsidR="00F57FCA">
        <w:rPr>
          <w:sz w:val="24"/>
          <w:szCs w:val="24"/>
        </w:rPr>
        <w:t xml:space="preserve"> </w:t>
      </w:r>
      <w:r w:rsidR="00AC69D8">
        <w:rPr>
          <w:sz w:val="24"/>
          <w:szCs w:val="24"/>
        </w:rPr>
        <w:t>natural</w:t>
      </w:r>
      <w:r w:rsidR="000575F8">
        <w:rPr>
          <w:sz w:val="24"/>
          <w:szCs w:val="24"/>
        </w:rPr>
        <w:t xml:space="preserve"> land</w:t>
      </w:r>
      <w:ins w:id="122" w:author="zenrunner" w:date="2019-04-29T14:01:00Z">
        <w:r w:rsidR="00173A99">
          <w:rPr>
            <w:sz w:val="24"/>
            <w:szCs w:val="24"/>
          </w:rPr>
          <w:t>s</w:t>
        </w:r>
      </w:ins>
      <w:r w:rsidR="000575F8">
        <w:rPr>
          <w:sz w:val="24"/>
          <w:szCs w:val="24"/>
        </w:rPr>
        <w:t>.</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 xml:space="preserve">restoration </w:t>
      </w:r>
      <w:del w:id="123" w:author="zenrunner" w:date="2019-04-29T14:02:00Z">
        <w:r w:rsidR="00E27517" w:rsidDel="00957322">
          <w:rPr>
            <w:sz w:val="24"/>
            <w:szCs w:val="24"/>
          </w:rPr>
          <w:delText>practice</w:delText>
        </w:r>
        <w:r w:rsidR="00AC69D8" w:rsidDel="00957322">
          <w:rPr>
            <w:sz w:val="24"/>
            <w:szCs w:val="24"/>
          </w:rPr>
          <w:delText xml:space="preserve"> </w:delText>
        </w:r>
      </w:del>
      <w:r w:rsidR="006A322F">
        <w:rPr>
          <w:sz w:val="24"/>
          <w:szCs w:val="24"/>
        </w:rPr>
        <w:t>w</w:t>
      </w:r>
      <w:r w:rsidR="00E73A97">
        <w:rPr>
          <w:sz w:val="24"/>
          <w:szCs w:val="24"/>
        </w:rPr>
        <w:t>as</w:t>
      </w:r>
      <w:r w:rsidR="003A655D">
        <w:rPr>
          <w:sz w:val="24"/>
          <w:szCs w:val="24"/>
        </w:rPr>
        <w:t xml:space="preserve"> </w:t>
      </w:r>
      <w:ins w:id="124" w:author="zenrunner" w:date="2019-04-29T14:02:00Z">
        <w:r w:rsidR="00F13C09">
          <w:rPr>
            <w:sz w:val="24"/>
            <w:szCs w:val="24"/>
          </w:rPr>
          <w:t xml:space="preserve">broadly </w:t>
        </w:r>
      </w:ins>
      <w:r w:rsidR="003A655D">
        <w:rPr>
          <w:sz w:val="24"/>
          <w:szCs w:val="24"/>
        </w:rPr>
        <w:t xml:space="preserve">classified </w:t>
      </w:r>
      <w:r w:rsidR="00E27517">
        <w:rPr>
          <w:sz w:val="24"/>
          <w:szCs w:val="24"/>
        </w:rPr>
        <w:t xml:space="preserve">as either </w:t>
      </w:r>
      <w:r w:rsidR="000575F8" w:rsidRPr="00E02AC1">
        <w:rPr>
          <w:sz w:val="24"/>
          <w:szCs w:val="24"/>
        </w:rPr>
        <w:t>active</w:t>
      </w:r>
      <w:del w:id="125" w:author="zenrunner" w:date="2019-04-29T14:02:00Z">
        <w:r w:rsidR="00E27517" w:rsidDel="00663D18">
          <w:rPr>
            <w:sz w:val="24"/>
            <w:szCs w:val="24"/>
          </w:rPr>
          <w:delText xml:space="preserve">, </w:delText>
        </w:r>
      </w:del>
      <w:ins w:id="126" w:author="zenrunner" w:date="2019-04-29T14:02:00Z">
        <w:r w:rsidR="00663D18">
          <w:rPr>
            <w:sz w:val="24"/>
            <w:szCs w:val="24"/>
          </w:rPr>
          <w:t xml:space="preserve"> defined as direct </w:t>
        </w:r>
      </w:ins>
      <w:del w:id="127" w:author="zenrunner" w:date="2019-04-29T14:02:00Z">
        <w:r w:rsidR="00E27517" w:rsidDel="00663D18">
          <w:rPr>
            <w:sz w:val="24"/>
            <w:szCs w:val="24"/>
          </w:rPr>
          <w:delText xml:space="preserve">which involves </w:delText>
        </w:r>
      </w:del>
      <w:r w:rsidR="00E27517">
        <w:rPr>
          <w:sz w:val="24"/>
          <w:szCs w:val="24"/>
        </w:rPr>
        <w:t>human assistance in the restoration process</w:t>
      </w:r>
      <w:del w:id="128" w:author="zenrunner" w:date="2019-04-29T14:03:00Z">
        <w:r w:rsidR="00E27517" w:rsidDel="00A046EA">
          <w:rPr>
            <w:sz w:val="24"/>
            <w:szCs w:val="24"/>
          </w:rPr>
          <w:delText>,</w:delText>
        </w:r>
      </w:del>
      <w:r w:rsidR="000575F8" w:rsidRPr="00E02AC1">
        <w:rPr>
          <w:sz w:val="24"/>
          <w:szCs w:val="24"/>
        </w:rPr>
        <w:t xml:space="preserve"> or passive</w:t>
      </w:r>
      <w:del w:id="129" w:author="zenrunner" w:date="2019-04-29T14:02:00Z">
        <w:r w:rsidR="00E27517" w:rsidDel="00F3139F">
          <w:rPr>
            <w:sz w:val="24"/>
            <w:szCs w:val="24"/>
          </w:rPr>
          <w:delText>,</w:delText>
        </w:r>
      </w:del>
      <w:r w:rsidR="00E27517">
        <w:rPr>
          <w:sz w:val="24"/>
          <w:szCs w:val="24"/>
        </w:rPr>
        <w:t xml:space="preserve"> </w:t>
      </w:r>
      <w:del w:id="130" w:author="zenrunner" w:date="2019-04-29T14:02:00Z">
        <w:r w:rsidR="00E27517" w:rsidDel="00F3139F">
          <w:rPr>
            <w:sz w:val="24"/>
            <w:szCs w:val="24"/>
          </w:rPr>
          <w:delText xml:space="preserve">which allows </w:delText>
        </w:r>
        <w:r w:rsidR="005463FB" w:rsidDel="00F3139F">
          <w:rPr>
            <w:sz w:val="24"/>
            <w:szCs w:val="24"/>
          </w:rPr>
          <w:delText>for</w:delText>
        </w:r>
      </w:del>
      <w:ins w:id="131" w:author="zenrunner" w:date="2019-04-29T14:02:00Z">
        <w:r w:rsidR="00F3139F">
          <w:rPr>
            <w:sz w:val="24"/>
            <w:szCs w:val="24"/>
          </w:rPr>
          <w:t>whereby</w:t>
        </w:r>
      </w:ins>
      <w:ins w:id="132" w:author="zenrunner" w:date="2019-04-29T14:03:00Z">
        <w:r w:rsidR="00F3139F">
          <w:rPr>
            <w:sz w:val="24"/>
            <w:szCs w:val="24"/>
          </w:rPr>
          <w:t xml:space="preserve"> lands were</w:t>
        </w:r>
      </w:ins>
      <w:r w:rsidR="005463FB" w:rsidRPr="00E02AC1">
        <w:rPr>
          <w:sz w:val="24"/>
          <w:szCs w:val="24"/>
        </w:rPr>
        <w:t xml:space="preserve"> </w:t>
      </w:r>
      <w:ins w:id="133" w:author="zenrunner" w:date="2019-04-29T14:03:00Z">
        <w:r w:rsidR="00A046EA">
          <w:rPr>
            <w:sz w:val="24"/>
            <w:szCs w:val="24"/>
          </w:rPr>
          <w:t xml:space="preserve">left to </w:t>
        </w:r>
      </w:ins>
      <w:r w:rsidR="005463FB">
        <w:rPr>
          <w:sz w:val="24"/>
          <w:szCs w:val="24"/>
        </w:rPr>
        <w:t>natural</w:t>
      </w:r>
      <w:r w:rsidR="007B4ABA">
        <w:rPr>
          <w:sz w:val="24"/>
          <w:szCs w:val="24"/>
        </w:rPr>
        <w:t xml:space="preserve"> recover</w:t>
      </w:r>
      <w:ins w:id="134" w:author="zenrunner" w:date="2019-04-29T14:03:00Z">
        <w:r w:rsidR="00A046EA">
          <w:rPr>
            <w:sz w:val="24"/>
            <w:szCs w:val="24"/>
          </w:rPr>
          <w:t>y processes</w:t>
        </w:r>
      </w:ins>
      <w:del w:id="135" w:author="zenrunner" w:date="2019-04-29T14:03:00Z">
        <w:r w:rsidR="007B4ABA" w:rsidDel="00A046EA">
          <w:rPr>
            <w:sz w:val="24"/>
            <w:szCs w:val="24"/>
          </w:rPr>
          <w:delText>y</w:delText>
        </w:r>
      </w:del>
      <w:r w:rsidR="007B4ABA">
        <w:rPr>
          <w:sz w:val="24"/>
          <w:szCs w:val="24"/>
        </w:rPr>
        <w:t xml:space="preserve"> </w:t>
      </w:r>
      <w:del w:id="136" w:author="zenrunner" w:date="2019-04-29T14:03:00Z">
        <w:r w:rsidR="007B4ABA" w:rsidDel="00A046EA">
          <w:rPr>
            <w:sz w:val="24"/>
            <w:szCs w:val="24"/>
          </w:rPr>
          <w:delText xml:space="preserve">of </w:delText>
        </w:r>
        <w:r w:rsidR="0051145B" w:rsidDel="00A046EA">
          <w:rPr>
            <w:sz w:val="24"/>
            <w:szCs w:val="24"/>
          </w:rPr>
          <w:delText>the system</w:delText>
        </w:r>
      </w:del>
      <w:ins w:id="137" w:author="zenrunner" w:date="2019-04-29T14:03:00Z">
        <w:r w:rsidR="00A046EA">
          <w:rPr>
            <w:sz w:val="24"/>
            <w:szCs w:val="24"/>
          </w:rPr>
          <w:t>without additional interve</w:t>
        </w:r>
      </w:ins>
      <w:ins w:id="138" w:author="Scott Butterfield" w:date="2019-04-29T16:07:00Z">
        <w:r w:rsidR="003B1BA1">
          <w:rPr>
            <w:sz w:val="24"/>
            <w:szCs w:val="24"/>
          </w:rPr>
          <w:t>n</w:t>
        </w:r>
      </w:ins>
      <w:ins w:id="139" w:author="zenrunner" w:date="2019-04-29T14:03:00Z">
        <w:r w:rsidR="00A046EA">
          <w:rPr>
            <w:sz w:val="24"/>
            <w:szCs w:val="24"/>
          </w:rPr>
          <w:t>tions</w:t>
        </w:r>
      </w:ins>
      <w:r w:rsidR="00CB1CBE">
        <w:rPr>
          <w:sz w:val="24"/>
          <w:szCs w:val="24"/>
        </w:rPr>
        <w:t xml:space="preserve"> </w:t>
      </w:r>
      <w:r w:rsidR="00CE69DF">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CE69DF">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CE69DF">
        <w:rPr>
          <w:sz w:val="24"/>
          <w:szCs w:val="24"/>
        </w:rPr>
        <w:fldChar w:fldCharType="end"/>
      </w:r>
      <w:ins w:id="140" w:author="zenrunner" w:date="2019-04-29T14:03:00Z">
        <w:r w:rsidR="00A046EA">
          <w:rPr>
            <w:sz w:val="24"/>
            <w:szCs w:val="24"/>
          </w:rPr>
          <w:t xml:space="preserve"> - accurate?</w:t>
        </w:r>
      </w:ins>
      <w:r w:rsidR="000575F8">
        <w:rPr>
          <w:sz w:val="24"/>
          <w:szCs w:val="24"/>
        </w:rPr>
        <w:t xml:space="preserve">. </w:t>
      </w:r>
      <w:r w:rsidR="00AF7E7D">
        <w:rPr>
          <w:sz w:val="24"/>
          <w:szCs w:val="24"/>
        </w:rPr>
        <w:t xml:space="preserve">For each </w:t>
      </w:r>
      <w:del w:id="141" w:author="Scott Butterfield" w:date="2019-04-29T16:07:00Z">
        <w:r w:rsidR="00AF7E7D" w:rsidDel="003B1BA1">
          <w:rPr>
            <w:sz w:val="24"/>
            <w:szCs w:val="24"/>
          </w:rPr>
          <w:delText>study</w:delText>
        </w:r>
      </w:del>
      <w:ins w:id="142" w:author="zenrunner" w:date="2019-04-29T14:04:00Z">
        <w:del w:id="143" w:author="Scott Butterfield" w:date="2019-04-29T16:07:00Z">
          <w:r w:rsidR="00182A00" w:rsidDel="003B1BA1">
            <w:rPr>
              <w:sz w:val="24"/>
              <w:szCs w:val="24"/>
            </w:rPr>
            <w:delText>instance</w:delText>
          </w:r>
          <w:r w:rsidR="00851DD2" w:rsidDel="003B1BA1">
            <w:rPr>
              <w:sz w:val="24"/>
              <w:szCs w:val="24"/>
            </w:rPr>
            <w:delText>/observation/trial/</w:delText>
          </w:r>
        </w:del>
        <w:r w:rsidR="00851DD2">
          <w:rPr>
            <w:sz w:val="24"/>
            <w:szCs w:val="24"/>
          </w:rPr>
          <w:t>intervention</w:t>
        </w:r>
        <w:del w:id="144" w:author="Scott Butterfield" w:date="2019-04-29T16:08:00Z">
          <w:r w:rsidR="00851DD2" w:rsidDel="003B1BA1">
            <w:rPr>
              <w:sz w:val="24"/>
              <w:szCs w:val="24"/>
            </w:rPr>
            <w:delText xml:space="preserve"> -</w:delText>
          </w:r>
        </w:del>
        <w:del w:id="145" w:author="Scott Butterfield" w:date="2019-04-29T16:07:00Z">
          <w:r w:rsidR="00851DD2" w:rsidDel="003B1BA1">
            <w:rPr>
              <w:sz w:val="24"/>
              <w:szCs w:val="24"/>
            </w:rPr>
            <w:delText xml:space="preserve"> @Scott - whatever you prefer - all mean the same</w:delText>
          </w:r>
        </w:del>
        <w:r w:rsidR="000178F2">
          <w:rPr>
            <w:sz w:val="24"/>
            <w:szCs w:val="24"/>
          </w:rPr>
          <w:t>,</w:t>
        </w:r>
      </w:ins>
      <w:r w:rsidR="00AF7E7D">
        <w:rPr>
          <w:sz w:val="24"/>
          <w:szCs w:val="24"/>
        </w:rPr>
        <w:t xml:space="preserve"> w</w:t>
      </w:r>
      <w:r w:rsidR="00956C49">
        <w:rPr>
          <w:sz w:val="24"/>
          <w:szCs w:val="24"/>
        </w:rPr>
        <w:t xml:space="preserve">e </w:t>
      </w:r>
      <w:r w:rsidR="00AF7E7D">
        <w:rPr>
          <w:sz w:val="24"/>
          <w:szCs w:val="24"/>
        </w:rPr>
        <w:t xml:space="preserve">also </w:t>
      </w:r>
      <w:r w:rsidR="00956C49">
        <w:rPr>
          <w:sz w:val="24"/>
          <w:szCs w:val="24"/>
        </w:rPr>
        <w:t xml:space="preserve">extracted </w:t>
      </w:r>
      <w:del w:id="146" w:author="zenrunner" w:date="2019-04-29T14:05:00Z">
        <w:r w:rsidR="00956C49" w:rsidDel="00BC35B9">
          <w:rPr>
            <w:sz w:val="24"/>
            <w:szCs w:val="24"/>
          </w:rPr>
          <w:delText xml:space="preserve">data of the restoration outcome adopted to </w:delText>
        </w:r>
        <w:r w:rsidR="00AF7E7D" w:rsidDel="00BC35B9">
          <w:rPr>
            <w:sz w:val="24"/>
            <w:szCs w:val="24"/>
          </w:rPr>
          <w:delText xml:space="preserve">express the </w:delText>
        </w:r>
      </w:del>
      <w:r w:rsidR="00AF7E7D">
        <w:rPr>
          <w:sz w:val="24"/>
          <w:szCs w:val="24"/>
        </w:rPr>
        <w:t xml:space="preserve">response </w:t>
      </w:r>
      <w:ins w:id="147" w:author="zenrunner" w:date="2019-04-29T14:05:00Z">
        <w:r w:rsidR="00BC35B9">
          <w:rPr>
            <w:sz w:val="24"/>
            <w:szCs w:val="24"/>
          </w:rPr>
          <w:t xml:space="preserve">data </w:t>
        </w:r>
      </w:ins>
      <w:ins w:id="148" w:author="zenrunner" w:date="2019-04-29T14:06:00Z">
        <w:r w:rsidR="005E5371">
          <w:rPr>
            <w:sz w:val="24"/>
            <w:szCs w:val="24"/>
          </w:rPr>
          <w:t xml:space="preserve">outcomes </w:t>
        </w:r>
      </w:ins>
      <w:ins w:id="149" w:author="zenrunner" w:date="2019-04-29T14:05:00Z">
        <w:r w:rsidR="00BC35B9">
          <w:rPr>
            <w:sz w:val="24"/>
            <w:szCs w:val="24"/>
          </w:rPr>
          <w:t xml:space="preserve">for </w:t>
        </w:r>
      </w:ins>
      <w:del w:id="150" w:author="zenrunner" w:date="2019-04-29T14:05:00Z">
        <w:r w:rsidR="00DD4076" w:rsidDel="00BC35B9">
          <w:rPr>
            <w:sz w:val="24"/>
            <w:szCs w:val="24"/>
          </w:rPr>
          <w:delText>to</w:delText>
        </w:r>
        <w:r w:rsidR="00AF7E7D" w:rsidDel="00BC35B9">
          <w:rPr>
            <w:sz w:val="24"/>
            <w:szCs w:val="24"/>
          </w:rPr>
          <w:delText xml:space="preserve"> </w:delText>
        </w:r>
      </w:del>
      <w:r w:rsidR="00956C49">
        <w:rPr>
          <w:sz w:val="24"/>
          <w:szCs w:val="24"/>
        </w:rPr>
        <w:t xml:space="preserve">each </w:t>
      </w:r>
      <w:ins w:id="151" w:author="zenrunner" w:date="2019-04-29T14:05:00Z">
        <w:r w:rsidR="00A96A6D">
          <w:rPr>
            <w:sz w:val="24"/>
            <w:szCs w:val="24"/>
          </w:rPr>
          <w:t xml:space="preserve">specific </w:t>
        </w:r>
      </w:ins>
      <w:r w:rsidR="00956C49">
        <w:rPr>
          <w:sz w:val="24"/>
          <w:szCs w:val="24"/>
        </w:rPr>
        <w:t xml:space="preserve">restoration practice </w:t>
      </w:r>
      <w:r w:rsidR="00AF7E7D">
        <w:rPr>
          <w:sz w:val="24"/>
          <w:szCs w:val="24"/>
        </w:rPr>
        <w:fldChar w:fldCharType="begin" w:fldLock="1"/>
      </w:r>
      <w:r w:rsidR="00205615">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22&lt;/i&gt;)","plainTextFormattedCitation":"(22)","previouslyFormattedCitation":"(&lt;i&gt;21&lt;/i&gt;)"},"properties":{"noteIndex":0},"schema":"https://github.com/citation-style-language/schema/raw/master/csl-citation.json"}</w:instrText>
      </w:r>
      <w:r w:rsidR="00AF7E7D">
        <w:rPr>
          <w:sz w:val="24"/>
          <w:szCs w:val="24"/>
        </w:rPr>
        <w:fldChar w:fldCharType="separate"/>
      </w:r>
      <w:r w:rsidR="00205615" w:rsidRPr="00205615">
        <w:rPr>
          <w:noProof/>
          <w:sz w:val="24"/>
          <w:szCs w:val="24"/>
        </w:rPr>
        <w:t>(</w:t>
      </w:r>
      <w:r w:rsidR="00205615" w:rsidRPr="00205615">
        <w:rPr>
          <w:i/>
          <w:noProof/>
          <w:sz w:val="24"/>
          <w:szCs w:val="24"/>
        </w:rPr>
        <w:t>22</w:t>
      </w:r>
      <w:r w:rsidR="00205615" w:rsidRPr="00205615">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w:t>
      </w:r>
      <w:ins w:id="152" w:author="zenrunner" w:date="2019-04-29T14:06:00Z">
        <w:r w:rsidR="006B3E64">
          <w:rPr>
            <w:sz w:val="24"/>
            <w:szCs w:val="24"/>
          </w:rPr>
          <w:t xml:space="preserve">these </w:t>
        </w:r>
      </w:ins>
      <w:r w:rsidR="000575F8">
        <w:rPr>
          <w:sz w:val="24"/>
          <w:szCs w:val="24"/>
        </w:rPr>
        <w:t xml:space="preserve">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FA0C46">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del w:id="153" w:author="zenrunner" w:date="2019-04-29T14:06:00Z">
        <w:r w:rsidR="00F41079" w:rsidDel="00FD3FE5">
          <w:rPr>
            <w:sz w:val="24"/>
            <w:szCs w:val="24"/>
          </w:rPr>
          <w:delText>P</w:delText>
        </w:r>
        <w:r w:rsidR="001470D5" w:rsidDel="00FD3FE5">
          <w:rPr>
            <w:sz w:val="24"/>
            <w:szCs w:val="24"/>
          </w:rPr>
          <w:delText>assive restoration practices</w:delText>
        </w:r>
        <w:r w:rsidR="00F41079" w:rsidDel="00FD3FE5">
          <w:rPr>
            <w:sz w:val="24"/>
            <w:szCs w:val="24"/>
          </w:rPr>
          <w:delText xml:space="preserve"> were classified as </w:delText>
        </w:r>
        <w:r w:rsidR="001470D5" w:rsidDel="00FD3FE5">
          <w:rPr>
            <w:sz w:val="24"/>
            <w:szCs w:val="24"/>
          </w:rPr>
          <w:delText>s</w:delText>
        </w:r>
      </w:del>
      <w:ins w:id="154" w:author="zenrunner" w:date="2019-04-29T14:06:00Z">
        <w:r w:rsidR="00FD3FE5">
          <w:rPr>
            <w:sz w:val="24"/>
            <w:szCs w:val="24"/>
          </w:rPr>
          <w:t>S</w:t>
        </w:r>
      </w:ins>
      <w:r w:rsidR="001470D5">
        <w:rPr>
          <w:sz w:val="24"/>
          <w:szCs w:val="24"/>
        </w:rPr>
        <w:t>oil, vegetation, and grazing exclusion</w:t>
      </w:r>
      <w:ins w:id="155" w:author="zenrunner" w:date="2019-04-29T14:06:00Z">
        <w:r w:rsidR="00FD3FE5">
          <w:rPr>
            <w:sz w:val="24"/>
            <w:szCs w:val="24"/>
          </w:rPr>
          <w:t xml:space="preserve"> were </w:t>
        </w:r>
      </w:ins>
      <w:ins w:id="156" w:author="zenrunner" w:date="2019-04-29T14:22:00Z">
        <w:r w:rsidR="00304062">
          <w:rPr>
            <w:sz w:val="24"/>
            <w:szCs w:val="24"/>
          </w:rPr>
          <w:t>tested</w:t>
        </w:r>
      </w:ins>
      <w:ins w:id="157" w:author="zenrunner" w:date="2019-04-29T14:06:00Z">
        <w:r w:rsidR="00FD3FE5">
          <w:rPr>
            <w:sz w:val="24"/>
            <w:szCs w:val="24"/>
          </w:rPr>
          <w:t xml:space="preserve"> passive</w:t>
        </w:r>
      </w:ins>
      <w:ins w:id="158" w:author="zenrunner" w:date="2019-04-29T14:22:00Z">
        <w:r w:rsidR="00304062">
          <w:rPr>
            <w:sz w:val="24"/>
            <w:szCs w:val="24"/>
          </w:rPr>
          <w:t>ly</w:t>
        </w:r>
      </w:ins>
      <w:r w:rsidR="000575F8" w:rsidRPr="00E02AC1">
        <w:rPr>
          <w:sz w:val="24"/>
          <w:szCs w:val="24"/>
        </w:rPr>
        <w:t xml:space="preserve">. </w:t>
      </w:r>
      <w:del w:id="159" w:author="zenrunner" w:date="2019-04-29T14:22:00Z">
        <w:r w:rsidR="000575F8" w:rsidDel="00304062">
          <w:rPr>
            <w:sz w:val="24"/>
            <w:szCs w:val="24"/>
          </w:rPr>
          <w:delText>W</w:delText>
        </w:r>
        <w:r w:rsidR="000575F8" w:rsidRPr="00E02AC1" w:rsidDel="00304062">
          <w:rPr>
            <w:sz w:val="24"/>
            <w:szCs w:val="24"/>
          </w:rPr>
          <w:delText>e</w:delText>
        </w:r>
        <w:r w:rsidR="001470D5" w:rsidDel="00304062">
          <w:rPr>
            <w:sz w:val="24"/>
            <w:szCs w:val="24"/>
          </w:rPr>
          <w:delText xml:space="preserve"> evaluated</w:delText>
        </w:r>
        <w:r w:rsidR="000575F8" w:rsidRPr="00E02AC1" w:rsidDel="00304062">
          <w:rPr>
            <w:sz w:val="24"/>
            <w:szCs w:val="24"/>
          </w:rPr>
          <w:delText xml:space="preserve"> </w:delText>
        </w:r>
        <w:r w:rsidR="001470D5" w:rsidDel="00304062">
          <w:rPr>
            <w:sz w:val="24"/>
            <w:szCs w:val="24"/>
          </w:rPr>
          <w:delText xml:space="preserve">active </w:delText>
        </w:r>
        <w:r w:rsidR="000575F8" w:rsidDel="00304062">
          <w:rPr>
            <w:sz w:val="24"/>
            <w:szCs w:val="24"/>
          </w:rPr>
          <w:delText>restoration</w:delText>
        </w:r>
        <w:r w:rsidR="000575F8" w:rsidRPr="00E02AC1" w:rsidDel="00304062">
          <w:rPr>
            <w:sz w:val="24"/>
            <w:szCs w:val="24"/>
          </w:rPr>
          <w:delText xml:space="preserve"> outcomes</w:delText>
        </w:r>
        <w:r w:rsidR="001470D5" w:rsidDel="00304062">
          <w:rPr>
            <w:sz w:val="24"/>
            <w:szCs w:val="24"/>
          </w:rPr>
          <w:delText xml:space="preserve"> across</w:delText>
        </w:r>
        <w:r w:rsidR="000575F8" w:rsidRPr="00E02AC1" w:rsidDel="00304062">
          <w:rPr>
            <w:sz w:val="24"/>
            <w:szCs w:val="24"/>
          </w:rPr>
          <w:delText xml:space="preserve"> four </w:delText>
        </w:r>
        <w:r w:rsidR="00B16FF3" w:rsidDel="00304062">
          <w:rPr>
            <w:sz w:val="24"/>
            <w:szCs w:val="24"/>
          </w:rPr>
          <w:delText>categories</w:delText>
        </w:r>
        <w:r w:rsidR="00BD5548" w:rsidDel="00304062">
          <w:rPr>
            <w:sz w:val="24"/>
            <w:szCs w:val="24"/>
          </w:rPr>
          <w:delText>:</w:delText>
        </w:r>
        <w:r w:rsidR="000575F8" w:rsidRPr="00E02AC1" w:rsidDel="00304062">
          <w:rPr>
            <w:sz w:val="24"/>
            <w:szCs w:val="24"/>
          </w:rPr>
          <w:delText xml:space="preserve"> s</w:delText>
        </w:r>
      </w:del>
      <w:ins w:id="160" w:author="zenrunner" w:date="2019-04-29T14:22:00Z">
        <w:r w:rsidR="00304062">
          <w:rPr>
            <w:sz w:val="24"/>
            <w:szCs w:val="24"/>
          </w:rPr>
          <w:t>S</w:t>
        </w:r>
      </w:ins>
      <w:r w:rsidR="000575F8" w:rsidRPr="00E02AC1">
        <w:rPr>
          <w:sz w:val="24"/>
          <w:szCs w:val="24"/>
        </w:rPr>
        <w:t>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ins w:id="161" w:author="zenrunner" w:date="2019-04-29T14:22:00Z">
        <w:r w:rsidR="00304062">
          <w:rPr>
            <w:sz w:val="24"/>
            <w:szCs w:val="24"/>
          </w:rPr>
          <w:t xml:space="preserve">interventions were examined directly as </w:t>
        </w:r>
      </w:ins>
      <w:ins w:id="162" w:author="zenrunner" w:date="2019-04-29T14:23:00Z">
        <w:r w:rsidR="00304062">
          <w:rPr>
            <w:sz w:val="24"/>
            <w:szCs w:val="24"/>
          </w:rPr>
          <w:t xml:space="preserve">active </w:t>
        </w:r>
      </w:ins>
      <w:ins w:id="163" w:author="zenrunner" w:date="2019-04-29T14:22:00Z">
        <w:r w:rsidR="00304062">
          <w:rPr>
            <w:sz w:val="24"/>
            <w:szCs w:val="24"/>
          </w:rPr>
          <w:t>restoration</w:t>
        </w:r>
      </w:ins>
      <w:ins w:id="164" w:author="zenrunner" w:date="2019-04-29T14:23:00Z">
        <w:r w:rsidR="00304062">
          <w:rPr>
            <w:sz w:val="24"/>
            <w:szCs w:val="24"/>
          </w:rPr>
          <w:t xml:space="preserve"> practices</w:t>
        </w:r>
      </w:ins>
      <w:ins w:id="165" w:author="zenrunner" w:date="2019-04-29T14:22:00Z">
        <w:r w:rsidR="00304062">
          <w:rPr>
            <w:sz w:val="24"/>
            <w:szCs w:val="24"/>
          </w:rPr>
          <w:t xml:space="preserve"> </w:t>
        </w:r>
      </w:ins>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del w:id="166" w:author="zenrunner" w:date="2019-04-29T14:23:00Z">
        <w:r w:rsidR="00537381" w:rsidDel="00216517">
          <w:rPr>
            <w:sz w:val="24"/>
            <w:szCs w:val="24"/>
          </w:rPr>
          <w:delText>category</w:delText>
        </w:r>
        <w:r w:rsidR="005B3247" w:rsidDel="00216517">
          <w:rPr>
            <w:sz w:val="24"/>
            <w:szCs w:val="24"/>
          </w:rPr>
          <w:delText xml:space="preserve"> </w:delText>
        </w:r>
      </w:del>
      <w:ins w:id="167" w:author="zenrunner" w:date="2019-04-29T14:23:00Z">
        <w:r w:rsidR="009063BC">
          <w:rPr>
            <w:sz w:val="24"/>
            <w:szCs w:val="24"/>
          </w:rPr>
          <w:t>classification</w:t>
        </w:r>
        <w:r w:rsidR="00216517">
          <w:rPr>
            <w:sz w:val="24"/>
            <w:szCs w:val="24"/>
          </w:rPr>
          <w:t xml:space="preserve"> </w:t>
        </w:r>
      </w:ins>
      <w:r w:rsidR="0071094F">
        <w:rPr>
          <w:sz w:val="24"/>
          <w:szCs w:val="24"/>
        </w:rPr>
        <w:t xml:space="preserve">was used </w:t>
      </w:r>
      <w:del w:id="168" w:author="zenrunner" w:date="2019-04-29T14:23:00Z">
        <w:r w:rsidR="005105CE" w:rsidDel="009063BC">
          <w:rPr>
            <w:sz w:val="24"/>
            <w:szCs w:val="24"/>
          </w:rPr>
          <w:delText xml:space="preserve">when </w:delText>
        </w:r>
      </w:del>
      <w:ins w:id="169" w:author="zenrunner" w:date="2019-04-29T14:23:00Z">
        <w:r w:rsidR="009063BC">
          <w:rPr>
            <w:sz w:val="24"/>
            <w:szCs w:val="24"/>
          </w:rPr>
          <w:t xml:space="preserve">for </w:t>
        </w:r>
      </w:ins>
      <w:r w:rsidR="005105CE">
        <w:rPr>
          <w:sz w:val="24"/>
          <w:szCs w:val="24"/>
        </w:rPr>
        <w:t xml:space="preserve">studies </w:t>
      </w:r>
      <w:ins w:id="170" w:author="zenrunner" w:date="2019-04-29T14:23:00Z">
        <w:r w:rsidR="009063BC">
          <w:rPr>
            <w:sz w:val="24"/>
            <w:szCs w:val="24"/>
          </w:rPr>
          <w:t xml:space="preserve">that </w:t>
        </w:r>
      </w:ins>
      <w:r w:rsidR="005105CE">
        <w:rPr>
          <w:sz w:val="24"/>
          <w:szCs w:val="24"/>
        </w:rPr>
        <w:t xml:space="preserve">reported </w:t>
      </w:r>
      <w:r w:rsidR="00BD7D51">
        <w:rPr>
          <w:sz w:val="24"/>
          <w:szCs w:val="24"/>
        </w:rPr>
        <w:t>measures of both soil and vegetation</w:t>
      </w:r>
      <w:ins w:id="171" w:author="zenrunner" w:date="2019-04-29T14:24:00Z">
        <w:r w:rsidR="000D3C19">
          <w:rPr>
            <w:sz w:val="24"/>
            <w:szCs w:val="24"/>
          </w:rPr>
          <w:t xml:space="preserve"> </w:t>
        </w:r>
        <w:proofErr w:type="gramStart"/>
        <w:r w:rsidR="000D3C19">
          <w:rPr>
            <w:sz w:val="24"/>
            <w:szCs w:val="24"/>
          </w:rPr>
          <w:t>recovery?</w:t>
        </w:r>
      </w:ins>
      <w:r w:rsidR="00CB1CBE">
        <w:rPr>
          <w:sz w:val="24"/>
          <w:szCs w:val="24"/>
        </w:rPr>
        <w:t>.</w:t>
      </w:r>
      <w:proofErr w:type="gramEnd"/>
      <w:r w:rsidR="00CB1CBE">
        <w:rPr>
          <w:sz w:val="24"/>
          <w:szCs w:val="24"/>
        </w:rPr>
        <w:t xml:space="preserve"> </w:t>
      </w:r>
      <w:del w:id="172" w:author="Scott Butterfield" w:date="2019-04-29T16:09:00Z">
        <w:r w:rsidR="001470D5" w:rsidDel="003B1BA1">
          <w:rPr>
            <w:sz w:val="24"/>
            <w:szCs w:val="24"/>
          </w:rPr>
          <w:delText xml:space="preserve">We evaluated passive restoration outcomes across </w:delText>
        </w:r>
        <w:r w:rsidR="00BD5548" w:rsidDel="003B1BA1">
          <w:rPr>
            <w:sz w:val="24"/>
            <w:szCs w:val="24"/>
          </w:rPr>
          <w:delText xml:space="preserve">the same </w:delText>
        </w:r>
        <w:r w:rsidR="001470D5" w:rsidDel="003B1BA1">
          <w:rPr>
            <w:sz w:val="24"/>
            <w:szCs w:val="24"/>
          </w:rPr>
          <w:delText>three categories</w:delText>
        </w:r>
        <w:r w:rsidR="00BD5548" w:rsidDel="003B1BA1">
          <w:rPr>
            <w:sz w:val="24"/>
            <w:szCs w:val="24"/>
          </w:rPr>
          <w:delText>:</w:delText>
        </w:r>
        <w:r w:rsidR="001470D5" w:rsidDel="003B1BA1">
          <w:rPr>
            <w:sz w:val="24"/>
            <w:szCs w:val="24"/>
          </w:rPr>
          <w:delText xml:space="preserve"> soil, </w:delText>
        </w:r>
        <w:r w:rsidR="00427D62" w:rsidDel="003B1BA1">
          <w:rPr>
            <w:sz w:val="24"/>
            <w:szCs w:val="24"/>
          </w:rPr>
          <w:delText xml:space="preserve">vegetation, </w:delText>
        </w:r>
        <w:r w:rsidR="001470D5" w:rsidDel="003B1BA1">
          <w:rPr>
            <w:sz w:val="24"/>
            <w:szCs w:val="24"/>
          </w:rPr>
          <w:delText>and habitat (Table 1</w:delText>
        </w:r>
        <w:r w:rsidR="00054645" w:rsidDel="003B1BA1">
          <w:rPr>
            <w:sz w:val="24"/>
            <w:szCs w:val="24"/>
          </w:rPr>
          <w:delText>B</w:delText>
        </w:r>
        <w:r w:rsidR="001470D5" w:rsidDel="003B1BA1">
          <w:rPr>
            <w:sz w:val="24"/>
            <w:szCs w:val="24"/>
          </w:rPr>
          <w:delText>)</w:delText>
        </w:r>
      </w:del>
      <w:ins w:id="173" w:author="zenrunner" w:date="2019-04-29T14:24:00Z">
        <w:del w:id="174" w:author="Scott Butterfield" w:date="2019-04-29T16:09:00Z">
          <w:r w:rsidR="00AE2192" w:rsidDel="003B1BA1">
            <w:rPr>
              <w:sz w:val="24"/>
              <w:szCs w:val="24"/>
            </w:rPr>
            <w:delText>?? confusing</w:delText>
          </w:r>
        </w:del>
      </w:ins>
      <w:del w:id="175" w:author="Scott Butterfield" w:date="2019-04-29T16:09:00Z">
        <w:r w:rsidR="001470D5" w:rsidDel="003B1BA1">
          <w:rPr>
            <w:sz w:val="24"/>
            <w:szCs w:val="24"/>
          </w:rPr>
          <w:delText xml:space="preserve">. </w:delText>
        </w:r>
      </w:del>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 xml:space="preserve">applied </w:t>
      </w:r>
      <w:ins w:id="176" w:author="zenrunner" w:date="2019-04-29T14:24:00Z">
        <w:r w:rsidR="001F25A0">
          <w:rPr>
            <w:sz w:val="24"/>
            <w:szCs w:val="24"/>
          </w:rPr>
          <w:t xml:space="preserve">post hoc </w:t>
        </w:r>
      </w:ins>
      <w:r w:rsidR="000575F8" w:rsidRPr="00E02AC1">
        <w:rPr>
          <w:sz w:val="24"/>
          <w:szCs w:val="24"/>
        </w:rPr>
        <w:t>meta-regressions to test the potential influence of aridity</w:t>
      </w:r>
      <w:r w:rsidR="00482C95">
        <w:rPr>
          <w:sz w:val="24"/>
          <w:szCs w:val="24"/>
        </w:rPr>
        <w:t xml:space="preserve"> </w:t>
      </w:r>
      <w:r w:rsidR="00B82DE1">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5D3209">
        <w:rPr>
          <w:sz w:val="24"/>
          <w:szCs w:val="24"/>
        </w:rPr>
        <w:t xml:space="preserve"> since restoration practice implementation</w:t>
      </w:r>
      <w:ins w:id="177" w:author="zenrunner" w:date="2019-04-29T14:25:00Z">
        <w:r w:rsidR="00BB4C24">
          <w:rPr>
            <w:sz w:val="24"/>
            <w:szCs w:val="24"/>
          </w:rPr>
          <w:t xml:space="preserve"> - or not when passive - so maybe just say from onset of study?</w:t>
        </w:r>
      </w:ins>
      <w:r w:rsidR="00427D62">
        <w:rPr>
          <w:sz w:val="24"/>
          <w:szCs w:val="24"/>
        </w:rPr>
        <w:t>.</w:t>
      </w:r>
    </w:p>
    <w:p w14:paraId="54443F0F" w14:textId="6BDA5909" w:rsidR="008809FF" w:rsidDel="003F5517" w:rsidRDefault="00FF674C" w:rsidP="00E02AC1">
      <w:pPr>
        <w:spacing w:line="480" w:lineRule="auto"/>
        <w:rPr>
          <w:del w:id="178" w:author="Abigail Hart" w:date="2019-04-02T15:41:00Z"/>
          <w:sz w:val="24"/>
          <w:szCs w:val="24"/>
        </w:rPr>
      </w:pPr>
      <w:r>
        <w:rPr>
          <w:sz w:val="24"/>
          <w:szCs w:val="24"/>
        </w:rPr>
        <w:lastRenderedPageBreak/>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w:t>
      </w:r>
      <w:ins w:id="179" w:author="zenrunner" w:date="2019-04-29T14:30:00Z">
        <w:r w:rsidR="00255AA7">
          <w:rPr>
            <w:sz w:val="24"/>
            <w:szCs w:val="24"/>
          </w:rPr>
          <w:t xml:space="preserve">providing evidence for a commitment to active restoration strategies in planning management </w:t>
        </w:r>
        <w:r w:rsidR="00CF3985">
          <w:rPr>
            <w:sz w:val="24"/>
            <w:szCs w:val="24"/>
          </w:rPr>
          <w:t>for</w:t>
        </w:r>
        <w:r w:rsidR="00255AA7">
          <w:rPr>
            <w:sz w:val="24"/>
            <w:szCs w:val="24"/>
          </w:rPr>
          <w:t xml:space="preserve"> drylands </w:t>
        </w:r>
      </w:ins>
      <w:r w:rsidR="005C351F">
        <w:rPr>
          <w:sz w:val="24"/>
          <w:szCs w:val="24"/>
        </w:rPr>
        <w:t>(Table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 xml:space="preserve">water </w:t>
      </w:r>
      <w:del w:id="180" w:author="zenrunner" w:date="2019-04-29T14:25:00Z">
        <w:r w:rsidR="00F72096" w:rsidDel="009D335E">
          <w:rPr>
            <w:sz w:val="24"/>
            <w:szCs w:val="24"/>
          </w:rPr>
          <w:delText>supply</w:delText>
        </w:r>
        <w:r w:rsidR="00401633" w:rsidDel="009D335E">
          <w:rPr>
            <w:sz w:val="24"/>
            <w:szCs w:val="24"/>
          </w:rPr>
          <w:delText xml:space="preserve"> </w:delText>
        </w:r>
      </w:del>
      <w:ins w:id="181" w:author="zenrunner" w:date="2019-04-29T14:25:00Z">
        <w:r w:rsidR="009D335E">
          <w:rPr>
            <w:sz w:val="24"/>
            <w:szCs w:val="24"/>
          </w:rPr>
          <w:t xml:space="preserve">supplementation </w:t>
        </w:r>
      </w:ins>
      <w:r w:rsidR="00401633">
        <w:rPr>
          <w:sz w:val="24"/>
          <w:szCs w:val="24"/>
        </w:rPr>
        <w:t xml:space="preserve">was the most effective restoration practice followed by soil </w:t>
      </w:r>
      <w:del w:id="182" w:author="zenrunner" w:date="2019-04-29T14:31:00Z">
        <w:r w:rsidR="00401633" w:rsidRPr="00E02AC1" w:rsidDel="00DE710B">
          <w:rPr>
            <w:sz w:val="24"/>
            <w:szCs w:val="24"/>
          </w:rPr>
          <w:delText xml:space="preserve">and </w:delText>
        </w:r>
      </w:del>
      <w:ins w:id="183" w:author="zenrunner" w:date="2019-04-29T14:31:00Z">
        <w:r w:rsidR="00DE710B">
          <w:rPr>
            <w:sz w:val="24"/>
            <w:szCs w:val="24"/>
          </w:rPr>
          <w:t>then</w:t>
        </w:r>
        <w:r w:rsidR="00DE710B" w:rsidRPr="00E02AC1">
          <w:rPr>
            <w:sz w:val="24"/>
            <w:szCs w:val="24"/>
          </w:rPr>
          <w:t xml:space="preserve"> </w:t>
        </w:r>
      </w:ins>
      <w:r w:rsidR="00401633">
        <w:rPr>
          <w:sz w:val="24"/>
          <w:szCs w:val="24"/>
        </w:rPr>
        <w:t xml:space="preserve">vegetation </w:t>
      </w:r>
      <w:del w:id="184" w:author="zenrunner" w:date="2019-04-29T14:26:00Z">
        <w:r w:rsidR="005C351F" w:rsidDel="00EB1398">
          <w:rPr>
            <w:sz w:val="24"/>
            <w:szCs w:val="24"/>
          </w:rPr>
          <w:delText xml:space="preserve">active </w:delText>
        </w:r>
        <w:r w:rsidR="00401633" w:rsidDel="00EB1398">
          <w:rPr>
            <w:sz w:val="24"/>
            <w:szCs w:val="24"/>
          </w:rPr>
          <w:delText>practices</w:delText>
        </w:r>
      </w:del>
      <w:ins w:id="185" w:author="zenrunner" w:date="2019-04-29T14:26:00Z">
        <w:r w:rsidR="00EB1398">
          <w:rPr>
            <w:sz w:val="24"/>
            <w:szCs w:val="24"/>
          </w:rPr>
          <w:t>remediations</w:t>
        </w:r>
      </w:ins>
      <w:r w:rsidR="00401633">
        <w:rPr>
          <w:sz w:val="24"/>
          <w:szCs w:val="24"/>
        </w:rPr>
        <w:t xml:space="preserve">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w:t>
      </w:r>
      <w:del w:id="186" w:author="zenrunner" w:date="2019-04-29T14:26:00Z">
        <w:r w:rsidR="00401633" w:rsidDel="00B1794E">
          <w:rPr>
            <w:sz w:val="24"/>
            <w:szCs w:val="24"/>
          </w:rPr>
          <w:delText xml:space="preserve">vegetation </w:delText>
        </w:r>
      </w:del>
      <w:r w:rsidR="00401633">
        <w:rPr>
          <w:sz w:val="24"/>
          <w:szCs w:val="24"/>
        </w:rPr>
        <w:t xml:space="preserve">recovery </w:t>
      </w:r>
      <w:ins w:id="187" w:author="zenrunner" w:date="2019-04-29T14:26:00Z">
        <w:r w:rsidR="00B1794E">
          <w:rPr>
            <w:sz w:val="24"/>
            <w:szCs w:val="24"/>
          </w:rPr>
          <w:t xml:space="preserve">of vegetation </w:t>
        </w:r>
      </w:ins>
      <w:r w:rsidR="00401633">
        <w:rPr>
          <w:sz w:val="24"/>
          <w:szCs w:val="24"/>
        </w:rPr>
        <w:t xml:space="preserve">and grazing exclusion </w:t>
      </w:r>
      <w:ins w:id="188" w:author="zenrunner" w:date="2019-04-29T14:26:00Z">
        <w:r w:rsidR="00F23660">
          <w:rPr>
            <w:sz w:val="24"/>
            <w:szCs w:val="24"/>
          </w:rPr>
          <w:t xml:space="preserve">(i.e. passive because grazing </w:t>
        </w:r>
      </w:ins>
      <w:ins w:id="189" w:author="Scott Butterfield" w:date="2019-04-29T16:09:00Z">
        <w:r w:rsidR="003B1BA1">
          <w:rPr>
            <w:sz w:val="24"/>
            <w:szCs w:val="24"/>
          </w:rPr>
          <w:t xml:space="preserve">was </w:t>
        </w:r>
      </w:ins>
      <w:proofErr w:type="gramStart"/>
      <w:ins w:id="190" w:author="zenrunner" w:date="2019-04-29T14:26:00Z">
        <w:r w:rsidR="00F23660">
          <w:rPr>
            <w:sz w:val="24"/>
            <w:szCs w:val="24"/>
          </w:rPr>
          <w:t>removed</w:t>
        </w:r>
        <w:proofErr w:type="gramEnd"/>
        <w:r w:rsidR="00F23660">
          <w:rPr>
            <w:sz w:val="24"/>
            <w:szCs w:val="24"/>
          </w:rPr>
          <w:t xml:space="preserve"> and no other interventions </w:t>
        </w:r>
      </w:ins>
      <w:ins w:id="191" w:author="Scott Butterfield" w:date="2019-04-29T16:09:00Z">
        <w:r w:rsidR="003B1BA1">
          <w:rPr>
            <w:sz w:val="24"/>
            <w:szCs w:val="24"/>
          </w:rPr>
          <w:t xml:space="preserve">were </w:t>
        </w:r>
      </w:ins>
      <w:ins w:id="192" w:author="zenrunner" w:date="2019-04-29T14:26:00Z">
        <w:r w:rsidR="00F23660">
          <w:rPr>
            <w:sz w:val="24"/>
            <w:szCs w:val="24"/>
          </w:rPr>
          <w:t xml:space="preserve">applied) </w:t>
        </w:r>
      </w:ins>
      <w:del w:id="193" w:author="zenrunner" w:date="2019-04-29T14:26:00Z">
        <w:r w:rsidR="00401633" w:rsidDel="008C60AD">
          <w:rPr>
            <w:sz w:val="24"/>
            <w:szCs w:val="24"/>
          </w:rPr>
          <w:delText xml:space="preserve">can </w:delText>
        </w:r>
      </w:del>
      <w:r w:rsidR="00401633">
        <w:rPr>
          <w:sz w:val="24"/>
          <w:szCs w:val="24"/>
        </w:rPr>
        <w:t xml:space="preserve">also </w:t>
      </w:r>
      <w:r w:rsidR="00B705DE">
        <w:rPr>
          <w:sz w:val="24"/>
          <w:szCs w:val="24"/>
        </w:rPr>
        <w:t>ha</w:t>
      </w:r>
      <w:ins w:id="194" w:author="zenrunner" w:date="2019-04-29T14:27:00Z">
        <w:r w:rsidR="008C60AD">
          <w:rPr>
            <w:sz w:val="24"/>
            <w:szCs w:val="24"/>
          </w:rPr>
          <w:t>d</w:t>
        </w:r>
      </w:ins>
      <w:del w:id="195" w:author="zenrunner" w:date="2019-04-29T14:27:00Z">
        <w:r w:rsidR="00B705DE" w:rsidDel="008C60AD">
          <w:rPr>
            <w:sz w:val="24"/>
            <w:szCs w:val="24"/>
          </w:rPr>
          <w:delText>ve</w:delText>
        </w:r>
      </w:del>
      <w:r w:rsidR="00B705DE">
        <w:rPr>
          <w:sz w:val="24"/>
          <w:szCs w:val="24"/>
        </w:rPr>
        <w:t xml:space="preserve"> </w:t>
      </w:r>
      <w:r w:rsidR="00401633" w:rsidRPr="00E02AC1">
        <w:rPr>
          <w:sz w:val="24"/>
          <w:szCs w:val="24"/>
        </w:rPr>
        <w:t>positive effect</w:t>
      </w:r>
      <w:r w:rsidR="00401633">
        <w:rPr>
          <w:sz w:val="24"/>
          <w:szCs w:val="24"/>
        </w:rPr>
        <w:t>s</w:t>
      </w:r>
      <w:r w:rsidR="00401633" w:rsidRPr="00E02AC1">
        <w:rPr>
          <w:sz w:val="24"/>
          <w:szCs w:val="24"/>
        </w:rPr>
        <w:t xml:space="preserve"> on </w:t>
      </w:r>
      <w:ins w:id="196" w:author="zenrunner" w:date="2019-04-29T14:27:00Z">
        <w:r w:rsidR="00B52E14">
          <w:rPr>
            <w:sz w:val="24"/>
            <w:szCs w:val="24"/>
          </w:rPr>
          <w:t xml:space="preserve">defined </w:t>
        </w:r>
      </w:ins>
      <w:r w:rsidR="00401633" w:rsidRPr="00E02AC1">
        <w:rPr>
          <w:sz w:val="24"/>
          <w:szCs w:val="24"/>
        </w:rPr>
        <w:t>restoration</w:t>
      </w:r>
      <w:r w:rsidR="00401633">
        <w:rPr>
          <w:sz w:val="24"/>
          <w:szCs w:val="24"/>
        </w:rPr>
        <w:t xml:space="preserve"> </w:t>
      </w:r>
      <w:ins w:id="197" w:author="zenrunner" w:date="2019-04-29T14:27:00Z">
        <w:r w:rsidR="00B52E14">
          <w:rPr>
            <w:sz w:val="24"/>
            <w:szCs w:val="24"/>
          </w:rPr>
          <w:t>outcomes such as ... then just 1-2</w:t>
        </w:r>
      </w:ins>
      <w:ins w:id="198" w:author="zenrunner" w:date="2019-04-29T14:31:00Z">
        <w:r w:rsidR="00903D41">
          <w:rPr>
            <w:sz w:val="24"/>
            <w:szCs w:val="24"/>
          </w:rPr>
          <w:t xml:space="preserve"> of them</w:t>
        </w:r>
      </w:ins>
      <w:ins w:id="199" w:author="zenrunner" w:date="2019-04-29T14:27:00Z">
        <w:r w:rsidR="00B52E14">
          <w:rPr>
            <w:sz w:val="24"/>
            <w:szCs w:val="24"/>
          </w:rPr>
          <w:t xml:space="preserve"> </w:t>
        </w:r>
      </w:ins>
      <w:r w:rsidR="00401633" w:rsidRPr="00E02AC1">
        <w:rPr>
          <w:sz w:val="24"/>
          <w:szCs w:val="24"/>
        </w:rPr>
        <w:t>(</w:t>
      </w:r>
      <w:r w:rsidR="00401633">
        <w:rPr>
          <w:sz w:val="24"/>
          <w:szCs w:val="24"/>
        </w:rPr>
        <w:t xml:space="preserve">Table 1A, </w:t>
      </w:r>
      <w:r w:rsidR="00401633" w:rsidRPr="00E02AC1">
        <w:rPr>
          <w:sz w:val="24"/>
          <w:szCs w:val="24"/>
        </w:rPr>
        <w:t>Fig. 2)</w:t>
      </w:r>
      <w:ins w:id="200" w:author="zenrunner" w:date="2019-04-29T14:27:00Z">
        <w:r w:rsidR="00B52E14">
          <w:rPr>
            <w:sz w:val="24"/>
            <w:szCs w:val="24"/>
          </w:rPr>
          <w:t xml:space="preserve">. Nonetheless, </w:t>
        </w:r>
      </w:ins>
      <w:del w:id="201" w:author="zenrunner" w:date="2019-04-29T14:31:00Z">
        <w:r w:rsidR="00401633" w:rsidDel="006A1A3C">
          <w:rPr>
            <w:sz w:val="24"/>
            <w:szCs w:val="24"/>
          </w:rPr>
          <w:delText xml:space="preserve"> </w:delText>
        </w:r>
      </w:del>
      <w:del w:id="202" w:author="zenrunner" w:date="2019-04-29T14:27:00Z">
        <w:r w:rsidR="00B705DE" w:rsidDel="00B52E14">
          <w:rPr>
            <w:sz w:val="24"/>
            <w:szCs w:val="24"/>
          </w:rPr>
          <w:delText xml:space="preserve">but </w:delText>
        </w:r>
        <w:r w:rsidR="00401633" w:rsidDel="00B52E14">
          <w:rPr>
            <w:sz w:val="24"/>
            <w:szCs w:val="24"/>
          </w:rPr>
          <w:delText>with</w:delText>
        </w:r>
      </w:del>
      <w:ins w:id="203" w:author="zenrunner" w:date="2019-04-29T14:27:00Z">
        <w:r w:rsidR="00B52E14">
          <w:rPr>
            <w:sz w:val="24"/>
            <w:szCs w:val="24"/>
          </w:rPr>
          <w:t xml:space="preserve">passive recovery outcomes </w:t>
        </w:r>
        <w:r w:rsidR="00324DBE">
          <w:rPr>
            <w:sz w:val="24"/>
            <w:szCs w:val="24"/>
          </w:rPr>
          <w:t>had</w:t>
        </w:r>
      </w:ins>
      <w:r w:rsidR="00401633">
        <w:rPr>
          <w:sz w:val="24"/>
          <w:szCs w:val="24"/>
        </w:rPr>
        <w:t xml:space="preserve"> lower </w:t>
      </w:r>
      <w:r w:rsidR="006C2DA6">
        <w:rPr>
          <w:sz w:val="24"/>
          <w:szCs w:val="24"/>
        </w:rPr>
        <w:t xml:space="preserve">and more variable </w:t>
      </w:r>
      <w:r w:rsidR="00401633">
        <w:rPr>
          <w:sz w:val="24"/>
          <w:szCs w:val="24"/>
        </w:rPr>
        <w:t>effect sizes</w:t>
      </w:r>
      <w:del w:id="204" w:author="zenrunner" w:date="2019-04-29T14:32:00Z">
        <w:r w:rsidR="00401633" w:rsidDel="006A1A3C">
          <w:rPr>
            <w:sz w:val="24"/>
            <w:szCs w:val="24"/>
          </w:rPr>
          <w:delText xml:space="preserve"> than active practices</w:delText>
        </w:r>
      </w:del>
      <w:ins w:id="205" w:author="zenrunner" w:date="2019-04-29T14:28:00Z">
        <w:r w:rsidR="00324DBE">
          <w:rPr>
            <w:sz w:val="24"/>
            <w:szCs w:val="24"/>
          </w:rPr>
          <w:t xml:space="preserve">, and </w:t>
        </w:r>
      </w:ins>
      <w:del w:id="206" w:author="zenrunner" w:date="2019-04-29T14:28:00Z">
        <w:r w:rsidR="00B705DE" w:rsidDel="00324DBE">
          <w:rPr>
            <w:sz w:val="24"/>
            <w:szCs w:val="24"/>
          </w:rPr>
          <w:delText xml:space="preserve">, while </w:delText>
        </w:r>
      </w:del>
      <w:del w:id="207" w:author="zenrunner" w:date="2019-04-29T14:32:00Z">
        <w:r w:rsidR="00B705DE" w:rsidDel="006A1A3C">
          <w:rPr>
            <w:sz w:val="24"/>
            <w:szCs w:val="24"/>
          </w:rPr>
          <w:delText>passive</w:delText>
        </w:r>
      </w:del>
      <w:ins w:id="208" w:author="zenrunner" w:date="2019-04-29T14:32:00Z">
        <w:r w:rsidR="006A1A3C">
          <w:rPr>
            <w:sz w:val="24"/>
            <w:szCs w:val="24"/>
          </w:rPr>
          <w:t>th</w:t>
        </w:r>
        <w:r w:rsidR="006F01F6">
          <w:rPr>
            <w:sz w:val="24"/>
            <w:szCs w:val="24"/>
          </w:rPr>
          <w:t>is</w:t>
        </w:r>
      </w:ins>
      <w:r w:rsidR="00B705DE">
        <w:rPr>
          <w:sz w:val="24"/>
          <w:szCs w:val="24"/>
        </w:rPr>
        <w:t xml:space="preserve"> </w:t>
      </w:r>
      <w:del w:id="209" w:author="zenrunner" w:date="2019-04-29T14:28:00Z">
        <w:r w:rsidR="00B705DE" w:rsidDel="00324DBE">
          <w:rPr>
            <w:sz w:val="24"/>
            <w:szCs w:val="24"/>
          </w:rPr>
          <w:delText xml:space="preserve">practices </w:delText>
        </w:r>
      </w:del>
      <w:ins w:id="210" w:author="zenrunner" w:date="2019-04-29T14:28:00Z">
        <w:r w:rsidR="006F01F6">
          <w:rPr>
            <w:sz w:val="24"/>
            <w:szCs w:val="24"/>
          </w:rPr>
          <w:t>strategy</w:t>
        </w:r>
        <w:r w:rsidR="00324DBE">
          <w:rPr>
            <w:sz w:val="24"/>
            <w:szCs w:val="24"/>
          </w:rPr>
          <w:t xml:space="preserve"> for </w:t>
        </w:r>
      </w:ins>
      <w:del w:id="211" w:author="zenrunner" w:date="2019-04-29T14:28:00Z">
        <w:r w:rsidR="00B705DE" w:rsidDel="00324DBE">
          <w:rPr>
            <w:sz w:val="24"/>
            <w:szCs w:val="24"/>
          </w:rPr>
          <w:delText xml:space="preserve">on </w:delText>
        </w:r>
      </w:del>
      <w:r w:rsidR="00B705DE">
        <w:rPr>
          <w:sz w:val="24"/>
          <w:szCs w:val="24"/>
        </w:rPr>
        <w:t>s</w:t>
      </w:r>
      <w:r w:rsidR="00401633">
        <w:rPr>
          <w:sz w:val="24"/>
          <w:szCs w:val="24"/>
        </w:rPr>
        <w:t xml:space="preserve">oils </w:t>
      </w:r>
      <w:ins w:id="212" w:author="zenrunner" w:date="2019-04-29T14:28:00Z">
        <w:r w:rsidR="00324DBE">
          <w:rPr>
            <w:sz w:val="24"/>
            <w:szCs w:val="24"/>
          </w:rPr>
          <w:t xml:space="preserve">such as fallowing typically </w:t>
        </w:r>
      </w:ins>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del w:id="213" w:author="Scott Butterfield" w:date="2019-04-29T16:11:00Z">
        <w:r w:rsidR="008809FF" w:rsidDel="003B1BA1">
          <w:rPr>
            <w:sz w:val="24"/>
            <w:szCs w:val="24"/>
          </w:rPr>
          <w:delText xml:space="preserve">Aridity and </w:delText>
        </w:r>
        <w:r w:rsidR="00D5391E" w:rsidDel="003B1BA1">
          <w:rPr>
            <w:sz w:val="24"/>
            <w:szCs w:val="24"/>
          </w:rPr>
          <w:delText xml:space="preserve">duration of </w:delText>
        </w:r>
        <w:r w:rsidR="00725A5D" w:rsidDel="003B1BA1">
          <w:rPr>
            <w:sz w:val="24"/>
            <w:szCs w:val="24"/>
          </w:rPr>
          <w:delText>studies</w:delText>
        </w:r>
        <w:r w:rsidR="00D5391E" w:rsidDel="003B1BA1">
          <w:rPr>
            <w:sz w:val="24"/>
            <w:szCs w:val="24"/>
          </w:rPr>
          <w:delText xml:space="preserve"> following</w:delText>
        </w:r>
        <w:r w:rsidR="00BD5548" w:rsidDel="003B1BA1">
          <w:rPr>
            <w:sz w:val="24"/>
            <w:szCs w:val="24"/>
          </w:rPr>
          <w:delText xml:space="preserve"> implementation</w:delText>
        </w:r>
        <w:r w:rsidR="00781F98" w:rsidDel="003B1BA1">
          <w:rPr>
            <w:sz w:val="24"/>
            <w:szCs w:val="24"/>
          </w:rPr>
          <w:delText xml:space="preserve"> </w:delText>
        </w:r>
        <w:r w:rsidR="008809FF" w:rsidDel="003B1BA1">
          <w:rPr>
            <w:sz w:val="24"/>
            <w:szCs w:val="24"/>
          </w:rPr>
          <w:delText>both</w:delText>
        </w:r>
        <w:r w:rsidR="008809FF" w:rsidRPr="00E02AC1" w:rsidDel="003B1BA1">
          <w:rPr>
            <w:sz w:val="24"/>
            <w:szCs w:val="24"/>
          </w:rPr>
          <w:delText xml:space="preserve"> significantly influenced the effectiveness of active </w:delText>
        </w:r>
        <w:r w:rsidR="00BD7B7F" w:rsidDel="003B1BA1">
          <w:rPr>
            <w:sz w:val="24"/>
            <w:szCs w:val="24"/>
          </w:rPr>
          <w:delText>restoration practices</w:delText>
        </w:r>
        <w:r w:rsidR="008809FF" w:rsidRPr="00E02AC1" w:rsidDel="003B1BA1">
          <w:rPr>
            <w:sz w:val="24"/>
            <w:szCs w:val="24"/>
          </w:rPr>
          <w:delText xml:space="preserve"> (lrr= -0.01, 95% CI= -0.02 to -0.01; lrr= 0.003, 95% CI= 0.003 to 0.0035</w:delText>
        </w:r>
        <w:r w:rsidR="009002D9" w:rsidDel="003B1BA1">
          <w:rPr>
            <w:sz w:val="24"/>
            <w:szCs w:val="24"/>
          </w:rPr>
          <w:delText>, respectively</w:delText>
        </w:r>
        <w:r w:rsidR="008809FF" w:rsidRPr="00E02AC1" w:rsidDel="003B1BA1">
          <w:rPr>
            <w:sz w:val="24"/>
            <w:szCs w:val="24"/>
          </w:rPr>
          <w:delText>)</w:delText>
        </w:r>
      </w:del>
      <w:ins w:id="214" w:author="zenrunner" w:date="2019-04-29T14:32:00Z">
        <w:del w:id="215" w:author="Scott Butterfield" w:date="2019-04-29T16:11:00Z">
          <w:r w:rsidR="00C87936" w:rsidDel="003B1BA1">
            <w:rPr>
              <w:sz w:val="24"/>
              <w:szCs w:val="24"/>
            </w:rPr>
            <w:delText xml:space="preserve"> - ok - these kind of hang here a bit and the lrr values look really tiny - ie 0.003 so I recommend that you also add a short, short interpretation in the sentence instead of just stating it - </w:delText>
          </w:r>
        </w:del>
        <w:r w:rsidR="00C87936">
          <w:rPr>
            <w:sz w:val="24"/>
            <w:szCs w:val="24"/>
          </w:rPr>
          <w:t xml:space="preserve">Aridity had a weak negative impact on direct interventions </w:t>
        </w:r>
      </w:ins>
      <w:ins w:id="216" w:author="zenrunner" w:date="2019-04-29T14:35:00Z">
        <w:r w:rsidR="006A4403">
          <w:rPr>
            <w:sz w:val="24"/>
            <w:szCs w:val="24"/>
          </w:rPr>
          <w:t xml:space="preserve">suggesting that environmental limitations are critical drivers of change in these systems </w:t>
        </w:r>
      </w:ins>
      <w:ins w:id="217" w:author="zenrunner" w:date="2019-04-29T14:32:00Z">
        <w:r w:rsidR="00C87936">
          <w:rPr>
            <w:sz w:val="24"/>
            <w:szCs w:val="24"/>
          </w:rPr>
          <w:t>while increasing duration of study had a significant but minimal positive return suggesting longer studies and time-frames be considered (stats)</w:t>
        </w:r>
        <w:del w:id="218" w:author="Scott Butterfield" w:date="2019-04-29T16:11:00Z">
          <w:r w:rsidR="00C87936" w:rsidDel="003B1BA1">
            <w:rPr>
              <w:sz w:val="24"/>
              <w:szCs w:val="24"/>
            </w:rPr>
            <w:delText xml:space="preserve"> - @Scott?? good?</w:delText>
          </w:r>
        </w:del>
      </w:ins>
      <w:r w:rsidR="005C351F">
        <w:rPr>
          <w:sz w:val="24"/>
          <w:szCs w:val="24"/>
        </w:rPr>
        <w:t xml:space="preserve">. </w:t>
      </w:r>
      <w:del w:id="219" w:author="zenrunner" w:date="2019-04-29T14:35:00Z">
        <w:r w:rsidR="005C351F" w:rsidDel="006A4403">
          <w:rPr>
            <w:sz w:val="24"/>
            <w:szCs w:val="24"/>
          </w:rPr>
          <w:delText>N</w:delText>
        </w:r>
        <w:r w:rsidR="00A57868" w:rsidDel="006A4403">
          <w:rPr>
            <w:sz w:val="24"/>
            <w:szCs w:val="24"/>
          </w:rPr>
          <w:delText xml:space="preserve">et effectiveness of active restoration practices decreased with increasing aridity. </w:delText>
        </w:r>
      </w:del>
      <w:del w:id="220" w:author="zenrunner" w:date="2019-04-29T14:36:00Z">
        <w:r w:rsidR="00DE53E2" w:rsidDel="00FE47B7">
          <w:rPr>
            <w:sz w:val="24"/>
            <w:szCs w:val="24"/>
          </w:rPr>
          <w:delText>F</w:delText>
        </w:r>
        <w:r w:rsidR="008809FF" w:rsidRPr="00E02AC1" w:rsidDel="00FE47B7">
          <w:rPr>
            <w:sz w:val="24"/>
            <w:szCs w:val="24"/>
          </w:rPr>
          <w:delText xml:space="preserve">or passive </w:delText>
        </w:r>
        <w:r w:rsidR="00C26CBD" w:rsidDel="00FE47B7">
          <w:rPr>
            <w:sz w:val="24"/>
            <w:szCs w:val="24"/>
          </w:rPr>
          <w:delText xml:space="preserve">approaches, </w:delText>
        </w:r>
        <w:r w:rsidR="00BD5548" w:rsidDel="00FE47B7">
          <w:rPr>
            <w:sz w:val="24"/>
            <w:szCs w:val="24"/>
          </w:rPr>
          <w:delText>only</w:delText>
        </w:r>
        <w:r w:rsidR="008809FF" w:rsidRPr="00E02AC1" w:rsidDel="00FE47B7">
          <w:rPr>
            <w:sz w:val="24"/>
            <w:szCs w:val="24"/>
          </w:rPr>
          <w:delText xml:space="preserve"> </w:delText>
        </w:r>
        <w:r w:rsidR="00B779D1" w:rsidDel="00FE47B7">
          <w:rPr>
            <w:sz w:val="24"/>
            <w:szCs w:val="24"/>
          </w:rPr>
          <w:delText>d</w:delText>
        </w:r>
      </w:del>
      <w:ins w:id="221" w:author="zenrunner" w:date="2019-04-29T14:36:00Z">
        <w:r w:rsidR="00FE47B7">
          <w:rPr>
            <w:sz w:val="24"/>
            <w:szCs w:val="24"/>
          </w:rPr>
          <w:t>D</w:t>
        </w:r>
      </w:ins>
      <w:r w:rsidR="00B779D1">
        <w:rPr>
          <w:sz w:val="24"/>
          <w:szCs w:val="24"/>
        </w:rPr>
        <w:t>uration of recovery</w:t>
      </w:r>
      <w:r w:rsidR="00656BCF">
        <w:rPr>
          <w:sz w:val="24"/>
          <w:szCs w:val="24"/>
        </w:rPr>
        <w:t xml:space="preserve"> </w:t>
      </w:r>
      <w:del w:id="222" w:author="zenrunner" w:date="2019-04-29T14:36:00Z">
        <w:r w:rsidR="008809FF" w:rsidRPr="00E02AC1" w:rsidDel="00FE47B7">
          <w:rPr>
            <w:sz w:val="24"/>
            <w:szCs w:val="24"/>
          </w:rPr>
          <w:delText>was significant</w:delText>
        </w:r>
      </w:del>
      <w:ins w:id="223" w:author="zenrunner" w:date="2019-04-29T14:36:00Z">
        <w:r w:rsidR="00FE47B7">
          <w:rPr>
            <w:sz w:val="24"/>
            <w:szCs w:val="24"/>
          </w:rPr>
          <w:t>positive</w:t>
        </w:r>
        <w:r w:rsidR="00785E1F">
          <w:rPr>
            <w:sz w:val="24"/>
            <w:szCs w:val="24"/>
          </w:rPr>
          <w:t>ly</w:t>
        </w:r>
        <w:r w:rsidR="00FE47B7">
          <w:rPr>
            <w:sz w:val="24"/>
            <w:szCs w:val="24"/>
          </w:rPr>
          <w:t xml:space="preserve"> influence</w:t>
        </w:r>
      </w:ins>
      <w:ins w:id="224" w:author="zenrunner" w:date="2019-04-29T14:37:00Z">
        <w:r w:rsidR="00785E1F">
          <w:rPr>
            <w:sz w:val="24"/>
            <w:szCs w:val="24"/>
          </w:rPr>
          <w:t>d</w:t>
        </w:r>
      </w:ins>
      <w:ins w:id="225" w:author="zenrunner" w:date="2019-04-29T14:36:00Z">
        <w:r w:rsidR="00FE47B7">
          <w:rPr>
            <w:sz w:val="24"/>
            <w:szCs w:val="24"/>
          </w:rPr>
          <w:t xml:space="preserve"> passive </w:t>
        </w:r>
      </w:ins>
      <w:del w:id="226" w:author="zenrunner" w:date="2019-04-29T14:37:00Z">
        <w:r w:rsidR="008809FF" w:rsidRPr="00E02AC1" w:rsidDel="00785E1F">
          <w:rPr>
            <w:sz w:val="24"/>
            <w:szCs w:val="24"/>
          </w:rPr>
          <w:delText xml:space="preserve"> </w:delText>
        </w:r>
      </w:del>
      <w:ins w:id="227" w:author="zenrunner" w:date="2019-04-29T14:37:00Z">
        <w:r w:rsidR="00785E1F">
          <w:rPr>
            <w:sz w:val="24"/>
            <w:szCs w:val="24"/>
          </w:rPr>
          <w:t xml:space="preserve">strategies but </w:t>
        </w:r>
        <w:r w:rsidR="00343894">
          <w:rPr>
            <w:sz w:val="24"/>
            <w:szCs w:val="24"/>
          </w:rPr>
          <w:t xml:space="preserve">variation in </w:t>
        </w:r>
        <w:r w:rsidR="00785E1F">
          <w:rPr>
            <w:sz w:val="24"/>
            <w:szCs w:val="24"/>
          </w:rPr>
          <w:t xml:space="preserve">aridity was not generally relevant </w:t>
        </w:r>
      </w:ins>
      <w:r w:rsidR="008809FF" w:rsidRPr="00E02AC1">
        <w:rPr>
          <w:sz w:val="24"/>
          <w:szCs w:val="24"/>
        </w:rPr>
        <w:t>(</w:t>
      </w:r>
      <w:proofErr w:type="spellStart"/>
      <w:r w:rsidR="008809FF" w:rsidRPr="00E02AC1">
        <w:rPr>
          <w:sz w:val="24"/>
          <w:szCs w:val="24"/>
        </w:rPr>
        <w:t>lrr</w:t>
      </w:r>
      <w:proofErr w:type="spellEnd"/>
      <w:ins w:id="228" w:author="zenrunner" w:date="2019-04-29T14:37:00Z">
        <w:r w:rsidR="008147AD">
          <w:rPr>
            <w:sz w:val="24"/>
            <w:szCs w:val="24"/>
          </w:rPr>
          <w:t xml:space="preserve"> duration </w:t>
        </w:r>
      </w:ins>
      <w:r w:rsidR="008809FF" w:rsidRPr="00E02AC1">
        <w:rPr>
          <w:sz w:val="24"/>
          <w:szCs w:val="24"/>
        </w:rPr>
        <w:t>= 0.01, 95% CI= 0.008 to 0.01</w:t>
      </w:r>
      <w:ins w:id="229" w:author="zenrunner" w:date="2019-04-29T14:37:00Z">
        <w:r w:rsidR="00F716C0">
          <w:rPr>
            <w:sz w:val="24"/>
            <w:szCs w:val="24"/>
          </w:rPr>
          <w:t xml:space="preserve"> and </w:t>
        </w:r>
        <w:proofErr w:type="spellStart"/>
        <w:r w:rsidR="00F716C0">
          <w:rPr>
            <w:sz w:val="24"/>
            <w:szCs w:val="24"/>
          </w:rPr>
          <w:t>lrr</w:t>
        </w:r>
        <w:proofErr w:type="spellEnd"/>
        <w:r w:rsidR="00F716C0">
          <w:rPr>
            <w:sz w:val="24"/>
            <w:szCs w:val="24"/>
          </w:rPr>
          <w:t xml:space="preserve"> aridity</w:t>
        </w:r>
      </w:ins>
      <w:r w:rsidR="008809FF" w:rsidRPr="00E02AC1">
        <w:rPr>
          <w:sz w:val="24"/>
          <w:szCs w:val="24"/>
        </w:rPr>
        <w:t>).</w:t>
      </w:r>
      <w:r w:rsidR="002458F7">
        <w:rPr>
          <w:sz w:val="24"/>
          <w:szCs w:val="24"/>
        </w:rPr>
        <w:t xml:space="preserve"> </w:t>
      </w:r>
      <w:del w:id="230" w:author="zenrunner" w:date="2019-04-29T14:38:00Z">
        <w:r w:rsidR="00407FA2" w:rsidDel="006C37D3">
          <w:rPr>
            <w:sz w:val="24"/>
            <w:szCs w:val="24"/>
          </w:rPr>
          <w:delText xml:space="preserve">Typically, </w:delText>
        </w:r>
        <w:r w:rsidR="0078275D" w:rsidDel="006C37D3">
          <w:rPr>
            <w:sz w:val="24"/>
            <w:szCs w:val="24"/>
          </w:rPr>
          <w:delText xml:space="preserve">active </w:delText>
        </w:r>
        <w:r w:rsidR="00AC69D8" w:rsidDel="006C37D3">
          <w:rPr>
            <w:sz w:val="24"/>
            <w:szCs w:val="24"/>
          </w:rPr>
          <w:delText xml:space="preserve">restoration was positive for </w:delText>
        </w:r>
        <w:r w:rsidR="008809FF" w:rsidRPr="00E02AC1" w:rsidDel="006C37D3">
          <w:rPr>
            <w:sz w:val="24"/>
            <w:szCs w:val="24"/>
          </w:rPr>
          <w:delText>soil</w:delText>
        </w:r>
        <w:r w:rsidR="00AC69D8" w:rsidDel="006C37D3">
          <w:rPr>
            <w:sz w:val="24"/>
            <w:szCs w:val="24"/>
          </w:rPr>
          <w:delText>s</w:delText>
        </w:r>
        <w:r w:rsidR="008809FF" w:rsidRPr="00E02AC1" w:rsidDel="006C37D3">
          <w:rPr>
            <w:sz w:val="24"/>
            <w:szCs w:val="24"/>
          </w:rPr>
          <w:delText xml:space="preserve">, </w:delText>
        </w:r>
        <w:r w:rsidR="0078275D" w:rsidDel="006C37D3">
          <w:rPr>
            <w:sz w:val="24"/>
            <w:szCs w:val="24"/>
          </w:rPr>
          <w:delText xml:space="preserve">vegetation </w:delText>
        </w:r>
        <w:r w:rsidR="008809FF" w:rsidRPr="00E02AC1" w:rsidDel="006C37D3">
          <w:rPr>
            <w:sz w:val="24"/>
            <w:szCs w:val="24"/>
          </w:rPr>
          <w:delText>and habitat</w:delText>
        </w:r>
        <w:r w:rsidR="008809FF" w:rsidDel="006C37D3">
          <w:rPr>
            <w:sz w:val="24"/>
            <w:szCs w:val="24"/>
          </w:rPr>
          <w:delText>,</w:delText>
        </w:r>
        <w:r w:rsidR="008809FF" w:rsidRPr="00E02AC1" w:rsidDel="006C37D3">
          <w:rPr>
            <w:sz w:val="24"/>
            <w:szCs w:val="24"/>
          </w:rPr>
          <w:delText xml:space="preserve"> but </w:delText>
        </w:r>
        <w:r w:rsidR="008C0B2C" w:rsidDel="006C37D3">
          <w:rPr>
            <w:sz w:val="24"/>
            <w:szCs w:val="24"/>
          </w:rPr>
          <w:delText>not</w:delText>
        </w:r>
        <w:r w:rsidR="008809FF" w:rsidRPr="00E02AC1" w:rsidDel="006C37D3">
          <w:rPr>
            <w:sz w:val="24"/>
            <w:szCs w:val="24"/>
          </w:rPr>
          <w:delText xml:space="preserve"> </w:delText>
        </w:r>
        <w:r w:rsidR="00AC69D8" w:rsidDel="006C37D3">
          <w:rPr>
            <w:sz w:val="24"/>
            <w:szCs w:val="24"/>
          </w:rPr>
          <w:delText>for</w:delText>
        </w:r>
        <w:r w:rsidR="008809FF" w:rsidDel="006C37D3">
          <w:rPr>
            <w:sz w:val="24"/>
            <w:szCs w:val="24"/>
          </w:rPr>
          <w:delText xml:space="preserve"> </w:delText>
        </w:r>
        <w:r w:rsidR="00A57868" w:rsidRPr="00E02AC1" w:rsidDel="006C37D3">
          <w:rPr>
            <w:sz w:val="24"/>
            <w:szCs w:val="24"/>
          </w:rPr>
          <w:delText>animal</w:delText>
        </w:r>
        <w:r w:rsidR="00A57868" w:rsidDel="006C37D3">
          <w:rPr>
            <w:sz w:val="24"/>
            <w:szCs w:val="24"/>
          </w:rPr>
          <w:delText>s’</w:delText>
        </w:r>
        <w:r w:rsidR="008809FF" w:rsidRPr="00E02AC1" w:rsidDel="006C37D3">
          <w:rPr>
            <w:sz w:val="24"/>
            <w:szCs w:val="24"/>
          </w:rPr>
          <w:delText xml:space="preserve"> </w:delText>
        </w:r>
        <w:r w:rsidR="00A57868" w:rsidDel="006C37D3">
          <w:rPr>
            <w:sz w:val="24"/>
            <w:szCs w:val="24"/>
          </w:rPr>
          <w:delText xml:space="preserve">outcomes </w:delText>
        </w:r>
        <w:r w:rsidR="00326562" w:rsidDel="006C37D3">
          <w:rPr>
            <w:sz w:val="24"/>
            <w:szCs w:val="24"/>
          </w:rPr>
          <w:delText>(Table 1B)</w:delText>
        </w:r>
        <w:r w:rsidR="008809FF" w:rsidRPr="00E02AC1" w:rsidDel="006C37D3">
          <w:rPr>
            <w:sz w:val="24"/>
            <w:szCs w:val="24"/>
          </w:rPr>
          <w:delText>.</w:delText>
        </w:r>
        <w:r w:rsidR="00E84C1B" w:rsidDel="006C37D3">
          <w:rPr>
            <w:sz w:val="24"/>
            <w:szCs w:val="24"/>
          </w:rPr>
          <w:delText xml:space="preserve"> We </w:delText>
        </w:r>
        <w:r w:rsidR="00E84C1B" w:rsidDel="006C37D3">
          <w:rPr>
            <w:sz w:val="24"/>
            <w:szCs w:val="24"/>
          </w:rPr>
          <w:lastRenderedPageBreak/>
          <w:delText>found that s</w:delText>
        </w:r>
      </w:del>
      <w:ins w:id="231" w:author="zenrunner" w:date="2019-04-29T14:38:00Z">
        <w:r w:rsidR="006C37D3">
          <w:rPr>
            <w:sz w:val="24"/>
            <w:szCs w:val="24"/>
          </w:rPr>
          <w:t>S</w:t>
        </w:r>
      </w:ins>
      <w:r w:rsidR="00E84C1B">
        <w:rPr>
          <w:sz w:val="24"/>
          <w:szCs w:val="24"/>
        </w:rPr>
        <w:t xml:space="preserve">oils </w:t>
      </w:r>
      <w:del w:id="232" w:author="zenrunner" w:date="2019-04-29T14:38:00Z">
        <w:r w:rsidR="00E84C1B" w:rsidDel="00E619AC">
          <w:rPr>
            <w:sz w:val="24"/>
            <w:szCs w:val="24"/>
          </w:rPr>
          <w:delText xml:space="preserve">cannot </w:delText>
        </w:r>
      </w:del>
      <w:ins w:id="233" w:author="zenrunner" w:date="2019-04-29T14:38:00Z">
        <w:r w:rsidR="00E619AC">
          <w:rPr>
            <w:sz w:val="24"/>
            <w:szCs w:val="24"/>
          </w:rPr>
          <w:t xml:space="preserve">did not </w:t>
        </w:r>
      </w:ins>
      <w:del w:id="234" w:author="zenrunner" w:date="2019-04-29T14:38:00Z">
        <w:r w:rsidR="00E84C1B" w:rsidDel="00E619AC">
          <w:rPr>
            <w:sz w:val="24"/>
            <w:szCs w:val="24"/>
          </w:rPr>
          <w:delText>r</w:delText>
        </w:r>
        <w:r w:rsidR="00E84C1B" w:rsidDel="006C37D3">
          <w:rPr>
            <w:sz w:val="24"/>
            <w:szCs w:val="24"/>
          </w:rPr>
          <w:delText>e</w:delText>
        </w:r>
        <w:r w:rsidR="00E84C1B" w:rsidDel="00E619AC">
          <w:rPr>
            <w:sz w:val="24"/>
            <w:szCs w:val="24"/>
          </w:rPr>
          <w:delText xml:space="preserve">store </w:delText>
        </w:r>
      </w:del>
      <w:r w:rsidR="00E84C1B">
        <w:rPr>
          <w:sz w:val="24"/>
          <w:szCs w:val="24"/>
        </w:rPr>
        <w:t>passively</w:t>
      </w:r>
      <w:ins w:id="235" w:author="zenrunner" w:date="2019-04-29T14:38:00Z">
        <w:r w:rsidR="00E619AC">
          <w:rPr>
            <w:sz w:val="24"/>
            <w:szCs w:val="24"/>
          </w:rPr>
          <w:t xml:space="preserve"> recover in drylands</w:t>
        </w:r>
      </w:ins>
      <w:r w:rsidR="00E84C1B">
        <w:rPr>
          <w:sz w:val="24"/>
          <w:szCs w:val="24"/>
        </w:rPr>
        <w:t xml:space="preserve">, but plants and habitat can </w:t>
      </w:r>
      <w:ins w:id="236" w:author="zenrunner" w:date="2019-04-29T14:38:00Z">
        <w:r w:rsidR="003522D7">
          <w:rPr>
            <w:sz w:val="24"/>
            <w:szCs w:val="24"/>
          </w:rPr>
          <w:t xml:space="preserve">to some extent </w:t>
        </w:r>
      </w:ins>
      <w:r w:rsidR="00E84C1B">
        <w:rPr>
          <w:sz w:val="24"/>
          <w:szCs w:val="24"/>
        </w:rPr>
        <w:t>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7579B14E" w14:textId="3DD60C94" w:rsidR="00DC00D2" w:rsidRDefault="00DC00D2" w:rsidP="00621FB6">
      <w:pPr>
        <w:spacing w:line="480" w:lineRule="auto"/>
        <w:rPr>
          <w:sz w:val="24"/>
          <w:szCs w:val="24"/>
        </w:rPr>
      </w:pPr>
      <w:r>
        <w:rPr>
          <w:sz w:val="24"/>
          <w:szCs w:val="24"/>
        </w:rPr>
        <w:t xml:space="preserve">A </w:t>
      </w:r>
      <w:del w:id="237" w:author="zenrunner" w:date="2019-04-29T14:38:00Z">
        <w:r w:rsidDel="00CC5A1D">
          <w:rPr>
            <w:sz w:val="24"/>
            <w:szCs w:val="24"/>
          </w:rPr>
          <w:delText xml:space="preserve">high </w:delText>
        </w:r>
      </w:del>
      <w:r>
        <w:rPr>
          <w:sz w:val="24"/>
          <w:szCs w:val="24"/>
        </w:rPr>
        <w:t xml:space="preserve">number of </w:t>
      </w:r>
      <w:r w:rsidR="00DE4D74">
        <w:rPr>
          <w:sz w:val="24"/>
          <w:szCs w:val="24"/>
        </w:rPr>
        <w:t xml:space="preserve">studies </w:t>
      </w:r>
      <w:del w:id="238" w:author="zenrunner" w:date="2019-04-29T14:39:00Z">
        <w:r w:rsidR="00DE4D74" w:rsidDel="00CC5A1D">
          <w:rPr>
            <w:sz w:val="24"/>
            <w:szCs w:val="24"/>
          </w:rPr>
          <w:delText>(n=30)</w:delText>
        </w:r>
      </w:del>
      <w:del w:id="239" w:author="zenrunner" w:date="2019-04-29T14:38:00Z">
        <w:r w:rsidR="00DE4D74" w:rsidDel="00AF2FB5">
          <w:rPr>
            <w:sz w:val="24"/>
            <w:szCs w:val="24"/>
          </w:rPr>
          <w:delText>,</w:delText>
        </w:r>
      </w:del>
      <w:del w:id="240" w:author="zenrunner" w:date="2019-04-29T14:39:00Z">
        <w:r w:rsidR="00DE4D74" w:rsidDel="00CC5A1D">
          <w:rPr>
            <w:sz w:val="24"/>
            <w:szCs w:val="24"/>
          </w:rPr>
          <w:delText xml:space="preserve"> classified as both</w:delText>
        </w:r>
      </w:del>
      <w:ins w:id="241" w:author="zenrunner" w:date="2019-04-29T14:39:00Z">
        <w:r w:rsidR="00CC5A1D">
          <w:rPr>
            <w:sz w:val="24"/>
            <w:szCs w:val="24"/>
          </w:rPr>
          <w:t>(</w:t>
        </w:r>
      </w:ins>
      <w:del w:id="242" w:author="zenrunner" w:date="2019-04-29T14:39:00Z">
        <w:r w:rsidR="00DE4D74" w:rsidDel="00CC5A1D">
          <w:rPr>
            <w:sz w:val="24"/>
            <w:szCs w:val="24"/>
          </w:rPr>
          <w:delText xml:space="preserve"> </w:delText>
        </w:r>
      </w:del>
      <w:r w:rsidR="00DE4D74">
        <w:rPr>
          <w:sz w:val="24"/>
          <w:szCs w:val="24"/>
        </w:rPr>
        <w:t xml:space="preserve">active </w:t>
      </w:r>
      <w:del w:id="243" w:author="zenrunner" w:date="2019-04-29T14:39:00Z">
        <w:r w:rsidR="00DE4D74" w:rsidDel="00CC5A1D">
          <w:rPr>
            <w:sz w:val="24"/>
            <w:szCs w:val="24"/>
          </w:rPr>
          <w:delText>(</w:delText>
        </w:r>
      </w:del>
      <w:r w:rsidR="00DE4D74">
        <w:rPr>
          <w:sz w:val="24"/>
          <w:szCs w:val="24"/>
        </w:rPr>
        <w:t>n=16</w:t>
      </w:r>
      <w:del w:id="244" w:author="zenrunner" w:date="2019-04-29T14:39:00Z">
        <w:r w:rsidR="00DE4D74" w:rsidDel="00CC5A1D">
          <w:rPr>
            <w:sz w:val="24"/>
            <w:szCs w:val="24"/>
          </w:rPr>
          <w:delText>)</w:delText>
        </w:r>
      </w:del>
      <w:r w:rsidR="00DE4D74">
        <w:rPr>
          <w:sz w:val="24"/>
          <w:szCs w:val="24"/>
        </w:rPr>
        <w:t xml:space="preserve"> and passive </w:t>
      </w:r>
      <w:del w:id="245" w:author="zenrunner" w:date="2019-04-29T14:39:00Z">
        <w:r w:rsidR="00DE4D74" w:rsidDel="00CC5A1D">
          <w:rPr>
            <w:sz w:val="24"/>
            <w:szCs w:val="24"/>
          </w:rPr>
          <w:delText>restoration (</w:delText>
        </w:r>
      </w:del>
      <w:r w:rsidR="00DE4D74">
        <w:rPr>
          <w:sz w:val="24"/>
          <w:szCs w:val="24"/>
        </w:rPr>
        <w:t>n=14)</w:t>
      </w:r>
      <w:del w:id="246" w:author="zenrunner" w:date="2019-04-29T14:38:00Z">
        <w:r w:rsidR="00DE4D74" w:rsidDel="0085098D">
          <w:rPr>
            <w:sz w:val="24"/>
            <w:szCs w:val="24"/>
          </w:rPr>
          <w:delText>,</w:delText>
        </w:r>
      </w:del>
      <w:r>
        <w:rPr>
          <w:sz w:val="24"/>
          <w:szCs w:val="24"/>
        </w:rPr>
        <w:t xml:space="preserve"> were not included in this meta-analysis </w:t>
      </w:r>
      <w:r w:rsidR="00B10A33">
        <w:rPr>
          <w:sz w:val="24"/>
          <w:szCs w:val="24"/>
        </w:rPr>
        <w:t xml:space="preserve">due to the absence of </w:t>
      </w:r>
      <w:r>
        <w:rPr>
          <w:sz w:val="24"/>
          <w:szCs w:val="24"/>
        </w:rPr>
        <w:t xml:space="preserve">control </w:t>
      </w:r>
      <w:r w:rsidR="00855BCA">
        <w:rPr>
          <w:sz w:val="24"/>
          <w:szCs w:val="24"/>
        </w:rPr>
        <w:t>groups</w:t>
      </w:r>
      <w:r>
        <w:rPr>
          <w:sz w:val="24"/>
          <w:szCs w:val="24"/>
        </w:rPr>
        <w:t xml:space="preserve">. This </w:t>
      </w:r>
      <w:del w:id="247" w:author="zenrunner" w:date="2019-04-29T14:39:00Z">
        <w:r w:rsidDel="00902DE6">
          <w:rPr>
            <w:sz w:val="24"/>
            <w:szCs w:val="24"/>
          </w:rPr>
          <w:delText xml:space="preserve">may </w:delText>
        </w:r>
      </w:del>
      <w:r>
        <w:rPr>
          <w:sz w:val="24"/>
          <w:szCs w:val="24"/>
        </w:rPr>
        <w:t>highlight</w:t>
      </w:r>
      <w:ins w:id="248" w:author="zenrunner" w:date="2019-04-29T14:39:00Z">
        <w:r w:rsidR="00902DE6">
          <w:rPr>
            <w:sz w:val="24"/>
            <w:szCs w:val="24"/>
          </w:rPr>
          <w:t>s</w:t>
        </w:r>
      </w:ins>
      <w:r w:rsidR="00561A15">
        <w:rPr>
          <w:sz w:val="24"/>
          <w:szCs w:val="24"/>
        </w:rPr>
        <w:t xml:space="preserve"> </w:t>
      </w:r>
      <w:r>
        <w:rPr>
          <w:sz w:val="24"/>
          <w:szCs w:val="24"/>
        </w:rPr>
        <w:t xml:space="preserve">the </w:t>
      </w:r>
      <w:ins w:id="249" w:author="zenrunner" w:date="2019-04-29T14:40:00Z">
        <w:r w:rsidR="006A647E">
          <w:rPr>
            <w:sz w:val="24"/>
            <w:szCs w:val="24"/>
          </w:rPr>
          <w:t xml:space="preserve">likely </w:t>
        </w:r>
      </w:ins>
      <w:del w:id="250" w:author="zenrunner" w:date="2019-04-29T14:40:00Z">
        <w:r w:rsidR="00B10A33" w:rsidDel="009B4461">
          <w:rPr>
            <w:sz w:val="24"/>
            <w:szCs w:val="24"/>
          </w:rPr>
          <w:delText>lack</w:delText>
        </w:r>
        <w:r w:rsidDel="009B4461">
          <w:rPr>
            <w:sz w:val="24"/>
            <w:szCs w:val="24"/>
          </w:rPr>
          <w:delText xml:space="preserve"> of</w:delText>
        </w:r>
      </w:del>
      <w:ins w:id="251" w:author="zenrunner" w:date="2019-04-29T14:40:00Z">
        <w:r w:rsidR="009B4461">
          <w:rPr>
            <w:sz w:val="24"/>
            <w:szCs w:val="24"/>
          </w:rPr>
          <w:t>difficulty in securing</w:t>
        </w:r>
      </w:ins>
      <w:r>
        <w:rPr>
          <w:sz w:val="24"/>
          <w:szCs w:val="24"/>
        </w:rPr>
        <w:t xml:space="preserve"> undisturbed reference sites </w:t>
      </w:r>
      <w:ins w:id="252" w:author="zenrunner" w:date="2019-04-29T14:39:00Z">
        <w:r w:rsidR="00516484">
          <w:rPr>
            <w:sz w:val="24"/>
            <w:szCs w:val="24"/>
          </w:rPr>
          <w:t>and</w:t>
        </w:r>
      </w:ins>
      <w:del w:id="253" w:author="zenrunner" w:date="2019-04-29T14:39:00Z">
        <w:r w:rsidDel="00516484">
          <w:rPr>
            <w:sz w:val="24"/>
            <w:szCs w:val="24"/>
          </w:rPr>
          <w:delText>or</w:delText>
        </w:r>
      </w:del>
      <w:r>
        <w:rPr>
          <w:sz w:val="24"/>
          <w:szCs w:val="24"/>
        </w:rPr>
        <w:t xml:space="preserve"> the </w:t>
      </w:r>
      <w:ins w:id="254" w:author="zenrunner" w:date="2019-04-29T14:41:00Z">
        <w:r w:rsidR="00E05063">
          <w:rPr>
            <w:sz w:val="24"/>
            <w:szCs w:val="24"/>
          </w:rPr>
          <w:t>further challenges we face in</w:t>
        </w:r>
      </w:ins>
      <w:del w:id="255" w:author="zenrunner" w:date="2019-04-29T14:41:00Z">
        <w:r w:rsidDel="00E05063">
          <w:rPr>
            <w:sz w:val="24"/>
            <w:szCs w:val="24"/>
          </w:rPr>
          <w:delText>difficulty of</w:delText>
        </w:r>
      </w:del>
      <w:r>
        <w:rPr>
          <w:sz w:val="24"/>
          <w:szCs w:val="24"/>
        </w:rPr>
        <w:t xml:space="preserve"> identifying </w:t>
      </w:r>
      <w:ins w:id="256" w:author="zenrunner" w:date="2019-04-29T14:41:00Z">
        <w:r w:rsidR="0027330C">
          <w:rPr>
            <w:sz w:val="24"/>
            <w:szCs w:val="24"/>
          </w:rPr>
          <w:t xml:space="preserve">general </w:t>
        </w:r>
      </w:ins>
      <w:ins w:id="257" w:author="zenrunner" w:date="2019-04-29T14:40:00Z">
        <w:r w:rsidR="00EE3C53">
          <w:rPr>
            <w:sz w:val="24"/>
            <w:szCs w:val="24"/>
          </w:rPr>
          <w:t xml:space="preserve">baselines for restoration </w:t>
        </w:r>
      </w:ins>
      <w:del w:id="258" w:author="zenrunner" w:date="2019-04-29T14:40:00Z">
        <w:r w:rsidDel="00685B03">
          <w:rPr>
            <w:sz w:val="24"/>
            <w:szCs w:val="24"/>
          </w:rPr>
          <w:delText xml:space="preserve">a clear model to which compare the system to be restored </w:delText>
        </w:r>
      </w:del>
      <w:r>
        <w:rPr>
          <w:sz w:val="24"/>
          <w:szCs w:val="24"/>
        </w:rPr>
        <w:fldChar w:fldCharType="begin" w:fldLock="1"/>
      </w:r>
      <w:r w:rsidR="00205615">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instrText>
      </w:r>
      <w:r>
        <w:rPr>
          <w:sz w:val="24"/>
          <w:szCs w:val="24"/>
        </w:rPr>
        <w:fldChar w:fldCharType="separate"/>
      </w:r>
      <w:r w:rsidR="00205615" w:rsidRPr="00205615">
        <w:rPr>
          <w:noProof/>
          <w:sz w:val="24"/>
          <w:szCs w:val="24"/>
        </w:rPr>
        <w:t>(</w:t>
      </w:r>
      <w:r w:rsidR="00205615" w:rsidRPr="00205615">
        <w:rPr>
          <w:i/>
          <w:noProof/>
          <w:sz w:val="24"/>
          <w:szCs w:val="24"/>
        </w:rPr>
        <w:t>26</w:t>
      </w:r>
      <w:r w:rsidR="00205615" w:rsidRPr="00205615">
        <w:rPr>
          <w:noProof/>
          <w:sz w:val="24"/>
          <w:szCs w:val="24"/>
        </w:rPr>
        <w:t>)</w:t>
      </w:r>
      <w:r>
        <w:rPr>
          <w:sz w:val="24"/>
          <w:szCs w:val="24"/>
        </w:rPr>
        <w:fldChar w:fldCharType="end"/>
      </w:r>
      <w:ins w:id="259" w:author="zenrunner" w:date="2019-04-29T14:40:00Z">
        <w:r w:rsidR="00685B03">
          <w:rPr>
            <w:sz w:val="24"/>
            <w:szCs w:val="24"/>
          </w:rPr>
          <w:t>.</w:t>
        </w:r>
      </w:ins>
      <w:del w:id="260" w:author="zenrunner" w:date="2019-04-29T14:40:00Z">
        <w:r w:rsidR="00DE4D74" w:rsidDel="00685B03">
          <w:rPr>
            <w:sz w:val="24"/>
            <w:szCs w:val="24"/>
          </w:rPr>
          <w:delText xml:space="preserve"> and </w:delText>
        </w:r>
        <w:r w:rsidR="00561A15" w:rsidDel="00685B03">
          <w:rPr>
            <w:sz w:val="24"/>
            <w:szCs w:val="24"/>
          </w:rPr>
          <w:delText xml:space="preserve">on the other hand, </w:delText>
        </w:r>
        <w:r w:rsidR="00DE4D74" w:rsidDel="00685B03">
          <w:rPr>
            <w:sz w:val="24"/>
            <w:szCs w:val="24"/>
          </w:rPr>
          <w:delText xml:space="preserve">the </w:delText>
        </w:r>
        <w:r w:rsidR="00B10A33" w:rsidDel="00685B03">
          <w:rPr>
            <w:sz w:val="24"/>
            <w:szCs w:val="24"/>
          </w:rPr>
          <w:delText xml:space="preserve">absence of </w:delText>
        </w:r>
        <w:r w:rsidR="00DE4D74" w:rsidDel="00685B03">
          <w:rPr>
            <w:sz w:val="24"/>
            <w:szCs w:val="24"/>
          </w:rPr>
          <w:delText>specific restoration goal</w:delText>
        </w:r>
        <w:r w:rsidR="00B10A33" w:rsidDel="00685B03">
          <w:rPr>
            <w:sz w:val="24"/>
            <w:szCs w:val="24"/>
          </w:rPr>
          <w:delText>s</w:delText>
        </w:r>
        <w:r w:rsidR="00DE4D74" w:rsidDel="00685B03">
          <w:rPr>
            <w:sz w:val="24"/>
            <w:szCs w:val="24"/>
          </w:rPr>
          <w:delText xml:space="preserve"> to be achieved</w:delText>
        </w:r>
        <w:r w:rsidR="00A46CE9" w:rsidDel="00685B03">
          <w:rPr>
            <w:sz w:val="24"/>
            <w:szCs w:val="24"/>
          </w:rPr>
          <w:delText xml:space="preserve"> </w:delText>
        </w:r>
        <w:r w:rsidR="00A46CE9" w:rsidDel="00685B03">
          <w:rPr>
            <w:sz w:val="24"/>
            <w:szCs w:val="24"/>
          </w:rPr>
          <w:fldChar w:fldCharType="begin" w:fldLock="1"/>
        </w:r>
        <w:r w:rsidR="00A46CE9" w:rsidDel="00685B03">
          <w:rPr>
            <w:sz w:val="24"/>
            <w:szCs w:val="24"/>
          </w:rPr>
          <w:del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delInstrText>
        </w:r>
        <w:r w:rsidR="00A46CE9" w:rsidDel="00685B03">
          <w:rPr>
            <w:sz w:val="24"/>
            <w:szCs w:val="24"/>
          </w:rPr>
          <w:fldChar w:fldCharType="separate"/>
        </w:r>
        <w:r w:rsidR="00A46CE9" w:rsidRPr="00A46CE9" w:rsidDel="00685B03">
          <w:rPr>
            <w:noProof/>
            <w:sz w:val="24"/>
            <w:szCs w:val="24"/>
          </w:rPr>
          <w:delText>(</w:delText>
        </w:r>
        <w:r w:rsidR="00A46CE9" w:rsidRPr="00A46CE9" w:rsidDel="00685B03">
          <w:rPr>
            <w:i/>
            <w:noProof/>
            <w:sz w:val="24"/>
            <w:szCs w:val="24"/>
          </w:rPr>
          <w:delText>1</w:delText>
        </w:r>
        <w:r w:rsidR="00A46CE9" w:rsidRPr="00A46CE9" w:rsidDel="00685B03">
          <w:rPr>
            <w:noProof/>
            <w:sz w:val="24"/>
            <w:szCs w:val="24"/>
          </w:rPr>
          <w:delText>)</w:delText>
        </w:r>
        <w:r w:rsidR="00A46CE9" w:rsidDel="00685B03">
          <w:rPr>
            <w:sz w:val="24"/>
            <w:szCs w:val="24"/>
          </w:rPr>
          <w:fldChar w:fldCharType="end"/>
        </w:r>
        <w:r w:rsidDel="00685B03">
          <w:rPr>
            <w:sz w:val="24"/>
            <w:szCs w:val="24"/>
          </w:rPr>
          <w:delText>.</w:delText>
        </w:r>
      </w:del>
      <w:r>
        <w:rPr>
          <w:sz w:val="24"/>
          <w:szCs w:val="24"/>
        </w:rPr>
        <w:t xml:space="preserve"> </w:t>
      </w:r>
      <w:del w:id="261" w:author="zenrunner" w:date="2019-04-29T14:42:00Z">
        <w:r w:rsidDel="00012DE4">
          <w:rPr>
            <w:sz w:val="24"/>
            <w:szCs w:val="24"/>
          </w:rPr>
          <w:delText>This situation entails challenge</w:delText>
        </w:r>
        <w:r w:rsidR="00E8101F" w:rsidDel="00012DE4">
          <w:rPr>
            <w:sz w:val="24"/>
            <w:szCs w:val="24"/>
          </w:rPr>
          <w:delText>s</w:delText>
        </w:r>
        <w:r w:rsidDel="00012DE4">
          <w:rPr>
            <w:sz w:val="24"/>
            <w:szCs w:val="24"/>
          </w:rPr>
          <w:delText xml:space="preserve"> to interpret the </w:delText>
        </w:r>
        <w:r w:rsidR="00B10A33" w:rsidDel="00012DE4">
          <w:rPr>
            <w:sz w:val="24"/>
            <w:szCs w:val="24"/>
          </w:rPr>
          <w:delText xml:space="preserve">benefits of </w:delText>
        </w:r>
        <w:r w:rsidDel="00012DE4">
          <w:rPr>
            <w:sz w:val="24"/>
            <w:szCs w:val="24"/>
          </w:rPr>
          <w:delText xml:space="preserve">restoration </w:delText>
        </w:r>
        <w:r w:rsidR="00B10A33" w:rsidDel="00012DE4">
          <w:rPr>
            <w:sz w:val="24"/>
            <w:szCs w:val="24"/>
          </w:rPr>
          <w:delText xml:space="preserve">interventions </w:delText>
        </w:r>
        <w:r w:rsidR="00A46CE9" w:rsidDel="00012DE4">
          <w:rPr>
            <w:sz w:val="24"/>
            <w:szCs w:val="24"/>
          </w:rPr>
          <w:fldChar w:fldCharType="begin" w:fldLock="1"/>
        </w:r>
        <w:r w:rsidR="00205615" w:rsidDel="00012DE4">
          <w:rPr>
            <w:sz w:val="24"/>
            <w:szCs w:val="24"/>
          </w:rPr>
          <w:del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delInstrText>
        </w:r>
        <w:r w:rsidR="00A46CE9" w:rsidDel="00012DE4">
          <w:rPr>
            <w:sz w:val="24"/>
            <w:szCs w:val="24"/>
          </w:rPr>
          <w:fldChar w:fldCharType="separate"/>
        </w:r>
        <w:r w:rsidR="00205615" w:rsidRPr="00205615" w:rsidDel="00012DE4">
          <w:rPr>
            <w:noProof/>
            <w:sz w:val="24"/>
            <w:szCs w:val="24"/>
          </w:rPr>
          <w:delText>(</w:delText>
        </w:r>
        <w:r w:rsidR="00205615" w:rsidRPr="00205615" w:rsidDel="00012DE4">
          <w:rPr>
            <w:i/>
            <w:noProof/>
            <w:sz w:val="24"/>
            <w:szCs w:val="24"/>
          </w:rPr>
          <w:delText>26</w:delText>
        </w:r>
        <w:r w:rsidR="00205615" w:rsidRPr="00205615" w:rsidDel="00012DE4">
          <w:rPr>
            <w:noProof/>
            <w:sz w:val="24"/>
            <w:szCs w:val="24"/>
          </w:rPr>
          <w:delText>)</w:delText>
        </w:r>
        <w:r w:rsidR="00A46CE9" w:rsidDel="00012DE4">
          <w:rPr>
            <w:sz w:val="24"/>
            <w:szCs w:val="24"/>
          </w:rPr>
          <w:fldChar w:fldCharType="end"/>
        </w:r>
        <w:r w:rsidR="00E8101F" w:rsidDel="00012DE4">
          <w:rPr>
            <w:sz w:val="24"/>
            <w:szCs w:val="24"/>
          </w:rPr>
          <w:delText xml:space="preserve"> and to determine</w:delText>
        </w:r>
      </w:del>
      <w:ins w:id="262" w:author="zenrunner" w:date="2019-04-29T14:42:00Z">
        <w:r w:rsidR="00012DE4">
          <w:rPr>
            <w:sz w:val="24"/>
            <w:szCs w:val="24"/>
          </w:rPr>
          <w:t>Restoration is a relatively new discipline, but its importance to inform</w:t>
        </w:r>
      </w:ins>
      <w:r w:rsidR="00E8101F">
        <w:rPr>
          <w:sz w:val="24"/>
          <w:szCs w:val="24"/>
        </w:rPr>
        <w:t xml:space="preserve"> ecosystem</w:t>
      </w:r>
      <w:del w:id="263" w:author="zenrunner" w:date="2019-04-29T14:42:00Z">
        <w:r w:rsidR="00E8101F" w:rsidDel="00012DE4">
          <w:rPr>
            <w:sz w:val="24"/>
            <w:szCs w:val="24"/>
          </w:rPr>
          <w:delText>s</w:delText>
        </w:r>
      </w:del>
      <w:r w:rsidR="00E8101F">
        <w:rPr>
          <w:sz w:val="24"/>
          <w:szCs w:val="24"/>
        </w:rPr>
        <w:t xml:space="preserve"> health</w:t>
      </w:r>
      <w:ins w:id="264" w:author="zenrunner" w:date="2019-04-29T14:42:00Z">
        <w:r w:rsidR="00012DE4">
          <w:rPr>
            <w:sz w:val="24"/>
            <w:szCs w:val="24"/>
          </w:rPr>
          <w:t xml:space="preserve"> cannot be overstated for drylands </w:t>
        </w:r>
        <w:r w:rsidR="00555075">
          <w:rPr>
            <w:sz w:val="24"/>
            <w:szCs w:val="24"/>
          </w:rPr>
          <w:t xml:space="preserve">because of the need to redress </w:t>
        </w:r>
      </w:ins>
      <w:ins w:id="265" w:author="zenrunner" w:date="2019-04-29T14:43:00Z">
        <w:r w:rsidR="002B293F">
          <w:rPr>
            <w:sz w:val="24"/>
            <w:szCs w:val="24"/>
          </w:rPr>
          <w:t xml:space="preserve">global </w:t>
        </w:r>
      </w:ins>
      <w:ins w:id="266" w:author="zenrunner" w:date="2019-04-29T14:42:00Z">
        <w:r w:rsidR="002B293F">
          <w:rPr>
            <w:sz w:val="24"/>
            <w:szCs w:val="24"/>
          </w:rPr>
          <w:t>change</w:t>
        </w:r>
        <w:r w:rsidR="00555075">
          <w:rPr>
            <w:sz w:val="24"/>
            <w:szCs w:val="24"/>
          </w:rPr>
          <w:t xml:space="preserve"> and mitigate drought and species loss</w:t>
        </w:r>
      </w:ins>
      <w:r>
        <w:rPr>
          <w:sz w:val="24"/>
          <w:szCs w:val="24"/>
        </w:rPr>
        <w:t xml:space="preserve">.  </w:t>
      </w:r>
    </w:p>
    <w:p w14:paraId="3B094325" w14:textId="03C3AE8D"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ins w:id="267" w:author="zenrunner" w:date="2019-04-29T14:43:00Z">
        <w:r w:rsidR="00684CE1">
          <w:rPr>
            <w:sz w:val="24"/>
            <w:szCs w:val="24"/>
          </w:rPr>
          <w:t xml:space="preserve"> and that something for nothing is a risky strategy</w:t>
        </w:r>
      </w:ins>
      <w:ins w:id="268" w:author="zenrunner" w:date="2019-04-29T14:44:00Z">
        <w:r w:rsidR="002E1824">
          <w:rPr>
            <w:sz w:val="24"/>
            <w:szCs w:val="24"/>
          </w:rPr>
          <w:t xml:space="preserve"> to adopt</w:t>
        </w:r>
      </w:ins>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205615">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recovery","type":"article-journal","volume":"12"},"uris":["http://www.mendeley.com/documents/?uuid=2a43d0de-143f-4349-a839-671450322de0"]}],"mendeley":{"formattedCitation":"(&lt;i&gt;27&lt;/i&gt;, &lt;i&gt;28&lt;/i&gt;)","plainTextFormattedCitation":"(27, 28)","previouslyFormattedCitation":"(&lt;i&gt;26&lt;/i&gt;, &lt;i&gt;27&lt;/i&gt;)"},"properties":{"noteIndex":0},"schema":"https://github.com/citation-style-language/schema/raw/master/csl-citation.json"}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27</w:t>
      </w:r>
      <w:r w:rsidR="00205615" w:rsidRPr="00205615">
        <w:rPr>
          <w:noProof/>
          <w:sz w:val="24"/>
          <w:szCs w:val="24"/>
        </w:rPr>
        <w:t xml:space="preserve">, </w:t>
      </w:r>
      <w:r w:rsidR="00205615" w:rsidRPr="00205615">
        <w:rPr>
          <w:i/>
          <w:noProof/>
          <w:sz w:val="24"/>
          <w:szCs w:val="24"/>
        </w:rPr>
        <w:t>28</w:t>
      </w:r>
      <w:r w:rsidR="00205615" w:rsidRPr="00205615">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w:t>
      </w:r>
      <w:ins w:id="269" w:author="zenrunner" w:date="2019-04-29T14:45:00Z">
        <w:r w:rsidR="00B74520">
          <w:rPr>
            <w:sz w:val="24"/>
            <w:szCs w:val="24"/>
          </w:rPr>
          <w:t>anthropogenic</w:t>
        </w:r>
        <w:r w:rsidR="001D7BAE">
          <w:rPr>
            <w:sz w:val="24"/>
            <w:szCs w:val="24"/>
          </w:rPr>
          <w:t xml:space="preserve"> </w:t>
        </w:r>
      </w:ins>
      <w:del w:id="270" w:author="zenrunner" w:date="2019-04-29T14:44:00Z">
        <w:r w:rsidR="00956478" w:rsidDel="002B7BB3">
          <w:rPr>
            <w:sz w:val="24"/>
            <w:szCs w:val="24"/>
          </w:rPr>
          <w:delText xml:space="preserve">stress </w:delText>
        </w:r>
      </w:del>
      <w:ins w:id="271" w:author="zenrunner" w:date="2019-04-29T14:44:00Z">
        <w:r w:rsidR="002B7BB3">
          <w:rPr>
            <w:sz w:val="24"/>
            <w:szCs w:val="24"/>
          </w:rPr>
          <w:t xml:space="preserve">pressures </w:t>
        </w:r>
      </w:ins>
      <w:r w:rsidR="00956478">
        <w:rPr>
          <w:sz w:val="24"/>
          <w:szCs w:val="24"/>
        </w:rPr>
        <w:t>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xml:space="preserve">, and </w:t>
      </w:r>
      <w:del w:id="272" w:author="zenrunner" w:date="2019-04-29T14:45:00Z">
        <w:r w:rsidR="00174CA1" w:rsidDel="00B74520">
          <w:rPr>
            <w:sz w:val="24"/>
            <w:szCs w:val="24"/>
          </w:rPr>
          <w:delText xml:space="preserve">results here show </w:delText>
        </w:r>
        <w:r w:rsidR="00174CA1" w:rsidDel="00454CB0">
          <w:rPr>
            <w:sz w:val="24"/>
            <w:szCs w:val="24"/>
          </w:rPr>
          <w:delText>t</w:delText>
        </w:r>
        <w:r w:rsidR="006861E8" w:rsidDel="00454CB0">
          <w:rPr>
            <w:sz w:val="24"/>
            <w:szCs w:val="24"/>
          </w:rPr>
          <w:delText xml:space="preserve">he success of active restoration practices </w:delText>
        </w:r>
        <w:r w:rsidR="00F72096" w:rsidDel="00454CB0">
          <w:rPr>
            <w:sz w:val="24"/>
            <w:szCs w:val="24"/>
          </w:rPr>
          <w:delText>decreases</w:delText>
        </w:r>
        <w:r w:rsidR="006861E8" w:rsidDel="00454CB0">
          <w:rPr>
            <w:sz w:val="24"/>
            <w:szCs w:val="24"/>
          </w:rPr>
          <w:delText xml:space="preserve"> with aridity. </w:delText>
        </w:r>
        <w:r w:rsidR="00EB61E7" w:rsidDel="00454CB0">
          <w:rPr>
            <w:sz w:val="24"/>
            <w:szCs w:val="24"/>
          </w:rPr>
          <w:delText>T</w:delText>
        </w:r>
      </w:del>
      <w:ins w:id="273" w:author="zenrunner" w:date="2019-04-29T14:45:00Z">
        <w:r w:rsidR="00454CB0">
          <w:rPr>
            <w:sz w:val="24"/>
            <w:szCs w:val="24"/>
          </w:rPr>
          <w:t>t</w:t>
        </w:r>
      </w:ins>
      <w:r w:rsidR="00EB61E7">
        <w:rPr>
          <w:sz w:val="24"/>
          <w:szCs w:val="24"/>
        </w:rPr>
        <w:t xml:space="preserve">he extent of land transformation and prior land use history </w:t>
      </w:r>
      <w:del w:id="274" w:author="zenrunner" w:date="2019-04-29T14:45:00Z">
        <w:r w:rsidR="00EB61E7" w:rsidDel="00454CB0">
          <w:rPr>
            <w:sz w:val="24"/>
            <w:szCs w:val="24"/>
          </w:rPr>
          <w:delText>also cannot be overlooked</w:delText>
        </w:r>
      </w:del>
      <w:ins w:id="275" w:author="zenrunner" w:date="2019-04-29T14:45:00Z">
        <w:r w:rsidR="00454CB0">
          <w:rPr>
            <w:sz w:val="24"/>
            <w:szCs w:val="24"/>
          </w:rPr>
          <w:t>furthe</w:t>
        </w:r>
      </w:ins>
      <w:ins w:id="276" w:author="zenrunner" w:date="2019-04-29T14:50:00Z">
        <w:r w:rsidR="00D85A95">
          <w:rPr>
            <w:sz w:val="24"/>
            <w:szCs w:val="24"/>
          </w:rPr>
          <w:t>r</w:t>
        </w:r>
      </w:ins>
      <w:ins w:id="277" w:author="zenrunner" w:date="2019-04-29T14:45:00Z">
        <w:r w:rsidR="00454CB0">
          <w:rPr>
            <w:sz w:val="24"/>
            <w:szCs w:val="24"/>
          </w:rPr>
          <w:t xml:space="preserve"> exacerbate these issues</w:t>
        </w:r>
      </w:ins>
      <w:r w:rsidR="007062CC">
        <w:rPr>
          <w:sz w:val="24"/>
          <w:szCs w:val="24"/>
        </w:rPr>
        <w:t xml:space="preserve"> </w:t>
      </w:r>
      <w:r w:rsidR="007062CC">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ins w:id="278" w:author="zenrunner" w:date="2019-04-29T14:46:00Z">
        <w:r w:rsidR="00954D63">
          <w:rPr>
            <w:sz w:val="24"/>
            <w:szCs w:val="24"/>
          </w:rPr>
          <w:t xml:space="preserve">This synthesis shows that </w:t>
        </w:r>
      </w:ins>
      <w:del w:id="279" w:author="zenrunner" w:date="2019-04-29T14:46:00Z">
        <w:r w:rsidR="009A36D9" w:rsidDel="00954D63">
          <w:rPr>
            <w:sz w:val="24"/>
            <w:szCs w:val="24"/>
          </w:rPr>
          <w:delText>A</w:delText>
        </w:r>
        <w:r w:rsidR="009D45CC" w:rsidDel="00954D63">
          <w:rPr>
            <w:sz w:val="24"/>
            <w:szCs w:val="24"/>
          </w:rPr>
          <w:delText xml:space="preserve">gricultural </w:delText>
        </w:r>
      </w:del>
      <w:r w:rsidR="009D45CC">
        <w:rPr>
          <w:sz w:val="24"/>
          <w:szCs w:val="24"/>
        </w:rPr>
        <w:t>crop</w:t>
      </w:r>
      <w:del w:id="280" w:author="zenrunner" w:date="2019-04-29T14:46:00Z">
        <w:r w:rsidR="009D45CC" w:rsidDel="00131266">
          <w:rPr>
            <w:sz w:val="24"/>
            <w:szCs w:val="24"/>
          </w:rPr>
          <w:delText xml:space="preserve"> </w:delText>
        </w:r>
      </w:del>
      <w:r w:rsidR="009D45CC">
        <w:rPr>
          <w:sz w:val="24"/>
          <w:szCs w:val="24"/>
        </w:rPr>
        <w:t xml:space="preserve">lands </w:t>
      </w:r>
      <w:del w:id="281" w:author="zenrunner" w:date="2019-04-29T14:46:00Z">
        <w:r w:rsidR="009A36D9" w:rsidDel="00B03419">
          <w:rPr>
            <w:sz w:val="24"/>
            <w:szCs w:val="24"/>
          </w:rPr>
          <w:delText xml:space="preserve">in general </w:delText>
        </w:r>
      </w:del>
      <w:del w:id="282" w:author="zenrunner" w:date="2019-04-29T14:45:00Z">
        <w:r w:rsidR="009D45CC" w:rsidDel="00587337">
          <w:rPr>
            <w:sz w:val="24"/>
            <w:szCs w:val="24"/>
          </w:rPr>
          <w:delText xml:space="preserve">may </w:delText>
        </w:r>
      </w:del>
      <w:ins w:id="283" w:author="zenrunner" w:date="2019-04-29T14:45:00Z">
        <w:r w:rsidR="00587337">
          <w:rPr>
            <w:sz w:val="24"/>
            <w:szCs w:val="24"/>
          </w:rPr>
          <w:t xml:space="preserve">will </w:t>
        </w:r>
      </w:ins>
      <w:r w:rsidR="009A36D9">
        <w:rPr>
          <w:sz w:val="24"/>
          <w:szCs w:val="24"/>
        </w:rPr>
        <w:t>need</w:t>
      </w:r>
      <w:r w:rsidR="009D45CC">
        <w:rPr>
          <w:sz w:val="24"/>
          <w:szCs w:val="24"/>
        </w:rPr>
        <w:t xml:space="preserve"> active restoration </w:t>
      </w:r>
      <w:del w:id="284" w:author="zenrunner" w:date="2019-04-29T14:46:00Z">
        <w:r w:rsidR="009D45CC" w:rsidDel="00EF6C7C">
          <w:rPr>
            <w:sz w:val="24"/>
            <w:szCs w:val="24"/>
          </w:rPr>
          <w:delText xml:space="preserve">practices </w:delText>
        </w:r>
      </w:del>
      <w:ins w:id="285" w:author="zenrunner" w:date="2019-04-29T14:46:00Z">
        <w:r w:rsidR="00EF6C7C">
          <w:rPr>
            <w:sz w:val="24"/>
            <w:szCs w:val="24"/>
          </w:rPr>
          <w:t xml:space="preserve">strategies </w:t>
        </w:r>
      </w:ins>
      <w:r w:rsidR="009D45CC">
        <w:rPr>
          <w:sz w:val="24"/>
          <w:szCs w:val="24"/>
        </w:rPr>
        <w:t xml:space="preserve">to overcome </w:t>
      </w:r>
      <w:r w:rsidR="00EC52B4">
        <w:rPr>
          <w:sz w:val="24"/>
          <w:szCs w:val="24"/>
        </w:rPr>
        <w:t xml:space="preserve">the </w:t>
      </w:r>
      <w:del w:id="286" w:author="zenrunner" w:date="2019-04-29T14:46:00Z">
        <w:r w:rsidR="00EC52B4" w:rsidDel="00D87C9B">
          <w:rPr>
            <w:sz w:val="24"/>
            <w:szCs w:val="24"/>
          </w:rPr>
          <w:delText xml:space="preserve">former </w:delText>
        </w:r>
      </w:del>
      <w:r w:rsidR="00EC52B4">
        <w:rPr>
          <w:sz w:val="24"/>
          <w:szCs w:val="24"/>
        </w:rPr>
        <w:t>legacies of</w:t>
      </w:r>
      <w:r w:rsidR="009D45CC">
        <w:rPr>
          <w:sz w:val="24"/>
          <w:szCs w:val="24"/>
        </w:rPr>
        <w:t xml:space="preserve"> soil disturbances, nutrient</w:t>
      </w:r>
      <w:ins w:id="287" w:author="zenrunner" w:date="2019-04-29T14:46:00Z">
        <w:r w:rsidR="00D87C9B">
          <w:rPr>
            <w:sz w:val="24"/>
            <w:szCs w:val="24"/>
          </w:rPr>
          <w:t>s</w:t>
        </w:r>
      </w:ins>
      <w:del w:id="288" w:author="zenrunner" w:date="2019-04-29T14:46:00Z">
        <w:r w:rsidR="009D45CC" w:rsidDel="00D87C9B">
          <w:rPr>
            <w:sz w:val="24"/>
            <w:szCs w:val="24"/>
          </w:rPr>
          <w:delText xml:space="preserve"> inputs</w:delText>
        </w:r>
      </w:del>
      <w:r w:rsidR="009D45CC">
        <w:rPr>
          <w:sz w:val="24"/>
          <w:szCs w:val="24"/>
        </w:rPr>
        <w:t>, and pesticid</w:t>
      </w:r>
      <w:r w:rsidR="00E723B6">
        <w:rPr>
          <w:sz w:val="24"/>
          <w:szCs w:val="24"/>
        </w:rPr>
        <w:t>es</w:t>
      </w:r>
      <w:r w:rsidR="000008C8">
        <w:rPr>
          <w:sz w:val="24"/>
          <w:szCs w:val="24"/>
        </w:rPr>
        <w:t xml:space="preserve"> </w:t>
      </w:r>
      <w:r w:rsidR="00950D2D">
        <w:rPr>
          <w:sz w:val="24"/>
          <w:szCs w:val="24"/>
        </w:rPr>
        <w:fldChar w:fldCharType="begin" w:fldLock="1"/>
      </w:r>
      <w:r w:rsidR="00205615">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29&lt;/i&gt;)","plainTextFormattedCitation":"(29)","previouslyFormattedCitation":"(&lt;i&gt;28&lt;/i&gt;)"},"properties":{"noteIndex":0},"schema":"https://github.com/citation-style-language/schema/raw/master/csl-citation.json"}</w:instrText>
      </w:r>
      <w:r w:rsidR="00950D2D">
        <w:rPr>
          <w:sz w:val="24"/>
          <w:szCs w:val="24"/>
        </w:rPr>
        <w:fldChar w:fldCharType="separate"/>
      </w:r>
      <w:r w:rsidR="00205615" w:rsidRPr="00205615">
        <w:rPr>
          <w:noProof/>
          <w:sz w:val="24"/>
          <w:szCs w:val="24"/>
        </w:rPr>
        <w:t>(</w:t>
      </w:r>
      <w:r w:rsidR="00205615" w:rsidRPr="00205615">
        <w:rPr>
          <w:i/>
          <w:noProof/>
          <w:sz w:val="24"/>
          <w:szCs w:val="24"/>
        </w:rPr>
        <w:t>29</w:t>
      </w:r>
      <w:r w:rsidR="00205615" w:rsidRPr="00205615">
        <w:rPr>
          <w:noProof/>
          <w:sz w:val="24"/>
          <w:szCs w:val="24"/>
        </w:rPr>
        <w:t>)</w:t>
      </w:r>
      <w:r w:rsidR="00950D2D">
        <w:rPr>
          <w:sz w:val="24"/>
          <w:szCs w:val="24"/>
        </w:rPr>
        <w:fldChar w:fldCharType="end"/>
      </w:r>
      <w:r w:rsidR="00950D2D">
        <w:rPr>
          <w:sz w:val="24"/>
          <w:szCs w:val="24"/>
        </w:rPr>
        <w:t>.</w:t>
      </w:r>
    </w:p>
    <w:p w14:paraId="0B7B32D5" w14:textId="73064E75" w:rsidR="00E02AC1" w:rsidRPr="00E02AC1" w:rsidRDefault="00E02AC1" w:rsidP="00621FB6">
      <w:pPr>
        <w:spacing w:line="480" w:lineRule="auto"/>
        <w:rPr>
          <w:sz w:val="24"/>
          <w:szCs w:val="24"/>
        </w:rPr>
      </w:pPr>
      <w:r w:rsidRPr="00E02AC1">
        <w:rPr>
          <w:sz w:val="24"/>
          <w:szCs w:val="24"/>
        </w:rPr>
        <w:lastRenderedPageBreak/>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del w:id="289" w:author="zenrunner" w:date="2019-04-29T14:47:00Z">
        <w:r w:rsidR="00A42559" w:rsidDel="00D00D56">
          <w:rPr>
            <w:sz w:val="24"/>
            <w:szCs w:val="24"/>
          </w:rPr>
          <w:delText>in which</w:delText>
        </w:r>
        <w:r w:rsidR="00F1328A" w:rsidDel="00D00D56">
          <w:rPr>
            <w:sz w:val="24"/>
            <w:szCs w:val="24"/>
          </w:rPr>
          <w:delText xml:space="preserve"> </w:delText>
        </w:r>
        <w:r w:rsidR="00A42559" w:rsidDel="00D00D56">
          <w:rPr>
            <w:sz w:val="24"/>
            <w:szCs w:val="24"/>
          </w:rPr>
          <w:delText xml:space="preserve">the </w:delText>
        </w:r>
        <w:r w:rsidR="003A4F61" w:rsidDel="00D00D56">
          <w:rPr>
            <w:sz w:val="24"/>
            <w:szCs w:val="24"/>
          </w:rPr>
          <w:delText>reversal of</w:delText>
        </w:r>
      </w:del>
      <w:ins w:id="290" w:author="zenrunner" w:date="2019-04-29T14:47:00Z">
        <w:r w:rsidR="00D00D56">
          <w:rPr>
            <w:sz w:val="24"/>
            <w:szCs w:val="24"/>
          </w:rPr>
          <w:t>with limited political incentives to address</w:t>
        </w:r>
      </w:ins>
      <w:r w:rsidR="003A4F61">
        <w:rPr>
          <w:sz w:val="24"/>
          <w:szCs w:val="24"/>
        </w:rPr>
        <w:t xml:space="preserve"> </w:t>
      </w:r>
      <w:r w:rsidR="00A42559">
        <w:rPr>
          <w:sz w:val="24"/>
          <w:szCs w:val="24"/>
        </w:rPr>
        <w:t xml:space="preserve">environmental deterioration </w:t>
      </w:r>
      <w:del w:id="291" w:author="zenrunner" w:date="2019-04-29T14:47:00Z">
        <w:r w:rsidR="00A42559" w:rsidDel="003F693A">
          <w:rPr>
            <w:sz w:val="24"/>
            <w:szCs w:val="24"/>
          </w:rPr>
          <w:delText>is n</w:delText>
        </w:r>
        <w:r w:rsidR="00F1328A" w:rsidDel="003F693A">
          <w:rPr>
            <w:sz w:val="24"/>
            <w:szCs w:val="24"/>
          </w:rPr>
          <w:delText xml:space="preserve">ot </w:delText>
        </w:r>
        <w:r w:rsidR="00A42559" w:rsidDel="003F693A">
          <w:rPr>
            <w:sz w:val="24"/>
            <w:szCs w:val="24"/>
          </w:rPr>
          <w:delText>a</w:delText>
        </w:r>
        <w:r w:rsidR="003A4F61" w:rsidDel="003F693A">
          <w:rPr>
            <w:sz w:val="24"/>
            <w:szCs w:val="24"/>
          </w:rPr>
          <w:delText xml:space="preserve"> goal</w:delText>
        </w:r>
        <w:r w:rsidR="00A42559" w:rsidDel="003F693A">
          <w:rPr>
            <w:sz w:val="24"/>
            <w:szCs w:val="24"/>
          </w:rPr>
          <w:delText xml:space="preserve"> of </w:delText>
        </w:r>
        <w:r w:rsidR="00F1328A" w:rsidDel="003F693A">
          <w:rPr>
            <w:sz w:val="24"/>
            <w:szCs w:val="24"/>
          </w:rPr>
          <w:delText>the poli</w:delText>
        </w:r>
        <w:r w:rsidR="00EC2F6C" w:rsidDel="003F693A">
          <w:rPr>
            <w:sz w:val="24"/>
            <w:szCs w:val="24"/>
          </w:rPr>
          <w:delText>cy</w:delText>
        </w:r>
        <w:r w:rsidR="00F1328A" w:rsidDel="003F693A">
          <w:rPr>
            <w:sz w:val="24"/>
            <w:szCs w:val="24"/>
          </w:rPr>
          <w:delText xml:space="preserve"> agenda</w:delText>
        </w:r>
        <w:r w:rsidR="00A42559" w:rsidDel="003F693A">
          <w:rPr>
            <w:sz w:val="24"/>
            <w:szCs w:val="24"/>
          </w:rPr>
          <w:delText xml:space="preserve"> </w:delText>
        </w:r>
      </w:del>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del w:id="292" w:author="zenrunner" w:date="2019-04-29T14:47:00Z">
        <w:r w:rsidR="00807307" w:rsidDel="007059A7">
          <w:rPr>
            <w:sz w:val="24"/>
            <w:szCs w:val="24"/>
          </w:rPr>
          <w:delText>This synthesis clearly demonst</w:delText>
        </w:r>
        <w:r w:rsidR="00E84C1B" w:rsidDel="007059A7">
          <w:rPr>
            <w:sz w:val="24"/>
            <w:szCs w:val="24"/>
          </w:rPr>
          <w:delText>r</w:delText>
        </w:r>
        <w:r w:rsidR="00807307" w:rsidDel="007059A7">
          <w:rPr>
            <w:sz w:val="24"/>
            <w:szCs w:val="24"/>
          </w:rPr>
          <w:delText>ates</w:delText>
        </w:r>
        <w:r w:rsidR="004C1CFC" w:rsidDel="007059A7">
          <w:rPr>
            <w:sz w:val="24"/>
            <w:szCs w:val="24"/>
          </w:rPr>
          <w:delText xml:space="preserve"> that</w:delText>
        </w:r>
        <w:r w:rsidR="003B5EE0" w:rsidDel="007059A7">
          <w:rPr>
            <w:sz w:val="24"/>
            <w:szCs w:val="24"/>
          </w:rPr>
          <w:delText xml:space="preserve"> it is likely to</w:delText>
        </w:r>
        <w:r w:rsidR="004C1CFC" w:rsidDel="007059A7">
          <w:rPr>
            <w:sz w:val="24"/>
            <w:szCs w:val="24"/>
          </w:rPr>
          <w:delText xml:space="preserve"> get something for nothing from restoration in dryland ecosystems </w:delText>
        </w:r>
        <w:r w:rsidR="00807307" w:rsidDel="007059A7">
          <w:rPr>
            <w:sz w:val="24"/>
            <w:szCs w:val="24"/>
          </w:rPr>
          <w:delText xml:space="preserve">but that an </w:delText>
        </w:r>
        <w:r w:rsidR="004C1CFC" w:rsidDel="007059A7">
          <w:rPr>
            <w:sz w:val="24"/>
            <w:szCs w:val="24"/>
          </w:rPr>
          <w:delText>a</w:delText>
        </w:r>
      </w:del>
      <w:ins w:id="293" w:author="zenrunner" w:date="2019-04-29T14:47:00Z">
        <w:r w:rsidR="007059A7">
          <w:rPr>
            <w:sz w:val="24"/>
            <w:szCs w:val="24"/>
          </w:rPr>
          <w:t>A</w:t>
        </w:r>
      </w:ins>
      <w:r w:rsidR="004C1CFC">
        <w:rPr>
          <w:sz w:val="24"/>
          <w:szCs w:val="24"/>
        </w:rPr>
        <w:t xml:space="preserve">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ins w:id="294" w:author="zenrunner" w:date="2019-04-29T14:47:00Z">
        <w:r w:rsidR="007059A7">
          <w:rPr>
            <w:sz w:val="24"/>
            <w:szCs w:val="24"/>
          </w:rPr>
          <w:t xml:space="preserve"> - arguably the foundations of ecosy</w:t>
        </w:r>
      </w:ins>
      <w:ins w:id="295" w:author="zenrunner" w:date="2019-04-29T14:48:00Z">
        <w:r w:rsidR="003C7831">
          <w:rPr>
            <w:sz w:val="24"/>
            <w:szCs w:val="24"/>
          </w:rPr>
          <w:t>s</w:t>
        </w:r>
      </w:ins>
      <w:ins w:id="296" w:author="zenrunner" w:date="2019-04-29T14:47:00Z">
        <w:r w:rsidR="007059A7">
          <w:rPr>
            <w:sz w:val="24"/>
            <w:szCs w:val="24"/>
          </w:rPr>
          <w:t>tem function</w:t>
        </w:r>
      </w:ins>
      <w:r w:rsidR="00807307">
        <w:rPr>
          <w:sz w:val="24"/>
          <w:szCs w:val="24"/>
        </w:rPr>
        <w:t>.</w:t>
      </w:r>
      <w:r w:rsidR="00B77A77">
        <w:rPr>
          <w:sz w:val="24"/>
          <w:szCs w:val="24"/>
        </w:rPr>
        <w:t xml:space="preserve"> </w:t>
      </w:r>
      <w:r w:rsidR="00731138">
        <w:rPr>
          <w:sz w:val="24"/>
          <w:szCs w:val="24"/>
        </w:rPr>
        <w:t xml:space="preserve">We </w:t>
      </w:r>
      <w:del w:id="297" w:author="zenrunner" w:date="2019-04-29T14:48:00Z">
        <w:r w:rsidR="00731138" w:rsidDel="00D76867">
          <w:rPr>
            <w:sz w:val="24"/>
            <w:szCs w:val="24"/>
          </w:rPr>
          <w:delText xml:space="preserve">are currently </w:delText>
        </w:r>
      </w:del>
      <w:r w:rsidR="00731138">
        <w:rPr>
          <w:sz w:val="24"/>
          <w:szCs w:val="24"/>
        </w:rPr>
        <w:t>fac</w:t>
      </w:r>
      <w:ins w:id="298" w:author="zenrunner" w:date="2019-04-29T14:48:00Z">
        <w:r w:rsidR="00D76867">
          <w:rPr>
            <w:sz w:val="24"/>
            <w:szCs w:val="24"/>
          </w:rPr>
          <w:t>e</w:t>
        </w:r>
      </w:ins>
      <w:del w:id="299" w:author="zenrunner" w:date="2019-04-29T14:48:00Z">
        <w:r w:rsidR="00731138" w:rsidDel="00D76867">
          <w:rPr>
            <w:sz w:val="24"/>
            <w:szCs w:val="24"/>
          </w:rPr>
          <w:delText>ing</w:delText>
        </w:r>
      </w:del>
      <w:r w:rsidR="00731138">
        <w:rPr>
          <w:sz w:val="24"/>
          <w:szCs w:val="24"/>
        </w:rPr>
        <w:t xml:space="preserve"> </w:t>
      </w:r>
      <w:del w:id="300" w:author="zenrunner" w:date="2019-04-29T14:48:00Z">
        <w:r w:rsidR="00731138" w:rsidDel="003B4D32">
          <w:rPr>
            <w:sz w:val="24"/>
            <w:szCs w:val="24"/>
          </w:rPr>
          <w:delText xml:space="preserve">a </w:delText>
        </w:r>
      </w:del>
      <w:r w:rsidR="00561A15">
        <w:rPr>
          <w:sz w:val="24"/>
          <w:szCs w:val="24"/>
        </w:rPr>
        <w:t xml:space="preserve">global </w:t>
      </w:r>
      <w:ins w:id="301" w:author="zenrunner" w:date="2019-04-29T14:48:00Z">
        <w:r w:rsidR="003B4D32">
          <w:rPr>
            <w:sz w:val="24"/>
            <w:szCs w:val="24"/>
          </w:rPr>
          <w:t xml:space="preserve">challenges to </w:t>
        </w:r>
      </w:ins>
      <w:del w:id="302" w:author="zenrunner" w:date="2019-04-29T14:48:00Z">
        <w:r w:rsidR="00731138" w:rsidDel="003B4D32">
          <w:rPr>
            <w:sz w:val="24"/>
            <w:szCs w:val="24"/>
          </w:rPr>
          <w:delText xml:space="preserve">situation in which </w:delText>
        </w:r>
      </w:del>
      <w:r w:rsidR="00731138">
        <w:rPr>
          <w:sz w:val="24"/>
          <w:szCs w:val="24"/>
        </w:rPr>
        <w:t>biodiversity, natural resources, ecosystem services</w:t>
      </w:r>
      <w:ins w:id="303" w:author="zenrunner" w:date="2019-04-29T14:48:00Z">
        <w:r w:rsidR="00532636">
          <w:rPr>
            <w:sz w:val="24"/>
            <w:szCs w:val="24"/>
          </w:rPr>
          <w:t>,</w:t>
        </w:r>
      </w:ins>
      <w:r w:rsidR="00731138">
        <w:rPr>
          <w:sz w:val="24"/>
          <w:szCs w:val="24"/>
        </w:rPr>
        <w:t xml:space="preserve"> and </w:t>
      </w:r>
      <w:ins w:id="304" w:author="zenrunner" w:date="2019-04-29T14:49:00Z">
        <w:r w:rsidR="00FD789A">
          <w:rPr>
            <w:sz w:val="24"/>
            <w:szCs w:val="24"/>
          </w:rPr>
          <w:t xml:space="preserve">these </w:t>
        </w:r>
      </w:ins>
      <w:ins w:id="305" w:author="zenrunner" w:date="2019-04-29T14:48:00Z">
        <w:r w:rsidR="00532636">
          <w:rPr>
            <w:sz w:val="24"/>
            <w:szCs w:val="24"/>
          </w:rPr>
          <w:t xml:space="preserve">supporting </w:t>
        </w:r>
      </w:ins>
      <w:r w:rsidR="00731138">
        <w:rPr>
          <w:sz w:val="24"/>
          <w:szCs w:val="24"/>
        </w:rPr>
        <w:t>function</w:t>
      </w:r>
      <w:r w:rsidR="00561A15">
        <w:rPr>
          <w:sz w:val="24"/>
          <w:szCs w:val="24"/>
        </w:rPr>
        <w:t>s</w:t>
      </w:r>
      <w:r w:rsidR="00731138">
        <w:rPr>
          <w:sz w:val="24"/>
          <w:szCs w:val="24"/>
        </w:rPr>
        <w:t xml:space="preserve"> are </w:t>
      </w:r>
      <w:ins w:id="306" w:author="zenrunner" w:date="2019-04-29T14:48:00Z">
        <w:r w:rsidR="006D7BD2">
          <w:rPr>
            <w:sz w:val="24"/>
            <w:szCs w:val="24"/>
          </w:rPr>
          <w:t xml:space="preserve">thus </w:t>
        </w:r>
      </w:ins>
      <w:r w:rsidR="00731138">
        <w:rPr>
          <w:sz w:val="24"/>
          <w:szCs w:val="24"/>
        </w:rPr>
        <w:t>under serious threat</w:t>
      </w:r>
      <w:ins w:id="307" w:author="zenrunner" w:date="2019-04-29T14:49:00Z">
        <w:r w:rsidR="00FD789A">
          <w:rPr>
            <w:sz w:val="24"/>
            <w:szCs w:val="24"/>
          </w:rPr>
          <w:t xml:space="preserve">. </w:t>
        </w:r>
      </w:ins>
      <w:del w:id="308" w:author="zenrunner" w:date="2019-04-29T14:48:00Z">
        <w:r w:rsidR="00731138" w:rsidDel="00FD789A">
          <w:rPr>
            <w:sz w:val="24"/>
            <w:szCs w:val="24"/>
          </w:rPr>
          <w:delText>s</w:delText>
        </w:r>
      </w:del>
      <w:del w:id="309" w:author="zenrunner" w:date="2019-04-29T14:49:00Z">
        <w:r w:rsidR="00144E4D" w:rsidDel="00FD789A">
          <w:rPr>
            <w:sz w:val="24"/>
            <w:szCs w:val="24"/>
          </w:rPr>
          <w:delText>; h</w:delText>
        </w:r>
        <w:r w:rsidR="00561A15" w:rsidDel="00FD789A">
          <w:rPr>
            <w:sz w:val="24"/>
            <w:szCs w:val="24"/>
          </w:rPr>
          <w:delText xml:space="preserve">owever, </w:delText>
        </w:r>
        <w:r w:rsidR="00144E4D" w:rsidDel="00FD789A">
          <w:rPr>
            <w:sz w:val="24"/>
            <w:szCs w:val="24"/>
          </w:rPr>
          <w:delText xml:space="preserve">considering the condition of increasing changes, </w:delText>
        </w:r>
        <w:r w:rsidR="00731138" w:rsidDel="00FD789A">
          <w:rPr>
            <w:sz w:val="24"/>
            <w:szCs w:val="24"/>
          </w:rPr>
          <w:delText xml:space="preserve">we have a great opportunity to </w:delText>
        </w:r>
        <w:r w:rsidR="00144E4D" w:rsidDel="00FD789A">
          <w:rPr>
            <w:sz w:val="24"/>
            <w:szCs w:val="24"/>
          </w:rPr>
          <w:delText>restore</w:delText>
        </w:r>
        <w:r w:rsidR="00731138" w:rsidDel="00FD789A">
          <w:rPr>
            <w:sz w:val="24"/>
            <w:szCs w:val="24"/>
          </w:rPr>
          <w:delText xml:space="preserve"> </w:delText>
        </w:r>
        <w:r w:rsidR="00205615" w:rsidDel="00FD789A">
          <w:rPr>
            <w:sz w:val="24"/>
            <w:szCs w:val="24"/>
          </w:rPr>
          <w:delText xml:space="preserve">ecosystems, </w:delText>
        </w:r>
        <w:r w:rsidR="005906CE" w:rsidDel="00FD789A">
          <w:rPr>
            <w:sz w:val="24"/>
            <w:szCs w:val="24"/>
          </w:rPr>
          <w:delText xml:space="preserve">ecological processes and biodiversity </w:delText>
        </w:r>
        <w:r w:rsidR="005906CE" w:rsidDel="00FD789A">
          <w:rPr>
            <w:sz w:val="24"/>
            <w:szCs w:val="24"/>
          </w:rPr>
          <w:fldChar w:fldCharType="begin" w:fldLock="1"/>
        </w:r>
        <w:r w:rsidR="00205615" w:rsidDel="00FD789A">
          <w:rPr>
            <w:sz w:val="24"/>
            <w:szCs w:val="24"/>
          </w:rPr>
          <w:del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delInstrText>
        </w:r>
        <w:r w:rsidR="005906CE" w:rsidDel="00FD789A">
          <w:rPr>
            <w:sz w:val="24"/>
            <w:szCs w:val="24"/>
          </w:rPr>
          <w:fldChar w:fldCharType="separate"/>
        </w:r>
        <w:r w:rsidR="005906CE" w:rsidRPr="005906CE" w:rsidDel="00FD789A">
          <w:rPr>
            <w:noProof/>
            <w:sz w:val="24"/>
            <w:szCs w:val="24"/>
          </w:rPr>
          <w:delText>(</w:delText>
        </w:r>
        <w:r w:rsidR="005906CE" w:rsidRPr="005906CE" w:rsidDel="00FD789A">
          <w:rPr>
            <w:i/>
            <w:noProof/>
            <w:sz w:val="24"/>
            <w:szCs w:val="24"/>
          </w:rPr>
          <w:delText>2</w:delText>
        </w:r>
        <w:r w:rsidR="005906CE" w:rsidRPr="005906CE" w:rsidDel="00FD789A">
          <w:rPr>
            <w:noProof/>
            <w:sz w:val="24"/>
            <w:szCs w:val="24"/>
          </w:rPr>
          <w:delText>)</w:delText>
        </w:r>
        <w:r w:rsidR="005906CE" w:rsidDel="00FD789A">
          <w:rPr>
            <w:sz w:val="24"/>
            <w:szCs w:val="24"/>
          </w:rPr>
          <w:fldChar w:fldCharType="end"/>
        </w:r>
        <w:r w:rsidR="005906CE" w:rsidDel="00FD789A">
          <w:rPr>
            <w:sz w:val="24"/>
            <w:szCs w:val="24"/>
          </w:rPr>
          <w:delText xml:space="preserve"> that will ultimately</w:delText>
        </w:r>
        <w:r w:rsidR="001B12E8" w:rsidDel="00FD789A">
          <w:rPr>
            <w:sz w:val="24"/>
            <w:szCs w:val="24"/>
          </w:rPr>
          <w:delText xml:space="preserve"> benefit </w:delText>
        </w:r>
        <w:r w:rsidR="00E8101F" w:rsidDel="00FD789A">
          <w:rPr>
            <w:sz w:val="24"/>
            <w:szCs w:val="24"/>
          </w:rPr>
          <w:delText>human well-being</w:delText>
        </w:r>
      </w:del>
      <w:ins w:id="310" w:author="zenrunner" w:date="2019-04-29T14:49:00Z">
        <w:r w:rsidR="00FD789A">
          <w:rPr>
            <w:sz w:val="24"/>
            <w:szCs w:val="24"/>
          </w:rPr>
          <w:t>We show here that while humans are certainly part of the problem we can also be the solution to some of the recovery of drylands</w:t>
        </w:r>
      </w:ins>
      <w:r w:rsidR="00967AC8">
        <w:rPr>
          <w:sz w:val="24"/>
          <w:szCs w:val="24"/>
        </w:rPr>
        <w:t>.</w:t>
      </w:r>
      <w:r w:rsidR="00731138">
        <w:rPr>
          <w:sz w:val="24"/>
          <w:szCs w:val="24"/>
        </w:rPr>
        <w:t xml:space="preserve"> </w:t>
      </w:r>
    </w:p>
    <w:p w14:paraId="0E8F2E28" w14:textId="68CB6C20" w:rsidR="004A14B1" w:rsidRDefault="004A14B1" w:rsidP="00E02AC1">
      <w:pPr>
        <w:pStyle w:val="Refhead"/>
      </w:pPr>
    </w:p>
    <w:p w14:paraId="61D992C2" w14:textId="1FCFACA8" w:rsidR="00166D36" w:rsidRDefault="00166D36" w:rsidP="00E02AC1">
      <w:pPr>
        <w:pStyle w:val="Refhead"/>
      </w:pPr>
    </w:p>
    <w:p w14:paraId="795EC18A" w14:textId="77777777" w:rsidR="00166D36" w:rsidRDefault="00166D36" w:rsidP="00E02AC1">
      <w:pPr>
        <w:pStyle w:val="Refhead"/>
      </w:pPr>
    </w:p>
    <w:p w14:paraId="000D8D88" w14:textId="658D50B9" w:rsidR="00E02AC1" w:rsidRDefault="00E02AC1" w:rsidP="00E02AC1">
      <w:pPr>
        <w:pStyle w:val="Refhead"/>
      </w:pPr>
      <w:r>
        <w:t>References and Notes:</w:t>
      </w:r>
    </w:p>
    <w:p w14:paraId="3D934EE3" w14:textId="4BE04CFE" w:rsidR="00205615" w:rsidRPr="00205615" w:rsidRDefault="000D5CAC" w:rsidP="00205615">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205615" w:rsidRPr="00205615">
        <w:rPr>
          <w:noProof/>
          <w:sz w:val="24"/>
          <w:szCs w:val="24"/>
        </w:rPr>
        <w:t xml:space="preserve">1. </w:t>
      </w:r>
      <w:r w:rsidR="00205615" w:rsidRPr="00205615">
        <w:rPr>
          <w:noProof/>
          <w:sz w:val="24"/>
          <w:szCs w:val="24"/>
        </w:rPr>
        <w:tab/>
        <w:t xml:space="preserve">A. F. Clewell, J. Aronson, Motivations for the restoration of ecosystems. </w:t>
      </w:r>
      <w:r w:rsidR="00205615" w:rsidRPr="00205615">
        <w:rPr>
          <w:i/>
          <w:iCs/>
          <w:noProof/>
          <w:sz w:val="24"/>
          <w:szCs w:val="24"/>
        </w:rPr>
        <w:t>Conserv. Biol.</w:t>
      </w:r>
      <w:r w:rsidR="00205615" w:rsidRPr="00205615">
        <w:rPr>
          <w:noProof/>
          <w:sz w:val="24"/>
          <w:szCs w:val="24"/>
        </w:rPr>
        <w:t xml:space="preserve"> </w:t>
      </w:r>
      <w:r w:rsidR="00205615" w:rsidRPr="00205615">
        <w:rPr>
          <w:b/>
          <w:bCs/>
          <w:noProof/>
          <w:sz w:val="24"/>
          <w:szCs w:val="24"/>
        </w:rPr>
        <w:t>20</w:t>
      </w:r>
      <w:r w:rsidR="00205615" w:rsidRPr="00205615">
        <w:rPr>
          <w:noProof/>
          <w:sz w:val="24"/>
          <w:szCs w:val="24"/>
        </w:rPr>
        <w:t>, 420–428 (2006).</w:t>
      </w:r>
    </w:p>
    <w:p w14:paraId="5746365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 </w:t>
      </w:r>
      <w:r w:rsidRPr="00205615">
        <w:rPr>
          <w:noProof/>
          <w:sz w:val="24"/>
          <w:szCs w:val="24"/>
        </w:rPr>
        <w:tab/>
        <w:t xml:space="preserve">A. Perino </w:t>
      </w:r>
      <w:r w:rsidRPr="00205615">
        <w:rPr>
          <w:i/>
          <w:iCs/>
          <w:noProof/>
          <w:sz w:val="24"/>
          <w:szCs w:val="24"/>
        </w:rPr>
        <w:t>et al.</w:t>
      </w:r>
      <w:r w:rsidRPr="00205615">
        <w:rPr>
          <w:noProof/>
          <w:sz w:val="24"/>
          <w:szCs w:val="24"/>
        </w:rPr>
        <w:t xml:space="preserve">, Rewilding complex ecosystems. </w:t>
      </w:r>
      <w:r w:rsidRPr="00205615">
        <w:rPr>
          <w:i/>
          <w:iCs/>
          <w:noProof/>
          <w:sz w:val="24"/>
          <w:szCs w:val="24"/>
        </w:rPr>
        <w:t>Science (80-. ).</w:t>
      </w:r>
      <w:r w:rsidRPr="00205615">
        <w:rPr>
          <w:noProof/>
          <w:sz w:val="24"/>
          <w:szCs w:val="24"/>
        </w:rPr>
        <w:t xml:space="preserve"> </w:t>
      </w:r>
      <w:r w:rsidRPr="00205615">
        <w:rPr>
          <w:b/>
          <w:bCs/>
          <w:noProof/>
          <w:sz w:val="24"/>
          <w:szCs w:val="24"/>
        </w:rPr>
        <w:t>364</w:t>
      </w:r>
      <w:r w:rsidRPr="00205615">
        <w:rPr>
          <w:noProof/>
          <w:sz w:val="24"/>
          <w:szCs w:val="24"/>
        </w:rPr>
        <w:t>, eaav5570 (2019).</w:t>
      </w:r>
    </w:p>
    <w:p w14:paraId="3B9F028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 </w:t>
      </w:r>
      <w:r w:rsidRPr="00205615">
        <w:rPr>
          <w:noProof/>
          <w:sz w:val="24"/>
          <w:szCs w:val="24"/>
        </w:rPr>
        <w:tab/>
        <w:t xml:space="preserve">R. H. Hilderbrand, A. C. Watts, A. M. Randle, The myths of restoration ecology. </w:t>
      </w:r>
      <w:r w:rsidRPr="00205615">
        <w:rPr>
          <w:i/>
          <w:iCs/>
          <w:noProof/>
          <w:sz w:val="24"/>
          <w:szCs w:val="24"/>
        </w:rPr>
        <w:t>Ecol. Soc.</w:t>
      </w:r>
      <w:r w:rsidRPr="00205615">
        <w:rPr>
          <w:noProof/>
          <w:sz w:val="24"/>
          <w:szCs w:val="24"/>
        </w:rPr>
        <w:t xml:space="preserve"> </w:t>
      </w:r>
      <w:r w:rsidRPr="00205615">
        <w:rPr>
          <w:b/>
          <w:bCs/>
          <w:noProof/>
          <w:sz w:val="24"/>
          <w:szCs w:val="24"/>
        </w:rPr>
        <w:t>10</w:t>
      </w:r>
      <w:r w:rsidRPr="00205615">
        <w:rPr>
          <w:noProof/>
          <w:sz w:val="24"/>
          <w:szCs w:val="24"/>
        </w:rPr>
        <w:t xml:space="preserve"> (2005), doi:10.5751/ES-01277-100119.</w:t>
      </w:r>
    </w:p>
    <w:p w14:paraId="5E305F2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4. </w:t>
      </w:r>
      <w:r w:rsidRPr="00205615">
        <w:rPr>
          <w:noProof/>
          <w:sz w:val="24"/>
          <w:szCs w:val="24"/>
        </w:rPr>
        <w:tab/>
        <w:t xml:space="preserve">W. V Reid </w:t>
      </w:r>
      <w:r w:rsidRPr="00205615">
        <w:rPr>
          <w:i/>
          <w:iCs/>
          <w:noProof/>
          <w:sz w:val="24"/>
          <w:szCs w:val="24"/>
        </w:rPr>
        <w:t>et al.</w:t>
      </w:r>
      <w:r w:rsidRPr="00205615">
        <w:rPr>
          <w:noProof/>
          <w:sz w:val="24"/>
          <w:szCs w:val="24"/>
        </w:rPr>
        <w:t xml:space="preserve">, </w:t>
      </w:r>
      <w:r w:rsidRPr="00205615">
        <w:rPr>
          <w:i/>
          <w:iCs/>
          <w:noProof/>
          <w:sz w:val="24"/>
          <w:szCs w:val="24"/>
        </w:rPr>
        <w:t>Ecosystems and Human Well-being: Synthesis</w:t>
      </w:r>
      <w:r w:rsidRPr="00205615">
        <w:rPr>
          <w:noProof/>
          <w:sz w:val="24"/>
          <w:szCs w:val="24"/>
        </w:rPr>
        <w:t xml:space="preserve"> (2005; https://www.millenniumassessment.org/documents/document.356.aspx.pdf).</w:t>
      </w:r>
    </w:p>
    <w:p w14:paraId="00BFA69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5. </w:t>
      </w:r>
      <w:r w:rsidRPr="00205615">
        <w:rPr>
          <w:noProof/>
          <w:sz w:val="24"/>
          <w:szCs w:val="24"/>
        </w:rPr>
        <w:tab/>
        <w:t xml:space="preserve">R. L. Chazdon </w:t>
      </w:r>
      <w:r w:rsidRPr="00205615">
        <w:rPr>
          <w:i/>
          <w:iCs/>
          <w:noProof/>
          <w:sz w:val="24"/>
          <w:szCs w:val="24"/>
        </w:rPr>
        <w:t>et al.</w:t>
      </w:r>
      <w:r w:rsidRPr="00205615">
        <w:rPr>
          <w:noProof/>
          <w:sz w:val="24"/>
          <w:szCs w:val="24"/>
        </w:rPr>
        <w:t xml:space="preserve">, A Policy-Driven Knowledge Agenda for Global Forest and Landscape Restoration. </w:t>
      </w:r>
      <w:r w:rsidRPr="00205615">
        <w:rPr>
          <w:i/>
          <w:iCs/>
          <w:noProof/>
          <w:sz w:val="24"/>
          <w:szCs w:val="24"/>
        </w:rPr>
        <w:t>Conserv. Lett.</w:t>
      </w:r>
      <w:r w:rsidRPr="00205615">
        <w:rPr>
          <w:noProof/>
          <w:sz w:val="24"/>
          <w:szCs w:val="24"/>
        </w:rPr>
        <w:t xml:space="preserve"> </w:t>
      </w:r>
      <w:r w:rsidRPr="00205615">
        <w:rPr>
          <w:b/>
          <w:bCs/>
          <w:noProof/>
          <w:sz w:val="24"/>
          <w:szCs w:val="24"/>
        </w:rPr>
        <w:t>10</w:t>
      </w:r>
      <w:r w:rsidRPr="00205615">
        <w:rPr>
          <w:noProof/>
          <w:sz w:val="24"/>
          <w:szCs w:val="24"/>
        </w:rPr>
        <w:t>, 125–132 (2017).</w:t>
      </w:r>
    </w:p>
    <w:p w14:paraId="53671B57"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6. </w:t>
      </w:r>
      <w:r w:rsidRPr="00205615">
        <w:rPr>
          <w:noProof/>
          <w:sz w:val="24"/>
          <w:szCs w:val="24"/>
        </w:rPr>
        <w:tab/>
        <w:t xml:space="preserve">I. Markevych </w:t>
      </w:r>
      <w:r w:rsidRPr="00205615">
        <w:rPr>
          <w:i/>
          <w:iCs/>
          <w:noProof/>
          <w:sz w:val="24"/>
          <w:szCs w:val="24"/>
        </w:rPr>
        <w:t>et al.</w:t>
      </w:r>
      <w:r w:rsidRPr="00205615">
        <w:rPr>
          <w:noProof/>
          <w:sz w:val="24"/>
          <w:szCs w:val="24"/>
        </w:rPr>
        <w:t xml:space="preserve">, Exploring pathways linking greenspace to health: Theoretical and methodological guidance. </w:t>
      </w:r>
      <w:r w:rsidRPr="00205615">
        <w:rPr>
          <w:i/>
          <w:iCs/>
          <w:noProof/>
          <w:sz w:val="24"/>
          <w:szCs w:val="24"/>
        </w:rPr>
        <w:t>Environ. Res.</w:t>
      </w:r>
      <w:r w:rsidRPr="00205615">
        <w:rPr>
          <w:noProof/>
          <w:sz w:val="24"/>
          <w:szCs w:val="24"/>
        </w:rPr>
        <w:t xml:space="preserve"> </w:t>
      </w:r>
      <w:r w:rsidRPr="00205615">
        <w:rPr>
          <w:b/>
          <w:bCs/>
          <w:noProof/>
          <w:sz w:val="24"/>
          <w:szCs w:val="24"/>
        </w:rPr>
        <w:t>158</w:t>
      </w:r>
      <w:r w:rsidRPr="00205615">
        <w:rPr>
          <w:noProof/>
          <w:sz w:val="24"/>
          <w:szCs w:val="24"/>
        </w:rPr>
        <w:t>, 301–317 (2017).</w:t>
      </w:r>
    </w:p>
    <w:p w14:paraId="3590B7B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7. </w:t>
      </w:r>
      <w:r w:rsidRPr="00205615">
        <w:rPr>
          <w:noProof/>
          <w:sz w:val="24"/>
          <w:szCs w:val="24"/>
        </w:rPr>
        <w:tab/>
        <w:t xml:space="preserve">J. Aronson, A. F. Clewell, J. N. Blignaut, S. J. Milton, Ecological restoration: A new frontier for nature conservation and economics. </w:t>
      </w:r>
      <w:r w:rsidRPr="00205615">
        <w:rPr>
          <w:i/>
          <w:iCs/>
          <w:noProof/>
          <w:sz w:val="24"/>
          <w:szCs w:val="24"/>
        </w:rPr>
        <w:t>J. Nat. Conserv.</w:t>
      </w:r>
      <w:r w:rsidRPr="00205615">
        <w:rPr>
          <w:noProof/>
          <w:sz w:val="24"/>
          <w:szCs w:val="24"/>
        </w:rPr>
        <w:t xml:space="preserve"> </w:t>
      </w:r>
      <w:r w:rsidRPr="00205615">
        <w:rPr>
          <w:b/>
          <w:bCs/>
          <w:noProof/>
          <w:sz w:val="24"/>
          <w:szCs w:val="24"/>
        </w:rPr>
        <w:t>14</w:t>
      </w:r>
      <w:r w:rsidRPr="00205615">
        <w:rPr>
          <w:noProof/>
          <w:sz w:val="24"/>
          <w:szCs w:val="24"/>
        </w:rPr>
        <w:t>, 135–139 (2006).</w:t>
      </w:r>
    </w:p>
    <w:p w14:paraId="0BE3D38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lastRenderedPageBreak/>
        <w:t xml:space="preserve">8. </w:t>
      </w:r>
      <w:r w:rsidRPr="00205615">
        <w:rPr>
          <w:noProof/>
          <w:sz w:val="24"/>
          <w:szCs w:val="24"/>
        </w:rPr>
        <w:tab/>
        <w:t xml:space="preserve">S. Díaz </w:t>
      </w:r>
      <w:r w:rsidRPr="00205615">
        <w:rPr>
          <w:i/>
          <w:iCs/>
          <w:noProof/>
          <w:sz w:val="24"/>
          <w:szCs w:val="24"/>
        </w:rPr>
        <w:t>et al.</w:t>
      </w:r>
      <w:r w:rsidRPr="00205615">
        <w:rPr>
          <w:noProof/>
          <w:sz w:val="24"/>
          <w:szCs w:val="24"/>
        </w:rPr>
        <w:t xml:space="preserve">, The IPBES Conceptual Framework - connecting nature and people. </w:t>
      </w:r>
      <w:r w:rsidRPr="00205615">
        <w:rPr>
          <w:i/>
          <w:iCs/>
          <w:noProof/>
          <w:sz w:val="24"/>
          <w:szCs w:val="24"/>
        </w:rPr>
        <w:t>Curr. Opin. Environ. Sustain.</w:t>
      </w:r>
      <w:r w:rsidRPr="00205615">
        <w:rPr>
          <w:noProof/>
          <w:sz w:val="24"/>
          <w:szCs w:val="24"/>
        </w:rPr>
        <w:t xml:space="preserve"> </w:t>
      </w:r>
      <w:r w:rsidRPr="00205615">
        <w:rPr>
          <w:b/>
          <w:bCs/>
          <w:noProof/>
          <w:sz w:val="24"/>
          <w:szCs w:val="24"/>
        </w:rPr>
        <w:t>14</w:t>
      </w:r>
      <w:r w:rsidRPr="00205615">
        <w:rPr>
          <w:noProof/>
          <w:sz w:val="24"/>
          <w:szCs w:val="24"/>
        </w:rPr>
        <w:t>, 1–16 (2015).</w:t>
      </w:r>
    </w:p>
    <w:p w14:paraId="3E3592F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9. </w:t>
      </w:r>
      <w:r w:rsidRPr="00205615">
        <w:rPr>
          <w:noProof/>
          <w:sz w:val="24"/>
          <w:szCs w:val="24"/>
        </w:rPr>
        <w:tab/>
        <w:t xml:space="preserve">R. J. Hobbs, V. A. Cramer, Restoration Ecology: Interventionist Approaches for Restoring and Maintaining Ecosystem Function in the Face of Rapid Environmental Change. </w:t>
      </w:r>
      <w:r w:rsidRPr="00205615">
        <w:rPr>
          <w:i/>
          <w:iCs/>
          <w:noProof/>
          <w:sz w:val="24"/>
          <w:szCs w:val="24"/>
        </w:rPr>
        <w:t>Annu. Rev. Environ. Resour.</w:t>
      </w:r>
      <w:r w:rsidRPr="00205615">
        <w:rPr>
          <w:noProof/>
          <w:sz w:val="24"/>
          <w:szCs w:val="24"/>
        </w:rPr>
        <w:t xml:space="preserve"> </w:t>
      </w:r>
      <w:r w:rsidRPr="00205615">
        <w:rPr>
          <w:b/>
          <w:bCs/>
          <w:noProof/>
          <w:sz w:val="24"/>
          <w:szCs w:val="24"/>
        </w:rPr>
        <w:t>33</w:t>
      </w:r>
      <w:r w:rsidRPr="00205615">
        <w:rPr>
          <w:noProof/>
          <w:sz w:val="24"/>
          <w:szCs w:val="24"/>
        </w:rPr>
        <w:t>, 39–61 (2008).</w:t>
      </w:r>
    </w:p>
    <w:p w14:paraId="2852FF4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10. </w:t>
      </w:r>
      <w:r w:rsidRPr="00205615">
        <w:rPr>
          <w:noProof/>
          <w:sz w:val="24"/>
          <w:szCs w:val="24"/>
        </w:rPr>
        <w:tab/>
        <w:t xml:space="preserve">Millennium Ecosystems Assessment (MEA), in </w:t>
      </w:r>
      <w:r w:rsidRPr="00205615">
        <w:rPr>
          <w:i/>
          <w:iCs/>
          <w:noProof/>
          <w:sz w:val="24"/>
          <w:szCs w:val="24"/>
        </w:rPr>
        <w:t>Ecosystems and Human well-being: Current State and Trends</w:t>
      </w:r>
      <w:r w:rsidRPr="00205615">
        <w:rPr>
          <w:noProof/>
          <w:sz w:val="24"/>
          <w:szCs w:val="24"/>
        </w:rPr>
        <w:t xml:space="preserve"> (2005; https://www.millenniumassessment.org/documents/document.291.aspx.pdf), pp. 1–40.</w:t>
      </w:r>
    </w:p>
    <w:p w14:paraId="1318AEA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11. </w:t>
      </w:r>
      <w:r w:rsidRPr="00205615">
        <w:rPr>
          <w:noProof/>
          <w:sz w:val="24"/>
          <w:szCs w:val="24"/>
        </w:rPr>
        <w:tab/>
        <w:t xml:space="preserve">N. Ramankutty, A. T. Evan, C. Monfreda, J. A. Foley, Farming the planet: 1. Geographic distribution of global agricultural lands in the year 2000. </w:t>
      </w:r>
      <w:r w:rsidRPr="00205615">
        <w:rPr>
          <w:i/>
          <w:iCs/>
          <w:noProof/>
          <w:sz w:val="24"/>
          <w:szCs w:val="24"/>
        </w:rPr>
        <w:t>Global Biogeochem. Cycles</w:t>
      </w:r>
      <w:r w:rsidRPr="00205615">
        <w:rPr>
          <w:noProof/>
          <w:sz w:val="24"/>
          <w:szCs w:val="24"/>
        </w:rPr>
        <w:t xml:space="preserve">. </w:t>
      </w:r>
      <w:r w:rsidRPr="00205615">
        <w:rPr>
          <w:b/>
          <w:bCs/>
          <w:noProof/>
          <w:sz w:val="24"/>
          <w:szCs w:val="24"/>
        </w:rPr>
        <w:t>22</w:t>
      </w:r>
      <w:r w:rsidRPr="00205615">
        <w:rPr>
          <w:noProof/>
          <w:sz w:val="24"/>
          <w:szCs w:val="24"/>
        </w:rPr>
        <w:t>, 1–19 (2008).</w:t>
      </w:r>
    </w:p>
    <w:p w14:paraId="34EFE37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12. </w:t>
      </w:r>
      <w:r w:rsidRPr="00205615">
        <w:rPr>
          <w:noProof/>
          <w:sz w:val="24"/>
          <w:szCs w:val="24"/>
        </w:rPr>
        <w:tab/>
        <w:t xml:space="preserve">C. M. Kennedy, J. R. Oakleaf, D. M. Theobald, S. Baruch-Mordo, J. Kiesecker, Managing the middle: A shift in conservation priorities based on the global human modification gradient. </w:t>
      </w:r>
      <w:r w:rsidRPr="00205615">
        <w:rPr>
          <w:i/>
          <w:iCs/>
          <w:noProof/>
          <w:sz w:val="24"/>
          <w:szCs w:val="24"/>
        </w:rPr>
        <w:t>Glob. Chang. Biol.</w:t>
      </w:r>
      <w:r w:rsidRPr="00205615">
        <w:rPr>
          <w:noProof/>
          <w:sz w:val="24"/>
          <w:szCs w:val="24"/>
        </w:rPr>
        <w:t>, 811–826 (2019).</w:t>
      </w:r>
    </w:p>
    <w:p w14:paraId="71F59CE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13. </w:t>
      </w:r>
      <w:r w:rsidRPr="00205615">
        <w:rPr>
          <w:noProof/>
          <w:sz w:val="24"/>
          <w:szCs w:val="24"/>
        </w:rPr>
        <w:tab/>
        <w:t xml:space="preserve">E. G. Bonkoungou, Biodiversity in drylands: challenges and opportunities for conservation and sustainable use. Challenge Paper. </w:t>
      </w:r>
      <w:r w:rsidRPr="00205615">
        <w:rPr>
          <w:i/>
          <w:iCs/>
          <w:noProof/>
          <w:sz w:val="24"/>
          <w:szCs w:val="24"/>
        </w:rPr>
        <w:t>Glob. Drylands Initiat. UNDP Drylands Dev. Centre, Nairobi, Kenya.</w:t>
      </w:r>
      <w:r w:rsidRPr="00205615">
        <w:rPr>
          <w:noProof/>
          <w:sz w:val="24"/>
          <w:szCs w:val="24"/>
        </w:rPr>
        <w:t xml:space="preserve"> (2001).</w:t>
      </w:r>
    </w:p>
    <w:p w14:paraId="76901F0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14. </w:t>
      </w:r>
      <w:r w:rsidRPr="00205615">
        <w:rPr>
          <w:noProof/>
          <w:sz w:val="24"/>
          <w:szCs w:val="24"/>
        </w:rPr>
        <w:tab/>
        <w:t xml:space="preserve">S. Díaz </w:t>
      </w:r>
      <w:r w:rsidRPr="00205615">
        <w:rPr>
          <w:i/>
          <w:iCs/>
          <w:noProof/>
          <w:sz w:val="24"/>
          <w:szCs w:val="24"/>
        </w:rPr>
        <w:t>et al.</w:t>
      </w:r>
      <w:r w:rsidRPr="00205615">
        <w:rPr>
          <w:noProof/>
          <w:sz w:val="24"/>
          <w:szCs w:val="24"/>
        </w:rPr>
        <w:t xml:space="preserve">, Assessing nature’s contributions to people. </w:t>
      </w:r>
      <w:r w:rsidRPr="00205615">
        <w:rPr>
          <w:i/>
          <w:iCs/>
          <w:noProof/>
          <w:sz w:val="24"/>
          <w:szCs w:val="24"/>
        </w:rPr>
        <w:t>Science (80-. ).</w:t>
      </w:r>
      <w:r w:rsidRPr="00205615">
        <w:rPr>
          <w:noProof/>
          <w:sz w:val="24"/>
          <w:szCs w:val="24"/>
        </w:rPr>
        <w:t xml:space="preserve"> </w:t>
      </w:r>
      <w:r w:rsidRPr="00205615">
        <w:rPr>
          <w:b/>
          <w:bCs/>
          <w:noProof/>
          <w:sz w:val="24"/>
          <w:szCs w:val="24"/>
        </w:rPr>
        <w:t>359</w:t>
      </w:r>
      <w:r w:rsidRPr="00205615">
        <w:rPr>
          <w:noProof/>
          <w:sz w:val="24"/>
          <w:szCs w:val="24"/>
        </w:rPr>
        <w:t>, 270–272 (2018).</w:t>
      </w:r>
    </w:p>
    <w:p w14:paraId="12025D4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15. </w:t>
      </w:r>
      <w:r w:rsidRPr="00205615">
        <w:rPr>
          <w:noProof/>
          <w:sz w:val="24"/>
          <w:szCs w:val="24"/>
        </w:rPr>
        <w:tab/>
        <w:t xml:space="preserve">A. J. Castro, C. Quintas-Soriano, B. N. Egoh, Ecosystem services in dryland systems of the world. </w:t>
      </w:r>
      <w:r w:rsidRPr="00205615">
        <w:rPr>
          <w:i/>
          <w:iCs/>
          <w:noProof/>
          <w:sz w:val="24"/>
          <w:szCs w:val="24"/>
        </w:rPr>
        <w:t>J. Arid Environ.</w:t>
      </w:r>
      <w:r w:rsidRPr="00205615">
        <w:rPr>
          <w:noProof/>
          <w:sz w:val="24"/>
          <w:szCs w:val="24"/>
        </w:rPr>
        <w:t xml:space="preserve"> </w:t>
      </w:r>
      <w:r w:rsidRPr="00205615">
        <w:rPr>
          <w:b/>
          <w:bCs/>
          <w:noProof/>
          <w:sz w:val="24"/>
          <w:szCs w:val="24"/>
        </w:rPr>
        <w:t>159</w:t>
      </w:r>
      <w:r w:rsidRPr="00205615">
        <w:rPr>
          <w:noProof/>
          <w:sz w:val="24"/>
          <w:szCs w:val="24"/>
        </w:rPr>
        <w:t>, 1–3 (2018).</w:t>
      </w:r>
    </w:p>
    <w:p w14:paraId="7FC146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16. </w:t>
      </w:r>
      <w:r w:rsidRPr="00205615">
        <w:rPr>
          <w:noProof/>
          <w:sz w:val="24"/>
          <w:szCs w:val="24"/>
        </w:rPr>
        <w:tab/>
        <w:t xml:space="preserve">R. P. White, J. Nackoney, in </w:t>
      </w:r>
      <w:r w:rsidRPr="00205615">
        <w:rPr>
          <w:i/>
          <w:iCs/>
          <w:noProof/>
          <w:sz w:val="24"/>
          <w:szCs w:val="24"/>
        </w:rPr>
        <w:t>World Resources Institute, Washington, D.C., USA.</w:t>
      </w:r>
      <w:r w:rsidRPr="00205615">
        <w:rPr>
          <w:noProof/>
          <w:sz w:val="24"/>
          <w:szCs w:val="24"/>
        </w:rPr>
        <w:t xml:space="preserve"> (2013), pp. 1–58.</w:t>
      </w:r>
    </w:p>
    <w:p w14:paraId="34BF8686"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17. </w:t>
      </w:r>
      <w:r w:rsidRPr="00205615">
        <w:rPr>
          <w:noProof/>
          <w:sz w:val="24"/>
          <w:szCs w:val="24"/>
        </w:rPr>
        <w:tab/>
        <w:t xml:space="preserve">J. F. Reynolds </w:t>
      </w:r>
      <w:r w:rsidRPr="00205615">
        <w:rPr>
          <w:i/>
          <w:iCs/>
          <w:noProof/>
          <w:sz w:val="24"/>
          <w:szCs w:val="24"/>
        </w:rPr>
        <w:t>et al.</w:t>
      </w:r>
      <w:r w:rsidRPr="00205615">
        <w:rPr>
          <w:noProof/>
          <w:sz w:val="24"/>
          <w:szCs w:val="24"/>
        </w:rPr>
        <w:t xml:space="preserve">, Global Desertification: Building a Science for Dryland Development. </w:t>
      </w:r>
      <w:r w:rsidRPr="00205615">
        <w:rPr>
          <w:i/>
          <w:iCs/>
          <w:noProof/>
          <w:sz w:val="24"/>
          <w:szCs w:val="24"/>
        </w:rPr>
        <w:t>Science (80-. ).</w:t>
      </w:r>
      <w:r w:rsidRPr="00205615">
        <w:rPr>
          <w:noProof/>
          <w:sz w:val="24"/>
          <w:szCs w:val="24"/>
        </w:rPr>
        <w:t xml:space="preserve"> </w:t>
      </w:r>
      <w:r w:rsidRPr="00205615">
        <w:rPr>
          <w:b/>
          <w:bCs/>
          <w:noProof/>
          <w:sz w:val="24"/>
          <w:szCs w:val="24"/>
        </w:rPr>
        <w:t>316</w:t>
      </w:r>
      <w:r w:rsidRPr="00205615">
        <w:rPr>
          <w:noProof/>
          <w:sz w:val="24"/>
          <w:szCs w:val="24"/>
        </w:rPr>
        <w:t>, 847–851 (2007).</w:t>
      </w:r>
    </w:p>
    <w:p w14:paraId="32989C3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18. </w:t>
      </w:r>
      <w:r w:rsidRPr="00205615">
        <w:rPr>
          <w:noProof/>
          <w:sz w:val="24"/>
          <w:szCs w:val="24"/>
        </w:rPr>
        <w:tab/>
        <w:t xml:space="preserve">R. Wilson </w:t>
      </w:r>
      <w:r w:rsidRPr="00205615">
        <w:rPr>
          <w:i/>
          <w:iCs/>
          <w:noProof/>
          <w:sz w:val="24"/>
          <w:szCs w:val="24"/>
        </w:rPr>
        <w:t>et al.</w:t>
      </w:r>
      <w:r w:rsidRPr="00205615">
        <w:rPr>
          <w:noProof/>
          <w:sz w:val="24"/>
          <w:szCs w:val="24"/>
        </w:rPr>
        <w:t xml:space="preserve">, Dryland Pastures: Establishment and Management in the Intermountain Region of Northern California. </w:t>
      </w:r>
      <w:r w:rsidRPr="00205615">
        <w:rPr>
          <w:i/>
          <w:iCs/>
          <w:noProof/>
          <w:sz w:val="24"/>
          <w:szCs w:val="24"/>
        </w:rPr>
        <w:t>Dryl. Pastures Establ. Manag. Intermt. Reg. North. Calif.</w:t>
      </w:r>
      <w:r w:rsidRPr="00205615">
        <w:rPr>
          <w:noProof/>
          <w:sz w:val="24"/>
          <w:szCs w:val="24"/>
        </w:rPr>
        <w:t xml:space="preserve"> (2006), doi:10.3733/ucanr.8163.</w:t>
      </w:r>
    </w:p>
    <w:p w14:paraId="23ADE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19. </w:t>
      </w:r>
      <w:r w:rsidRPr="00205615">
        <w:rPr>
          <w:noProof/>
          <w:sz w:val="24"/>
          <w:szCs w:val="24"/>
        </w:rPr>
        <w:tab/>
        <w:t xml:space="preserve">R. Kelsey, A. Hart, H. Scott Butterfield, D. Vink, Groundwater sustainability in the San Joaquin Valley: Multiple benefits if agricultural lands are retired and restored strategically. </w:t>
      </w:r>
      <w:r w:rsidRPr="00205615">
        <w:rPr>
          <w:i/>
          <w:iCs/>
          <w:noProof/>
          <w:sz w:val="24"/>
          <w:szCs w:val="24"/>
        </w:rPr>
        <w:t>Calif. Agric.</w:t>
      </w:r>
      <w:r w:rsidRPr="00205615">
        <w:rPr>
          <w:noProof/>
          <w:sz w:val="24"/>
          <w:szCs w:val="24"/>
        </w:rPr>
        <w:t xml:space="preserve"> </w:t>
      </w:r>
      <w:r w:rsidRPr="00205615">
        <w:rPr>
          <w:b/>
          <w:bCs/>
          <w:noProof/>
          <w:sz w:val="24"/>
          <w:szCs w:val="24"/>
        </w:rPr>
        <w:t>72</w:t>
      </w:r>
      <w:r w:rsidRPr="00205615">
        <w:rPr>
          <w:noProof/>
          <w:sz w:val="24"/>
          <w:szCs w:val="24"/>
        </w:rPr>
        <w:t>, 151–154 (2018).</w:t>
      </w:r>
    </w:p>
    <w:p w14:paraId="6256FABC"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20. </w:t>
      </w:r>
      <w:r w:rsidRPr="00205615">
        <w:rPr>
          <w:noProof/>
          <w:sz w:val="24"/>
          <w:szCs w:val="24"/>
        </w:rPr>
        <w:tab/>
        <w:t xml:space="preserve">C. J. Lortie, A. Filazzola, R. Kelsey, A. K. Hart, H. S. Butterfield, Better late than never: a synthesis of strategic land retirement and restoration in California. </w:t>
      </w:r>
      <w:r w:rsidRPr="00205615">
        <w:rPr>
          <w:i/>
          <w:iCs/>
          <w:noProof/>
          <w:sz w:val="24"/>
          <w:szCs w:val="24"/>
        </w:rPr>
        <w:t>Ecosphere</w:t>
      </w:r>
      <w:r w:rsidRPr="00205615">
        <w:rPr>
          <w:noProof/>
          <w:sz w:val="24"/>
          <w:szCs w:val="24"/>
        </w:rPr>
        <w:t xml:space="preserve">. </w:t>
      </w:r>
      <w:r w:rsidRPr="00205615">
        <w:rPr>
          <w:b/>
          <w:bCs/>
          <w:noProof/>
          <w:sz w:val="24"/>
          <w:szCs w:val="24"/>
        </w:rPr>
        <w:t>9</w:t>
      </w:r>
      <w:r w:rsidRPr="00205615">
        <w:rPr>
          <w:noProof/>
          <w:sz w:val="24"/>
          <w:szCs w:val="24"/>
        </w:rPr>
        <w:t>, e02367 (2018).</w:t>
      </w:r>
    </w:p>
    <w:p w14:paraId="3DDDF16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21. </w:t>
      </w:r>
      <w:r w:rsidRPr="00205615">
        <w:rPr>
          <w:noProof/>
          <w:sz w:val="24"/>
          <w:szCs w:val="24"/>
        </w:rPr>
        <w:tab/>
        <w:t xml:space="preserve">K. D. Holl, T. M. Aide, When and where to actively restore ecosystems? </w:t>
      </w:r>
      <w:r w:rsidRPr="00205615">
        <w:rPr>
          <w:i/>
          <w:iCs/>
          <w:noProof/>
          <w:sz w:val="24"/>
          <w:szCs w:val="24"/>
        </w:rPr>
        <w:t>For. Ecol. Manage.</w:t>
      </w:r>
      <w:r w:rsidRPr="00205615">
        <w:rPr>
          <w:noProof/>
          <w:sz w:val="24"/>
          <w:szCs w:val="24"/>
        </w:rPr>
        <w:t xml:space="preserve"> </w:t>
      </w:r>
      <w:r w:rsidRPr="00205615">
        <w:rPr>
          <w:b/>
          <w:bCs/>
          <w:noProof/>
          <w:sz w:val="24"/>
          <w:szCs w:val="24"/>
        </w:rPr>
        <w:t>261</w:t>
      </w:r>
      <w:r w:rsidRPr="00205615">
        <w:rPr>
          <w:noProof/>
          <w:sz w:val="24"/>
          <w:szCs w:val="24"/>
        </w:rPr>
        <w:t>, 1558–1563 (2011).</w:t>
      </w:r>
    </w:p>
    <w:p w14:paraId="06823CC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22. </w:t>
      </w:r>
      <w:r w:rsidRPr="00205615">
        <w:rPr>
          <w:noProof/>
          <w:sz w:val="24"/>
          <w:szCs w:val="24"/>
        </w:rPr>
        <w:tab/>
        <w:t xml:space="preserve">J. Gurevitch, P. S. Curtis, M. H. Jones, Meta-analysis in ecology. </w:t>
      </w:r>
      <w:r w:rsidRPr="00205615">
        <w:rPr>
          <w:b/>
          <w:bCs/>
          <w:noProof/>
          <w:sz w:val="24"/>
          <w:szCs w:val="24"/>
        </w:rPr>
        <w:t>32</w:t>
      </w:r>
      <w:r w:rsidRPr="00205615">
        <w:rPr>
          <w:noProof/>
          <w:sz w:val="24"/>
          <w:szCs w:val="24"/>
        </w:rPr>
        <w:t>, 199–247 (2004).</w:t>
      </w:r>
    </w:p>
    <w:p w14:paraId="4D637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23. </w:t>
      </w:r>
      <w:r w:rsidRPr="00205615">
        <w:rPr>
          <w:noProof/>
          <w:sz w:val="24"/>
          <w:szCs w:val="24"/>
        </w:rPr>
        <w:tab/>
        <w:t xml:space="preserve">V. Hedges, L., J. Gurevitch, P. Curtis, The Meta-Analysis of Response Ratios in Experimental Ecology. </w:t>
      </w:r>
      <w:r w:rsidRPr="00205615">
        <w:rPr>
          <w:i/>
          <w:iCs/>
          <w:noProof/>
          <w:sz w:val="24"/>
          <w:szCs w:val="24"/>
        </w:rPr>
        <w:t>Ecology</w:t>
      </w:r>
      <w:r w:rsidRPr="00205615">
        <w:rPr>
          <w:noProof/>
          <w:sz w:val="24"/>
          <w:szCs w:val="24"/>
        </w:rPr>
        <w:t xml:space="preserve">. </w:t>
      </w:r>
      <w:r w:rsidRPr="00205615">
        <w:rPr>
          <w:b/>
          <w:bCs/>
          <w:noProof/>
          <w:sz w:val="24"/>
          <w:szCs w:val="24"/>
        </w:rPr>
        <w:t>80</w:t>
      </w:r>
      <w:r w:rsidRPr="00205615">
        <w:rPr>
          <w:noProof/>
          <w:sz w:val="24"/>
          <w:szCs w:val="24"/>
        </w:rPr>
        <w:t>, 1150–1156 (1999).</w:t>
      </w:r>
    </w:p>
    <w:p w14:paraId="7CAC609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24. </w:t>
      </w:r>
      <w:r w:rsidRPr="00205615">
        <w:rPr>
          <w:noProof/>
          <w:sz w:val="24"/>
          <w:szCs w:val="24"/>
        </w:rPr>
        <w:tab/>
        <w:t xml:space="preserve">G. Schwarzer, J. R. Carpenter, G. Rücker, </w:t>
      </w:r>
      <w:r w:rsidRPr="00205615">
        <w:rPr>
          <w:i/>
          <w:iCs/>
          <w:noProof/>
          <w:sz w:val="24"/>
          <w:szCs w:val="24"/>
        </w:rPr>
        <w:t>Meta- Analysis with R</w:t>
      </w:r>
      <w:r w:rsidRPr="00205615">
        <w:rPr>
          <w:noProof/>
          <w:sz w:val="24"/>
          <w:szCs w:val="24"/>
        </w:rPr>
        <w:t xml:space="preserve"> (Springer, New York, </w:t>
      </w:r>
      <w:r w:rsidRPr="00205615">
        <w:rPr>
          <w:noProof/>
          <w:sz w:val="24"/>
          <w:szCs w:val="24"/>
        </w:rPr>
        <w:lastRenderedPageBreak/>
        <w:t>2015).</w:t>
      </w:r>
    </w:p>
    <w:p w14:paraId="7C035B9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25. </w:t>
      </w:r>
      <w:r w:rsidRPr="00205615">
        <w:rPr>
          <w:noProof/>
          <w:sz w:val="24"/>
          <w:szCs w:val="24"/>
        </w:rPr>
        <w:tab/>
        <w:t xml:space="preserve">E. De Martonne, Regions of Interior-Basin Drainage. </w:t>
      </w:r>
      <w:r w:rsidRPr="00205615">
        <w:rPr>
          <w:i/>
          <w:iCs/>
          <w:noProof/>
          <w:sz w:val="24"/>
          <w:szCs w:val="24"/>
        </w:rPr>
        <w:t>Geogr. Rev.</w:t>
      </w:r>
      <w:r w:rsidRPr="00205615">
        <w:rPr>
          <w:noProof/>
          <w:sz w:val="24"/>
          <w:szCs w:val="24"/>
        </w:rPr>
        <w:t xml:space="preserve"> </w:t>
      </w:r>
      <w:r w:rsidRPr="00205615">
        <w:rPr>
          <w:b/>
          <w:bCs/>
          <w:noProof/>
          <w:sz w:val="24"/>
          <w:szCs w:val="24"/>
        </w:rPr>
        <w:t>17</w:t>
      </w:r>
      <w:r w:rsidRPr="00205615">
        <w:rPr>
          <w:noProof/>
          <w:sz w:val="24"/>
          <w:szCs w:val="24"/>
        </w:rPr>
        <w:t>, 397–414 (1927).</w:t>
      </w:r>
    </w:p>
    <w:p w14:paraId="27DED4E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26. </w:t>
      </w:r>
      <w:r w:rsidRPr="00205615">
        <w:rPr>
          <w:noProof/>
          <w:sz w:val="24"/>
          <w:szCs w:val="24"/>
        </w:rPr>
        <w:tab/>
        <w:t xml:space="preserve">Higgs E, What is good ecological restoration? </w:t>
      </w:r>
      <w:r w:rsidRPr="00205615">
        <w:rPr>
          <w:i/>
          <w:iCs/>
          <w:noProof/>
          <w:sz w:val="24"/>
          <w:szCs w:val="24"/>
        </w:rPr>
        <w:t>Conserv. Biol.</w:t>
      </w:r>
      <w:r w:rsidRPr="00205615">
        <w:rPr>
          <w:noProof/>
          <w:sz w:val="24"/>
          <w:szCs w:val="24"/>
        </w:rPr>
        <w:t xml:space="preserve"> </w:t>
      </w:r>
      <w:r w:rsidRPr="00205615">
        <w:rPr>
          <w:b/>
          <w:bCs/>
          <w:noProof/>
          <w:sz w:val="24"/>
          <w:szCs w:val="24"/>
        </w:rPr>
        <w:t>11</w:t>
      </w:r>
      <w:r w:rsidRPr="00205615">
        <w:rPr>
          <w:noProof/>
          <w:sz w:val="24"/>
          <w:szCs w:val="24"/>
        </w:rPr>
        <w:t>, 338–348 (1997).</w:t>
      </w:r>
    </w:p>
    <w:p w14:paraId="2A9987C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27. </w:t>
      </w:r>
      <w:r w:rsidRPr="00205615">
        <w:rPr>
          <w:noProof/>
          <w:sz w:val="24"/>
          <w:szCs w:val="24"/>
        </w:rPr>
        <w:tab/>
        <w:t xml:space="preserve">R. Crouzeilles </w:t>
      </w:r>
      <w:r w:rsidRPr="00205615">
        <w:rPr>
          <w:i/>
          <w:iCs/>
          <w:noProof/>
          <w:sz w:val="24"/>
          <w:szCs w:val="24"/>
        </w:rPr>
        <w:t>et al.</w:t>
      </w:r>
      <w:r w:rsidRPr="00205615">
        <w:rPr>
          <w:noProof/>
          <w:sz w:val="24"/>
          <w:szCs w:val="24"/>
        </w:rPr>
        <w:t xml:space="preserve">, Ecological restoration success is higher for natural regeneration than for active restoration in tropical forests. </w:t>
      </w:r>
      <w:r w:rsidRPr="00205615">
        <w:rPr>
          <w:i/>
          <w:iCs/>
          <w:noProof/>
          <w:sz w:val="24"/>
          <w:szCs w:val="24"/>
        </w:rPr>
        <w:t>Sci. Adv.</w:t>
      </w:r>
      <w:r w:rsidRPr="00205615">
        <w:rPr>
          <w:noProof/>
          <w:sz w:val="24"/>
          <w:szCs w:val="24"/>
        </w:rPr>
        <w:t xml:space="preserve"> </w:t>
      </w:r>
      <w:r w:rsidRPr="00205615">
        <w:rPr>
          <w:b/>
          <w:bCs/>
          <w:noProof/>
          <w:sz w:val="24"/>
          <w:szCs w:val="24"/>
        </w:rPr>
        <w:t>3</w:t>
      </w:r>
      <w:r w:rsidRPr="00205615">
        <w:rPr>
          <w:noProof/>
          <w:sz w:val="24"/>
          <w:szCs w:val="24"/>
        </w:rPr>
        <w:t>, e1701345 (2017).</w:t>
      </w:r>
    </w:p>
    <w:p w14:paraId="5EFB383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28. </w:t>
      </w:r>
      <w:r w:rsidRPr="00205615">
        <w:rPr>
          <w:noProof/>
          <w:sz w:val="24"/>
          <w:szCs w:val="24"/>
        </w:rPr>
        <w:tab/>
        <w:t xml:space="preserve">P. Meli </w:t>
      </w:r>
      <w:r w:rsidRPr="00205615">
        <w:rPr>
          <w:i/>
          <w:iCs/>
          <w:noProof/>
          <w:sz w:val="24"/>
          <w:szCs w:val="24"/>
        </w:rPr>
        <w:t>et al.</w:t>
      </w:r>
      <w:r w:rsidRPr="00205615">
        <w:rPr>
          <w:noProof/>
          <w:sz w:val="24"/>
          <w:szCs w:val="24"/>
        </w:rPr>
        <w:t xml:space="preserve">, A global review of past land use, climate, and active vs. passive restoration effects on forest recovery. </w:t>
      </w:r>
      <w:r w:rsidRPr="00205615">
        <w:rPr>
          <w:i/>
          <w:iCs/>
          <w:noProof/>
          <w:sz w:val="24"/>
          <w:szCs w:val="24"/>
        </w:rPr>
        <w:t>PLoS One</w:t>
      </w:r>
      <w:r w:rsidRPr="00205615">
        <w:rPr>
          <w:noProof/>
          <w:sz w:val="24"/>
          <w:szCs w:val="24"/>
        </w:rPr>
        <w:t xml:space="preserve">. </w:t>
      </w:r>
      <w:r w:rsidRPr="00205615">
        <w:rPr>
          <w:b/>
          <w:bCs/>
          <w:noProof/>
          <w:sz w:val="24"/>
          <w:szCs w:val="24"/>
        </w:rPr>
        <w:t>12</w:t>
      </w:r>
      <w:r w:rsidRPr="00205615">
        <w:rPr>
          <w:noProof/>
          <w:sz w:val="24"/>
          <w:szCs w:val="24"/>
        </w:rPr>
        <w:t>, 1–17 (2017).</w:t>
      </w:r>
    </w:p>
    <w:p w14:paraId="66A9263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29. </w:t>
      </w:r>
      <w:r w:rsidRPr="00205615">
        <w:rPr>
          <w:noProof/>
          <w:sz w:val="24"/>
          <w:szCs w:val="24"/>
        </w:rPr>
        <w:tab/>
        <w:t xml:space="preserve">D. Kleijn </w:t>
      </w:r>
      <w:r w:rsidRPr="00205615">
        <w:rPr>
          <w:i/>
          <w:iCs/>
          <w:noProof/>
          <w:sz w:val="24"/>
          <w:szCs w:val="24"/>
        </w:rPr>
        <w:t>et al.</w:t>
      </w:r>
      <w:r w:rsidRPr="00205615">
        <w:rPr>
          <w:noProof/>
          <w:sz w:val="24"/>
          <w:szCs w:val="24"/>
        </w:rPr>
        <w:t xml:space="preserve">, Ecological Intensification: Bridging the Gap between Science and Practice. </w:t>
      </w:r>
      <w:r w:rsidRPr="00205615">
        <w:rPr>
          <w:i/>
          <w:iCs/>
          <w:noProof/>
          <w:sz w:val="24"/>
          <w:szCs w:val="24"/>
        </w:rPr>
        <w:t>Trends Ecol. Evol.</w:t>
      </w:r>
      <w:r w:rsidRPr="00205615">
        <w:rPr>
          <w:noProof/>
          <w:sz w:val="24"/>
          <w:szCs w:val="24"/>
        </w:rPr>
        <w:t xml:space="preserve"> </w:t>
      </w:r>
      <w:r w:rsidRPr="00205615">
        <w:rPr>
          <w:b/>
          <w:bCs/>
          <w:noProof/>
          <w:sz w:val="24"/>
          <w:szCs w:val="24"/>
        </w:rPr>
        <w:t>34</w:t>
      </w:r>
      <w:r w:rsidRPr="00205615">
        <w:rPr>
          <w:noProof/>
          <w:sz w:val="24"/>
          <w:szCs w:val="24"/>
        </w:rPr>
        <w:t>, 154–166 (2019).</w:t>
      </w:r>
    </w:p>
    <w:p w14:paraId="022B223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30. </w:t>
      </w:r>
      <w:r w:rsidRPr="00205615">
        <w:rPr>
          <w:noProof/>
          <w:sz w:val="24"/>
          <w:szCs w:val="24"/>
        </w:rPr>
        <w:tab/>
        <w:t xml:space="preserve">D. Moher </w:t>
      </w:r>
      <w:r w:rsidRPr="00205615">
        <w:rPr>
          <w:i/>
          <w:iCs/>
          <w:noProof/>
          <w:sz w:val="24"/>
          <w:szCs w:val="24"/>
        </w:rPr>
        <w:t>et al.</w:t>
      </w:r>
      <w:r w:rsidRPr="00205615">
        <w:rPr>
          <w:noProof/>
          <w:sz w:val="24"/>
          <w:szCs w:val="24"/>
        </w:rPr>
        <w:t xml:space="preserve">, Preferred reporting items for systematic reviews and meta-analyses: The PRISMA statement (Chinese edition). </w:t>
      </w:r>
      <w:r w:rsidRPr="00205615">
        <w:rPr>
          <w:i/>
          <w:iCs/>
          <w:noProof/>
          <w:sz w:val="24"/>
          <w:szCs w:val="24"/>
        </w:rPr>
        <w:t>J. Chinese Integr. Med.</w:t>
      </w:r>
      <w:r w:rsidRPr="00205615">
        <w:rPr>
          <w:noProof/>
          <w:sz w:val="24"/>
          <w:szCs w:val="24"/>
        </w:rPr>
        <w:t xml:space="preserve"> </w:t>
      </w:r>
      <w:r w:rsidRPr="00205615">
        <w:rPr>
          <w:b/>
          <w:bCs/>
          <w:noProof/>
          <w:sz w:val="24"/>
          <w:szCs w:val="24"/>
        </w:rPr>
        <w:t>7</w:t>
      </w:r>
      <w:r w:rsidRPr="00205615">
        <w:rPr>
          <w:noProof/>
          <w:sz w:val="24"/>
          <w:szCs w:val="24"/>
        </w:rPr>
        <w:t>, 889–896 (2009).</w:t>
      </w:r>
    </w:p>
    <w:p w14:paraId="4BCB2C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31. </w:t>
      </w:r>
      <w:r w:rsidRPr="00205615">
        <w:rPr>
          <w:noProof/>
          <w:sz w:val="24"/>
          <w:szCs w:val="24"/>
        </w:rPr>
        <w:tab/>
        <w:t>Rohatgi A., WebPlotDigitizer. Retrieved from https://automeris.io/ WebPlotDigitizer (2018).</w:t>
      </w:r>
    </w:p>
    <w:p w14:paraId="4C7C083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32. </w:t>
      </w:r>
      <w:r w:rsidRPr="00205615">
        <w:rPr>
          <w:noProof/>
          <w:sz w:val="24"/>
          <w:szCs w:val="24"/>
        </w:rPr>
        <w:tab/>
        <w:t xml:space="preserve">M. J. Lajeunesse, Bias and correction for the log response ratio in ecological meta-analysis. </w:t>
      </w:r>
      <w:r w:rsidRPr="00205615">
        <w:rPr>
          <w:i/>
          <w:iCs/>
          <w:noProof/>
          <w:sz w:val="24"/>
          <w:szCs w:val="24"/>
        </w:rPr>
        <w:t>Ecology</w:t>
      </w:r>
      <w:r w:rsidRPr="00205615">
        <w:rPr>
          <w:noProof/>
          <w:sz w:val="24"/>
          <w:szCs w:val="24"/>
        </w:rPr>
        <w:t xml:space="preserve">. </w:t>
      </w:r>
      <w:r w:rsidRPr="00205615">
        <w:rPr>
          <w:b/>
          <w:bCs/>
          <w:noProof/>
          <w:sz w:val="24"/>
          <w:szCs w:val="24"/>
        </w:rPr>
        <w:t>96</w:t>
      </w:r>
      <w:r w:rsidRPr="00205615">
        <w:rPr>
          <w:noProof/>
          <w:sz w:val="24"/>
          <w:szCs w:val="24"/>
        </w:rPr>
        <w:t>, 2056–2063 (2015).</w:t>
      </w:r>
    </w:p>
    <w:p w14:paraId="4D54DE48" w14:textId="77777777" w:rsidR="00205615" w:rsidRPr="00205615" w:rsidRDefault="00205615" w:rsidP="00205615">
      <w:pPr>
        <w:widowControl w:val="0"/>
        <w:autoSpaceDE w:val="0"/>
        <w:autoSpaceDN w:val="0"/>
        <w:adjustRightInd w:val="0"/>
        <w:spacing w:before="120" w:after="120"/>
        <w:ind w:left="640" w:hanging="640"/>
        <w:rPr>
          <w:noProof/>
          <w:sz w:val="24"/>
        </w:rPr>
      </w:pPr>
      <w:r w:rsidRPr="00205615">
        <w:rPr>
          <w:noProof/>
          <w:sz w:val="24"/>
          <w:szCs w:val="24"/>
        </w:rPr>
        <w:t xml:space="preserve">33. </w:t>
      </w:r>
      <w:r w:rsidRPr="00205615">
        <w:rPr>
          <w:noProof/>
          <w:sz w:val="24"/>
          <w:szCs w:val="24"/>
        </w:rPr>
        <w:tab/>
        <w:t xml:space="preserve">R Core Team, R: A language and environment for statistical computing. </w:t>
      </w:r>
      <w:r w:rsidRPr="00205615">
        <w:rPr>
          <w:i/>
          <w:iCs/>
          <w:noProof/>
          <w:sz w:val="24"/>
          <w:szCs w:val="24"/>
        </w:rPr>
        <w:t>R Found. Stat. Comput. Vienna, Austria. URL https//www.R-project.org/.</w:t>
      </w:r>
      <w:r w:rsidRPr="00205615">
        <w:rPr>
          <w:noProof/>
          <w:sz w:val="24"/>
          <w:szCs w:val="24"/>
        </w:rPr>
        <w:t xml:space="preserve"> (2018).</w:t>
      </w:r>
    </w:p>
    <w:p w14:paraId="747E43FA" w14:textId="585B32F2" w:rsidR="0060139A" w:rsidRDefault="000D5CAC" w:rsidP="00DC00D2">
      <w:pPr>
        <w:pStyle w:val="Refhead"/>
        <w:rPr>
          <w:b w:val="0"/>
        </w:rPr>
      </w:pPr>
      <w:r>
        <w:fldChar w:fldCharType="end"/>
      </w:r>
    </w:p>
    <w:p w14:paraId="7AD80DFF" w14:textId="77777777" w:rsidR="0060139A" w:rsidRDefault="0060139A" w:rsidP="00DD225C">
      <w:pPr>
        <w:pStyle w:val="Acknowledgement"/>
        <w:ind w:left="0" w:firstLine="0"/>
        <w:rPr>
          <w:b/>
        </w:rPr>
      </w:pPr>
    </w:p>
    <w:p w14:paraId="16FC9AB2" w14:textId="77777777" w:rsidR="005D3209" w:rsidRDefault="005D3209" w:rsidP="00DD225C">
      <w:pPr>
        <w:pStyle w:val="Acknowledgement"/>
        <w:ind w:left="0" w:firstLine="0"/>
        <w:rPr>
          <w:b/>
        </w:rPr>
      </w:pPr>
    </w:p>
    <w:p w14:paraId="7C6670B6" w14:textId="77777777" w:rsidR="005D3209" w:rsidRDefault="005D3209" w:rsidP="00DD225C">
      <w:pPr>
        <w:pStyle w:val="Acknowledgement"/>
        <w:ind w:left="0" w:firstLine="0"/>
        <w:rPr>
          <w:b/>
        </w:rPr>
      </w:pPr>
    </w:p>
    <w:p w14:paraId="5CE54DDE" w14:textId="09183B0E"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7C7FC39A"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ins w:id="311" w:author="zenrunner" w:date="2019-04-29T14:53:00Z">
        <w:r w:rsidR="00A16177">
          <w:t xml:space="preserve"> CJL was also supported as Senior Research Fellow at NCEAS and by an NSERC DG Grant in Canada.</w:t>
        </w:r>
      </w:ins>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lastRenderedPageBreak/>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09364C19"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205615">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30&lt;/i&gt;)","plainTextFormattedCitation":"(30)","previouslyFormattedCitation":"(&lt;i&gt;29&lt;/i&gt;)"},"properties":{"noteIndex":0},"schema":"https://github.com/citation-style-language/schema/raw/master/csl-citation.json"}</w:instrText>
      </w:r>
      <w:r w:rsidR="009B49F9">
        <w:rPr>
          <w:sz w:val="24"/>
          <w:szCs w:val="24"/>
        </w:rPr>
        <w:fldChar w:fldCharType="separate"/>
      </w:r>
      <w:r w:rsidR="00205615" w:rsidRPr="00205615">
        <w:rPr>
          <w:noProof/>
          <w:sz w:val="24"/>
          <w:szCs w:val="24"/>
        </w:rPr>
        <w:t>(</w:t>
      </w:r>
      <w:r w:rsidR="00205615" w:rsidRPr="00205615">
        <w:rPr>
          <w:i/>
          <w:noProof/>
          <w:sz w:val="24"/>
          <w:szCs w:val="24"/>
        </w:rPr>
        <w:t>30</w:t>
      </w:r>
      <w:r w:rsidR="00205615" w:rsidRPr="00205615">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ins w:id="312" w:author="zenrunner" w:date="2019-04-29T14:54:00Z">
        <w:r w:rsidR="00302637">
          <w:rPr>
            <w:sz w:val="24"/>
            <w:szCs w:val="24"/>
          </w:rPr>
          <w:t>GREAT!!</w:t>
        </w:r>
      </w:ins>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lastRenderedPageBreak/>
        <w:t>Data extraction</w:t>
      </w:r>
    </w:p>
    <w:p w14:paraId="16C31DC7" w14:textId="0D333BE8"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w:t>
      </w:r>
      <w:del w:id="313" w:author="zenrunner" w:date="2019-04-29T14:55:00Z">
        <w:r w:rsidR="00EB76A0" w:rsidDel="00095869">
          <w:rPr>
            <w:sz w:val="24"/>
            <w:szCs w:val="24"/>
          </w:rPr>
          <w:delText>or not</w:delText>
        </w:r>
      </w:del>
      <w:ins w:id="314" w:author="zenrunner" w:date="2019-04-29T14:55:00Z">
        <w:r w:rsidR="00095869">
          <w:rPr>
            <w:sz w:val="24"/>
            <w:szCs w:val="24"/>
          </w:rPr>
          <w:t>to no</w:t>
        </w:r>
      </w:ins>
      <w:r w:rsidR="00EB76A0">
        <w:rPr>
          <w:sz w:val="24"/>
          <w:szCs w:val="24"/>
        </w:rPr>
        <w:t xml:space="preserve"> human interventions </w:t>
      </w:r>
      <w:del w:id="315" w:author="zenrunner" w:date="2019-04-29T14:55:00Z">
        <w:r w:rsidR="00EB76A0" w:rsidDel="008E3151">
          <w:rPr>
            <w:sz w:val="24"/>
            <w:szCs w:val="24"/>
          </w:rPr>
          <w:delText xml:space="preserve">which may </w:delText>
        </w:r>
        <w:r w:rsidR="008E3BD9" w:rsidDel="008E3151">
          <w:rPr>
            <w:sz w:val="24"/>
            <w:szCs w:val="24"/>
          </w:rPr>
          <w:delText>include</w:delText>
        </w:r>
      </w:del>
      <w:ins w:id="316" w:author="zenrunner" w:date="2019-04-29T14:55:00Z">
        <w:r w:rsidR="008E3151">
          <w:rPr>
            <w:sz w:val="24"/>
            <w:szCs w:val="24"/>
          </w:rPr>
          <w:t>such as</w:t>
        </w:r>
      </w:ins>
      <w:r w:rsidR="00EB76A0">
        <w:rPr>
          <w:sz w:val="24"/>
          <w:szCs w:val="24"/>
        </w:rPr>
        <w:t xml:space="preserve"> the </w:t>
      </w:r>
      <w:r w:rsidR="007062CC">
        <w:rPr>
          <w:sz w:val="24"/>
          <w:szCs w:val="24"/>
        </w:rPr>
        <w:t>cessation</w:t>
      </w:r>
      <w:r w:rsidR="00EB76A0">
        <w:rPr>
          <w:sz w:val="24"/>
          <w:szCs w:val="24"/>
        </w:rPr>
        <w:t xml:space="preserve"> of </w:t>
      </w:r>
      <w:del w:id="317" w:author="zenrunner" w:date="2019-04-29T14:55:00Z">
        <w:r w:rsidR="00EB76A0" w:rsidDel="00A53378">
          <w:rPr>
            <w:sz w:val="24"/>
            <w:szCs w:val="24"/>
          </w:rPr>
          <w:delText>the</w:delText>
        </w:r>
        <w:r w:rsidR="008E3BD9" w:rsidDel="00A53378">
          <w:rPr>
            <w:sz w:val="24"/>
            <w:szCs w:val="24"/>
          </w:rPr>
          <w:delText xml:space="preserve"> prior</w:delText>
        </w:r>
        <w:r w:rsidR="00EB76A0" w:rsidDel="00A53378">
          <w:rPr>
            <w:sz w:val="24"/>
            <w:szCs w:val="24"/>
          </w:rPr>
          <w:delText xml:space="preserve"> </w:delText>
        </w:r>
      </w:del>
      <w:r w:rsidR="00EB76A0">
        <w:rPr>
          <w:sz w:val="24"/>
          <w:szCs w:val="24"/>
        </w:rPr>
        <w:t>disturbance</w:t>
      </w:r>
      <w:ins w:id="318" w:author="zenrunner" w:date="2019-04-29T14:55:00Z">
        <w:r w:rsidR="00A53378">
          <w:rPr>
            <w:sz w:val="24"/>
            <w:szCs w:val="24"/>
          </w:rPr>
          <w:t xml:space="preserve"> </w:t>
        </w:r>
      </w:ins>
      <w:del w:id="319" w:author="zenrunner" w:date="2019-04-29T14:55:00Z">
        <w:r w:rsidR="00EB76A0" w:rsidDel="00A53378">
          <w:rPr>
            <w:sz w:val="24"/>
            <w:szCs w:val="24"/>
          </w:rPr>
          <w:delText>,</w:delText>
        </w:r>
      </w:del>
      <w:r w:rsidR="00EB76A0">
        <w:rPr>
          <w:sz w:val="24"/>
          <w:szCs w:val="24"/>
        </w:rPr>
        <w:t xml:space="preserve"> </w:t>
      </w:r>
      <w:del w:id="320" w:author="zenrunner" w:date="2019-04-29T14:55:00Z">
        <w:r w:rsidR="00EB76A0" w:rsidDel="00A53378">
          <w:rPr>
            <w:sz w:val="24"/>
            <w:szCs w:val="24"/>
          </w:rPr>
          <w:delText>for example</w:delText>
        </w:r>
      </w:del>
      <w:ins w:id="321" w:author="zenrunner" w:date="2019-04-29T14:55:00Z">
        <w:r w:rsidR="00A53378">
          <w:rPr>
            <w:sz w:val="24"/>
            <w:szCs w:val="24"/>
          </w:rPr>
          <w:t>by installing</w:t>
        </w:r>
      </w:ins>
      <w:r w:rsidR="00EB76A0">
        <w:rPr>
          <w:sz w:val="24"/>
          <w:szCs w:val="24"/>
        </w:rPr>
        <w:t xml:space="preserve"> fenc</w:t>
      </w:r>
      <w:ins w:id="322" w:author="zenrunner" w:date="2019-04-29T14:55:00Z">
        <w:r w:rsidR="00C42FDD">
          <w:rPr>
            <w:sz w:val="24"/>
            <w:szCs w:val="24"/>
          </w:rPr>
          <w:t>es</w:t>
        </w:r>
      </w:ins>
      <w:del w:id="323" w:author="zenrunner" w:date="2019-04-29T14:55:00Z">
        <w:r w:rsidR="00EB76A0" w:rsidDel="00C42FDD">
          <w:rPr>
            <w:sz w:val="24"/>
            <w:szCs w:val="24"/>
          </w:rPr>
          <w:delText>ing</w:delText>
        </w:r>
      </w:del>
      <w:r w:rsidR="00EB76A0">
        <w:rPr>
          <w:sz w:val="24"/>
          <w:szCs w:val="24"/>
        </w:rPr>
        <w:t xml:space="preserve"> </w:t>
      </w:r>
      <w:del w:id="324" w:author="zenrunner" w:date="2019-04-29T14:55:00Z">
        <w:r w:rsidR="008E3BD9" w:rsidDel="00C42FDD">
          <w:rPr>
            <w:sz w:val="24"/>
            <w:szCs w:val="24"/>
          </w:rPr>
          <w:delText xml:space="preserve">for </w:delText>
        </w:r>
      </w:del>
      <w:ins w:id="325" w:author="zenrunner" w:date="2019-04-29T14:55:00Z">
        <w:r w:rsidR="00C42FDD">
          <w:rPr>
            <w:sz w:val="24"/>
            <w:szCs w:val="24"/>
          </w:rPr>
          <w:t xml:space="preserve">to terminate </w:t>
        </w:r>
      </w:ins>
      <w:r w:rsidR="00570A4C">
        <w:rPr>
          <w:sz w:val="24"/>
          <w:szCs w:val="24"/>
        </w:rPr>
        <w:t>grazing</w:t>
      </w:r>
      <w:r w:rsidR="008E3BD9">
        <w:rPr>
          <w:sz w:val="24"/>
          <w:szCs w:val="24"/>
        </w:rPr>
        <w:t xml:space="preserve"> </w:t>
      </w:r>
      <w:ins w:id="326" w:author="zenrunner" w:date="2019-04-29T14:55:00Z">
        <w:r w:rsidR="00CA17CE">
          <w:rPr>
            <w:sz w:val="24"/>
            <w:szCs w:val="24"/>
          </w:rPr>
          <w:t xml:space="preserve">locally </w:t>
        </w:r>
      </w:ins>
      <w:del w:id="327" w:author="zenrunner" w:date="2019-04-29T14:55:00Z">
        <w:r w:rsidR="008E3BD9" w:rsidDel="00C42FDD">
          <w:rPr>
            <w:sz w:val="24"/>
            <w:szCs w:val="24"/>
          </w:rPr>
          <w:delText xml:space="preserve">exclusion </w:delText>
        </w:r>
      </w:del>
      <w:r w:rsidR="008E3BD9">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8E3BD9">
        <w:rPr>
          <w:sz w:val="24"/>
          <w:szCs w:val="24"/>
        </w:rPr>
        <w:fldChar w:fldCharType="end"/>
      </w:r>
      <w:r w:rsidR="007062CC">
        <w:rPr>
          <w:sz w:val="24"/>
          <w:szCs w:val="24"/>
        </w:rPr>
        <w:t xml:space="preserve">. </w:t>
      </w:r>
      <w:del w:id="328" w:author="zenrunner" w:date="2019-04-29T14:56:00Z">
        <w:r w:rsidR="007062CC" w:rsidDel="001754A8">
          <w:rPr>
            <w:sz w:val="24"/>
            <w:szCs w:val="24"/>
          </w:rPr>
          <w:delText>Instead, a</w:delText>
        </w:r>
      </w:del>
      <w:ins w:id="329" w:author="zenrunner" w:date="2019-04-29T14:56:00Z">
        <w:r w:rsidR="001754A8">
          <w:rPr>
            <w:sz w:val="24"/>
            <w:szCs w:val="24"/>
          </w:rPr>
          <w:t>A</w:t>
        </w:r>
      </w:ins>
      <w:r w:rsidR="007062CC">
        <w:rPr>
          <w:sz w:val="24"/>
          <w:szCs w:val="24"/>
        </w:rPr>
        <w:t xml:space="preserve">ctive restoration </w:t>
      </w:r>
      <w:ins w:id="330" w:author="zenrunner" w:date="2019-04-29T14:56:00Z">
        <w:r w:rsidR="00940FC2">
          <w:rPr>
            <w:sz w:val="24"/>
            <w:szCs w:val="24"/>
          </w:rPr>
          <w:t xml:space="preserve">strategies were always </w:t>
        </w:r>
      </w:ins>
      <w:del w:id="331" w:author="zenrunner" w:date="2019-04-29T14:56:00Z">
        <w:r w:rsidR="007062CC" w:rsidDel="00940FC2">
          <w:rPr>
            <w:sz w:val="24"/>
            <w:szCs w:val="24"/>
          </w:rPr>
          <w:delText xml:space="preserve">implies </w:delText>
        </w:r>
      </w:del>
      <w:r w:rsidR="007062CC">
        <w:rPr>
          <w:sz w:val="24"/>
          <w:szCs w:val="24"/>
        </w:rPr>
        <w:t xml:space="preserve">direct human interventions </w:t>
      </w:r>
      <w:r w:rsidR="008E3BD9">
        <w:rPr>
          <w:sz w:val="24"/>
          <w:szCs w:val="24"/>
        </w:rPr>
        <w:t xml:space="preserve">on ecosystems to assist and accelerate their restoration </w:t>
      </w:r>
      <w:r w:rsidR="008E3BD9">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sidRPr="00AC3456">
        <w:rPr>
          <w:sz w:val="24"/>
          <w:szCs w:val="24"/>
          <w:highlight w:val="yellow"/>
          <w:rPrChange w:id="332" w:author="zenrunner" w:date="2019-04-29T14:56:00Z">
            <w:rPr>
              <w:sz w:val="24"/>
              <w:szCs w:val="24"/>
            </w:rPr>
          </w:rPrChange>
        </w:rPr>
        <w:t>D</w:t>
      </w:r>
      <w:r w:rsidR="0077631B" w:rsidRPr="00AC3456">
        <w:rPr>
          <w:sz w:val="24"/>
          <w:szCs w:val="24"/>
          <w:highlight w:val="yellow"/>
          <w:rPrChange w:id="333" w:author="zenrunner" w:date="2019-04-29T14:56:00Z">
            <w:rPr>
              <w:sz w:val="24"/>
              <w:szCs w:val="24"/>
            </w:rPr>
          </w:rPrChange>
        </w:rPr>
        <w:t xml:space="preserve">ifferent </w:t>
      </w:r>
      <w:r w:rsidR="00416826" w:rsidRPr="00AC3456">
        <w:rPr>
          <w:sz w:val="24"/>
          <w:szCs w:val="24"/>
          <w:highlight w:val="yellow"/>
          <w:rPrChange w:id="334" w:author="zenrunner" w:date="2019-04-29T14:56:00Z">
            <w:rPr>
              <w:sz w:val="24"/>
              <w:szCs w:val="24"/>
            </w:rPr>
          </w:rPrChange>
        </w:rPr>
        <w:t>practices</w:t>
      </w:r>
      <w:r w:rsidR="0077631B" w:rsidRPr="00AC3456">
        <w:rPr>
          <w:sz w:val="24"/>
          <w:szCs w:val="24"/>
          <w:highlight w:val="yellow"/>
          <w:rPrChange w:id="335" w:author="zenrunner" w:date="2019-04-29T14:56:00Z">
            <w:rPr>
              <w:sz w:val="24"/>
              <w:szCs w:val="24"/>
            </w:rPr>
          </w:rPrChange>
        </w:rPr>
        <w:t xml:space="preserve"> </w:t>
      </w:r>
      <w:r w:rsidR="00780442" w:rsidRPr="00AC3456">
        <w:rPr>
          <w:sz w:val="24"/>
          <w:szCs w:val="24"/>
          <w:highlight w:val="yellow"/>
          <w:rPrChange w:id="336" w:author="zenrunner" w:date="2019-04-29T14:56:00Z">
            <w:rPr>
              <w:sz w:val="24"/>
              <w:szCs w:val="24"/>
            </w:rPr>
          </w:rPrChange>
        </w:rPr>
        <w:t xml:space="preserve">that addressed a </w:t>
      </w:r>
      <w:r w:rsidR="0077631B" w:rsidRPr="00AC3456">
        <w:rPr>
          <w:sz w:val="24"/>
          <w:szCs w:val="24"/>
          <w:highlight w:val="yellow"/>
          <w:rPrChange w:id="337" w:author="zenrunner" w:date="2019-04-29T14:56:00Z">
            <w:rPr>
              <w:sz w:val="24"/>
              <w:szCs w:val="24"/>
            </w:rPr>
          </w:rPrChange>
        </w:rPr>
        <w:t xml:space="preserve">similar restoration </w:t>
      </w:r>
      <w:r w:rsidR="004D359E" w:rsidRPr="00AC3456">
        <w:rPr>
          <w:sz w:val="24"/>
          <w:szCs w:val="24"/>
          <w:highlight w:val="yellow"/>
          <w:rPrChange w:id="338" w:author="zenrunner" w:date="2019-04-29T14:56:00Z">
            <w:rPr>
              <w:sz w:val="24"/>
              <w:szCs w:val="24"/>
            </w:rPr>
          </w:rPrChange>
        </w:rPr>
        <w:t>goal</w:t>
      </w:r>
      <w:r w:rsidR="0077631B" w:rsidRPr="00AC3456">
        <w:rPr>
          <w:sz w:val="24"/>
          <w:szCs w:val="24"/>
          <w:highlight w:val="yellow"/>
          <w:rPrChange w:id="339" w:author="zenrunner" w:date="2019-04-29T14:56:00Z">
            <w:rPr>
              <w:sz w:val="24"/>
              <w:szCs w:val="24"/>
            </w:rPr>
          </w:rPrChange>
        </w:rPr>
        <w:t xml:space="preserve"> </w:t>
      </w:r>
      <w:r w:rsidR="003E7536" w:rsidRPr="00AC3456">
        <w:rPr>
          <w:sz w:val="24"/>
          <w:szCs w:val="24"/>
          <w:highlight w:val="yellow"/>
          <w:rPrChange w:id="340" w:author="zenrunner" w:date="2019-04-29T14:56:00Z">
            <w:rPr>
              <w:sz w:val="24"/>
              <w:szCs w:val="24"/>
            </w:rPr>
          </w:rPrChange>
        </w:rPr>
        <w:t xml:space="preserve">were further classified </w:t>
      </w:r>
      <w:r w:rsidR="0077631B" w:rsidRPr="00AC3456">
        <w:rPr>
          <w:sz w:val="24"/>
          <w:szCs w:val="24"/>
          <w:highlight w:val="yellow"/>
          <w:rPrChange w:id="341" w:author="zenrunner" w:date="2019-04-29T14:56:00Z">
            <w:rPr>
              <w:sz w:val="24"/>
              <w:szCs w:val="24"/>
            </w:rPr>
          </w:rPrChange>
        </w:rPr>
        <w:t xml:space="preserve">into four main categories: soil, </w:t>
      </w:r>
      <w:r w:rsidR="00B752C8" w:rsidRPr="00AC3456">
        <w:rPr>
          <w:sz w:val="24"/>
          <w:szCs w:val="24"/>
          <w:highlight w:val="yellow"/>
          <w:rPrChange w:id="342" w:author="zenrunner" w:date="2019-04-29T14:56:00Z">
            <w:rPr>
              <w:sz w:val="24"/>
              <w:szCs w:val="24"/>
            </w:rPr>
          </w:rPrChange>
        </w:rPr>
        <w:t xml:space="preserve">i.e. </w:t>
      </w:r>
      <w:r w:rsidR="0077631B" w:rsidRPr="00AC3456">
        <w:rPr>
          <w:sz w:val="24"/>
          <w:szCs w:val="24"/>
          <w:highlight w:val="yellow"/>
          <w:rPrChange w:id="343" w:author="zenrunner" w:date="2019-04-29T14:56:00Z">
            <w:rPr>
              <w:sz w:val="24"/>
              <w:szCs w:val="24"/>
            </w:rPr>
          </w:rPrChange>
        </w:rPr>
        <w:t xml:space="preserve">including those </w:t>
      </w:r>
      <w:r w:rsidR="00416826" w:rsidRPr="00AC3456">
        <w:rPr>
          <w:sz w:val="24"/>
          <w:szCs w:val="24"/>
          <w:highlight w:val="yellow"/>
          <w:rPrChange w:id="344" w:author="zenrunner" w:date="2019-04-29T14:56:00Z">
            <w:rPr>
              <w:sz w:val="24"/>
              <w:szCs w:val="24"/>
            </w:rPr>
          </w:rPrChange>
        </w:rPr>
        <w:t>practices</w:t>
      </w:r>
      <w:r w:rsidR="0077631B" w:rsidRPr="00AC3456">
        <w:rPr>
          <w:sz w:val="24"/>
          <w:szCs w:val="24"/>
          <w:highlight w:val="yellow"/>
          <w:rPrChange w:id="345" w:author="zenrunner" w:date="2019-04-29T14:56:00Z">
            <w:rPr>
              <w:sz w:val="24"/>
              <w:szCs w:val="24"/>
            </w:rPr>
          </w:rPrChange>
        </w:rPr>
        <w:t xml:space="preserve"> </w:t>
      </w:r>
      <w:r w:rsidR="004642F3" w:rsidRPr="00AC3456">
        <w:rPr>
          <w:sz w:val="24"/>
          <w:szCs w:val="24"/>
          <w:highlight w:val="yellow"/>
          <w:rPrChange w:id="346" w:author="zenrunner" w:date="2019-04-29T14:56:00Z">
            <w:rPr>
              <w:sz w:val="24"/>
              <w:szCs w:val="24"/>
            </w:rPr>
          </w:rPrChange>
        </w:rPr>
        <w:t xml:space="preserve">with </w:t>
      </w:r>
      <w:r w:rsidR="0077631B" w:rsidRPr="00AC3456">
        <w:rPr>
          <w:sz w:val="24"/>
          <w:szCs w:val="24"/>
          <w:highlight w:val="yellow"/>
          <w:rPrChange w:id="347" w:author="zenrunner" w:date="2019-04-29T14:56:00Z">
            <w:rPr>
              <w:sz w:val="24"/>
              <w:szCs w:val="24"/>
            </w:rPr>
          </w:rPrChange>
        </w:rPr>
        <w:t>intervention</w:t>
      </w:r>
      <w:r w:rsidR="004642F3" w:rsidRPr="00AC3456">
        <w:rPr>
          <w:sz w:val="24"/>
          <w:szCs w:val="24"/>
          <w:highlight w:val="yellow"/>
          <w:rPrChange w:id="348" w:author="zenrunner" w:date="2019-04-29T14:56:00Z">
            <w:rPr>
              <w:sz w:val="24"/>
              <w:szCs w:val="24"/>
            </w:rPr>
          </w:rPrChange>
        </w:rPr>
        <w:t xml:space="preserve"> in soils</w:t>
      </w:r>
      <w:r w:rsidR="0077631B" w:rsidRPr="00AC3456">
        <w:rPr>
          <w:sz w:val="24"/>
          <w:szCs w:val="24"/>
          <w:highlight w:val="yellow"/>
          <w:rPrChange w:id="349" w:author="zenrunner" w:date="2019-04-29T14:56:00Z">
            <w:rPr>
              <w:sz w:val="24"/>
              <w:szCs w:val="24"/>
            </w:rPr>
          </w:rPrChange>
        </w:rPr>
        <w:t>; vegetation</w:t>
      </w:r>
      <w:r w:rsidR="00B752C8" w:rsidRPr="00AC3456">
        <w:rPr>
          <w:sz w:val="24"/>
          <w:szCs w:val="24"/>
          <w:highlight w:val="yellow"/>
          <w:rPrChange w:id="350" w:author="zenrunner" w:date="2019-04-29T14:56:00Z">
            <w:rPr>
              <w:sz w:val="24"/>
              <w:szCs w:val="24"/>
            </w:rPr>
          </w:rPrChange>
        </w:rPr>
        <w:t xml:space="preserve">; </w:t>
      </w:r>
      <w:r w:rsidR="00F72096" w:rsidRPr="00AC3456">
        <w:rPr>
          <w:sz w:val="24"/>
          <w:szCs w:val="24"/>
          <w:highlight w:val="yellow"/>
          <w:rPrChange w:id="351" w:author="zenrunner" w:date="2019-04-29T14:56:00Z">
            <w:rPr>
              <w:sz w:val="24"/>
              <w:szCs w:val="24"/>
            </w:rPr>
          </w:rPrChange>
        </w:rPr>
        <w:t>water supply</w:t>
      </w:r>
      <w:r w:rsidR="00B752C8" w:rsidRPr="00AC3456">
        <w:rPr>
          <w:sz w:val="24"/>
          <w:szCs w:val="24"/>
          <w:highlight w:val="yellow"/>
          <w:rPrChange w:id="352" w:author="zenrunner" w:date="2019-04-29T14:56:00Z">
            <w:rPr>
              <w:sz w:val="24"/>
              <w:szCs w:val="24"/>
            </w:rPr>
          </w:rPrChange>
        </w:rPr>
        <w:t xml:space="preserve"> and grazing exclusion. </w:t>
      </w:r>
      <w:r w:rsidR="00217832" w:rsidRPr="00AC3456">
        <w:rPr>
          <w:sz w:val="24"/>
          <w:szCs w:val="24"/>
          <w:highlight w:val="yellow"/>
          <w:rPrChange w:id="353" w:author="zenrunner" w:date="2019-04-29T14:56:00Z">
            <w:rPr>
              <w:sz w:val="24"/>
              <w:szCs w:val="24"/>
            </w:rPr>
          </w:rPrChange>
        </w:rPr>
        <w:t>Soil</w:t>
      </w:r>
      <w:r w:rsidR="007D3B50" w:rsidRPr="00AC3456">
        <w:rPr>
          <w:sz w:val="24"/>
          <w:szCs w:val="24"/>
          <w:highlight w:val="yellow"/>
          <w:rPrChange w:id="354" w:author="zenrunner" w:date="2019-04-29T14:56:00Z">
            <w:rPr>
              <w:sz w:val="24"/>
              <w:szCs w:val="24"/>
            </w:rPr>
          </w:rPrChange>
        </w:rPr>
        <w:t xml:space="preserve"> </w:t>
      </w:r>
      <w:r w:rsidR="00217832" w:rsidRPr="00AC3456">
        <w:rPr>
          <w:sz w:val="24"/>
          <w:szCs w:val="24"/>
          <w:highlight w:val="yellow"/>
          <w:rPrChange w:id="355" w:author="zenrunner" w:date="2019-04-29T14:56:00Z">
            <w:rPr>
              <w:sz w:val="24"/>
              <w:szCs w:val="24"/>
            </w:rPr>
          </w:rPrChange>
        </w:rPr>
        <w:t xml:space="preserve">and vegetation </w:t>
      </w:r>
      <w:r w:rsidR="00416826" w:rsidRPr="00AC3456">
        <w:rPr>
          <w:sz w:val="24"/>
          <w:szCs w:val="24"/>
          <w:highlight w:val="yellow"/>
          <w:rPrChange w:id="356" w:author="zenrunner" w:date="2019-04-29T14:56:00Z">
            <w:rPr>
              <w:sz w:val="24"/>
              <w:szCs w:val="24"/>
            </w:rPr>
          </w:rPrChange>
        </w:rPr>
        <w:t>practices</w:t>
      </w:r>
      <w:r w:rsidR="00217832" w:rsidRPr="00AC3456">
        <w:rPr>
          <w:sz w:val="24"/>
          <w:szCs w:val="24"/>
          <w:highlight w:val="yellow"/>
          <w:rPrChange w:id="357" w:author="zenrunner" w:date="2019-04-29T14:56:00Z">
            <w:rPr>
              <w:sz w:val="24"/>
              <w:szCs w:val="24"/>
            </w:rPr>
          </w:rPrChange>
        </w:rPr>
        <w:t xml:space="preserve"> </w:t>
      </w:r>
      <w:r w:rsidR="00C41345" w:rsidRPr="00AC3456">
        <w:rPr>
          <w:sz w:val="24"/>
          <w:szCs w:val="24"/>
          <w:highlight w:val="yellow"/>
          <w:rPrChange w:id="358" w:author="zenrunner" w:date="2019-04-29T14:56:00Z">
            <w:rPr>
              <w:sz w:val="24"/>
              <w:szCs w:val="24"/>
            </w:rPr>
          </w:rPrChange>
        </w:rPr>
        <w:t xml:space="preserve">included both </w:t>
      </w:r>
      <w:r w:rsidR="00217832" w:rsidRPr="00AC3456">
        <w:rPr>
          <w:sz w:val="24"/>
          <w:szCs w:val="24"/>
          <w:highlight w:val="yellow"/>
          <w:rPrChange w:id="359" w:author="zenrunner" w:date="2019-04-29T14:56:00Z">
            <w:rPr>
              <w:sz w:val="24"/>
              <w:szCs w:val="24"/>
            </w:rPr>
          </w:rPrChange>
        </w:rPr>
        <w:t xml:space="preserve">active and passive </w:t>
      </w:r>
      <w:r w:rsidR="00416826" w:rsidRPr="00AC3456">
        <w:rPr>
          <w:sz w:val="24"/>
          <w:szCs w:val="24"/>
          <w:highlight w:val="yellow"/>
          <w:rPrChange w:id="360" w:author="zenrunner" w:date="2019-04-29T14:56:00Z">
            <w:rPr>
              <w:sz w:val="24"/>
              <w:szCs w:val="24"/>
            </w:rPr>
          </w:rPrChange>
        </w:rPr>
        <w:t xml:space="preserve">types of </w:t>
      </w:r>
      <w:r w:rsidR="00217832" w:rsidRPr="00AC3456">
        <w:rPr>
          <w:sz w:val="24"/>
          <w:szCs w:val="24"/>
          <w:highlight w:val="yellow"/>
          <w:rPrChange w:id="361" w:author="zenrunner" w:date="2019-04-29T14:56:00Z">
            <w:rPr>
              <w:sz w:val="24"/>
              <w:szCs w:val="24"/>
            </w:rPr>
          </w:rPrChange>
        </w:rPr>
        <w:t>restoration</w:t>
      </w:r>
      <w:r w:rsidR="003E7536" w:rsidRPr="00AC3456">
        <w:rPr>
          <w:sz w:val="24"/>
          <w:szCs w:val="24"/>
          <w:highlight w:val="yellow"/>
          <w:rPrChange w:id="362" w:author="zenrunner" w:date="2019-04-29T14:56:00Z">
            <w:rPr>
              <w:sz w:val="24"/>
              <w:szCs w:val="24"/>
            </w:rPr>
          </w:rPrChange>
        </w:rPr>
        <w:t>,</w:t>
      </w:r>
      <w:r w:rsidR="007D3B50" w:rsidRPr="00AC3456">
        <w:rPr>
          <w:sz w:val="24"/>
          <w:szCs w:val="24"/>
          <w:highlight w:val="yellow"/>
          <w:rPrChange w:id="363" w:author="zenrunner" w:date="2019-04-29T14:56:00Z">
            <w:rPr>
              <w:sz w:val="24"/>
              <w:szCs w:val="24"/>
            </w:rPr>
          </w:rPrChange>
        </w:rPr>
        <w:t xml:space="preserve"> </w:t>
      </w:r>
      <w:r w:rsidR="00F72096" w:rsidRPr="00AC3456">
        <w:rPr>
          <w:sz w:val="24"/>
          <w:szCs w:val="24"/>
          <w:highlight w:val="yellow"/>
          <w:rPrChange w:id="364" w:author="zenrunner" w:date="2019-04-29T14:56:00Z">
            <w:rPr>
              <w:sz w:val="24"/>
              <w:szCs w:val="24"/>
            </w:rPr>
          </w:rPrChange>
        </w:rPr>
        <w:t>water supply</w:t>
      </w:r>
      <w:r w:rsidR="00217832" w:rsidRPr="00AC3456">
        <w:rPr>
          <w:sz w:val="24"/>
          <w:szCs w:val="24"/>
          <w:highlight w:val="yellow"/>
          <w:rPrChange w:id="365" w:author="zenrunner" w:date="2019-04-29T14:56:00Z">
            <w:rPr>
              <w:sz w:val="24"/>
              <w:szCs w:val="24"/>
            </w:rPr>
          </w:rPrChange>
        </w:rPr>
        <w:t xml:space="preserve"> </w:t>
      </w:r>
      <w:r w:rsidR="007D3B50" w:rsidRPr="00AC3456">
        <w:rPr>
          <w:sz w:val="24"/>
          <w:szCs w:val="24"/>
          <w:highlight w:val="yellow"/>
          <w:rPrChange w:id="366" w:author="zenrunner" w:date="2019-04-29T14:56:00Z">
            <w:rPr>
              <w:sz w:val="24"/>
              <w:szCs w:val="24"/>
            </w:rPr>
          </w:rPrChange>
        </w:rPr>
        <w:t xml:space="preserve">was classified as an active </w:t>
      </w:r>
      <w:r w:rsidR="00416826" w:rsidRPr="00AC3456">
        <w:rPr>
          <w:sz w:val="24"/>
          <w:szCs w:val="24"/>
          <w:highlight w:val="yellow"/>
          <w:rPrChange w:id="367" w:author="zenrunner" w:date="2019-04-29T14:56:00Z">
            <w:rPr>
              <w:sz w:val="24"/>
              <w:szCs w:val="24"/>
            </w:rPr>
          </w:rPrChange>
        </w:rPr>
        <w:t>restoration practice</w:t>
      </w:r>
      <w:r w:rsidR="003E7536" w:rsidRPr="00AC3456">
        <w:rPr>
          <w:sz w:val="24"/>
          <w:szCs w:val="24"/>
          <w:highlight w:val="yellow"/>
          <w:rPrChange w:id="368" w:author="zenrunner" w:date="2019-04-29T14:56:00Z">
            <w:rPr>
              <w:sz w:val="24"/>
              <w:szCs w:val="24"/>
            </w:rPr>
          </w:rPrChange>
        </w:rPr>
        <w:t>,</w:t>
      </w:r>
      <w:r w:rsidR="007D3B50" w:rsidRPr="00AC3456">
        <w:rPr>
          <w:sz w:val="24"/>
          <w:szCs w:val="24"/>
          <w:highlight w:val="yellow"/>
          <w:rPrChange w:id="369" w:author="zenrunner" w:date="2019-04-29T14:56:00Z">
            <w:rPr>
              <w:sz w:val="24"/>
              <w:szCs w:val="24"/>
            </w:rPr>
          </w:rPrChange>
        </w:rPr>
        <w:t xml:space="preserve"> and </w:t>
      </w:r>
      <w:r w:rsidR="00217832" w:rsidRPr="00AC3456">
        <w:rPr>
          <w:sz w:val="24"/>
          <w:szCs w:val="24"/>
          <w:highlight w:val="yellow"/>
          <w:rPrChange w:id="370" w:author="zenrunner" w:date="2019-04-29T14:56:00Z">
            <w:rPr>
              <w:sz w:val="24"/>
              <w:szCs w:val="24"/>
            </w:rPr>
          </w:rPrChange>
        </w:rPr>
        <w:t>grazing exclusion</w:t>
      </w:r>
      <w:r w:rsidR="00C41345" w:rsidRPr="00AC3456">
        <w:rPr>
          <w:sz w:val="24"/>
          <w:szCs w:val="24"/>
          <w:highlight w:val="yellow"/>
          <w:rPrChange w:id="371" w:author="zenrunner" w:date="2019-04-29T14:56:00Z">
            <w:rPr>
              <w:sz w:val="24"/>
              <w:szCs w:val="24"/>
            </w:rPr>
          </w:rPrChange>
        </w:rPr>
        <w:t xml:space="preserve"> </w:t>
      </w:r>
      <w:r w:rsidR="007D3B50" w:rsidRPr="00AC3456">
        <w:rPr>
          <w:sz w:val="24"/>
          <w:szCs w:val="24"/>
          <w:highlight w:val="yellow"/>
          <w:rPrChange w:id="372" w:author="zenrunner" w:date="2019-04-29T14:56:00Z">
            <w:rPr>
              <w:sz w:val="24"/>
              <w:szCs w:val="24"/>
            </w:rPr>
          </w:rPrChange>
        </w:rPr>
        <w:t xml:space="preserve">as </w:t>
      </w:r>
      <w:r w:rsidR="0009030D" w:rsidRPr="00AC3456">
        <w:rPr>
          <w:sz w:val="24"/>
          <w:szCs w:val="24"/>
          <w:highlight w:val="yellow"/>
          <w:rPrChange w:id="373" w:author="zenrunner" w:date="2019-04-29T14:56:00Z">
            <w:rPr>
              <w:sz w:val="24"/>
              <w:szCs w:val="24"/>
            </w:rPr>
          </w:rPrChange>
        </w:rPr>
        <w:t>passive</w:t>
      </w:r>
      <w:r w:rsidR="004234E2" w:rsidRPr="00AC3456">
        <w:rPr>
          <w:sz w:val="24"/>
          <w:szCs w:val="24"/>
          <w:highlight w:val="yellow"/>
          <w:rPrChange w:id="374" w:author="zenrunner" w:date="2019-04-29T14:56:00Z">
            <w:rPr>
              <w:sz w:val="24"/>
              <w:szCs w:val="24"/>
            </w:rPr>
          </w:rPrChange>
        </w:rPr>
        <w:t xml:space="preserve"> (Table 1A)</w:t>
      </w:r>
      <w:r w:rsidR="00CC1C97" w:rsidRPr="00AC3456">
        <w:rPr>
          <w:sz w:val="24"/>
          <w:szCs w:val="24"/>
          <w:highlight w:val="yellow"/>
          <w:rPrChange w:id="375" w:author="zenrunner" w:date="2019-04-29T14:56:00Z">
            <w:rPr>
              <w:sz w:val="24"/>
              <w:szCs w:val="24"/>
            </w:rPr>
          </w:rPrChange>
        </w:rPr>
        <w:t>.</w:t>
      </w:r>
      <w:r w:rsidR="00CC1C97">
        <w:rPr>
          <w:sz w:val="24"/>
          <w:szCs w:val="24"/>
        </w:rPr>
        <w:t xml:space="preserve"> </w:t>
      </w:r>
      <w:ins w:id="376" w:author="zenrunner" w:date="2019-04-29T14:56:00Z">
        <w:r w:rsidR="00AC3456">
          <w:rPr>
            <w:sz w:val="24"/>
            <w:szCs w:val="24"/>
          </w:rPr>
          <w:t xml:space="preserve">bit clunky revise </w:t>
        </w:r>
      </w:ins>
      <w:r w:rsidR="00A50F20">
        <w:rPr>
          <w:sz w:val="24"/>
          <w:szCs w:val="24"/>
        </w:rPr>
        <w:t xml:space="preserve">Moreover, </w:t>
      </w:r>
      <w:r w:rsidR="00D04568">
        <w:rPr>
          <w:sz w:val="24"/>
          <w:szCs w:val="24"/>
        </w:rPr>
        <w:t xml:space="preserve">for each study </w:t>
      </w:r>
      <w:r w:rsidR="00D04568" w:rsidRPr="00F04F7A">
        <w:rPr>
          <w:sz w:val="24"/>
          <w:szCs w:val="24"/>
          <w:highlight w:val="yellow"/>
          <w:rPrChange w:id="377" w:author="zenrunner" w:date="2019-04-29T14:57:00Z">
            <w:rPr>
              <w:sz w:val="24"/>
              <w:szCs w:val="24"/>
            </w:rPr>
          </w:rPrChange>
        </w:rPr>
        <w:t xml:space="preserve">we </w:t>
      </w:r>
      <w:r w:rsidR="00A50F20" w:rsidRPr="00F04F7A">
        <w:rPr>
          <w:sz w:val="24"/>
          <w:szCs w:val="24"/>
          <w:highlight w:val="yellow"/>
          <w:rPrChange w:id="378" w:author="zenrunner" w:date="2019-04-29T14:57:00Z">
            <w:rPr>
              <w:sz w:val="24"/>
              <w:szCs w:val="24"/>
            </w:rPr>
          </w:rPrChange>
        </w:rPr>
        <w:t xml:space="preserve">extracted data of the restoration outcome </w:t>
      </w:r>
      <w:r w:rsidR="00A00732" w:rsidRPr="00F04F7A">
        <w:rPr>
          <w:sz w:val="24"/>
          <w:szCs w:val="24"/>
          <w:highlight w:val="yellow"/>
          <w:rPrChange w:id="379" w:author="zenrunner" w:date="2019-04-29T14:57:00Z">
            <w:rPr>
              <w:sz w:val="24"/>
              <w:szCs w:val="24"/>
            </w:rPr>
          </w:rPrChange>
        </w:rPr>
        <w:t xml:space="preserve">adopted </w:t>
      </w:r>
      <w:r w:rsidR="00D04568" w:rsidRPr="00F04F7A">
        <w:rPr>
          <w:sz w:val="24"/>
          <w:szCs w:val="24"/>
          <w:highlight w:val="yellow"/>
          <w:rPrChange w:id="380" w:author="zenrunner" w:date="2019-04-29T14:57:00Z">
            <w:rPr>
              <w:sz w:val="24"/>
              <w:szCs w:val="24"/>
            </w:rPr>
          </w:rPrChange>
        </w:rPr>
        <w:t xml:space="preserve">to </w:t>
      </w:r>
      <w:r w:rsidR="00E349FC" w:rsidRPr="00F04F7A">
        <w:rPr>
          <w:sz w:val="24"/>
          <w:szCs w:val="24"/>
          <w:highlight w:val="yellow"/>
          <w:rPrChange w:id="381" w:author="zenrunner" w:date="2019-04-29T14:57:00Z">
            <w:rPr>
              <w:sz w:val="24"/>
              <w:szCs w:val="24"/>
            </w:rPr>
          </w:rPrChange>
        </w:rPr>
        <w:t xml:space="preserve">estimate </w:t>
      </w:r>
      <w:r w:rsidR="00D04568" w:rsidRPr="00F04F7A">
        <w:rPr>
          <w:sz w:val="24"/>
          <w:szCs w:val="24"/>
          <w:highlight w:val="yellow"/>
          <w:rPrChange w:id="382" w:author="zenrunner" w:date="2019-04-29T14:57:00Z">
            <w:rPr>
              <w:sz w:val="24"/>
              <w:szCs w:val="24"/>
            </w:rPr>
          </w:rPrChange>
        </w:rPr>
        <w:t xml:space="preserve">the </w:t>
      </w:r>
      <w:r w:rsidR="00E349FC" w:rsidRPr="00F04F7A">
        <w:rPr>
          <w:sz w:val="24"/>
          <w:szCs w:val="24"/>
          <w:highlight w:val="yellow"/>
          <w:rPrChange w:id="383" w:author="zenrunner" w:date="2019-04-29T14:57:00Z">
            <w:rPr>
              <w:sz w:val="24"/>
              <w:szCs w:val="24"/>
            </w:rPr>
          </w:rPrChange>
        </w:rPr>
        <w:t xml:space="preserve">mean </w:t>
      </w:r>
      <w:r w:rsidR="00A00732" w:rsidRPr="00F04F7A">
        <w:rPr>
          <w:sz w:val="24"/>
          <w:szCs w:val="24"/>
          <w:highlight w:val="yellow"/>
          <w:rPrChange w:id="384" w:author="zenrunner" w:date="2019-04-29T14:57:00Z">
            <w:rPr>
              <w:sz w:val="24"/>
              <w:szCs w:val="24"/>
            </w:rPr>
          </w:rPrChange>
        </w:rPr>
        <w:t xml:space="preserve">effect </w:t>
      </w:r>
      <w:r w:rsidR="004B1898" w:rsidRPr="00F04F7A">
        <w:rPr>
          <w:sz w:val="24"/>
          <w:szCs w:val="24"/>
          <w:highlight w:val="yellow"/>
          <w:rPrChange w:id="385" w:author="zenrunner" w:date="2019-04-29T14:57:00Z">
            <w:rPr>
              <w:sz w:val="24"/>
              <w:szCs w:val="24"/>
            </w:rPr>
          </w:rPrChange>
        </w:rPr>
        <w:t xml:space="preserve">and relative variation for each </w:t>
      </w:r>
      <w:r w:rsidR="00A00732" w:rsidRPr="00F04F7A">
        <w:rPr>
          <w:sz w:val="24"/>
          <w:szCs w:val="24"/>
          <w:highlight w:val="yellow"/>
          <w:rPrChange w:id="386" w:author="zenrunner" w:date="2019-04-29T14:57:00Z">
            <w:rPr>
              <w:sz w:val="24"/>
              <w:szCs w:val="24"/>
            </w:rPr>
          </w:rPrChange>
        </w:rPr>
        <w:t xml:space="preserve">restoration </w:t>
      </w:r>
      <w:r w:rsidR="00971315" w:rsidRPr="00F04F7A">
        <w:rPr>
          <w:sz w:val="24"/>
          <w:szCs w:val="24"/>
          <w:highlight w:val="yellow"/>
          <w:rPrChange w:id="387" w:author="zenrunner" w:date="2019-04-29T14:57:00Z">
            <w:rPr>
              <w:sz w:val="24"/>
              <w:szCs w:val="24"/>
            </w:rPr>
          </w:rPrChange>
        </w:rPr>
        <w:t>practice</w:t>
      </w:r>
      <w:r w:rsidR="004B1898" w:rsidRPr="00F04F7A">
        <w:rPr>
          <w:sz w:val="24"/>
          <w:szCs w:val="24"/>
          <w:highlight w:val="yellow"/>
          <w:rPrChange w:id="388" w:author="zenrunner" w:date="2019-04-29T14:57:00Z">
            <w:rPr>
              <w:sz w:val="24"/>
              <w:szCs w:val="24"/>
            </w:rPr>
          </w:rPrChange>
        </w:rPr>
        <w:t xml:space="preserve"> reported in primary studies</w:t>
      </w:r>
      <w:r w:rsidR="00820573">
        <w:rPr>
          <w:sz w:val="24"/>
          <w:szCs w:val="24"/>
        </w:rPr>
        <w:t xml:space="preserve"> </w:t>
      </w:r>
      <w:r w:rsidR="008E3BD9">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w:t>
      </w:r>
      <w:ins w:id="389" w:author="zenrunner" w:date="2019-04-29T14:57:00Z">
        <w:r w:rsidR="00F04F7A">
          <w:rPr>
            <w:sz w:val="24"/>
            <w:szCs w:val="24"/>
          </w:rPr>
          <w:t xml:space="preserve">including </w:t>
        </w:r>
      </w:ins>
      <w:del w:id="390" w:author="zenrunner" w:date="2019-04-29T14:57:00Z">
        <w:r w:rsidR="00A00732" w:rsidDel="00F04F7A">
          <w:rPr>
            <w:sz w:val="24"/>
            <w:szCs w:val="24"/>
          </w:rPr>
          <w:delText>as well</w:delText>
        </w:r>
        <w:r w:rsidR="00C25D24" w:rsidDel="00F04F7A">
          <w:rPr>
            <w:sz w:val="24"/>
            <w:szCs w:val="24"/>
          </w:rPr>
          <w:delText xml:space="preserve">: </w:delText>
        </w:r>
      </w:del>
      <w:r w:rsidR="00C25D24">
        <w:rPr>
          <w:sz w:val="24"/>
          <w:szCs w:val="24"/>
        </w:rPr>
        <w:t xml:space="preserve">soil, </w:t>
      </w:r>
      <w:r w:rsidR="00CC1C97">
        <w:rPr>
          <w:sz w:val="24"/>
          <w:szCs w:val="24"/>
        </w:rPr>
        <w:t>vegetation</w:t>
      </w:r>
      <w:r w:rsidR="00C25D24">
        <w:rPr>
          <w:sz w:val="24"/>
          <w:szCs w:val="24"/>
        </w:rPr>
        <w:t>, animals</w:t>
      </w:r>
      <w:ins w:id="391" w:author="zenrunner" w:date="2019-04-29T14:57:00Z">
        <w:r w:rsidR="004332D3">
          <w:rPr>
            <w:sz w:val="24"/>
            <w:szCs w:val="24"/>
          </w:rPr>
          <w:t>,</w:t>
        </w:r>
      </w:ins>
      <w:r w:rsidR="00C25D24">
        <w:rPr>
          <w:sz w:val="24"/>
          <w:szCs w:val="24"/>
        </w:rPr>
        <w:t xml:space="preserve"> and habitat. </w:t>
      </w:r>
      <w:r w:rsidR="002B2BA2">
        <w:rPr>
          <w:sz w:val="24"/>
          <w:szCs w:val="24"/>
        </w:rPr>
        <w:t>These four</w:t>
      </w:r>
      <w:r w:rsidR="00971315">
        <w:rPr>
          <w:sz w:val="24"/>
          <w:szCs w:val="24"/>
        </w:rPr>
        <w:t xml:space="preserve"> categories were</w:t>
      </w:r>
      <w:r w:rsidR="002B2BA2">
        <w:rPr>
          <w:sz w:val="24"/>
          <w:szCs w:val="24"/>
        </w:rPr>
        <w:t xml:space="preserve"> measured by studies with an active restoration approach</w:t>
      </w:r>
      <w:del w:id="392" w:author="zenrunner" w:date="2019-04-29T14:57:00Z">
        <w:r w:rsidR="002B2BA2" w:rsidDel="00372159">
          <w:rPr>
            <w:sz w:val="24"/>
            <w:szCs w:val="24"/>
          </w:rPr>
          <w:delText>,</w:delText>
        </w:r>
      </w:del>
      <w:r w:rsidR="002B2BA2">
        <w:rPr>
          <w:sz w:val="24"/>
          <w:szCs w:val="24"/>
        </w:rPr>
        <w:t xml:space="preserve"> while </w:t>
      </w:r>
      <w:r w:rsidR="00CC1C97">
        <w:rPr>
          <w:sz w:val="24"/>
          <w:szCs w:val="24"/>
        </w:rPr>
        <w:t xml:space="preserve">evaluation of </w:t>
      </w:r>
      <w:r w:rsidR="00971315">
        <w:rPr>
          <w:sz w:val="24"/>
          <w:szCs w:val="24"/>
        </w:rPr>
        <w:t xml:space="preserve">restoration outcomes on </w:t>
      </w:r>
      <w:r w:rsidR="00CC1C97">
        <w:rPr>
          <w:sz w:val="24"/>
          <w:szCs w:val="24"/>
        </w:rPr>
        <w:t>animals</w:t>
      </w:r>
      <w:ins w:id="393" w:author="zenrunner" w:date="2019-04-29T14:57:00Z">
        <w:r w:rsidR="00873843">
          <w:rPr>
            <w:sz w:val="24"/>
            <w:szCs w:val="24"/>
          </w:rPr>
          <w:t xml:space="preserve"> such </w:t>
        </w:r>
        <w:proofErr w:type="gramStart"/>
        <w:r w:rsidR="00873843">
          <w:rPr>
            <w:sz w:val="24"/>
            <w:szCs w:val="24"/>
          </w:rPr>
          <w:t>as ?</w:t>
        </w:r>
        <w:proofErr w:type="gramEnd"/>
        <w:r w:rsidR="00873843">
          <w:rPr>
            <w:sz w:val="24"/>
            <w:szCs w:val="24"/>
          </w:rPr>
          <w:t xml:space="preserve"> </w:t>
        </w:r>
      </w:ins>
      <w:r w:rsidR="00CC1C97">
        <w:rPr>
          <w:sz w:val="24"/>
          <w:szCs w:val="24"/>
        </w:rPr>
        <w:t xml:space="preserve"> was not </w:t>
      </w:r>
      <w:del w:id="394" w:author="zenrunner" w:date="2019-04-29T14:57:00Z">
        <w:r w:rsidR="00CC1C97" w:rsidDel="00873843">
          <w:rPr>
            <w:sz w:val="24"/>
            <w:szCs w:val="24"/>
          </w:rPr>
          <w:delText xml:space="preserve">performed </w:delText>
        </w:r>
      </w:del>
      <w:ins w:id="395" w:author="zenrunner" w:date="2019-04-29T14:57:00Z">
        <w:r w:rsidR="00873843">
          <w:rPr>
            <w:sz w:val="24"/>
            <w:szCs w:val="24"/>
          </w:rPr>
          <w:t xml:space="preserve">done </w:t>
        </w:r>
      </w:ins>
      <w:r w:rsidR="00CC1C97">
        <w:rPr>
          <w:sz w:val="24"/>
          <w:szCs w:val="24"/>
        </w:rPr>
        <w:t xml:space="preserve">in </w:t>
      </w:r>
      <w:r w:rsidR="002B2BA2">
        <w:rPr>
          <w:sz w:val="24"/>
          <w:szCs w:val="24"/>
        </w:rPr>
        <w:t>passive restoration studies</w:t>
      </w:r>
      <w:r w:rsidR="004234E2">
        <w:rPr>
          <w:sz w:val="24"/>
          <w:szCs w:val="24"/>
        </w:rPr>
        <w:t xml:space="preserve"> (Table 1B)</w:t>
      </w:r>
      <w:r w:rsidR="002B2BA2">
        <w:rPr>
          <w:sz w:val="24"/>
          <w:szCs w:val="24"/>
        </w:rPr>
        <w:t xml:space="preserve">. </w:t>
      </w:r>
      <w:r w:rsidR="00C25D24">
        <w:rPr>
          <w:sz w:val="24"/>
          <w:szCs w:val="24"/>
        </w:rPr>
        <w:t xml:space="preserve"> </w:t>
      </w:r>
      <w:r w:rsidR="00A50F20">
        <w:rPr>
          <w:sz w:val="24"/>
          <w:szCs w:val="24"/>
        </w:rPr>
        <w:t xml:space="preserve"> </w:t>
      </w:r>
    </w:p>
    <w:p w14:paraId="71789C5C" w14:textId="26F63080"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ins w:id="396" w:author="zenrunner" w:date="2019-04-29T14:57:00Z">
        <w:r w:rsidR="00587859">
          <w:rPr>
            <w:sz w:val="24"/>
            <w:szCs w:val="24"/>
          </w:rPr>
          <w:t xml:space="preserve"> for the treatment and control conditions or for ??? in the </w:t>
        </w:r>
      </w:ins>
      <w:ins w:id="397" w:author="zenrunner" w:date="2019-04-29T14:58:00Z">
        <w:r w:rsidR="002764CA">
          <w:rPr>
            <w:sz w:val="24"/>
            <w:szCs w:val="24"/>
          </w:rPr>
          <w:t>passive</w:t>
        </w:r>
      </w:ins>
      <w:ins w:id="398" w:author="zenrunner" w:date="2019-04-29T14:57:00Z">
        <w:r w:rsidR="00587859">
          <w:rPr>
            <w:sz w:val="24"/>
            <w:szCs w:val="24"/>
          </w:rPr>
          <w:t xml:space="preserve"> studies</w:t>
        </w:r>
      </w:ins>
      <w:r>
        <w:rPr>
          <w:sz w:val="24"/>
          <w:szCs w:val="24"/>
        </w:rPr>
        <w:t>.</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in figures</w:t>
      </w:r>
      <w:ins w:id="399" w:author="zenrunner" w:date="2019-04-29T14:58:00Z">
        <w:r w:rsidR="000766DD">
          <w:rPr>
            <w:sz w:val="24"/>
            <w:szCs w:val="24"/>
          </w:rPr>
          <w:t xml:space="preserve"> within a publication</w:t>
        </w:r>
      </w:ins>
      <w:r w:rsidR="00AC210E" w:rsidRPr="0017063D">
        <w:rPr>
          <w:sz w:val="24"/>
          <w:szCs w:val="24"/>
        </w:rPr>
        <w:t xml:space="preserve">,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205615">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31&lt;/i&gt;)","plainTextFormattedCitation":"(31)","previouslyFormattedCitation":"(&lt;i&gt;30&lt;/i&gt;)"},"properties":{"noteIndex":0},"schema":"https://github.com/citation-style-language/schema/raw/master/csl-citation.json"}</w:instrText>
      </w:r>
      <w:r w:rsidR="00183CE2">
        <w:rPr>
          <w:sz w:val="24"/>
          <w:szCs w:val="24"/>
        </w:rPr>
        <w:fldChar w:fldCharType="separate"/>
      </w:r>
      <w:r w:rsidR="00205615" w:rsidRPr="00205615">
        <w:rPr>
          <w:noProof/>
          <w:sz w:val="24"/>
          <w:szCs w:val="24"/>
        </w:rPr>
        <w:t>(</w:t>
      </w:r>
      <w:r w:rsidR="00205615" w:rsidRPr="00205615">
        <w:rPr>
          <w:i/>
          <w:noProof/>
          <w:sz w:val="24"/>
          <w:szCs w:val="24"/>
        </w:rPr>
        <w:t>31</w:t>
      </w:r>
      <w:r w:rsidR="00205615" w:rsidRPr="00205615">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 xml:space="preserve">mean annual temperature and annual precipitation from the study sites of each article to calculate the </w:t>
      </w:r>
      <w:r w:rsidR="00AC210E">
        <w:rPr>
          <w:sz w:val="24"/>
          <w:szCs w:val="24"/>
        </w:rPr>
        <w:lastRenderedPageBreak/>
        <w:t>aridity index</w:t>
      </w:r>
      <w:ins w:id="400" w:author="zenrunner" w:date="2019-04-29T14:58:00Z">
        <w:r w:rsidR="00A2314A">
          <w:rPr>
            <w:sz w:val="24"/>
            <w:szCs w:val="24"/>
          </w:rPr>
          <w:t>,</w:t>
        </w:r>
      </w:ins>
      <w:r w:rsidR="006B0C62">
        <w:rPr>
          <w:sz w:val="24"/>
          <w:szCs w:val="24"/>
        </w:rPr>
        <w:t xml:space="preserve"> </w:t>
      </w:r>
      <w:r w:rsidR="003B63AF">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3B63AF">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3B63AF">
        <w:rPr>
          <w:sz w:val="24"/>
          <w:szCs w:val="24"/>
        </w:rPr>
        <w:fldChar w:fldCharType="end"/>
      </w:r>
      <w:r w:rsidR="00AC210E">
        <w:rPr>
          <w:sz w:val="24"/>
          <w:szCs w:val="24"/>
        </w:rPr>
        <w:t xml:space="preserve"> and</w:t>
      </w:r>
      <w:del w:id="401" w:author="zenrunner" w:date="2019-04-29T14:58:00Z">
        <w:r w:rsidR="00AC210E" w:rsidDel="00A2314A">
          <w:rPr>
            <w:sz w:val="24"/>
            <w:szCs w:val="24"/>
          </w:rPr>
          <w:delText>,</w:delText>
        </w:r>
      </w:del>
      <w:r w:rsidR="00AC210E">
        <w:rPr>
          <w:sz w:val="24"/>
          <w:szCs w:val="24"/>
        </w:rPr>
        <w:t xml:space="preserve"> </w:t>
      </w:r>
      <w:del w:id="402" w:author="zenrunner" w:date="2019-04-29T14:58:00Z">
        <w:r w:rsidR="009F2099" w:rsidDel="00A2314A">
          <w:rPr>
            <w:sz w:val="24"/>
            <w:szCs w:val="24"/>
          </w:rPr>
          <w:delText xml:space="preserve">of </w:delText>
        </w:r>
      </w:del>
      <w:ins w:id="403" w:author="zenrunner" w:date="2019-04-29T14:58:00Z">
        <w:r w:rsidR="00A2314A">
          <w:rPr>
            <w:sz w:val="24"/>
            <w:szCs w:val="24"/>
          </w:rPr>
          <w:t xml:space="preserve">recorded </w:t>
        </w:r>
      </w:ins>
      <w:r w:rsidR="00AC210E">
        <w:rPr>
          <w:sz w:val="24"/>
          <w:szCs w:val="24"/>
        </w:rPr>
        <w:t xml:space="preserve">the </w:t>
      </w:r>
      <w:ins w:id="404" w:author="zenrunner" w:date="2019-04-29T14:58:00Z">
        <w:r w:rsidR="00606C1E">
          <w:rPr>
            <w:sz w:val="24"/>
            <w:szCs w:val="24"/>
          </w:rPr>
          <w:t xml:space="preserve">reported </w:t>
        </w:r>
      </w:ins>
      <w:r w:rsidR="00CC1C97">
        <w:rPr>
          <w:sz w:val="24"/>
          <w:szCs w:val="24"/>
        </w:rPr>
        <w:t>duration of</w:t>
      </w:r>
      <w:r w:rsidR="00AC210E">
        <w:rPr>
          <w:sz w:val="24"/>
          <w:szCs w:val="24"/>
        </w:rPr>
        <w:t xml:space="preserve"> </w:t>
      </w:r>
      <w:del w:id="405" w:author="zenrunner" w:date="2019-04-29T14:59:00Z">
        <w:r w:rsidR="004234E2" w:rsidDel="00370DB9">
          <w:rPr>
            <w:sz w:val="24"/>
            <w:szCs w:val="24"/>
          </w:rPr>
          <w:delText>studies since the implementation of the restoration practice expressed</w:delText>
        </w:r>
      </w:del>
      <w:ins w:id="406" w:author="zenrunner" w:date="2019-04-29T14:59:00Z">
        <w:r w:rsidR="00370DB9">
          <w:rPr>
            <w:sz w:val="24"/>
            <w:szCs w:val="24"/>
          </w:rPr>
          <w:t>study</w:t>
        </w:r>
      </w:ins>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del w:id="407" w:author="zenrunner" w:date="2019-04-29T14:59:00Z">
        <w:r w:rsidR="00372A52" w:rsidDel="003F0A00">
          <w:rPr>
            <w:sz w:val="24"/>
            <w:szCs w:val="24"/>
          </w:rPr>
          <w:delText xml:space="preserve">derived </w:delText>
        </w:r>
        <w:r w:rsidR="004234E2" w:rsidDel="003F0A00">
          <w:rPr>
            <w:sz w:val="24"/>
            <w:szCs w:val="24"/>
          </w:rPr>
          <w:delText>them</w:delText>
        </w:r>
        <w:r w:rsidR="00372A52" w:rsidDel="003F0A00">
          <w:rPr>
            <w:sz w:val="24"/>
            <w:szCs w:val="24"/>
          </w:rPr>
          <w:delText xml:space="preserve"> from</w:delText>
        </w:r>
      </w:del>
      <w:ins w:id="408" w:author="zenrunner" w:date="2019-04-29T14:59:00Z">
        <w:r w:rsidR="003F0A00">
          <w:rPr>
            <w:sz w:val="24"/>
            <w:szCs w:val="24"/>
          </w:rPr>
          <w:t>used the latitude and longitude listed to look up the long-term</w:t>
        </w:r>
        <w:r w:rsidR="00144118">
          <w:rPr>
            <w:sz w:val="24"/>
            <w:szCs w:val="24"/>
          </w:rPr>
          <w:t xml:space="preserve"> 20 year?</w:t>
        </w:r>
        <w:r w:rsidR="003F0A00">
          <w:rPr>
            <w:sz w:val="24"/>
            <w:szCs w:val="24"/>
          </w:rPr>
          <w:t>? means from</w:t>
        </w:r>
      </w:ins>
      <w:r w:rsidR="005E50DA">
        <w:rPr>
          <w:sz w:val="24"/>
          <w:szCs w:val="24"/>
        </w:rPr>
        <w:t xml:space="preserve"> </w:t>
      </w:r>
      <w:proofErr w:type="spellStart"/>
      <w:r w:rsidR="005E50DA">
        <w:rPr>
          <w:sz w:val="24"/>
          <w:szCs w:val="24"/>
        </w:rPr>
        <w:t>WordClim</w:t>
      </w:r>
      <w:proofErr w:type="spellEnd"/>
      <w:r w:rsidR="005E50DA">
        <w:rPr>
          <w:sz w:val="24"/>
          <w:szCs w:val="24"/>
        </w:rPr>
        <w:t xml:space="preserve">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409"/>
      <w:commentRangeStart w:id="410"/>
      <w:r>
        <w:rPr>
          <w:sz w:val="24"/>
          <w:szCs w:val="24"/>
          <w:u w:val="single"/>
        </w:rPr>
        <w:t>Statistical</w:t>
      </w:r>
      <w:r w:rsidR="00C32171" w:rsidRPr="0017063D">
        <w:rPr>
          <w:sz w:val="24"/>
          <w:szCs w:val="24"/>
          <w:u w:val="single"/>
        </w:rPr>
        <w:t xml:space="preserve"> analysis </w:t>
      </w:r>
      <w:commentRangeEnd w:id="409"/>
      <w:r w:rsidR="00EE1233">
        <w:rPr>
          <w:rStyle w:val="CommentReference"/>
          <w:rFonts w:eastAsia="Times New Roman"/>
        </w:rPr>
        <w:commentReference w:id="409"/>
      </w:r>
      <w:commentRangeEnd w:id="410"/>
      <w:r w:rsidR="00CC1C97">
        <w:rPr>
          <w:rStyle w:val="CommentReference"/>
          <w:rFonts w:eastAsia="Times New Roman"/>
        </w:rPr>
        <w:commentReference w:id="410"/>
      </w:r>
    </w:p>
    <w:p w14:paraId="6E426E63" w14:textId="4060826C"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w:t>
      </w:r>
      <w:ins w:id="411" w:author="zenrunner" w:date="2019-04-29T15:00:00Z">
        <w:r w:rsidR="006E165A">
          <w:rPr>
            <w:sz w:val="24"/>
            <w:szCs w:val="24"/>
          </w:rPr>
          <w:t>,</w:t>
        </w:r>
      </w:ins>
      <w:r>
        <w:rPr>
          <w:sz w:val="24"/>
          <w:szCs w:val="24"/>
        </w:rPr>
        <w:t xml:space="preserve">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0B0D1A">
        <w:rPr>
          <w:sz w:val="24"/>
          <w:szCs w:val="24"/>
        </w:rPr>
        <w:fldChar w:fldCharType="end"/>
      </w:r>
      <w:ins w:id="412" w:author="zenrunner" w:date="2019-04-29T15:00:00Z">
        <w:r w:rsidR="003360F9">
          <w:rPr>
            <w:sz w:val="24"/>
            <w:szCs w:val="24"/>
          </w:rPr>
          <w:t>. This effect size</w:t>
        </w:r>
      </w:ins>
      <w:r w:rsidR="00DC352C">
        <w:rPr>
          <w:sz w:val="24"/>
          <w:szCs w:val="24"/>
        </w:rPr>
        <w:t xml:space="preserve"> </w:t>
      </w:r>
      <w:del w:id="413" w:author="zenrunner" w:date="2019-04-29T15:00:00Z">
        <w:r w:rsidR="000B0D1A" w:rsidDel="003360F9">
          <w:rPr>
            <w:sz w:val="24"/>
            <w:szCs w:val="24"/>
          </w:rPr>
          <w:delText>that</w:delText>
        </w:r>
        <w:r w:rsidR="00B509B0" w:rsidDel="003360F9">
          <w:rPr>
            <w:sz w:val="24"/>
            <w:szCs w:val="24"/>
          </w:rPr>
          <w:delText xml:space="preserve"> </w:delText>
        </w:r>
      </w:del>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205615">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32&lt;/i&gt;)","plainTextFormattedCitation":"(32)","previouslyFormattedCitation":"(&lt;i&gt;31&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32</w:t>
      </w:r>
      <w:r w:rsidR="00205615" w:rsidRPr="00205615">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treatment</w:t>
      </w:r>
      <w:del w:id="414" w:author="zenrunner" w:date="2019-04-29T15:00:00Z">
        <w:r w:rsidR="00C32171" w:rsidDel="003275C6">
          <w:rPr>
            <w:sz w:val="24"/>
            <w:szCs w:val="24"/>
          </w:rPr>
          <w:delText>,</w:delText>
        </w:r>
      </w:del>
      <w:r w:rsidR="00C32171">
        <w:rPr>
          <w:sz w:val="24"/>
          <w:szCs w:val="24"/>
        </w:rPr>
        <w:t xml:space="preserve">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w:t>
      </w:r>
      <w:ins w:id="415" w:author="zenrunner" w:date="2019-04-29T15:00:00Z">
        <w:r w:rsidR="003275C6">
          <w:rPr>
            <w:rFonts w:ascii="TimesNewRomanPSMT" w:hAnsi="TimesNewRomanPSMT" w:cs="TimesNewRomanPSMT"/>
            <w:sz w:val="24"/>
            <w:szCs w:val="24"/>
          </w:rPr>
          <w:t>,</w:t>
        </w:r>
      </w:ins>
      <w:r w:rsidR="00CC1C97" w:rsidRPr="002515FA">
        <w:rPr>
          <w:rFonts w:ascii="TimesNewRomanPSMT" w:hAnsi="TimesNewRomanPSMT" w:cs="TimesNewRomanPSMT"/>
          <w:sz w:val="24"/>
          <w:szCs w:val="24"/>
        </w:rPr>
        <w:t xml:space="preserve"> we calculated the lower and upper 95% confidence intervals (CI)</w:t>
      </w:r>
      <w:ins w:id="416" w:author="zenrunner" w:date="2019-04-29T15:00:00Z">
        <w:r w:rsidR="00381D9D">
          <w:rPr>
            <w:rFonts w:ascii="TimesNewRomanPSMT" w:hAnsi="TimesNewRomanPSMT" w:cs="TimesNewRomanPSMT"/>
            <w:sz w:val="24"/>
            <w:szCs w:val="24"/>
          </w:rPr>
          <w:t xml:space="preserve"> using resampling?</w:t>
        </w:r>
        <w:r w:rsidR="000D3FD2">
          <w:rPr>
            <w:rFonts w:ascii="TimesNewRomanPSMT" w:hAnsi="TimesNewRomanPSMT" w:cs="TimesNewRomanPSMT"/>
            <w:sz w:val="24"/>
            <w:szCs w:val="24"/>
          </w:rPr>
          <w:t>.</w:t>
        </w:r>
      </w:ins>
      <w:del w:id="417" w:author="zenrunner" w:date="2019-04-29T15:00:00Z">
        <w:r w:rsidR="00E5369A" w:rsidDel="00F1088C">
          <w:rPr>
            <w:rFonts w:ascii="TimesNewRomanPSMT" w:hAnsi="TimesNewRomanPSMT" w:cs="TimesNewRomanPSMT"/>
            <w:sz w:val="24"/>
            <w:szCs w:val="24"/>
          </w:rPr>
          <w:delText>,</w:delText>
        </w:r>
      </w:del>
      <w:r w:rsidR="00CC1C97" w:rsidRPr="002515FA">
        <w:rPr>
          <w:rFonts w:ascii="TimesNewRomanPSMT" w:hAnsi="TimesNewRomanPSMT" w:cs="TimesNewRomanPSMT"/>
          <w:sz w:val="24"/>
          <w:szCs w:val="24"/>
        </w:rPr>
        <w:t xml:space="preserve"> </w:t>
      </w:r>
      <w:del w:id="418" w:author="zenrunner" w:date="2019-04-29T15:00:00Z">
        <w:r w:rsidR="00E5369A" w:rsidDel="000D3FD2">
          <w:rPr>
            <w:rFonts w:ascii="TimesNewRomanPSMT" w:hAnsi="TimesNewRomanPSMT" w:cs="TimesNewRomanPSMT"/>
            <w:sz w:val="24"/>
            <w:szCs w:val="24"/>
          </w:rPr>
          <w:delText>w</w:delText>
        </w:r>
        <w:r w:rsidR="00CC1C97" w:rsidRPr="002515FA" w:rsidDel="000D3FD2">
          <w:rPr>
            <w:rFonts w:ascii="TimesNewRomanPSMT" w:hAnsi="TimesNewRomanPSMT" w:cs="TimesNewRomanPSMT"/>
            <w:sz w:val="24"/>
            <w:szCs w:val="24"/>
          </w:rPr>
          <w:delText xml:space="preserve">hen </w:delText>
        </w:r>
      </w:del>
      <w:ins w:id="419" w:author="zenrunner" w:date="2019-04-29T15:00:00Z">
        <w:r w:rsidR="000D3FD2">
          <w:rPr>
            <w:rFonts w:ascii="TimesNewRomanPSMT" w:hAnsi="TimesNewRomanPSMT" w:cs="TimesNewRomanPSMT"/>
            <w:sz w:val="24"/>
            <w:szCs w:val="24"/>
          </w:rPr>
          <w:t>W</w:t>
        </w:r>
        <w:r w:rsidR="000D3FD2" w:rsidRPr="002515FA">
          <w:rPr>
            <w:rFonts w:ascii="TimesNewRomanPSMT" w:hAnsi="TimesNewRomanPSMT" w:cs="TimesNewRomanPSMT"/>
            <w:sz w:val="24"/>
            <w:szCs w:val="24"/>
          </w:rPr>
          <w:t xml:space="preserve">hen </w:t>
        </w:r>
      </w:ins>
      <w:r w:rsidR="00CC1C97" w:rsidRPr="002515FA">
        <w:rPr>
          <w:rFonts w:ascii="TimesNewRomanPSMT" w:hAnsi="TimesNewRomanPSMT" w:cs="TimesNewRomanPSMT"/>
          <w:sz w:val="24"/>
          <w:szCs w:val="24"/>
        </w:rPr>
        <w:t xml:space="preserve">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ins w:id="420" w:author="zenrunner" w:date="2019-04-29T15:00:00Z">
        <w:r w:rsidR="000D3FD2">
          <w:rPr>
            <w:rFonts w:ascii="TimesNewRomanPSMT" w:hAnsi="TimesNewRomanPSMT" w:cs="TimesNewRomanPSMT"/>
            <w:sz w:val="24"/>
            <w:szCs w:val="24"/>
          </w:rPr>
          <w:t xml:space="preserve"> - I did t-tests though - state that instead please</w:t>
        </w:r>
      </w:ins>
      <w:r w:rsidR="00CC1C97" w:rsidRPr="002515FA">
        <w:rPr>
          <w:rFonts w:ascii="TimesNewRomanPSMT" w:hAnsi="TimesNewRomanPSMT" w:cs="TimesNewRomanPSMT"/>
          <w:sz w:val="24"/>
          <w:szCs w:val="24"/>
        </w:rPr>
        <w:t>.</w:t>
      </w:r>
      <w:r w:rsidR="00CC1C97">
        <w:rPr>
          <w:rFonts w:ascii="TimesNewRomanPSMT" w:hAnsi="TimesNewRomanPSMT" w:cs="TimesNewRomanPSMT"/>
          <w:sz w:val="24"/>
          <w:szCs w:val="24"/>
        </w:rPr>
        <w:t xml:space="preserve"> </w:t>
      </w:r>
      <w:r w:rsidR="00E81086">
        <w:rPr>
          <w:sz w:val="24"/>
          <w:szCs w:val="24"/>
        </w:rPr>
        <w:t xml:space="preserve">All </w:t>
      </w:r>
      <w:del w:id="421" w:author="zenrunner" w:date="2019-04-29T15:01:00Z">
        <w:r w:rsidR="00E81086" w:rsidDel="00F65116">
          <w:rPr>
            <w:sz w:val="24"/>
            <w:szCs w:val="24"/>
          </w:rPr>
          <w:delText xml:space="preserve">figures and </w:delText>
        </w:r>
      </w:del>
      <w:r w:rsidR="00E81086">
        <w:rPr>
          <w:sz w:val="24"/>
          <w:szCs w:val="24"/>
        </w:rPr>
        <w:t xml:space="preserve">analyses </w:t>
      </w:r>
      <w:del w:id="422" w:author="zenrunner" w:date="2019-04-29T15:01:00Z">
        <w:r w:rsidR="00E81086" w:rsidDel="00F65116">
          <w:rPr>
            <w:sz w:val="24"/>
            <w:szCs w:val="24"/>
          </w:rPr>
          <w:delText>were performed using the packages tidyverse and meta in</w:delText>
        </w:r>
      </w:del>
      <w:ins w:id="423" w:author="zenrunner" w:date="2019-04-29T15:01:00Z">
        <w:r w:rsidR="00F65116">
          <w:rPr>
            <w:sz w:val="24"/>
            <w:szCs w:val="24"/>
          </w:rPr>
          <w:t>done in</w:t>
        </w:r>
      </w:ins>
      <w:r w:rsidR="00E81086">
        <w:rPr>
          <w:sz w:val="24"/>
          <w:szCs w:val="24"/>
        </w:rPr>
        <w:t xml:space="preserve"> R</w:t>
      </w:r>
      <w:r w:rsidR="00B80E36">
        <w:rPr>
          <w:sz w:val="24"/>
          <w:szCs w:val="24"/>
        </w:rPr>
        <w:t xml:space="preserve"> </w:t>
      </w:r>
      <w:ins w:id="424" w:author="zenrunner" w:date="2019-04-29T15:01:00Z">
        <w:r w:rsidR="00F65116">
          <w:rPr>
            <w:sz w:val="24"/>
            <w:szCs w:val="24"/>
          </w:rPr>
          <w:t xml:space="preserve">version 3.5.5 </w:t>
        </w:r>
      </w:ins>
      <w:r w:rsidR="00B80E36">
        <w:rPr>
          <w:sz w:val="24"/>
          <w:szCs w:val="24"/>
        </w:rPr>
        <w:fldChar w:fldCharType="begin" w:fldLock="1"/>
      </w:r>
      <w:r w:rsidR="00205615">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33&lt;/i&gt;)","plainTextFormattedCitation":"(33)","previouslyFormattedCitation":"(&lt;i&gt;32&lt;/i&gt;)"},"properties":{"noteIndex":0},"schema":"https://github.com/citation-style-language/schema/raw/master/csl-citation.json"}</w:instrText>
      </w:r>
      <w:r w:rsidR="00B80E36">
        <w:rPr>
          <w:sz w:val="24"/>
          <w:szCs w:val="24"/>
        </w:rPr>
        <w:fldChar w:fldCharType="separate"/>
      </w:r>
      <w:r w:rsidR="00205615" w:rsidRPr="00205615">
        <w:rPr>
          <w:noProof/>
          <w:sz w:val="24"/>
          <w:szCs w:val="24"/>
        </w:rPr>
        <w:t>(</w:t>
      </w:r>
      <w:r w:rsidR="00205615" w:rsidRPr="00205615">
        <w:rPr>
          <w:i/>
          <w:noProof/>
          <w:sz w:val="24"/>
          <w:szCs w:val="24"/>
        </w:rPr>
        <w:t>33</w:t>
      </w:r>
      <w:r w:rsidR="00205615" w:rsidRPr="00205615">
        <w:rPr>
          <w:noProof/>
          <w:sz w:val="24"/>
          <w:szCs w:val="24"/>
        </w:rPr>
        <w:t>)</w:t>
      </w:r>
      <w:r w:rsidR="00B80E36">
        <w:rPr>
          <w:sz w:val="24"/>
          <w:szCs w:val="24"/>
        </w:rPr>
        <w:fldChar w:fldCharType="end"/>
      </w:r>
      <w:ins w:id="425" w:author="zenrunner" w:date="2019-04-29T15:01:00Z">
        <w:r w:rsidR="00F65116">
          <w:rPr>
            <w:sz w:val="24"/>
            <w:szCs w:val="24"/>
          </w:rPr>
          <w:t xml:space="preserve">, and both the packages meta (citation) and </w:t>
        </w:r>
        <w:proofErr w:type="spellStart"/>
        <w:r w:rsidR="00F65116">
          <w:rPr>
            <w:sz w:val="24"/>
            <w:szCs w:val="24"/>
          </w:rPr>
          <w:t>metafor</w:t>
        </w:r>
        <w:proofErr w:type="spellEnd"/>
        <w:r w:rsidR="00F65116">
          <w:rPr>
            <w:sz w:val="24"/>
            <w:szCs w:val="24"/>
          </w:rPr>
          <w:t xml:space="preserve"> (citation) were used for </w:t>
        </w:r>
      </w:ins>
      <w:ins w:id="426" w:author="zenrunner" w:date="2019-04-29T15:02:00Z">
        <w:r w:rsidR="00B52319">
          <w:rPr>
            <w:sz w:val="24"/>
            <w:szCs w:val="24"/>
          </w:rPr>
          <w:t>meta-analytical analyses</w:t>
        </w:r>
      </w:ins>
      <w:r w:rsidR="005C77F9">
        <w:rPr>
          <w:sz w:val="24"/>
          <w:szCs w:val="24"/>
        </w:rPr>
        <w:t>.</w:t>
      </w:r>
      <w:r w:rsidR="00E81086">
        <w:rPr>
          <w:sz w:val="24"/>
          <w:szCs w:val="24"/>
        </w:rPr>
        <w:t xml:space="preserve">   </w:t>
      </w:r>
      <w:ins w:id="427" w:author="zenrunner" w:date="2019-04-29T15:14:00Z">
        <w:r w:rsidR="000853BD">
          <w:rPr>
            <w:sz w:val="24"/>
            <w:szCs w:val="24"/>
          </w:rPr>
          <w:t>All support code is published (Cite this Lortie, C.J. and F. Miguel. 2019. A set of R code to test dryland restoration efficacy using meta-analysis.</w:t>
        </w:r>
      </w:ins>
      <w:ins w:id="428" w:author="zenrunner" w:date="2019-04-29T15:15:00Z">
        <w:r w:rsidR="000853BD">
          <w:rPr>
            <w:sz w:val="24"/>
            <w:szCs w:val="24"/>
          </w:rPr>
          <w:t xml:space="preserve"> </w:t>
        </w:r>
        <w:proofErr w:type="spellStart"/>
        <w:r w:rsidR="000853BD">
          <w:rPr>
            <w:sz w:val="24"/>
            <w:szCs w:val="24"/>
          </w:rPr>
          <w:t>Zenodo</w:t>
        </w:r>
        <w:proofErr w:type="spellEnd"/>
        <w:r w:rsidR="000853BD">
          <w:rPr>
            <w:sz w:val="24"/>
            <w:szCs w:val="24"/>
          </w:rPr>
          <w:t xml:space="preserve">. DOI: </w:t>
        </w:r>
        <w:r w:rsidR="0006758F" w:rsidRPr="0006758F">
          <w:rPr>
            <w:sz w:val="24"/>
            <w:szCs w:val="24"/>
          </w:rPr>
          <w:t>10.5281/zenodo.2653943</w:t>
        </w:r>
        <w:r w:rsidR="00262C51">
          <w:rPr>
            <w:sz w:val="24"/>
            <w:szCs w:val="24"/>
          </w:rPr>
          <w:t>).</w:t>
        </w:r>
      </w:ins>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02669948" w14:textId="5B7598E7" w:rsidR="00EA0FE6" w:rsidRDefault="00F85AF1" w:rsidP="003442FB">
      <w:pPr>
        <w:autoSpaceDE w:val="0"/>
        <w:autoSpaceDN w:val="0"/>
        <w:adjustRightInd w:val="0"/>
        <w:spacing w:line="480" w:lineRule="auto"/>
        <w:rPr>
          <w:sz w:val="24"/>
          <w:szCs w:val="24"/>
        </w:rPr>
      </w:pPr>
      <w:r w:rsidRPr="00F85AF1">
        <w:rPr>
          <w:b/>
          <w:sz w:val="24"/>
          <w:szCs w:val="24"/>
        </w:rPr>
        <w:t>Table 1.</w:t>
      </w:r>
      <w:r>
        <w:rPr>
          <w:sz w:val="24"/>
          <w:szCs w:val="24"/>
        </w:rPr>
        <w:t xml:space="preserve"> </w:t>
      </w:r>
      <w:ins w:id="429" w:author="zenrunner" w:date="2019-04-29T15:15:00Z">
        <w:r w:rsidR="00DE1872">
          <w:rPr>
            <w:sz w:val="24"/>
            <w:szCs w:val="24"/>
          </w:rPr>
          <w:t xml:space="preserve">The effect of </w:t>
        </w:r>
      </w:ins>
      <w:ins w:id="430" w:author="zenrunner" w:date="2019-04-29T15:16:00Z">
        <w:r w:rsidR="00DE1872">
          <w:rPr>
            <w:sz w:val="24"/>
            <w:szCs w:val="24"/>
          </w:rPr>
          <w:t xml:space="preserve">active and passive </w:t>
        </w:r>
      </w:ins>
      <w:ins w:id="431" w:author="zenrunner" w:date="2019-04-29T15:15:00Z">
        <w:r w:rsidR="00DE1872">
          <w:rPr>
            <w:sz w:val="24"/>
            <w:szCs w:val="24"/>
          </w:rPr>
          <w:t>restoration</w:t>
        </w:r>
      </w:ins>
      <w:ins w:id="432" w:author="zenrunner" w:date="2019-04-29T15:16:00Z">
        <w:r w:rsidR="00DE1872">
          <w:rPr>
            <w:sz w:val="24"/>
            <w:szCs w:val="24"/>
          </w:rPr>
          <w:t xml:space="preserve"> practices </w:t>
        </w:r>
      </w:ins>
      <w:ins w:id="433" w:author="zenrunner" w:date="2019-04-29T15:15:00Z">
        <w:r w:rsidR="00DE1872">
          <w:rPr>
            <w:sz w:val="24"/>
            <w:szCs w:val="24"/>
          </w:rPr>
          <w:t>on dryland</w:t>
        </w:r>
      </w:ins>
      <w:ins w:id="434" w:author="zenrunner" w:date="2019-04-29T15:16:00Z">
        <w:r w:rsidR="00DE1872">
          <w:rPr>
            <w:sz w:val="24"/>
            <w:szCs w:val="24"/>
          </w:rPr>
          <w:t xml:space="preserve"> ecosystems globally. </w:t>
        </w:r>
      </w:ins>
      <w:del w:id="435" w:author="zenrunner" w:date="2019-04-29T15:16:00Z">
        <w:r w:rsidR="00EA0FE6" w:rsidDel="00087A7B">
          <w:rPr>
            <w:sz w:val="24"/>
            <w:szCs w:val="24"/>
          </w:rPr>
          <w:delText>Estimators of l</w:delText>
        </w:r>
      </w:del>
      <w:ins w:id="436" w:author="zenrunner" w:date="2019-04-29T15:16:00Z">
        <w:r w:rsidR="00087A7B">
          <w:rPr>
            <w:sz w:val="24"/>
            <w:szCs w:val="24"/>
          </w:rPr>
          <w:t>The l</w:t>
        </w:r>
      </w:ins>
      <w:r w:rsidR="00EA0FE6">
        <w:rPr>
          <w:sz w:val="24"/>
          <w:szCs w:val="24"/>
        </w:rPr>
        <w:t xml:space="preserve">og response ratio </w:t>
      </w:r>
      <w:r w:rsidR="00DB6C89">
        <w:rPr>
          <w:sz w:val="24"/>
          <w:szCs w:val="24"/>
        </w:rPr>
        <w:t xml:space="preserve">(effect size) </w:t>
      </w:r>
      <w:r w:rsidR="00EA0FE6">
        <w:rPr>
          <w:sz w:val="24"/>
          <w:szCs w:val="24"/>
        </w:rPr>
        <w:t xml:space="preserve">and 95% confidence interval (CI) </w:t>
      </w:r>
      <w:ins w:id="437" w:author="zenrunner" w:date="2019-04-29T15:16:00Z">
        <w:r w:rsidR="00087A7B">
          <w:rPr>
            <w:sz w:val="24"/>
            <w:szCs w:val="24"/>
          </w:rPr>
          <w:t xml:space="preserve">were </w:t>
        </w:r>
      </w:ins>
      <w:r w:rsidR="00EA0FE6">
        <w:rPr>
          <w:sz w:val="24"/>
          <w:szCs w:val="24"/>
        </w:rPr>
        <w:t xml:space="preserve">from </w:t>
      </w:r>
      <w:r w:rsidR="00ED774E">
        <w:rPr>
          <w:sz w:val="24"/>
          <w:szCs w:val="24"/>
        </w:rPr>
        <w:lastRenderedPageBreak/>
        <w:t>random effects models</w:t>
      </w:r>
      <w:ins w:id="438" w:author="zenrunner" w:date="2019-04-29T15:16:00Z">
        <w:r w:rsidR="00087A7B">
          <w:rPr>
            <w:sz w:val="24"/>
            <w:szCs w:val="24"/>
          </w:rPr>
          <w:t xml:space="preserve"> (cite R code here)</w:t>
        </w:r>
      </w:ins>
      <w:r w:rsidR="00ED774E">
        <w:rPr>
          <w:sz w:val="24"/>
          <w:szCs w:val="24"/>
        </w:rPr>
        <w:t>.</w:t>
      </w:r>
      <w:r w:rsidR="00AC57B7">
        <w:rPr>
          <w:sz w:val="24"/>
          <w:szCs w:val="24"/>
        </w:rPr>
        <w:t xml:space="preserve"> Effect of restoration practices and outcomes were considered significant if their estimated 95% confidence intervals did not overlap 0</w:t>
      </w:r>
      <w:ins w:id="439" w:author="zenrunner" w:date="2019-04-29T15:16:00Z">
        <w:r w:rsidR="00763505">
          <w:rPr>
            <w:sz w:val="24"/>
            <w:szCs w:val="24"/>
          </w:rPr>
          <w:t xml:space="preserve"> and were tested by t-tests with mu = 0</w:t>
        </w:r>
      </w:ins>
      <w:r w:rsidR="00AC57B7">
        <w:rPr>
          <w:sz w:val="24"/>
          <w:szCs w:val="24"/>
        </w:rPr>
        <w:t xml:space="preserve">. </w:t>
      </w:r>
      <w:r w:rsidR="00C10EF0" w:rsidRPr="009C2D30">
        <w:rPr>
          <w:sz w:val="24"/>
          <w:szCs w:val="24"/>
          <w:highlight w:val="yellow"/>
          <w:rPrChange w:id="440" w:author="zenrunner" w:date="2019-04-29T15:17:00Z">
            <w:rPr>
              <w:sz w:val="24"/>
              <w:szCs w:val="24"/>
            </w:rPr>
          </w:rPrChange>
        </w:rPr>
        <w:t xml:space="preserve">(A) </w:t>
      </w:r>
      <w:del w:id="441" w:author="Scott Butterfield" w:date="2019-04-29T16:21:00Z">
        <w:r w:rsidR="00C10EF0" w:rsidRPr="009C2D30" w:rsidDel="00E813A9">
          <w:rPr>
            <w:sz w:val="24"/>
            <w:szCs w:val="24"/>
            <w:highlight w:val="yellow"/>
            <w:rPrChange w:id="442" w:author="zenrunner" w:date="2019-04-29T15:17:00Z">
              <w:rPr>
                <w:sz w:val="24"/>
                <w:szCs w:val="24"/>
              </w:rPr>
            </w:rPrChange>
          </w:rPr>
          <w:delText xml:space="preserve">Results </w:delText>
        </w:r>
        <w:r w:rsidR="00AC57B7" w:rsidRPr="009C2D30" w:rsidDel="00E813A9">
          <w:rPr>
            <w:sz w:val="24"/>
            <w:szCs w:val="24"/>
            <w:highlight w:val="yellow"/>
            <w:rPrChange w:id="443" w:author="zenrunner" w:date="2019-04-29T15:17:00Z">
              <w:rPr>
                <w:sz w:val="24"/>
                <w:szCs w:val="24"/>
              </w:rPr>
            </w:rPrChange>
          </w:rPr>
          <w:delText>of r</w:delText>
        </w:r>
      </w:del>
      <w:ins w:id="444" w:author="Scott Butterfield" w:date="2019-04-29T16:21:00Z">
        <w:r w:rsidR="00E813A9">
          <w:rPr>
            <w:sz w:val="24"/>
            <w:szCs w:val="24"/>
            <w:highlight w:val="yellow"/>
          </w:rPr>
          <w:t>R</w:t>
        </w:r>
      </w:ins>
      <w:r w:rsidR="00AC57B7" w:rsidRPr="009C2D30">
        <w:rPr>
          <w:sz w:val="24"/>
          <w:szCs w:val="24"/>
          <w:highlight w:val="yellow"/>
          <w:rPrChange w:id="445" w:author="zenrunner" w:date="2019-04-29T15:17:00Z">
            <w:rPr>
              <w:sz w:val="24"/>
              <w:szCs w:val="24"/>
            </w:rPr>
          </w:rPrChange>
        </w:rPr>
        <w:t>andom effects model</w:t>
      </w:r>
      <w:ins w:id="446" w:author="Scott Butterfield" w:date="2019-04-29T16:22:00Z">
        <w:r w:rsidR="00E813A9">
          <w:rPr>
            <w:sz w:val="24"/>
            <w:szCs w:val="24"/>
            <w:highlight w:val="yellow"/>
          </w:rPr>
          <w:t xml:space="preserve"> results</w:t>
        </w:r>
      </w:ins>
      <w:del w:id="447" w:author="Scott Butterfield" w:date="2019-04-29T16:22:00Z">
        <w:r w:rsidR="00AC57B7" w:rsidRPr="009C2D30" w:rsidDel="00E813A9">
          <w:rPr>
            <w:sz w:val="24"/>
            <w:szCs w:val="24"/>
            <w:highlight w:val="yellow"/>
            <w:rPrChange w:id="448" w:author="zenrunner" w:date="2019-04-29T15:17:00Z">
              <w:rPr>
                <w:sz w:val="24"/>
                <w:szCs w:val="24"/>
              </w:rPr>
            </w:rPrChange>
          </w:rPr>
          <w:delText>s</w:delText>
        </w:r>
      </w:del>
      <w:r w:rsidR="00AC57B7" w:rsidRPr="009C2D30">
        <w:rPr>
          <w:sz w:val="24"/>
          <w:szCs w:val="24"/>
          <w:highlight w:val="yellow"/>
          <w:rPrChange w:id="449" w:author="zenrunner" w:date="2019-04-29T15:17:00Z">
            <w:rPr>
              <w:sz w:val="24"/>
              <w:szCs w:val="24"/>
            </w:rPr>
          </w:rPrChange>
        </w:rPr>
        <w:t xml:space="preserve"> comparing </w:t>
      </w:r>
      <w:del w:id="450" w:author="Scott Butterfield" w:date="2019-04-29T16:20:00Z">
        <w:r w:rsidR="00AC57B7" w:rsidRPr="009C2D30" w:rsidDel="00E813A9">
          <w:rPr>
            <w:sz w:val="24"/>
            <w:szCs w:val="24"/>
            <w:highlight w:val="yellow"/>
            <w:rPrChange w:id="451" w:author="zenrunner" w:date="2019-04-29T15:17:00Z">
              <w:rPr>
                <w:sz w:val="24"/>
                <w:szCs w:val="24"/>
              </w:rPr>
            </w:rPrChange>
          </w:rPr>
          <w:delText xml:space="preserve">categories of restoration (active versus passive) and </w:delText>
        </w:r>
      </w:del>
      <w:del w:id="452" w:author="Scott Butterfield" w:date="2019-04-29T16:22:00Z">
        <w:r w:rsidR="00AC57B7" w:rsidRPr="009C2D30" w:rsidDel="00E813A9">
          <w:rPr>
            <w:sz w:val="24"/>
            <w:szCs w:val="24"/>
            <w:highlight w:val="yellow"/>
            <w:rPrChange w:id="453" w:author="zenrunner" w:date="2019-04-29T15:17:00Z">
              <w:rPr>
                <w:sz w:val="24"/>
                <w:szCs w:val="24"/>
              </w:rPr>
            </w:rPrChange>
          </w:rPr>
          <w:delText xml:space="preserve">different </w:delText>
        </w:r>
      </w:del>
      <w:ins w:id="454" w:author="Scott Butterfield" w:date="2019-04-29T16:20:00Z">
        <w:r w:rsidR="00E813A9">
          <w:rPr>
            <w:sz w:val="24"/>
            <w:szCs w:val="24"/>
            <w:highlight w:val="yellow"/>
          </w:rPr>
          <w:t xml:space="preserve">restoration </w:t>
        </w:r>
      </w:ins>
      <w:r w:rsidR="00AC57B7" w:rsidRPr="009C2D30">
        <w:rPr>
          <w:sz w:val="24"/>
          <w:szCs w:val="24"/>
          <w:highlight w:val="yellow"/>
          <w:rPrChange w:id="455" w:author="zenrunner" w:date="2019-04-29T15:17:00Z">
            <w:rPr>
              <w:sz w:val="24"/>
              <w:szCs w:val="24"/>
            </w:rPr>
          </w:rPrChange>
        </w:rPr>
        <w:t>practices</w:t>
      </w:r>
      <w:del w:id="456" w:author="Scott Butterfield" w:date="2019-04-29T16:20:00Z">
        <w:r w:rsidR="00AC57B7" w:rsidRPr="009C2D30" w:rsidDel="00E813A9">
          <w:rPr>
            <w:sz w:val="24"/>
            <w:szCs w:val="24"/>
            <w:highlight w:val="yellow"/>
            <w:rPrChange w:id="457" w:author="zenrunner" w:date="2019-04-29T15:17:00Z">
              <w:rPr>
                <w:sz w:val="24"/>
                <w:szCs w:val="24"/>
              </w:rPr>
            </w:rPrChange>
          </w:rPr>
          <w:delText xml:space="preserve"> for ac</w:delText>
        </w:r>
        <w:r w:rsidR="00C10EF0" w:rsidRPr="009C2D30" w:rsidDel="00E813A9">
          <w:rPr>
            <w:sz w:val="24"/>
            <w:szCs w:val="24"/>
            <w:highlight w:val="yellow"/>
            <w:rPrChange w:id="458" w:author="zenrunner" w:date="2019-04-29T15:17:00Z">
              <w:rPr>
                <w:sz w:val="24"/>
                <w:szCs w:val="24"/>
              </w:rPr>
            </w:rPrChange>
          </w:rPr>
          <w:delText>tive</w:delText>
        </w:r>
        <w:r w:rsidR="00AC57B7" w:rsidRPr="009C2D30" w:rsidDel="00E813A9">
          <w:rPr>
            <w:sz w:val="24"/>
            <w:szCs w:val="24"/>
            <w:highlight w:val="yellow"/>
            <w:rPrChange w:id="459" w:author="zenrunner" w:date="2019-04-29T15:17:00Z">
              <w:rPr>
                <w:sz w:val="24"/>
                <w:szCs w:val="24"/>
              </w:rPr>
            </w:rPrChange>
          </w:rPr>
          <w:delText xml:space="preserve"> (water supply, soil and vegetation) and passive (soil, vegetation and grazing exclusion) </w:delText>
        </w:r>
        <w:r w:rsidR="00C10EF0" w:rsidRPr="009C2D30" w:rsidDel="00E813A9">
          <w:rPr>
            <w:sz w:val="24"/>
            <w:szCs w:val="24"/>
            <w:highlight w:val="yellow"/>
            <w:rPrChange w:id="460" w:author="zenrunner" w:date="2019-04-29T15:17:00Z">
              <w:rPr>
                <w:sz w:val="24"/>
                <w:szCs w:val="24"/>
              </w:rPr>
            </w:rPrChange>
          </w:rPr>
          <w:delText>restoration</w:delText>
        </w:r>
      </w:del>
      <w:r w:rsidR="00AC57B7" w:rsidRPr="009C2D30">
        <w:rPr>
          <w:sz w:val="24"/>
          <w:szCs w:val="24"/>
          <w:highlight w:val="yellow"/>
          <w:rPrChange w:id="461" w:author="zenrunner" w:date="2019-04-29T15:17:00Z">
            <w:rPr>
              <w:sz w:val="24"/>
              <w:szCs w:val="24"/>
            </w:rPr>
          </w:rPrChange>
        </w:rPr>
        <w:t xml:space="preserve">. (B) </w:t>
      </w:r>
      <w:del w:id="462" w:author="Scott Butterfield" w:date="2019-04-29T16:22:00Z">
        <w:r w:rsidR="00AC57B7" w:rsidRPr="009C2D30" w:rsidDel="00E813A9">
          <w:rPr>
            <w:sz w:val="24"/>
            <w:szCs w:val="24"/>
            <w:highlight w:val="yellow"/>
            <w:rPrChange w:id="463" w:author="zenrunner" w:date="2019-04-29T15:17:00Z">
              <w:rPr>
                <w:sz w:val="24"/>
                <w:szCs w:val="24"/>
              </w:rPr>
            </w:rPrChange>
          </w:rPr>
          <w:delText>Results of r</w:delText>
        </w:r>
      </w:del>
      <w:ins w:id="464" w:author="Scott Butterfield" w:date="2019-04-29T16:22:00Z">
        <w:r w:rsidR="00E813A9">
          <w:rPr>
            <w:sz w:val="24"/>
            <w:szCs w:val="24"/>
            <w:highlight w:val="yellow"/>
          </w:rPr>
          <w:t>R</w:t>
        </w:r>
      </w:ins>
      <w:r w:rsidR="00AC57B7" w:rsidRPr="009C2D30">
        <w:rPr>
          <w:sz w:val="24"/>
          <w:szCs w:val="24"/>
          <w:highlight w:val="yellow"/>
          <w:rPrChange w:id="465" w:author="zenrunner" w:date="2019-04-29T15:17:00Z">
            <w:rPr>
              <w:sz w:val="24"/>
              <w:szCs w:val="24"/>
            </w:rPr>
          </w:rPrChange>
        </w:rPr>
        <w:t>andom effects model</w:t>
      </w:r>
      <w:ins w:id="466" w:author="Scott Butterfield" w:date="2019-04-29T16:22:00Z">
        <w:r w:rsidR="00E813A9">
          <w:rPr>
            <w:sz w:val="24"/>
            <w:szCs w:val="24"/>
            <w:highlight w:val="yellow"/>
          </w:rPr>
          <w:t xml:space="preserve"> results</w:t>
        </w:r>
      </w:ins>
      <w:del w:id="467" w:author="Scott Butterfield" w:date="2019-04-29T16:22:00Z">
        <w:r w:rsidR="00AC57B7" w:rsidRPr="009C2D30" w:rsidDel="00E813A9">
          <w:rPr>
            <w:sz w:val="24"/>
            <w:szCs w:val="24"/>
            <w:highlight w:val="yellow"/>
            <w:rPrChange w:id="468" w:author="zenrunner" w:date="2019-04-29T15:17:00Z">
              <w:rPr>
                <w:sz w:val="24"/>
                <w:szCs w:val="24"/>
              </w:rPr>
            </w:rPrChange>
          </w:rPr>
          <w:delText>s</w:delText>
        </w:r>
      </w:del>
      <w:r w:rsidR="00AC57B7" w:rsidRPr="009C2D30">
        <w:rPr>
          <w:sz w:val="24"/>
          <w:szCs w:val="24"/>
          <w:highlight w:val="yellow"/>
          <w:rPrChange w:id="469" w:author="zenrunner" w:date="2019-04-29T15:17:00Z">
            <w:rPr>
              <w:sz w:val="24"/>
              <w:szCs w:val="24"/>
            </w:rPr>
          </w:rPrChange>
        </w:rPr>
        <w:t xml:space="preserve"> </w:t>
      </w:r>
      <w:ins w:id="470" w:author="Scott Butterfield" w:date="2019-04-29T16:21:00Z">
        <w:r w:rsidR="00E813A9">
          <w:rPr>
            <w:sz w:val="24"/>
            <w:szCs w:val="24"/>
            <w:highlight w:val="yellow"/>
          </w:rPr>
          <w:t xml:space="preserve">comparing </w:t>
        </w:r>
      </w:ins>
      <w:del w:id="471" w:author="Scott Butterfield" w:date="2019-04-29T16:21:00Z">
        <w:r w:rsidR="00AC57B7" w:rsidRPr="009C2D30" w:rsidDel="00E813A9">
          <w:rPr>
            <w:sz w:val="24"/>
            <w:szCs w:val="24"/>
            <w:highlight w:val="yellow"/>
            <w:rPrChange w:id="472" w:author="zenrunner" w:date="2019-04-29T15:17:00Z">
              <w:rPr>
                <w:sz w:val="24"/>
                <w:szCs w:val="24"/>
              </w:rPr>
            </w:rPrChange>
          </w:rPr>
          <w:delText xml:space="preserve">for </w:delText>
        </w:r>
      </w:del>
      <w:del w:id="473" w:author="Scott Butterfield" w:date="2019-04-29T16:22:00Z">
        <w:r w:rsidR="00AC57B7" w:rsidRPr="009C2D30" w:rsidDel="00E813A9">
          <w:rPr>
            <w:sz w:val="24"/>
            <w:szCs w:val="24"/>
            <w:highlight w:val="yellow"/>
            <w:rPrChange w:id="474" w:author="zenrunner" w:date="2019-04-29T15:17:00Z">
              <w:rPr>
                <w:sz w:val="24"/>
                <w:szCs w:val="24"/>
              </w:rPr>
            </w:rPrChange>
          </w:rPr>
          <w:delText xml:space="preserve">different </w:delText>
        </w:r>
      </w:del>
      <w:ins w:id="475" w:author="Scott Butterfield" w:date="2019-04-29T16:21:00Z">
        <w:r w:rsidR="00E813A9">
          <w:rPr>
            <w:sz w:val="24"/>
            <w:szCs w:val="24"/>
            <w:highlight w:val="yellow"/>
          </w:rPr>
          <w:t xml:space="preserve">restoration </w:t>
        </w:r>
      </w:ins>
      <w:r w:rsidR="00AC57B7" w:rsidRPr="009C2D30">
        <w:rPr>
          <w:sz w:val="24"/>
          <w:szCs w:val="24"/>
          <w:highlight w:val="yellow"/>
          <w:rPrChange w:id="476" w:author="zenrunner" w:date="2019-04-29T15:17:00Z">
            <w:rPr>
              <w:sz w:val="24"/>
              <w:szCs w:val="24"/>
            </w:rPr>
          </w:rPrChange>
        </w:rPr>
        <w:t>outcomes</w:t>
      </w:r>
      <w:ins w:id="477" w:author="Scott Butterfield" w:date="2019-04-29T16:21:00Z">
        <w:r w:rsidR="00E813A9">
          <w:rPr>
            <w:sz w:val="24"/>
            <w:szCs w:val="24"/>
            <w:highlight w:val="yellow"/>
          </w:rPr>
          <w:t xml:space="preserve">. </w:t>
        </w:r>
      </w:ins>
      <w:del w:id="478" w:author="Scott Butterfield" w:date="2019-04-29T16:21:00Z">
        <w:r w:rsidR="00AC57B7" w:rsidRPr="009C2D30" w:rsidDel="00E813A9">
          <w:rPr>
            <w:sz w:val="24"/>
            <w:szCs w:val="24"/>
            <w:highlight w:val="yellow"/>
            <w:rPrChange w:id="479" w:author="zenrunner" w:date="2019-04-29T15:17:00Z">
              <w:rPr>
                <w:sz w:val="24"/>
                <w:szCs w:val="24"/>
              </w:rPr>
            </w:rPrChange>
          </w:rPr>
          <w:delText xml:space="preserve"> for active (vegetation, soil, habitat and animals) and passive (soil, vegetation and habitat) restoration</w:delText>
        </w:r>
      </w:del>
      <w:del w:id="480" w:author="zenrunner" w:date="2019-04-29T15:17:00Z">
        <w:r w:rsidR="00AC57B7" w:rsidRPr="009C2D30" w:rsidDel="009C2D30">
          <w:rPr>
            <w:sz w:val="24"/>
            <w:szCs w:val="24"/>
            <w:highlight w:val="yellow"/>
            <w:rPrChange w:id="481" w:author="zenrunner" w:date="2019-04-29T15:17:00Z">
              <w:rPr>
                <w:sz w:val="24"/>
                <w:szCs w:val="24"/>
              </w:rPr>
            </w:rPrChange>
          </w:rPr>
          <w:delText>.</w:delText>
        </w:r>
        <w:r w:rsidR="00AC57B7" w:rsidDel="009C2D30">
          <w:rPr>
            <w:sz w:val="24"/>
            <w:szCs w:val="24"/>
          </w:rPr>
          <w:delText xml:space="preserve"> </w:delText>
        </w:r>
      </w:del>
      <w:ins w:id="482" w:author="zenrunner" w:date="2019-04-29T15:17:00Z">
        <w:del w:id="483" w:author="Scott Butterfield" w:date="2019-04-29T16:22:00Z">
          <w:r w:rsidR="009C2D30" w:rsidRPr="009C2D30" w:rsidDel="00E813A9">
            <w:rPr>
              <w:sz w:val="24"/>
              <w:szCs w:val="24"/>
              <w:highlight w:val="yellow"/>
              <w:rPrChange w:id="484" w:author="zenrunner" w:date="2019-04-29T15:17:00Z">
                <w:rPr>
                  <w:sz w:val="24"/>
                  <w:szCs w:val="24"/>
                </w:rPr>
              </w:rPrChange>
            </w:rPr>
            <w:delText>.</w:delText>
          </w:r>
          <w:r w:rsidR="009C2D30" w:rsidDel="00E813A9">
            <w:rPr>
              <w:sz w:val="24"/>
              <w:szCs w:val="24"/>
            </w:rPr>
            <w:delText xml:space="preserve">CONFUSING - Scott - try rewording to make it more readable </w:delText>
          </w:r>
        </w:del>
      </w:ins>
      <w:del w:id="485" w:author="Scott Butterfield" w:date="2019-04-29T16:22:00Z">
        <w:r w:rsidR="00AC57B7" w:rsidDel="00E813A9">
          <w:rPr>
            <w:sz w:val="24"/>
            <w:szCs w:val="24"/>
          </w:rPr>
          <w:delText>Restoration outcomes refer to the measures adopted to estimate the effect for each restoration practice reported in primary studies</w:delText>
        </w:r>
      </w:del>
      <w:ins w:id="486" w:author="zenrunner" w:date="2019-04-29T15:17:00Z">
        <w:r w:rsidR="00AF1AEE">
          <w:rPr>
            <w:sz w:val="24"/>
            <w:szCs w:val="24"/>
          </w:rPr>
          <w:t>The outcomes listed describe target goals from each restoration intervention or practice</w:t>
        </w:r>
      </w:ins>
      <w:r w:rsidR="00AC57B7">
        <w:rPr>
          <w:sz w:val="24"/>
          <w:szCs w:val="24"/>
        </w:rPr>
        <w:t xml:space="preserve">.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proofErr w:type="spellStart"/>
            <w:r w:rsidRPr="00412732">
              <w:rPr>
                <w:rFonts w:ascii="Times New Roman" w:hAnsi="Times New Roman"/>
                <w:b/>
                <w:sz w:val="24"/>
                <w:szCs w:val="24"/>
              </w:rPr>
              <w:t>Restoration</w:t>
            </w:r>
            <w:proofErr w:type="spellEnd"/>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supply</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proofErr w:type="spellStart"/>
            <w:r w:rsidRPr="00412732">
              <w:rPr>
                <w:rFonts w:ascii="Times New Roman" w:hAnsi="Times New Roman"/>
                <w:sz w:val="24"/>
                <w:szCs w:val="24"/>
              </w:rPr>
              <w:t>Soil</w:t>
            </w:r>
            <w:proofErr w:type="spellEnd"/>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Pr>
                <w:rFonts w:ascii="Times New Roman" w:hAnsi="Times New Roman"/>
                <w:b/>
                <w:sz w:val="24"/>
                <w:szCs w:val="24"/>
              </w:rPr>
              <w:t xml:space="preserve"> </w:t>
            </w:r>
            <w:proofErr w:type="spellStart"/>
            <w:r>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Soil</w:t>
            </w:r>
            <w:proofErr w:type="spellEnd"/>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Vegetation</w:t>
            </w:r>
            <w:proofErr w:type="spellEnd"/>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proofErr w:type="spellStart"/>
            <w:r w:rsidRPr="00412732">
              <w:rPr>
                <w:rFonts w:ascii="Times New Roman" w:hAnsi="Times New Roman"/>
                <w:sz w:val="24"/>
                <w:szCs w:val="24"/>
              </w:rPr>
              <w:t>Soil</w:t>
            </w:r>
            <w:proofErr w:type="spellEnd"/>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Soil</w:t>
            </w:r>
            <w:proofErr w:type="spellEnd"/>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Vegetation</w:t>
            </w:r>
            <w:proofErr w:type="spellEnd"/>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324976D8" w:rsidR="00F26AF7" w:rsidRDefault="00F26AF7" w:rsidP="00F26AF7">
      <w:pPr>
        <w:pStyle w:val="SOMContent"/>
      </w:pPr>
      <w:r>
        <w:t>Figures S1</w:t>
      </w:r>
      <w:r w:rsidR="007F4CF9">
        <w:t>-S2</w:t>
      </w:r>
    </w:p>
    <w:p w14:paraId="007DD609" w14:textId="23AE9395" w:rsidR="00F26AF7" w:rsidRDefault="00F26AF7" w:rsidP="00F26AF7">
      <w:pPr>
        <w:pStyle w:val="SOMContent"/>
      </w:pPr>
      <w:r>
        <w:t>Table S</w:t>
      </w:r>
      <w:r w:rsidR="005625F1">
        <w:t>1</w:t>
      </w:r>
    </w:p>
    <w:p w14:paraId="59C80206" w14:textId="2CB1E531" w:rsidR="00F26AF7" w:rsidRDefault="00F26AF7" w:rsidP="00F26AF7">
      <w:pPr>
        <w:pStyle w:val="SOMContent"/>
      </w:pPr>
      <w:r>
        <w:t>References (</w:t>
      </w:r>
      <w:r w:rsidR="006F08DC">
        <w:t>1-</w:t>
      </w:r>
      <w:r w:rsidR="002515FA">
        <w:t>3</w:t>
      </w:r>
      <w:r w:rsidR="00205615">
        <w:t>3</w:t>
      </w:r>
      <w:r>
        <w:t>)</w:t>
      </w:r>
    </w:p>
    <w:p w14:paraId="14539B7F" w14:textId="5A070A0E" w:rsidR="00A4707F" w:rsidRPr="00901B1B" w:rsidRDefault="002B5CBD" w:rsidP="00ED7041">
      <w:pPr>
        <w:pStyle w:val="Legend"/>
        <w:spacing w:line="480" w:lineRule="auto"/>
      </w:pPr>
      <w:r w:rsidRPr="0096116C">
        <w:rPr>
          <w:b/>
        </w:rPr>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DC00D2">
        <w:t>comparing</w:t>
      </w:r>
      <w:r w:rsidR="00744706">
        <w:t xml:space="preserve"> categories </w:t>
      </w:r>
      <w:r w:rsidR="004A1B03">
        <w:t>of restoration</w:t>
      </w:r>
      <w:r w:rsidR="00901B1B">
        <w:t xml:space="preserve"> </w:t>
      </w:r>
      <w:r w:rsidR="00DC00D2">
        <w:t xml:space="preserve">(active versus passive) and individual restoration </w:t>
      </w:r>
      <w:r w:rsidR="00744706">
        <w:t>practices</w:t>
      </w:r>
      <w:r w:rsidR="00DC00D2">
        <w:t xml:space="preserve"> </w:t>
      </w:r>
      <w:r w:rsidR="00901B1B">
        <w:t xml:space="preserve">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DC00D2">
        <w:t>included treatment</w:t>
      </w:r>
      <w:r w:rsidR="007D55D2">
        <w:t xml:space="preserve"> and control groups. </w:t>
      </w:r>
      <w:del w:id="487" w:author="zenrunner" w:date="2019-04-29T15:18:00Z">
        <w:r w:rsidR="00901B1B" w:rsidDel="0020676C">
          <w:delText>In l</w:delText>
        </w:r>
      </w:del>
      <w:ins w:id="488" w:author="zenrunner" w:date="2019-04-29T15:18:00Z">
        <w:r w:rsidR="0020676C">
          <w:t>L</w:t>
        </w:r>
      </w:ins>
      <w:r w:rsidR="00901B1B">
        <w:t>ight blue</w:t>
      </w:r>
      <w:ins w:id="489" w:author="zenrunner" w:date="2019-04-29T15:18:00Z">
        <w:r w:rsidR="0020676C">
          <w:t xml:space="preserve"> points</w:t>
        </w:r>
      </w:ins>
      <w:r w:rsidR="00901B1B">
        <w:t xml:space="preserve"> </w:t>
      </w:r>
      <w:del w:id="490" w:author="zenrunner" w:date="2019-04-29T15:18:00Z">
        <w:r w:rsidR="00901B1B" w:rsidDel="0020676C">
          <w:delText xml:space="preserve">is </w:delText>
        </w:r>
      </w:del>
      <w:r w:rsidR="00901B1B">
        <w:t>represent</w:t>
      </w:r>
      <w:del w:id="491" w:author="zenrunner" w:date="2019-04-29T15:18:00Z">
        <w:r w:rsidR="00901B1B" w:rsidDel="00E415B1">
          <w:delText>ed</w:delText>
        </w:r>
      </w:del>
      <w:r w:rsidR="00901B1B">
        <w:t xml:space="preserve"> </w:t>
      </w:r>
      <w:r w:rsidR="00901B1B">
        <w:lastRenderedPageBreak/>
        <w:t xml:space="preserve">the location of studies </w:t>
      </w:r>
      <w:del w:id="492" w:author="zenrunner" w:date="2019-04-29T15:19:00Z">
        <w:r w:rsidR="00A859AC" w:rsidDel="00E415B1">
          <w:delText>applying</w:delText>
        </w:r>
        <w:r w:rsidR="00901B1B" w:rsidDel="00E415B1">
          <w:delText xml:space="preserve"> </w:delText>
        </w:r>
      </w:del>
      <w:ins w:id="493" w:author="zenrunner" w:date="2019-04-29T15:19:00Z">
        <w:r w:rsidR="00E415B1">
          <w:t xml:space="preserve">that used </w:t>
        </w:r>
      </w:ins>
      <w:r w:rsidR="00901B1B">
        <w:t>active restoration practices</w:t>
      </w:r>
      <w:del w:id="494" w:author="zenrunner" w:date="2019-04-29T15:19:00Z">
        <w:r w:rsidR="00901B1B" w:rsidDel="00E415B1">
          <w:delText>,</w:delText>
        </w:r>
      </w:del>
      <w:r w:rsidR="00901B1B">
        <w:t xml:space="preserve"> while </w:t>
      </w:r>
      <w:del w:id="495" w:author="zenrunner" w:date="2019-04-29T15:19:00Z">
        <w:r w:rsidR="00901B1B" w:rsidDel="00E415B1">
          <w:delText xml:space="preserve">in </w:delText>
        </w:r>
      </w:del>
      <w:r w:rsidR="00901B1B">
        <w:t xml:space="preserve">dark blue </w:t>
      </w:r>
      <w:del w:id="496" w:author="zenrunner" w:date="2019-04-29T15:19:00Z">
        <w:r w:rsidR="00901B1B" w:rsidDel="00E415B1">
          <w:delText xml:space="preserve">the location of studies </w:delText>
        </w:r>
        <w:r w:rsidR="00D20202" w:rsidDel="00E415B1">
          <w:delText>evaluating</w:delText>
        </w:r>
      </w:del>
      <w:ins w:id="497" w:author="zenrunner" w:date="2019-04-29T15:19:00Z">
        <w:r w:rsidR="00E415B1">
          <w:t>shows those studies</w:t>
        </w:r>
        <w:r w:rsidR="0086133F">
          <w:t xml:space="preserve"> using</w:t>
        </w:r>
      </w:ins>
      <w:r w:rsidR="00ED7041">
        <w:t xml:space="preserve"> passive </w:t>
      </w:r>
      <w:ins w:id="498" w:author="zenrunner" w:date="2019-04-29T15:19:00Z">
        <w:r w:rsidR="000858F1">
          <w:t xml:space="preserve">recovery </w:t>
        </w:r>
      </w:ins>
      <w:del w:id="499" w:author="zenrunner" w:date="2019-04-29T15:19:00Z">
        <w:r w:rsidR="00ED7041" w:rsidDel="0086133F">
          <w:delText xml:space="preserve">restoration </w:delText>
        </w:r>
      </w:del>
      <w:r w:rsidR="00ED7041">
        <w:t xml:space="preserve">practices. </w:t>
      </w:r>
    </w:p>
    <w:p w14:paraId="03EAFE03" w14:textId="046EB2CF" w:rsidR="002B5CBD" w:rsidRDefault="002B5CBD" w:rsidP="00FD48F1">
      <w:pPr>
        <w:pStyle w:val="Legend"/>
      </w:pPr>
    </w:p>
    <w:p w14:paraId="73E9D272" w14:textId="2FF51871" w:rsidR="002B5CBD" w:rsidRDefault="00472CCB" w:rsidP="00FD48F1">
      <w:pPr>
        <w:pStyle w:val="Legend"/>
      </w:pPr>
      <w:r>
        <w:rPr>
          <w:noProof/>
        </w:rPr>
        <w:drawing>
          <wp:inline distT="0" distB="0" distL="0" distR="0" wp14:anchorId="6C2D1980" wp14:editId="51B844CA">
            <wp:extent cx="5943600" cy="37465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76413938" w14:textId="120C8CCE" w:rsidR="00DB6C89" w:rsidRDefault="002B5CBD" w:rsidP="007F4CF9">
      <w:pPr>
        <w:autoSpaceDE w:val="0"/>
        <w:autoSpaceDN w:val="0"/>
        <w:adjustRightInd w:val="0"/>
        <w:spacing w:line="480" w:lineRule="auto"/>
        <w:rPr>
          <w:ins w:id="500" w:author="zenrunner" w:date="2019-04-29T15:33:00Z"/>
          <w:sz w:val="24"/>
          <w:szCs w:val="24"/>
        </w:rPr>
      </w:pPr>
      <w:r w:rsidRPr="00DB6C89">
        <w:rPr>
          <w:b/>
          <w:sz w:val="24"/>
          <w:szCs w:val="24"/>
        </w:rPr>
        <w:t>Fig. 2.</w:t>
      </w:r>
      <w:r w:rsidR="00DB6C89" w:rsidRPr="00DB6C89">
        <w:rPr>
          <w:b/>
          <w:sz w:val="24"/>
          <w:szCs w:val="24"/>
        </w:rPr>
        <w:t xml:space="preserve"> </w:t>
      </w:r>
      <w:ins w:id="501" w:author="Scott Butterfield" w:date="2019-04-29T16:24:00Z">
        <w:r w:rsidR="00E813A9">
          <w:rPr>
            <w:sz w:val="24"/>
            <w:szCs w:val="24"/>
          </w:rPr>
          <w:t xml:space="preserve">Assessment of </w:t>
        </w:r>
        <w:r w:rsidR="00E813A9">
          <w:rPr>
            <w:sz w:val="24"/>
            <w:szCs w:val="24"/>
            <w:highlight w:val="yellow"/>
          </w:rPr>
          <w:t>o</w:t>
        </w:r>
      </w:ins>
      <w:del w:id="502" w:author="Scott Butterfield" w:date="2019-04-29T16:24:00Z">
        <w:r w:rsidR="00DB6C89" w:rsidRPr="002A4EB5" w:rsidDel="00E813A9">
          <w:rPr>
            <w:sz w:val="24"/>
            <w:szCs w:val="24"/>
            <w:highlight w:val="yellow"/>
            <w:rPrChange w:id="503" w:author="zenrunner" w:date="2019-04-29T15:32:00Z">
              <w:rPr>
                <w:sz w:val="24"/>
                <w:szCs w:val="24"/>
              </w:rPr>
            </w:rPrChange>
          </w:rPr>
          <w:delText>O</w:delText>
        </w:r>
      </w:del>
      <w:r w:rsidR="00DB6C89" w:rsidRPr="002A4EB5">
        <w:rPr>
          <w:sz w:val="24"/>
          <w:szCs w:val="24"/>
          <w:highlight w:val="yellow"/>
          <w:rPrChange w:id="504" w:author="zenrunner" w:date="2019-04-29T15:32:00Z">
            <w:rPr>
              <w:sz w:val="24"/>
              <w:szCs w:val="24"/>
            </w:rPr>
          </w:rPrChange>
        </w:rPr>
        <w:t xml:space="preserve">verall effect sizes (log response ratio) </w:t>
      </w:r>
      <w:r w:rsidR="00746DD6" w:rsidRPr="002A4EB5">
        <w:rPr>
          <w:sz w:val="24"/>
          <w:szCs w:val="24"/>
          <w:highlight w:val="yellow"/>
          <w:rPrChange w:id="505" w:author="zenrunner" w:date="2019-04-29T15:32:00Z">
            <w:rPr>
              <w:sz w:val="24"/>
              <w:szCs w:val="24"/>
            </w:rPr>
          </w:rPrChange>
        </w:rPr>
        <w:t xml:space="preserve">for </w:t>
      </w:r>
      <w:del w:id="506" w:author="Scott Butterfield" w:date="2019-04-29T16:24:00Z">
        <w:r w:rsidR="00746DD6" w:rsidRPr="002A4EB5" w:rsidDel="00E813A9">
          <w:rPr>
            <w:sz w:val="24"/>
            <w:szCs w:val="24"/>
            <w:highlight w:val="yellow"/>
            <w:rPrChange w:id="507" w:author="zenrunner" w:date="2019-04-29T15:32:00Z">
              <w:rPr>
                <w:sz w:val="24"/>
                <w:szCs w:val="24"/>
              </w:rPr>
            </w:rPrChange>
          </w:rPr>
          <w:delText xml:space="preserve">the effect of </w:delText>
        </w:r>
      </w:del>
      <w:r w:rsidR="00746DD6" w:rsidRPr="002A4EB5">
        <w:rPr>
          <w:sz w:val="24"/>
          <w:szCs w:val="24"/>
          <w:highlight w:val="yellow"/>
          <w:rPrChange w:id="508" w:author="zenrunner" w:date="2019-04-29T15:32:00Z">
            <w:rPr>
              <w:sz w:val="24"/>
              <w:szCs w:val="24"/>
            </w:rPr>
          </w:rPrChange>
        </w:rPr>
        <w:t>active and passive restoration practices</w:t>
      </w:r>
      <w:del w:id="509" w:author="Scott Butterfield" w:date="2019-04-29T16:25:00Z">
        <w:r w:rsidR="00746DD6" w:rsidRPr="002A4EB5" w:rsidDel="00E813A9">
          <w:rPr>
            <w:sz w:val="24"/>
            <w:szCs w:val="24"/>
            <w:highlight w:val="yellow"/>
            <w:rPrChange w:id="510" w:author="zenrunner" w:date="2019-04-29T15:32:00Z">
              <w:rPr>
                <w:sz w:val="24"/>
                <w:szCs w:val="24"/>
              </w:rPr>
            </w:rPrChange>
          </w:rPr>
          <w:delText xml:space="preserve"> in drylands globally, based on a meta-analysis of published studies</w:delText>
        </w:r>
      </w:del>
      <w:r w:rsidR="00746DD6" w:rsidRPr="002A4EB5">
        <w:rPr>
          <w:sz w:val="24"/>
          <w:szCs w:val="24"/>
          <w:highlight w:val="yellow"/>
          <w:rPrChange w:id="511" w:author="zenrunner" w:date="2019-04-29T15:32:00Z">
            <w:rPr>
              <w:sz w:val="24"/>
              <w:szCs w:val="24"/>
            </w:rPr>
          </w:rPrChange>
        </w:rPr>
        <w:t xml:space="preserve">. </w:t>
      </w:r>
      <w:del w:id="512" w:author="Scott Butterfield" w:date="2019-04-29T16:25:00Z">
        <w:r w:rsidR="00746DD6" w:rsidRPr="002A4EB5" w:rsidDel="00E813A9">
          <w:rPr>
            <w:sz w:val="24"/>
            <w:szCs w:val="24"/>
            <w:highlight w:val="yellow"/>
            <w:rPrChange w:id="513" w:author="zenrunner" w:date="2019-04-29T15:32:00Z">
              <w:rPr>
                <w:sz w:val="24"/>
                <w:szCs w:val="24"/>
              </w:rPr>
            </w:rPrChange>
          </w:rPr>
          <w:delText xml:space="preserve">The </w:delText>
        </w:r>
        <w:r w:rsidR="00746DD6" w:rsidRPr="002A4EB5" w:rsidDel="00E813A9">
          <w:rPr>
            <w:i/>
            <w:sz w:val="24"/>
            <w:szCs w:val="24"/>
            <w:highlight w:val="yellow"/>
            <w:rPrChange w:id="514" w:author="zenrunner" w:date="2019-04-29T15:32:00Z">
              <w:rPr>
                <w:i/>
                <w:sz w:val="24"/>
                <w:szCs w:val="24"/>
              </w:rPr>
            </w:rPrChange>
          </w:rPr>
          <w:delText>x</w:delText>
        </w:r>
        <w:r w:rsidR="00746DD6" w:rsidRPr="002A4EB5" w:rsidDel="00E813A9">
          <w:rPr>
            <w:sz w:val="24"/>
            <w:szCs w:val="24"/>
            <w:highlight w:val="yellow"/>
            <w:rPrChange w:id="515" w:author="zenrunner" w:date="2019-04-29T15:32:00Z">
              <w:rPr>
                <w:sz w:val="24"/>
                <w:szCs w:val="24"/>
              </w:rPr>
            </w:rPrChange>
          </w:rPr>
          <w:delText xml:space="preserve"> - axis shows the natural log of the response ratio</w:delText>
        </w:r>
        <w:r w:rsidR="00744706" w:rsidRPr="002A4EB5" w:rsidDel="00E813A9">
          <w:rPr>
            <w:sz w:val="24"/>
            <w:szCs w:val="24"/>
            <w:highlight w:val="yellow"/>
            <w:rPrChange w:id="516" w:author="zenrunner" w:date="2019-04-29T15:32:00Z">
              <w:rPr>
                <w:sz w:val="24"/>
                <w:szCs w:val="24"/>
              </w:rPr>
            </w:rPrChange>
          </w:rPr>
          <w:delText xml:space="preserve"> (mean and 95% confidence interval)</w:delText>
        </w:r>
        <w:r w:rsidR="00746DD6" w:rsidRPr="002A4EB5" w:rsidDel="00E813A9">
          <w:rPr>
            <w:sz w:val="24"/>
            <w:szCs w:val="24"/>
            <w:highlight w:val="yellow"/>
            <w:rPrChange w:id="517" w:author="zenrunner" w:date="2019-04-29T15:32:00Z">
              <w:rPr>
                <w:sz w:val="24"/>
                <w:szCs w:val="24"/>
              </w:rPr>
            </w:rPrChange>
          </w:rPr>
          <w:delText xml:space="preserve">, whereas the </w:delText>
        </w:r>
        <w:r w:rsidR="00746DD6" w:rsidRPr="002A4EB5" w:rsidDel="00E813A9">
          <w:rPr>
            <w:i/>
            <w:sz w:val="24"/>
            <w:szCs w:val="24"/>
            <w:highlight w:val="yellow"/>
            <w:rPrChange w:id="518" w:author="zenrunner" w:date="2019-04-29T15:32:00Z">
              <w:rPr>
                <w:i/>
                <w:sz w:val="24"/>
                <w:szCs w:val="24"/>
              </w:rPr>
            </w:rPrChange>
          </w:rPr>
          <w:delText>y</w:delText>
        </w:r>
        <w:r w:rsidR="00746DD6" w:rsidRPr="002A4EB5" w:rsidDel="00E813A9">
          <w:rPr>
            <w:sz w:val="24"/>
            <w:szCs w:val="24"/>
            <w:highlight w:val="yellow"/>
            <w:rPrChange w:id="519" w:author="zenrunner" w:date="2019-04-29T15:32:00Z">
              <w:rPr>
                <w:sz w:val="24"/>
                <w:szCs w:val="24"/>
              </w:rPr>
            </w:rPrChange>
          </w:rPr>
          <w:delText xml:space="preserve"> - axis describes passive (vegetation, soil and grazing exclusion) and active (water supply, vegetation and soil) restoration practices. </w:delText>
        </w:r>
      </w:del>
      <w:del w:id="520" w:author="Scott Butterfield" w:date="2019-04-29T16:26:00Z">
        <w:r w:rsidR="00540B0C" w:rsidRPr="002A4EB5" w:rsidDel="00766993">
          <w:rPr>
            <w:sz w:val="24"/>
            <w:szCs w:val="24"/>
            <w:highlight w:val="yellow"/>
            <w:rPrChange w:id="521" w:author="zenrunner" w:date="2019-04-29T15:32:00Z">
              <w:rPr>
                <w:sz w:val="24"/>
                <w:szCs w:val="24"/>
              </w:rPr>
            </w:rPrChange>
          </w:rPr>
          <w:delText xml:space="preserve">A </w:delText>
        </w:r>
      </w:del>
      <w:del w:id="522" w:author="Scott Butterfield" w:date="2019-04-29T16:25:00Z">
        <w:r w:rsidR="00540B0C" w:rsidRPr="002A4EB5" w:rsidDel="00766993">
          <w:rPr>
            <w:sz w:val="24"/>
            <w:szCs w:val="24"/>
            <w:highlight w:val="yellow"/>
            <w:rPrChange w:id="523" w:author="zenrunner" w:date="2019-04-29T15:32:00Z">
              <w:rPr>
                <w:sz w:val="24"/>
                <w:szCs w:val="24"/>
              </w:rPr>
            </w:rPrChange>
          </w:rPr>
          <w:delText xml:space="preserve">value of zero of the </w:delText>
        </w:r>
      </w:del>
      <w:del w:id="524" w:author="Scott Butterfield" w:date="2019-04-29T16:26:00Z">
        <w:r w:rsidR="00540B0C" w:rsidRPr="002A4EB5" w:rsidDel="00766993">
          <w:rPr>
            <w:sz w:val="24"/>
            <w:szCs w:val="24"/>
            <w:highlight w:val="yellow"/>
            <w:rPrChange w:id="525" w:author="zenrunner" w:date="2019-04-29T15:32:00Z">
              <w:rPr>
                <w:sz w:val="24"/>
                <w:szCs w:val="24"/>
              </w:rPr>
            </w:rPrChange>
          </w:rPr>
          <w:delText xml:space="preserve">log response ratio </w:delText>
        </w:r>
      </w:del>
      <w:del w:id="526" w:author="Scott Butterfield" w:date="2019-04-29T16:25:00Z">
        <w:r w:rsidR="003C5575" w:rsidRPr="002A4EB5" w:rsidDel="00766993">
          <w:rPr>
            <w:sz w:val="24"/>
            <w:szCs w:val="24"/>
            <w:highlight w:val="yellow"/>
            <w:rPrChange w:id="527" w:author="zenrunner" w:date="2019-04-29T15:32:00Z">
              <w:rPr>
                <w:sz w:val="24"/>
                <w:szCs w:val="24"/>
              </w:rPr>
            </w:rPrChange>
          </w:rPr>
          <w:lastRenderedPageBreak/>
          <w:delText>r</w:delText>
        </w:r>
        <w:r w:rsidR="00540B0C" w:rsidRPr="002A4EB5" w:rsidDel="00766993">
          <w:rPr>
            <w:sz w:val="24"/>
            <w:szCs w:val="24"/>
            <w:highlight w:val="yellow"/>
            <w:rPrChange w:id="528" w:author="zenrunner" w:date="2019-04-29T15:32:00Z">
              <w:rPr>
                <w:sz w:val="24"/>
                <w:szCs w:val="24"/>
              </w:rPr>
            </w:rPrChange>
          </w:rPr>
          <w:delText>epresents there was</w:delText>
        </w:r>
      </w:del>
      <w:del w:id="529" w:author="Scott Butterfield" w:date="2019-04-29T16:26:00Z">
        <w:r w:rsidR="00540B0C" w:rsidRPr="002A4EB5" w:rsidDel="00766993">
          <w:rPr>
            <w:sz w:val="24"/>
            <w:szCs w:val="24"/>
            <w:highlight w:val="yellow"/>
            <w:rPrChange w:id="530" w:author="zenrunner" w:date="2019-04-29T15:32:00Z">
              <w:rPr>
                <w:sz w:val="24"/>
                <w:szCs w:val="24"/>
              </w:rPr>
            </w:rPrChange>
          </w:rPr>
          <w:delText xml:space="preserve"> no difference among both groups compared (treatment and control), while a</w:delText>
        </w:r>
      </w:del>
      <w:ins w:id="531" w:author="Scott Butterfield" w:date="2019-04-29T16:26:00Z">
        <w:r w:rsidR="00766993">
          <w:rPr>
            <w:sz w:val="24"/>
            <w:szCs w:val="24"/>
            <w:highlight w:val="yellow"/>
          </w:rPr>
          <w:t>A</w:t>
        </w:r>
      </w:ins>
      <w:r w:rsidR="00540B0C" w:rsidRPr="002A4EB5">
        <w:rPr>
          <w:sz w:val="24"/>
          <w:szCs w:val="24"/>
          <w:highlight w:val="yellow"/>
          <w:rPrChange w:id="532" w:author="zenrunner" w:date="2019-04-29T15:32:00Z">
            <w:rPr>
              <w:sz w:val="24"/>
              <w:szCs w:val="24"/>
            </w:rPr>
          </w:rPrChange>
        </w:rPr>
        <w:t xml:space="preserve"> positive log response ratio value indicates the mean of the treatment group was higher than that of the control group and a negative value indicates the mean of the </w:t>
      </w:r>
      <w:r w:rsidR="00DC00D2" w:rsidRPr="002A4EB5">
        <w:rPr>
          <w:sz w:val="24"/>
          <w:szCs w:val="24"/>
          <w:highlight w:val="yellow"/>
          <w:rPrChange w:id="533" w:author="zenrunner" w:date="2019-04-29T15:32:00Z">
            <w:rPr>
              <w:sz w:val="24"/>
              <w:szCs w:val="24"/>
            </w:rPr>
          </w:rPrChange>
        </w:rPr>
        <w:t>control</w:t>
      </w:r>
      <w:r w:rsidR="00540B0C" w:rsidRPr="002A4EB5">
        <w:rPr>
          <w:sz w:val="24"/>
          <w:szCs w:val="24"/>
          <w:highlight w:val="yellow"/>
          <w:rPrChange w:id="534" w:author="zenrunner" w:date="2019-04-29T15:32:00Z">
            <w:rPr>
              <w:sz w:val="24"/>
              <w:szCs w:val="24"/>
            </w:rPr>
          </w:rPrChange>
        </w:rPr>
        <w:t xml:space="preserve"> group was </w:t>
      </w:r>
      <w:r w:rsidR="00DC00D2" w:rsidRPr="002A4EB5">
        <w:rPr>
          <w:sz w:val="24"/>
          <w:szCs w:val="24"/>
          <w:highlight w:val="yellow"/>
          <w:rPrChange w:id="535" w:author="zenrunner" w:date="2019-04-29T15:32:00Z">
            <w:rPr>
              <w:sz w:val="24"/>
              <w:szCs w:val="24"/>
            </w:rPr>
          </w:rPrChange>
        </w:rPr>
        <w:t xml:space="preserve">higher </w:t>
      </w:r>
      <w:r w:rsidR="00540B0C" w:rsidRPr="002A4EB5">
        <w:rPr>
          <w:sz w:val="24"/>
          <w:szCs w:val="24"/>
          <w:highlight w:val="yellow"/>
          <w:rPrChange w:id="536" w:author="zenrunner" w:date="2019-04-29T15:32:00Z">
            <w:rPr>
              <w:sz w:val="24"/>
              <w:szCs w:val="24"/>
            </w:rPr>
          </w:rPrChange>
        </w:rPr>
        <w:t xml:space="preserve">than that of the </w:t>
      </w:r>
      <w:r w:rsidR="00DC00D2" w:rsidRPr="002A4EB5">
        <w:rPr>
          <w:sz w:val="24"/>
          <w:szCs w:val="24"/>
          <w:highlight w:val="yellow"/>
          <w:rPrChange w:id="537" w:author="zenrunner" w:date="2019-04-29T15:32:00Z">
            <w:rPr>
              <w:sz w:val="24"/>
              <w:szCs w:val="24"/>
            </w:rPr>
          </w:rPrChange>
        </w:rPr>
        <w:t>treatment</w:t>
      </w:r>
      <w:r w:rsidR="00540B0C" w:rsidRPr="002A4EB5">
        <w:rPr>
          <w:sz w:val="24"/>
          <w:szCs w:val="24"/>
          <w:highlight w:val="yellow"/>
          <w:rPrChange w:id="538" w:author="zenrunner" w:date="2019-04-29T15:32:00Z">
            <w:rPr>
              <w:sz w:val="24"/>
              <w:szCs w:val="24"/>
            </w:rPr>
          </w:rPrChange>
        </w:rPr>
        <w:t xml:space="preserve"> group. </w:t>
      </w:r>
      <w:del w:id="539" w:author="Scott Butterfield" w:date="2019-04-29T16:26:00Z">
        <w:r w:rsidR="00744706" w:rsidRPr="002A4EB5" w:rsidDel="00766993">
          <w:rPr>
            <w:sz w:val="24"/>
            <w:szCs w:val="24"/>
            <w:highlight w:val="yellow"/>
            <w:rPrChange w:id="540" w:author="zenrunner" w:date="2019-04-29T15:32:00Z">
              <w:rPr>
                <w:sz w:val="24"/>
                <w:szCs w:val="24"/>
              </w:rPr>
            </w:rPrChange>
          </w:rPr>
          <w:delText xml:space="preserve">Active and passive restoration practices are represented by different colors, </w:delText>
        </w:r>
        <w:r w:rsidR="000F6DB2" w:rsidRPr="002A4EB5" w:rsidDel="00766993">
          <w:rPr>
            <w:sz w:val="24"/>
            <w:szCs w:val="24"/>
            <w:highlight w:val="yellow"/>
            <w:rPrChange w:id="541" w:author="zenrunner" w:date="2019-04-29T15:32:00Z">
              <w:rPr>
                <w:sz w:val="24"/>
                <w:szCs w:val="24"/>
              </w:rPr>
            </w:rPrChange>
          </w:rPr>
          <w:delText xml:space="preserve">color </w:delText>
        </w:r>
        <w:r w:rsidR="00744706" w:rsidRPr="002A4EB5" w:rsidDel="00766993">
          <w:rPr>
            <w:sz w:val="24"/>
            <w:szCs w:val="24"/>
            <w:highlight w:val="yellow"/>
            <w:rPrChange w:id="542" w:author="zenrunner" w:date="2019-04-29T15:32:00Z">
              <w:rPr>
                <w:sz w:val="24"/>
                <w:szCs w:val="24"/>
              </w:rPr>
            </w:rPrChange>
          </w:rPr>
          <w:delText>references are at the right of the plot.</w:delText>
        </w:r>
      </w:del>
      <w:ins w:id="543" w:author="zenrunner" w:date="2019-04-29T15:32:00Z">
        <w:del w:id="544" w:author="Scott Butterfield" w:date="2019-04-29T16:26:00Z">
          <w:r w:rsidR="002A4EB5" w:rsidDel="00766993">
            <w:rPr>
              <w:sz w:val="24"/>
              <w:szCs w:val="24"/>
            </w:rPr>
            <w:delText xml:space="preserve"> same - make it more readable please</w:delText>
          </w:r>
        </w:del>
      </w:ins>
      <w:bookmarkStart w:id="545" w:name="_GoBack"/>
      <w:bookmarkEnd w:id="545"/>
    </w:p>
    <w:p w14:paraId="7A9F7A02" w14:textId="77777777" w:rsidR="00A06469" w:rsidRDefault="00A06469" w:rsidP="007F4CF9">
      <w:pPr>
        <w:autoSpaceDE w:val="0"/>
        <w:autoSpaceDN w:val="0"/>
        <w:adjustRightInd w:val="0"/>
        <w:spacing w:line="480" w:lineRule="auto"/>
        <w:rPr>
          <w:ins w:id="546" w:author="zenrunner" w:date="2019-04-29T15:33:00Z"/>
          <w:sz w:val="24"/>
          <w:szCs w:val="24"/>
        </w:rPr>
      </w:pPr>
    </w:p>
    <w:p w14:paraId="64C37AC3" w14:textId="31274505" w:rsidR="00A06469" w:rsidRPr="00DB6C89" w:rsidRDefault="00A06469" w:rsidP="007F4CF9">
      <w:pPr>
        <w:autoSpaceDE w:val="0"/>
        <w:autoSpaceDN w:val="0"/>
        <w:adjustRightInd w:val="0"/>
        <w:spacing w:line="480" w:lineRule="auto"/>
        <w:rPr>
          <w:sz w:val="24"/>
          <w:szCs w:val="24"/>
        </w:rPr>
      </w:pPr>
      <w:ins w:id="547" w:author="zenrunner" w:date="2019-04-29T15:33:00Z">
        <w:r>
          <w:rPr>
            <w:sz w:val="24"/>
            <w:szCs w:val="24"/>
          </w:rPr>
          <w:t xml:space="preserve">I think you need to use </w:t>
        </w:r>
        <w:proofErr w:type="spellStart"/>
        <w:r>
          <w:rPr>
            <w:sz w:val="24"/>
            <w:szCs w:val="24"/>
          </w:rPr>
          <w:t>geom_text</w:t>
        </w:r>
        <w:proofErr w:type="spellEnd"/>
        <w:r>
          <w:rPr>
            <w:sz w:val="24"/>
            <w:szCs w:val="24"/>
          </w:rPr>
          <w:t xml:space="preserve"> and add the sample size associated with each point please.</w:t>
        </w:r>
      </w:ins>
    </w:p>
    <w:p w14:paraId="6FCB7A85" w14:textId="20EF47D7" w:rsidR="0096116C" w:rsidRDefault="0096116C" w:rsidP="00FD48F1">
      <w:pPr>
        <w:pStyle w:val="Legend"/>
        <w:rPr>
          <w:ins w:id="548"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5B22D5EA" w:rsidR="00EA0FE6" w:rsidRPr="00EA0FE6" w:rsidRDefault="002F0C50" w:rsidP="00EA0FE6">
      <w:r>
        <w:rPr>
          <w:noProof/>
        </w:rPr>
        <w:drawing>
          <wp:inline distT="0" distB="0" distL="0" distR="0" wp14:anchorId="1AE28E02" wp14:editId="5D6E53E1">
            <wp:extent cx="5943600" cy="3305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2EE0860D" w14:textId="4845E02F" w:rsidR="00EA0FE6" w:rsidRDefault="00C72CCC" w:rsidP="00C72CCC">
      <w:pPr>
        <w:spacing w:line="480" w:lineRule="auto"/>
        <w:rPr>
          <w:noProof/>
        </w:rPr>
      </w:pPr>
      <w:r w:rsidRPr="00C72CCC">
        <w:rPr>
          <w:b/>
          <w:noProof/>
          <w:sz w:val="24"/>
          <w:szCs w:val="24"/>
        </w:rPr>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lastRenderedPageBreak/>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569D324A" w14:textId="64CC11BE" w:rsidR="009D32C4" w:rsidRDefault="003F4EB2" w:rsidP="004A1B03">
      <w:pPr>
        <w:tabs>
          <w:tab w:val="left" w:pos="2020"/>
        </w:tabs>
        <w:spacing w:line="480" w:lineRule="auto"/>
        <w:rPr>
          <w:sz w:val="24"/>
          <w:szCs w:val="24"/>
        </w:rPr>
      </w:pPr>
      <w:r w:rsidRPr="004A1B03">
        <w:rPr>
          <w:b/>
          <w:sz w:val="24"/>
          <w:szCs w:val="24"/>
        </w:rPr>
        <w:t>Fig. S2</w:t>
      </w:r>
      <w:r w:rsidRPr="00572CA8">
        <w:rPr>
          <w:sz w:val="24"/>
          <w:szCs w:val="24"/>
        </w:rPr>
        <w:t xml:space="preserve"> </w:t>
      </w:r>
      <w:commentRangeStart w:id="549"/>
      <w:r w:rsidR="004A1B03">
        <w:rPr>
          <w:sz w:val="24"/>
          <w:szCs w:val="24"/>
        </w:rPr>
        <w:t xml:space="preserve">PRISMA </w:t>
      </w:r>
      <w:commentRangeEnd w:id="549"/>
      <w:r w:rsidR="004A1B03">
        <w:rPr>
          <w:rStyle w:val="CommentReference"/>
          <w:rFonts w:eastAsia="Times New Roman"/>
        </w:rPr>
        <w:commentReference w:id="549"/>
      </w:r>
      <w:r w:rsidR="004A1B03">
        <w:rPr>
          <w:sz w:val="24"/>
          <w:szCs w:val="24"/>
        </w:rPr>
        <w:t>(P</w:t>
      </w:r>
      <w:r w:rsidR="009D32C4">
        <w:rPr>
          <w:sz w:val="24"/>
          <w:szCs w:val="24"/>
        </w:rPr>
        <w:t xml:space="preserve">referred </w:t>
      </w:r>
      <w:r w:rsidR="004A1B03">
        <w:rPr>
          <w:sz w:val="24"/>
          <w:szCs w:val="24"/>
        </w:rPr>
        <w:t xml:space="preserve">Reporting Items for Systematic Reviews and Meta-Analyses) report of a meta-analysis </w:t>
      </w:r>
      <w:r w:rsidR="004A1B03" w:rsidRPr="004A1B03">
        <w:rPr>
          <w:sz w:val="24"/>
          <w:szCs w:val="24"/>
        </w:rPr>
        <w:t>comparing categories of restoration (active versus passive) and individual restoration practices in dryland ecosystems</w:t>
      </w:r>
      <w:r w:rsidR="004A1B03">
        <w:rPr>
          <w:sz w:val="24"/>
          <w:szCs w:val="24"/>
        </w:rPr>
        <w:t xml:space="preserve"> globally. </w:t>
      </w:r>
    </w:p>
    <w:p w14:paraId="28F50A13" w14:textId="77777777" w:rsidR="009D32C4" w:rsidRDefault="009D32C4" w:rsidP="003F4EB2">
      <w:pPr>
        <w:tabs>
          <w:tab w:val="left" w:pos="2020"/>
        </w:tabs>
        <w:rPr>
          <w:sz w:val="24"/>
          <w:szCs w:val="24"/>
        </w:rPr>
      </w:pP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204557F4" w14:textId="59F10878" w:rsidR="00572CA8" w:rsidRDefault="00572CA8" w:rsidP="006872D6">
      <w:pPr>
        <w:tabs>
          <w:tab w:val="left" w:pos="2020"/>
        </w:tabs>
        <w:spacing w:line="480" w:lineRule="auto"/>
        <w:rPr>
          <w:sz w:val="24"/>
          <w:szCs w:val="24"/>
        </w:rPr>
      </w:pPr>
      <w:r w:rsidRPr="003F4EB2">
        <w:rPr>
          <w:b/>
          <w:sz w:val="24"/>
          <w:szCs w:val="24"/>
        </w:rPr>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w:t>
      </w:r>
      <w:r w:rsidR="00DC00D2">
        <w:rPr>
          <w:sz w:val="24"/>
          <w:szCs w:val="24"/>
        </w:rPr>
        <w:t>versus</w:t>
      </w:r>
      <w:r w:rsidR="006872D6">
        <w:rPr>
          <w:sz w:val="24"/>
          <w:szCs w:val="24"/>
        </w:rPr>
        <w:t xml:space="preserve"> passive) and individual techniques for restoration in </w:t>
      </w:r>
      <w:r w:rsidR="006872D6">
        <w:rPr>
          <w:sz w:val="24"/>
          <w:szCs w:val="24"/>
        </w:rPr>
        <w:lastRenderedPageBreak/>
        <w:t xml:space="preserve">drylands globally. </w:t>
      </w:r>
      <w:r w:rsidR="00443DAA">
        <w:rPr>
          <w:sz w:val="24"/>
          <w:szCs w:val="24"/>
        </w:rPr>
        <w:t xml:space="preserve">Number of entries indicates the number of independent variables and data entries obtained for each restoration technique from the studies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eGrid"/>
        <w:tblW w:w="0" w:type="auto"/>
        <w:tblLook w:val="04A0" w:firstRow="1" w:lastRow="0" w:firstColumn="1" w:lastColumn="0" w:noHBand="0" w:noVBand="1"/>
      </w:tblPr>
      <w:tblGrid>
        <w:gridCol w:w="1620"/>
        <w:gridCol w:w="1898"/>
        <w:gridCol w:w="1243"/>
        <w:gridCol w:w="3679"/>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proofErr w:type="spellStart"/>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roofErr w:type="spellEnd"/>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proofErr w:type="spellStart"/>
            <w:r w:rsidRPr="00070080">
              <w:rPr>
                <w:rFonts w:ascii="Times New Roman" w:hAnsi="Times New Roman" w:cs="Times New Roman"/>
                <w:b/>
                <w:sz w:val="24"/>
                <w:szCs w:val="24"/>
              </w:rPr>
              <w:t>Restoration</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practice</w:t>
            </w:r>
            <w:r w:rsidR="006872D6" w:rsidRPr="00070080">
              <w:rPr>
                <w:rFonts w:ascii="Times New Roman" w:hAnsi="Times New Roman" w:cs="Times New Roman"/>
                <w:b/>
                <w:sz w:val="24"/>
                <w:szCs w:val="24"/>
              </w:rPr>
              <w:t>s</w:t>
            </w:r>
            <w:proofErr w:type="spellEnd"/>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proofErr w:type="spellStart"/>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roofErr w:type="spellEnd"/>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proofErr w:type="spellStart"/>
            <w:r w:rsidRPr="00070080">
              <w:rPr>
                <w:rFonts w:ascii="Times New Roman" w:hAnsi="Times New Roman" w:cs="Times New Roman"/>
                <w:b/>
                <w:sz w:val="24"/>
                <w:szCs w:val="24"/>
              </w:rPr>
              <w:t>Restoration</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roofErr w:type="spellEnd"/>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 xml:space="preserve">No. </w:t>
            </w:r>
            <w:proofErr w:type="spellStart"/>
            <w:r w:rsidRPr="00070080">
              <w:rPr>
                <w:rFonts w:ascii="Times New Roman" w:hAnsi="Times New Roman" w:cs="Times New Roman"/>
                <w:b/>
                <w:sz w:val="24"/>
                <w:szCs w:val="24"/>
              </w:rPr>
              <w:t>of</w:t>
            </w:r>
            <w:proofErr w:type="spellEnd"/>
            <w:r w:rsidRPr="00070080">
              <w:rPr>
                <w:rFonts w:ascii="Times New Roman" w:hAnsi="Times New Roman" w:cs="Times New Roman"/>
                <w:b/>
                <w:sz w:val="24"/>
                <w:szCs w:val="24"/>
              </w:rPr>
              <w:t xml:space="preserve"> </w:t>
            </w:r>
            <w:proofErr w:type="spellStart"/>
            <w:r w:rsidRPr="00070080">
              <w:rPr>
                <w:rFonts w:ascii="Times New Roman" w:hAnsi="Times New Roman" w:cs="Times New Roman"/>
                <w:b/>
                <w:sz w:val="24"/>
                <w:szCs w:val="24"/>
              </w:rPr>
              <w:t>entries</w:t>
            </w:r>
            <w:proofErr w:type="spellEnd"/>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 xml:space="preserve">fertilization, </w:t>
            </w:r>
            <w:proofErr w:type="spellStart"/>
            <w:r w:rsidRPr="00350B66">
              <w:rPr>
                <w:rFonts w:ascii="Times New Roman" w:hAnsi="Times New Roman" w:cs="Times New Roman"/>
                <w:lang w:val="en-US"/>
              </w:rPr>
              <w:t>biostimulants</w:t>
            </w:r>
            <w:proofErr w:type="spellEnd"/>
            <w:r w:rsidRPr="00350B66">
              <w:rPr>
                <w:rFonts w:ascii="Times New Roman" w:hAnsi="Times New Roman" w:cs="Times New Roman"/>
                <w:lang w:val="en-US"/>
              </w:rPr>
              <w:t>,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animals</w:t>
            </w:r>
            <w:proofErr w:type="spellEnd"/>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planting</w:t>
            </w:r>
            <w:proofErr w:type="spellEnd"/>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soil</w:t>
            </w:r>
            <w:proofErr w:type="spellEnd"/>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and </w:t>
            </w:r>
            <w:proofErr w:type="spellStart"/>
            <w:r w:rsidRPr="00350B66">
              <w:rPr>
                <w:rFonts w:ascii="Times New Roman" w:hAnsi="Times New Roman" w:cs="Times New Roman"/>
              </w:rPr>
              <w:t>ripping</w:t>
            </w:r>
            <w:proofErr w:type="spellEnd"/>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seeding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cutting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treatments</w:t>
            </w:r>
            <w:proofErr w:type="spellEnd"/>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habitat</w:t>
            </w:r>
            <w:proofErr w:type="spellEnd"/>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habitat</w:t>
            </w:r>
            <w:proofErr w:type="spellEnd"/>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2785FC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supply</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proofErr w:type="spellStart"/>
            <w:r w:rsidRPr="003F4EB2">
              <w:rPr>
                <w:rFonts w:ascii="Times New Roman" w:hAnsi="Times New Roman" w:cs="Times New Roman"/>
                <w:sz w:val="24"/>
                <w:szCs w:val="24"/>
              </w:rPr>
              <w:t>vegetation</w:t>
            </w:r>
            <w:proofErr w:type="spellEnd"/>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proofErr w:type="spellStart"/>
            <w:r w:rsidRPr="00350B66">
              <w:rPr>
                <w:rFonts w:ascii="Times New Roman" w:hAnsi="Times New Roman" w:cs="Times New Roman"/>
              </w:rPr>
              <w:t>vegetation</w:t>
            </w:r>
            <w:proofErr w:type="spellEnd"/>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vegetation</w:t>
            </w:r>
            <w:proofErr w:type="spellEnd"/>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proofErr w:type="spellStart"/>
            <w:r w:rsidRPr="00350B66">
              <w:rPr>
                <w:rFonts w:ascii="Times New Roman" w:hAnsi="Times New Roman" w:cs="Times New Roman"/>
              </w:rPr>
              <w:t>grazing</w:t>
            </w:r>
            <w:proofErr w:type="spellEnd"/>
            <w:r w:rsidRPr="00350B66">
              <w:rPr>
                <w:rFonts w:ascii="Times New Roman" w:hAnsi="Times New Roman" w:cs="Times New Roman"/>
              </w:rPr>
              <w:t xml:space="preserve"> </w:t>
            </w:r>
            <w:proofErr w:type="spellStart"/>
            <w:r w:rsidRPr="00350B66">
              <w:rPr>
                <w:rFonts w:ascii="Times New Roman" w:hAnsi="Times New Roman" w:cs="Times New Roman"/>
              </w:rPr>
              <w:t>exclusion</w:t>
            </w:r>
            <w:proofErr w:type="spellEnd"/>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2A072916" w:rsidR="003D3B75" w:rsidRDefault="003D3B75" w:rsidP="00B81A8A">
      <w:pPr>
        <w:rPr>
          <w:sz w:val="24"/>
        </w:rPr>
      </w:pPr>
      <w:r>
        <w:rPr>
          <w:rStyle w:val="CommentReference"/>
        </w:rPr>
        <w:annotationRef/>
      </w:r>
      <w:r w:rsidRPr="00755125">
        <w:rPr>
          <w:sz w:val="24"/>
        </w:rPr>
        <w:t>No more than 96 characters</w:t>
      </w:r>
    </w:p>
    <w:p w14:paraId="6FBFE8A9" w14:textId="27D31D79" w:rsidR="003D3B75" w:rsidRDefault="003D3B75" w:rsidP="00B81A8A">
      <w:pPr>
        <w:rPr>
          <w:sz w:val="24"/>
        </w:rPr>
      </w:pPr>
    </w:p>
    <w:p w14:paraId="691E6B8B" w14:textId="6FA25DA0" w:rsidR="003D3B75" w:rsidRDefault="003D3B75" w:rsidP="00B81A8A">
      <w:pPr>
        <w:rPr>
          <w:sz w:val="24"/>
        </w:rPr>
      </w:pPr>
      <w:r>
        <w:rPr>
          <w:sz w:val="24"/>
        </w:rPr>
        <w:t xml:space="preserve">Another suggestion (it is </w:t>
      </w:r>
      <w:proofErr w:type="gramStart"/>
      <w:r>
        <w:rPr>
          <w:sz w:val="24"/>
        </w:rPr>
        <w:t>similar to</w:t>
      </w:r>
      <w:proofErr w:type="gramEnd"/>
      <w:r>
        <w:rPr>
          <w:sz w:val="24"/>
        </w:rPr>
        <w:t xml:space="preserve"> the “One sentence summary”):</w:t>
      </w:r>
    </w:p>
    <w:p w14:paraId="74558264" w14:textId="77777777" w:rsidR="003D3B75" w:rsidRDefault="003D3B75" w:rsidP="00B81A8A">
      <w:pPr>
        <w:rPr>
          <w:sz w:val="24"/>
        </w:rPr>
      </w:pPr>
    </w:p>
    <w:p w14:paraId="00252FEC" w14:textId="0A34923C" w:rsidR="003D3B75" w:rsidRPr="00755125" w:rsidRDefault="003D3B75" w:rsidP="00B81A8A">
      <w:pPr>
        <w:rPr>
          <w:sz w:val="24"/>
        </w:rPr>
      </w:pPr>
      <w:r>
        <w:rPr>
          <w:sz w:val="24"/>
        </w:rPr>
        <w:t>“</w:t>
      </w:r>
      <w:r w:rsidRPr="00356BF8">
        <w:rPr>
          <w:b/>
          <w:sz w:val="24"/>
          <w:szCs w:val="24"/>
        </w:rPr>
        <w:t>Active restoration in drylands</w:t>
      </w:r>
      <w:r>
        <w:rPr>
          <w:b/>
          <w:sz w:val="24"/>
          <w:szCs w:val="24"/>
        </w:rPr>
        <w:t xml:space="preserve"> is </w:t>
      </w:r>
      <w:r w:rsidRPr="00356BF8">
        <w:rPr>
          <w:b/>
          <w:sz w:val="24"/>
          <w:szCs w:val="24"/>
        </w:rPr>
        <w:t xml:space="preserve">more effective than passive </w:t>
      </w:r>
      <w:r>
        <w:rPr>
          <w:b/>
          <w:sz w:val="24"/>
          <w:szCs w:val="24"/>
        </w:rPr>
        <w:t>recovery”</w:t>
      </w:r>
    </w:p>
    <w:p w14:paraId="1ED8916F" w14:textId="755021AB" w:rsidR="003D3B75" w:rsidRDefault="003D3B75">
      <w:pPr>
        <w:pStyle w:val="CommentText"/>
      </w:pPr>
    </w:p>
  </w:comment>
  <w:comment w:id="3" w:author="Maria Florencia Miguel" w:date="2019-03-21T10:20:00Z" w:initials="MFM">
    <w:p w14:paraId="21C0BCA0" w14:textId="792BC18A" w:rsidR="003D3B75" w:rsidRDefault="003D3B75">
      <w:pPr>
        <w:pStyle w:val="CommentText"/>
      </w:pPr>
      <w:r>
        <w:rPr>
          <w:rStyle w:val="CommentReference"/>
        </w:rPr>
        <w:annotationRef/>
      </w:r>
      <w:r w:rsidRPr="00755125">
        <w:rPr>
          <w:sz w:val="24"/>
        </w:rPr>
        <w:t>125 words or less</w:t>
      </w:r>
    </w:p>
  </w:comment>
  <w:comment w:id="30" w:author="Maria Florencia Miguel" w:date="2019-03-21T10:27:00Z" w:initials="MFM">
    <w:p w14:paraId="5050DA15" w14:textId="2ADBFDDB" w:rsidR="003D3B75" w:rsidRDefault="003D3B75">
      <w:pPr>
        <w:pStyle w:val="CommentText"/>
      </w:pPr>
      <w:r>
        <w:rPr>
          <w:rStyle w:val="CommentReference"/>
        </w:rPr>
        <w:annotationRef/>
      </w:r>
      <w:r>
        <w:t>keep to under 125 characters</w:t>
      </w:r>
    </w:p>
    <w:p w14:paraId="1130832A" w14:textId="3BAB465F" w:rsidR="003D3B75" w:rsidRDefault="003D3B75">
      <w:pPr>
        <w:pStyle w:val="CommentText"/>
      </w:pPr>
    </w:p>
    <w:p w14:paraId="34B78CAB" w14:textId="18193A3F" w:rsidR="003D3B75" w:rsidRDefault="003D3B75">
      <w:pPr>
        <w:pStyle w:val="CommentText"/>
      </w:pPr>
      <w:r>
        <w:t xml:space="preserve">Chris´s sentence (more than 125 characters): </w:t>
      </w:r>
    </w:p>
    <w:p w14:paraId="513B4A1C" w14:textId="09E9ADD3" w:rsidR="003D3B75" w:rsidRPr="00D20202" w:rsidRDefault="003D3B75" w:rsidP="00D20202">
      <w:pPr>
        <w:spacing w:line="480" w:lineRule="auto"/>
        <w:rPr>
          <w:sz w:val="24"/>
          <w:szCs w:val="24"/>
        </w:rPr>
      </w:pPr>
      <w:r>
        <w:t>“</w:t>
      </w:r>
      <w:r>
        <w:rPr>
          <w:sz w:val="24"/>
          <w:szCs w:val="24"/>
        </w:rPr>
        <w:t>A contrast of active and passive restoration methods in dryland ecosystems highlights the critical need for the adoption of active techniques to ensure positive ecological outcomes for soils, vegetation, and wildlife.”</w:t>
      </w:r>
    </w:p>
    <w:p w14:paraId="59970798" w14:textId="2F4EAEF7" w:rsidR="003D3B75" w:rsidRDefault="003D3B75">
      <w:pPr>
        <w:pStyle w:val="CommentText"/>
      </w:pPr>
    </w:p>
  </w:comment>
  <w:comment w:id="409" w:author="Scott Butterfield" w:date="2019-04-01T14:57:00Z" w:initials="SB">
    <w:p w14:paraId="26E21212" w14:textId="77777777" w:rsidR="003D3B75" w:rsidRDefault="003D3B75">
      <w:pPr>
        <w:pStyle w:val="CommentText"/>
      </w:pPr>
      <w:r>
        <w:rPr>
          <w:rStyle w:val="CommentReference"/>
        </w:rPr>
        <w:annotationRef/>
      </w:r>
      <w:r>
        <w:t xml:space="preserve">I don’t get why you need this. You spell all of this out in the main text. </w:t>
      </w:r>
    </w:p>
    <w:p w14:paraId="0B6828F4" w14:textId="77777777" w:rsidR="003D3B75" w:rsidRDefault="003D3B75">
      <w:pPr>
        <w:pStyle w:val="CommentText"/>
      </w:pPr>
    </w:p>
    <w:p w14:paraId="24EF3C46" w14:textId="5AF6E0DD" w:rsidR="003D3B75" w:rsidRDefault="003D3B75">
      <w:pPr>
        <w:pStyle w:val="CommentText"/>
      </w:pPr>
      <w:r>
        <w:t xml:space="preserve">If don’t want in the main text, put here. But no need to be redundant in both spots. </w:t>
      </w:r>
    </w:p>
  </w:comment>
  <w:comment w:id="410" w:author="Maria Florencia Miguel" w:date="2019-04-16T15:43:00Z" w:initials="MFM">
    <w:p w14:paraId="37C0CD35" w14:textId="5117CC97" w:rsidR="003D3B75" w:rsidRDefault="003D3B75">
      <w:pPr>
        <w:pStyle w:val="CommentText"/>
      </w:pPr>
      <w:r>
        <w:rPr>
          <w:rStyle w:val="CommentReference"/>
        </w:rPr>
        <w:annotationRef/>
      </w:r>
      <w:r>
        <w:t xml:space="preserve">Thanks Scott. I edited this section, leaving some info not included in the main text. </w:t>
      </w:r>
    </w:p>
  </w:comment>
  <w:comment w:id="549" w:author="Maria Florencia Miguel" w:date="2019-04-23T16:23:00Z" w:initials="MFM">
    <w:p w14:paraId="753A8979" w14:textId="77777777" w:rsidR="003D3B75" w:rsidRDefault="003D3B75" w:rsidP="004A1B03">
      <w:pPr>
        <w:pStyle w:val="CommentText"/>
      </w:pPr>
      <w:r>
        <w:rPr>
          <w:rStyle w:val="CommentReference"/>
        </w:rPr>
        <w:annotationRef/>
      </w:r>
      <w:r>
        <w:rPr>
          <w:rStyle w:val="CommentReference"/>
        </w:rPr>
        <w:annotationRef/>
      </w:r>
      <w:r>
        <w:t>In pdf, need to include here.</w:t>
      </w:r>
    </w:p>
    <w:p w14:paraId="1511D987" w14:textId="68D2D9C5" w:rsidR="003D3B75" w:rsidRDefault="003D3B7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21C0BCA0" w15:done="0"/>
  <w15:commentEx w15:paraId="59970798" w15:done="0"/>
  <w15:commentEx w15:paraId="24EF3C46" w15:done="0"/>
  <w15:commentEx w15:paraId="37C0CD35" w15:paraIdParent="24EF3C46" w15:done="0"/>
  <w15:commentEx w15:paraId="1511D9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21C0BCA0" w16cid:durableId="203DE3DD"/>
  <w16cid:commentId w16cid:paraId="59970798" w16cid:durableId="203DE5AE"/>
  <w16cid:commentId w16cid:paraId="24EF3C46" w16cid:durableId="204CA541"/>
  <w16cid:commentId w16cid:paraId="37C0CD35" w16cid:durableId="206076B1"/>
  <w16cid:commentId w16cid:paraId="1511D987" w16cid:durableId="2069BA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47367" w14:textId="77777777" w:rsidR="003A3C72" w:rsidRDefault="003A3C72" w:rsidP="00D73714">
      <w:r>
        <w:separator/>
      </w:r>
    </w:p>
  </w:endnote>
  <w:endnote w:type="continuationSeparator" w:id="0">
    <w:p w14:paraId="61384B7C" w14:textId="77777777" w:rsidR="003A3C72" w:rsidRDefault="003A3C72" w:rsidP="00D73714">
      <w:r>
        <w:continuationSeparator/>
      </w:r>
    </w:p>
  </w:endnote>
  <w:endnote w:type="continuationNotice" w:id="1">
    <w:p w14:paraId="7979EF64" w14:textId="77777777" w:rsidR="003A3C72" w:rsidRDefault="003A3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3D3B75" w:rsidRDefault="003D3B7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14</w:t>
    </w:r>
    <w:r>
      <w:rPr>
        <w:caps/>
        <w:noProof/>
        <w:color w:val="4F81BD" w:themeColor="accent1"/>
      </w:rPr>
      <w:fldChar w:fldCharType="end"/>
    </w:r>
  </w:p>
  <w:p w14:paraId="4435F476" w14:textId="77777777" w:rsidR="003D3B75" w:rsidRDefault="003D3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3D3B75" w:rsidRDefault="003D3B7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3D3B75" w:rsidRDefault="003D3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1ED5C" w14:textId="77777777" w:rsidR="003A3C72" w:rsidRDefault="003A3C72" w:rsidP="00D73714">
      <w:r>
        <w:separator/>
      </w:r>
    </w:p>
  </w:footnote>
  <w:footnote w:type="continuationSeparator" w:id="0">
    <w:p w14:paraId="1208A033" w14:textId="77777777" w:rsidR="003A3C72" w:rsidRDefault="003A3C72" w:rsidP="00D73714">
      <w:r>
        <w:continuationSeparator/>
      </w:r>
    </w:p>
  </w:footnote>
  <w:footnote w:type="continuationNotice" w:id="1">
    <w:p w14:paraId="5DD6AAFD" w14:textId="77777777" w:rsidR="003A3C72" w:rsidRDefault="003A3C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3D3B75" w:rsidRDefault="003D3B75"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3D3B75" w:rsidRPr="00204015" w:rsidRDefault="003D3B75"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3D3B75" w:rsidRDefault="003D3B75"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08C8"/>
    <w:rsid w:val="00001B41"/>
    <w:rsid w:val="0000246E"/>
    <w:rsid w:val="000052DF"/>
    <w:rsid w:val="00005452"/>
    <w:rsid w:val="00010AF6"/>
    <w:rsid w:val="00012A37"/>
    <w:rsid w:val="00012DE4"/>
    <w:rsid w:val="000174EF"/>
    <w:rsid w:val="000178F2"/>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5B08"/>
    <w:rsid w:val="0006758F"/>
    <w:rsid w:val="00070080"/>
    <w:rsid w:val="00075040"/>
    <w:rsid w:val="00075C1E"/>
    <w:rsid w:val="000766DD"/>
    <w:rsid w:val="00077272"/>
    <w:rsid w:val="0008169A"/>
    <w:rsid w:val="00082591"/>
    <w:rsid w:val="000853BD"/>
    <w:rsid w:val="000858F1"/>
    <w:rsid w:val="00086BE1"/>
    <w:rsid w:val="00087A7B"/>
    <w:rsid w:val="000902FF"/>
    <w:rsid w:val="0009030D"/>
    <w:rsid w:val="00090997"/>
    <w:rsid w:val="00092E7D"/>
    <w:rsid w:val="00093EDA"/>
    <w:rsid w:val="00094397"/>
    <w:rsid w:val="00095099"/>
    <w:rsid w:val="00095869"/>
    <w:rsid w:val="00096447"/>
    <w:rsid w:val="00096DA7"/>
    <w:rsid w:val="000A05EA"/>
    <w:rsid w:val="000B0885"/>
    <w:rsid w:val="000B0D1A"/>
    <w:rsid w:val="000B16D4"/>
    <w:rsid w:val="000B2CA2"/>
    <w:rsid w:val="000B41DF"/>
    <w:rsid w:val="000B6D58"/>
    <w:rsid w:val="000C2EED"/>
    <w:rsid w:val="000C3C43"/>
    <w:rsid w:val="000C460C"/>
    <w:rsid w:val="000C4702"/>
    <w:rsid w:val="000C5810"/>
    <w:rsid w:val="000C7F0C"/>
    <w:rsid w:val="000D0E9D"/>
    <w:rsid w:val="000D3C19"/>
    <w:rsid w:val="000D3FD2"/>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30FAD"/>
    <w:rsid w:val="00131266"/>
    <w:rsid w:val="00131413"/>
    <w:rsid w:val="00132708"/>
    <w:rsid w:val="001331D7"/>
    <w:rsid w:val="001334FE"/>
    <w:rsid w:val="0014101C"/>
    <w:rsid w:val="0014144C"/>
    <w:rsid w:val="00144118"/>
    <w:rsid w:val="00144E4D"/>
    <w:rsid w:val="001470D5"/>
    <w:rsid w:val="0015549E"/>
    <w:rsid w:val="00155760"/>
    <w:rsid w:val="0015774F"/>
    <w:rsid w:val="00166D36"/>
    <w:rsid w:val="0017063D"/>
    <w:rsid w:val="00173A99"/>
    <w:rsid w:val="00174181"/>
    <w:rsid w:val="00174CA1"/>
    <w:rsid w:val="001754A8"/>
    <w:rsid w:val="001775FA"/>
    <w:rsid w:val="00182A00"/>
    <w:rsid w:val="00183CE2"/>
    <w:rsid w:val="00183D32"/>
    <w:rsid w:val="001970E3"/>
    <w:rsid w:val="00197413"/>
    <w:rsid w:val="001A44DA"/>
    <w:rsid w:val="001A4AE3"/>
    <w:rsid w:val="001A6193"/>
    <w:rsid w:val="001B12E8"/>
    <w:rsid w:val="001C009F"/>
    <w:rsid w:val="001C1851"/>
    <w:rsid w:val="001C2C6E"/>
    <w:rsid w:val="001C41D5"/>
    <w:rsid w:val="001C42F5"/>
    <w:rsid w:val="001D1C29"/>
    <w:rsid w:val="001D4C6A"/>
    <w:rsid w:val="001D4D4C"/>
    <w:rsid w:val="001D5030"/>
    <w:rsid w:val="001D5282"/>
    <w:rsid w:val="001D66B8"/>
    <w:rsid w:val="001D703F"/>
    <w:rsid w:val="001D7BAE"/>
    <w:rsid w:val="001E4222"/>
    <w:rsid w:val="001F25A0"/>
    <w:rsid w:val="001F3B51"/>
    <w:rsid w:val="001F5C6D"/>
    <w:rsid w:val="001F7685"/>
    <w:rsid w:val="002053AF"/>
    <w:rsid w:val="00205615"/>
    <w:rsid w:val="0020676C"/>
    <w:rsid w:val="00210E8E"/>
    <w:rsid w:val="0021563E"/>
    <w:rsid w:val="00216517"/>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55AA7"/>
    <w:rsid w:val="00262C51"/>
    <w:rsid w:val="00270F47"/>
    <w:rsid w:val="00272151"/>
    <w:rsid w:val="0027330C"/>
    <w:rsid w:val="0027378D"/>
    <w:rsid w:val="002764CA"/>
    <w:rsid w:val="00277DC1"/>
    <w:rsid w:val="00285EAE"/>
    <w:rsid w:val="002874EE"/>
    <w:rsid w:val="00291B36"/>
    <w:rsid w:val="0029404C"/>
    <w:rsid w:val="002978BD"/>
    <w:rsid w:val="002A2AD1"/>
    <w:rsid w:val="002A3CF7"/>
    <w:rsid w:val="002A4EB5"/>
    <w:rsid w:val="002A617A"/>
    <w:rsid w:val="002A67E0"/>
    <w:rsid w:val="002B293F"/>
    <w:rsid w:val="002B2B03"/>
    <w:rsid w:val="002B2BA2"/>
    <w:rsid w:val="002B4959"/>
    <w:rsid w:val="002B5CBD"/>
    <w:rsid w:val="002B7BB3"/>
    <w:rsid w:val="002C0899"/>
    <w:rsid w:val="002C33B8"/>
    <w:rsid w:val="002C7166"/>
    <w:rsid w:val="002C73B5"/>
    <w:rsid w:val="002D32E5"/>
    <w:rsid w:val="002D5E0B"/>
    <w:rsid w:val="002D7A5C"/>
    <w:rsid w:val="002E1824"/>
    <w:rsid w:val="002E3557"/>
    <w:rsid w:val="002E40E6"/>
    <w:rsid w:val="002E5C7C"/>
    <w:rsid w:val="002E60B9"/>
    <w:rsid w:val="002E6C4A"/>
    <w:rsid w:val="002F0399"/>
    <w:rsid w:val="002F0C50"/>
    <w:rsid w:val="002F18AC"/>
    <w:rsid w:val="002F4303"/>
    <w:rsid w:val="002F4C73"/>
    <w:rsid w:val="002F5135"/>
    <w:rsid w:val="002F5FB1"/>
    <w:rsid w:val="00302637"/>
    <w:rsid w:val="00304062"/>
    <w:rsid w:val="00307F53"/>
    <w:rsid w:val="003148AA"/>
    <w:rsid w:val="0031566C"/>
    <w:rsid w:val="00324DBE"/>
    <w:rsid w:val="00326562"/>
    <w:rsid w:val="003275C6"/>
    <w:rsid w:val="00331082"/>
    <w:rsid w:val="0033296B"/>
    <w:rsid w:val="003360F9"/>
    <w:rsid w:val="00343894"/>
    <w:rsid w:val="003442FB"/>
    <w:rsid w:val="00345B07"/>
    <w:rsid w:val="00350B66"/>
    <w:rsid w:val="003522D7"/>
    <w:rsid w:val="003539B2"/>
    <w:rsid w:val="00356BF8"/>
    <w:rsid w:val="00362DE0"/>
    <w:rsid w:val="0036494C"/>
    <w:rsid w:val="0036556A"/>
    <w:rsid w:val="00365834"/>
    <w:rsid w:val="00366C8B"/>
    <w:rsid w:val="00370DB9"/>
    <w:rsid w:val="00372159"/>
    <w:rsid w:val="00372A52"/>
    <w:rsid w:val="00373C00"/>
    <w:rsid w:val="003765C3"/>
    <w:rsid w:val="0038065D"/>
    <w:rsid w:val="00381D9D"/>
    <w:rsid w:val="00382435"/>
    <w:rsid w:val="003856DD"/>
    <w:rsid w:val="00387943"/>
    <w:rsid w:val="00394A73"/>
    <w:rsid w:val="00394DF4"/>
    <w:rsid w:val="003963D7"/>
    <w:rsid w:val="003A0C6E"/>
    <w:rsid w:val="003A2D21"/>
    <w:rsid w:val="003A3C72"/>
    <w:rsid w:val="003A4F61"/>
    <w:rsid w:val="003A655D"/>
    <w:rsid w:val="003A77E5"/>
    <w:rsid w:val="003B0531"/>
    <w:rsid w:val="003B1BA1"/>
    <w:rsid w:val="003B3972"/>
    <w:rsid w:val="003B4D32"/>
    <w:rsid w:val="003B5EE0"/>
    <w:rsid w:val="003B63AF"/>
    <w:rsid w:val="003C1C49"/>
    <w:rsid w:val="003C1D58"/>
    <w:rsid w:val="003C2423"/>
    <w:rsid w:val="003C5575"/>
    <w:rsid w:val="003C664B"/>
    <w:rsid w:val="003C7387"/>
    <w:rsid w:val="003C7831"/>
    <w:rsid w:val="003D3B75"/>
    <w:rsid w:val="003E2BE6"/>
    <w:rsid w:val="003E7536"/>
    <w:rsid w:val="003F0A00"/>
    <w:rsid w:val="003F2FDF"/>
    <w:rsid w:val="003F4EB2"/>
    <w:rsid w:val="003F5517"/>
    <w:rsid w:val="003F63D2"/>
    <w:rsid w:val="003F693A"/>
    <w:rsid w:val="00401633"/>
    <w:rsid w:val="00407998"/>
    <w:rsid w:val="00407FA2"/>
    <w:rsid w:val="00412732"/>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332D3"/>
    <w:rsid w:val="00441F6B"/>
    <w:rsid w:val="004434DC"/>
    <w:rsid w:val="00443DAA"/>
    <w:rsid w:val="00444132"/>
    <w:rsid w:val="00447E49"/>
    <w:rsid w:val="00447EB3"/>
    <w:rsid w:val="004518CF"/>
    <w:rsid w:val="00452317"/>
    <w:rsid w:val="00453730"/>
    <w:rsid w:val="00454CB0"/>
    <w:rsid w:val="004642F3"/>
    <w:rsid w:val="00466B62"/>
    <w:rsid w:val="00470E74"/>
    <w:rsid w:val="004717DA"/>
    <w:rsid w:val="00472CCB"/>
    <w:rsid w:val="004747E0"/>
    <w:rsid w:val="00475B90"/>
    <w:rsid w:val="00482C95"/>
    <w:rsid w:val="0048304C"/>
    <w:rsid w:val="00484C38"/>
    <w:rsid w:val="004876B9"/>
    <w:rsid w:val="004913D4"/>
    <w:rsid w:val="004A05A6"/>
    <w:rsid w:val="004A14B1"/>
    <w:rsid w:val="004A1B03"/>
    <w:rsid w:val="004A5624"/>
    <w:rsid w:val="004B007E"/>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C773C"/>
    <w:rsid w:val="004D10EA"/>
    <w:rsid w:val="004D359E"/>
    <w:rsid w:val="004D570A"/>
    <w:rsid w:val="004E2CE2"/>
    <w:rsid w:val="004E4918"/>
    <w:rsid w:val="00501435"/>
    <w:rsid w:val="00501936"/>
    <w:rsid w:val="00506B64"/>
    <w:rsid w:val="0050707E"/>
    <w:rsid w:val="005105CE"/>
    <w:rsid w:val="00511343"/>
    <w:rsid w:val="005113FF"/>
    <w:rsid w:val="0051145B"/>
    <w:rsid w:val="005140CE"/>
    <w:rsid w:val="0051569A"/>
    <w:rsid w:val="00516146"/>
    <w:rsid w:val="00516484"/>
    <w:rsid w:val="00530D8E"/>
    <w:rsid w:val="00532636"/>
    <w:rsid w:val="00537381"/>
    <w:rsid w:val="00540B0C"/>
    <w:rsid w:val="0054187E"/>
    <w:rsid w:val="00541F18"/>
    <w:rsid w:val="005463FB"/>
    <w:rsid w:val="00550C2E"/>
    <w:rsid w:val="00555075"/>
    <w:rsid w:val="00560CF5"/>
    <w:rsid w:val="00561A15"/>
    <w:rsid w:val="005625F1"/>
    <w:rsid w:val="00563317"/>
    <w:rsid w:val="00565DE1"/>
    <w:rsid w:val="00570A4C"/>
    <w:rsid w:val="00572498"/>
    <w:rsid w:val="00572CA8"/>
    <w:rsid w:val="00573AB3"/>
    <w:rsid w:val="00575375"/>
    <w:rsid w:val="00576E95"/>
    <w:rsid w:val="005779A7"/>
    <w:rsid w:val="00577CCF"/>
    <w:rsid w:val="005819C1"/>
    <w:rsid w:val="00583CCA"/>
    <w:rsid w:val="00586690"/>
    <w:rsid w:val="00587337"/>
    <w:rsid w:val="00587859"/>
    <w:rsid w:val="005906CE"/>
    <w:rsid w:val="00591464"/>
    <w:rsid w:val="0059405A"/>
    <w:rsid w:val="00595109"/>
    <w:rsid w:val="00595D2E"/>
    <w:rsid w:val="00597D95"/>
    <w:rsid w:val="005A07FF"/>
    <w:rsid w:val="005A0CC0"/>
    <w:rsid w:val="005B3247"/>
    <w:rsid w:val="005B3F43"/>
    <w:rsid w:val="005B5A76"/>
    <w:rsid w:val="005C351F"/>
    <w:rsid w:val="005C677C"/>
    <w:rsid w:val="005C7168"/>
    <w:rsid w:val="005C73D8"/>
    <w:rsid w:val="005C77F9"/>
    <w:rsid w:val="005C7805"/>
    <w:rsid w:val="005C7B05"/>
    <w:rsid w:val="005D3209"/>
    <w:rsid w:val="005E16A7"/>
    <w:rsid w:val="005E17ED"/>
    <w:rsid w:val="005E50DA"/>
    <w:rsid w:val="005E5371"/>
    <w:rsid w:val="005E6AD6"/>
    <w:rsid w:val="005E6E16"/>
    <w:rsid w:val="005F0909"/>
    <w:rsid w:val="005F125D"/>
    <w:rsid w:val="005F1E84"/>
    <w:rsid w:val="005F4E2E"/>
    <w:rsid w:val="0060139A"/>
    <w:rsid w:val="0060166C"/>
    <w:rsid w:val="00603CE4"/>
    <w:rsid w:val="0060419F"/>
    <w:rsid w:val="00606C1E"/>
    <w:rsid w:val="006137A5"/>
    <w:rsid w:val="0061420D"/>
    <w:rsid w:val="00615183"/>
    <w:rsid w:val="00621FB6"/>
    <w:rsid w:val="006270A2"/>
    <w:rsid w:val="006273DA"/>
    <w:rsid w:val="00636A1C"/>
    <w:rsid w:val="0064261D"/>
    <w:rsid w:val="0064500E"/>
    <w:rsid w:val="006455DA"/>
    <w:rsid w:val="006506D2"/>
    <w:rsid w:val="00656BCF"/>
    <w:rsid w:val="0066096D"/>
    <w:rsid w:val="006617D9"/>
    <w:rsid w:val="00663D18"/>
    <w:rsid w:val="0066465A"/>
    <w:rsid w:val="006655B4"/>
    <w:rsid w:val="00670D92"/>
    <w:rsid w:val="0067137C"/>
    <w:rsid w:val="00671515"/>
    <w:rsid w:val="00674065"/>
    <w:rsid w:val="00675A7C"/>
    <w:rsid w:val="00681AF0"/>
    <w:rsid w:val="00684CE1"/>
    <w:rsid w:val="00685B03"/>
    <w:rsid w:val="006861E8"/>
    <w:rsid w:val="006872D6"/>
    <w:rsid w:val="00690C54"/>
    <w:rsid w:val="0069167F"/>
    <w:rsid w:val="006A1A3C"/>
    <w:rsid w:val="006A2645"/>
    <w:rsid w:val="006A322F"/>
    <w:rsid w:val="006A4403"/>
    <w:rsid w:val="006A647E"/>
    <w:rsid w:val="006A7883"/>
    <w:rsid w:val="006B0C62"/>
    <w:rsid w:val="006B340B"/>
    <w:rsid w:val="006B3A2E"/>
    <w:rsid w:val="006B3E64"/>
    <w:rsid w:val="006B5292"/>
    <w:rsid w:val="006B6B18"/>
    <w:rsid w:val="006C0495"/>
    <w:rsid w:val="006C1476"/>
    <w:rsid w:val="006C2D6D"/>
    <w:rsid w:val="006C2DA6"/>
    <w:rsid w:val="006C37D3"/>
    <w:rsid w:val="006D0E45"/>
    <w:rsid w:val="006D249B"/>
    <w:rsid w:val="006D7BD2"/>
    <w:rsid w:val="006E165A"/>
    <w:rsid w:val="006E590E"/>
    <w:rsid w:val="006F01F6"/>
    <w:rsid w:val="006F08DC"/>
    <w:rsid w:val="006F3016"/>
    <w:rsid w:val="006F3718"/>
    <w:rsid w:val="006F5AC2"/>
    <w:rsid w:val="0070084B"/>
    <w:rsid w:val="00700B0B"/>
    <w:rsid w:val="007059A7"/>
    <w:rsid w:val="007062CC"/>
    <w:rsid w:val="0071094F"/>
    <w:rsid w:val="00710E5C"/>
    <w:rsid w:val="007161A3"/>
    <w:rsid w:val="00720E7B"/>
    <w:rsid w:val="007220A7"/>
    <w:rsid w:val="00722A84"/>
    <w:rsid w:val="00723235"/>
    <w:rsid w:val="00725A5D"/>
    <w:rsid w:val="00726AB7"/>
    <w:rsid w:val="00731138"/>
    <w:rsid w:val="00735B1D"/>
    <w:rsid w:val="00742782"/>
    <w:rsid w:val="00744706"/>
    <w:rsid w:val="00745601"/>
    <w:rsid w:val="00745E19"/>
    <w:rsid w:val="00746DD6"/>
    <w:rsid w:val="007534BE"/>
    <w:rsid w:val="00754A50"/>
    <w:rsid w:val="00755125"/>
    <w:rsid w:val="007604F7"/>
    <w:rsid w:val="00762BB3"/>
    <w:rsid w:val="00763505"/>
    <w:rsid w:val="007650D3"/>
    <w:rsid w:val="00765404"/>
    <w:rsid w:val="00766993"/>
    <w:rsid w:val="0077122F"/>
    <w:rsid w:val="0077172C"/>
    <w:rsid w:val="0077631B"/>
    <w:rsid w:val="00780442"/>
    <w:rsid w:val="00780C0E"/>
    <w:rsid w:val="00781274"/>
    <w:rsid w:val="00781F98"/>
    <w:rsid w:val="0078275D"/>
    <w:rsid w:val="00782D05"/>
    <w:rsid w:val="007832AA"/>
    <w:rsid w:val="00785E1F"/>
    <w:rsid w:val="00790E66"/>
    <w:rsid w:val="00791C7D"/>
    <w:rsid w:val="0079369E"/>
    <w:rsid w:val="007A7362"/>
    <w:rsid w:val="007A78A8"/>
    <w:rsid w:val="007B016E"/>
    <w:rsid w:val="007B0A09"/>
    <w:rsid w:val="007B3A9B"/>
    <w:rsid w:val="007B4ABA"/>
    <w:rsid w:val="007B61F6"/>
    <w:rsid w:val="007C154B"/>
    <w:rsid w:val="007C478C"/>
    <w:rsid w:val="007C5B75"/>
    <w:rsid w:val="007C6679"/>
    <w:rsid w:val="007D14F3"/>
    <w:rsid w:val="007D28FB"/>
    <w:rsid w:val="007D32C9"/>
    <w:rsid w:val="007D3B50"/>
    <w:rsid w:val="007D55D2"/>
    <w:rsid w:val="007D733F"/>
    <w:rsid w:val="007E5673"/>
    <w:rsid w:val="007E7A28"/>
    <w:rsid w:val="007F12EC"/>
    <w:rsid w:val="007F20A8"/>
    <w:rsid w:val="007F4CF9"/>
    <w:rsid w:val="007F5F4C"/>
    <w:rsid w:val="007F6349"/>
    <w:rsid w:val="008005F7"/>
    <w:rsid w:val="00806B07"/>
    <w:rsid w:val="00807307"/>
    <w:rsid w:val="008145A6"/>
    <w:rsid w:val="008147AD"/>
    <w:rsid w:val="008160ED"/>
    <w:rsid w:val="00817570"/>
    <w:rsid w:val="00817B6A"/>
    <w:rsid w:val="00820573"/>
    <w:rsid w:val="00833CC9"/>
    <w:rsid w:val="008355F1"/>
    <w:rsid w:val="0084180A"/>
    <w:rsid w:val="00841F0F"/>
    <w:rsid w:val="00842BE8"/>
    <w:rsid w:val="0085098D"/>
    <w:rsid w:val="00851DD2"/>
    <w:rsid w:val="00853129"/>
    <w:rsid w:val="00855BCA"/>
    <w:rsid w:val="00855C5E"/>
    <w:rsid w:val="0086133F"/>
    <w:rsid w:val="0086195C"/>
    <w:rsid w:val="00863D60"/>
    <w:rsid w:val="00866147"/>
    <w:rsid w:val="0086656C"/>
    <w:rsid w:val="00873843"/>
    <w:rsid w:val="008809FF"/>
    <w:rsid w:val="0089006E"/>
    <w:rsid w:val="00890205"/>
    <w:rsid w:val="00891F6A"/>
    <w:rsid w:val="0089202F"/>
    <w:rsid w:val="00892E1C"/>
    <w:rsid w:val="008A7BD1"/>
    <w:rsid w:val="008B159F"/>
    <w:rsid w:val="008B6F8A"/>
    <w:rsid w:val="008C0B2C"/>
    <w:rsid w:val="008C49B4"/>
    <w:rsid w:val="008C5951"/>
    <w:rsid w:val="008C60AD"/>
    <w:rsid w:val="008D6717"/>
    <w:rsid w:val="008E0C2E"/>
    <w:rsid w:val="008E3151"/>
    <w:rsid w:val="008E3BD9"/>
    <w:rsid w:val="008F10EE"/>
    <w:rsid w:val="008F1234"/>
    <w:rsid w:val="008F31B7"/>
    <w:rsid w:val="008F496E"/>
    <w:rsid w:val="008F6B95"/>
    <w:rsid w:val="008F7FF0"/>
    <w:rsid w:val="009002D9"/>
    <w:rsid w:val="00901B1B"/>
    <w:rsid w:val="00902266"/>
    <w:rsid w:val="00902DE6"/>
    <w:rsid w:val="00903D41"/>
    <w:rsid w:val="0090489C"/>
    <w:rsid w:val="009063BC"/>
    <w:rsid w:val="0091757F"/>
    <w:rsid w:val="0092026B"/>
    <w:rsid w:val="00921B46"/>
    <w:rsid w:val="00931BC3"/>
    <w:rsid w:val="00932B68"/>
    <w:rsid w:val="00933574"/>
    <w:rsid w:val="00935339"/>
    <w:rsid w:val="00940FC2"/>
    <w:rsid w:val="0094284A"/>
    <w:rsid w:val="00942EB0"/>
    <w:rsid w:val="0094453D"/>
    <w:rsid w:val="00950D2D"/>
    <w:rsid w:val="0095130A"/>
    <w:rsid w:val="00954D63"/>
    <w:rsid w:val="00956478"/>
    <w:rsid w:val="00956C49"/>
    <w:rsid w:val="00957322"/>
    <w:rsid w:val="00960252"/>
    <w:rsid w:val="00960973"/>
    <w:rsid w:val="00960C85"/>
    <w:rsid w:val="0096116C"/>
    <w:rsid w:val="00961E2D"/>
    <w:rsid w:val="00967AC8"/>
    <w:rsid w:val="00971315"/>
    <w:rsid w:val="009719B2"/>
    <w:rsid w:val="00974FCC"/>
    <w:rsid w:val="009779EC"/>
    <w:rsid w:val="00980F10"/>
    <w:rsid w:val="00981C1C"/>
    <w:rsid w:val="00983BC0"/>
    <w:rsid w:val="009850AA"/>
    <w:rsid w:val="009916B8"/>
    <w:rsid w:val="009918A5"/>
    <w:rsid w:val="009A1DDD"/>
    <w:rsid w:val="009A239B"/>
    <w:rsid w:val="009A25C9"/>
    <w:rsid w:val="009A272A"/>
    <w:rsid w:val="009A36D9"/>
    <w:rsid w:val="009A466C"/>
    <w:rsid w:val="009A7BD1"/>
    <w:rsid w:val="009B0894"/>
    <w:rsid w:val="009B22BD"/>
    <w:rsid w:val="009B2883"/>
    <w:rsid w:val="009B4461"/>
    <w:rsid w:val="009B49F9"/>
    <w:rsid w:val="009C21E8"/>
    <w:rsid w:val="009C2D30"/>
    <w:rsid w:val="009C38BE"/>
    <w:rsid w:val="009C7B17"/>
    <w:rsid w:val="009D2AC7"/>
    <w:rsid w:val="009D32C4"/>
    <w:rsid w:val="009D335E"/>
    <w:rsid w:val="009D45CC"/>
    <w:rsid w:val="009D4899"/>
    <w:rsid w:val="009E2AE6"/>
    <w:rsid w:val="009E3D5B"/>
    <w:rsid w:val="009F2099"/>
    <w:rsid w:val="009F2B56"/>
    <w:rsid w:val="009F2D27"/>
    <w:rsid w:val="009F323D"/>
    <w:rsid w:val="009F436F"/>
    <w:rsid w:val="009F7AAA"/>
    <w:rsid w:val="00A00732"/>
    <w:rsid w:val="00A046EA"/>
    <w:rsid w:val="00A06469"/>
    <w:rsid w:val="00A1186A"/>
    <w:rsid w:val="00A1281C"/>
    <w:rsid w:val="00A14FA4"/>
    <w:rsid w:val="00A16177"/>
    <w:rsid w:val="00A1748D"/>
    <w:rsid w:val="00A17A84"/>
    <w:rsid w:val="00A21B1C"/>
    <w:rsid w:val="00A21BB3"/>
    <w:rsid w:val="00A22734"/>
    <w:rsid w:val="00A22B5A"/>
    <w:rsid w:val="00A2314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3378"/>
    <w:rsid w:val="00A54C4C"/>
    <w:rsid w:val="00A57868"/>
    <w:rsid w:val="00A63482"/>
    <w:rsid w:val="00A653AE"/>
    <w:rsid w:val="00A66847"/>
    <w:rsid w:val="00A741F8"/>
    <w:rsid w:val="00A74724"/>
    <w:rsid w:val="00A7569C"/>
    <w:rsid w:val="00A820ED"/>
    <w:rsid w:val="00A8383E"/>
    <w:rsid w:val="00A85417"/>
    <w:rsid w:val="00A859AC"/>
    <w:rsid w:val="00A91D87"/>
    <w:rsid w:val="00A932B7"/>
    <w:rsid w:val="00A94766"/>
    <w:rsid w:val="00A948E7"/>
    <w:rsid w:val="00A94CF5"/>
    <w:rsid w:val="00A96860"/>
    <w:rsid w:val="00A96A6D"/>
    <w:rsid w:val="00AA1C17"/>
    <w:rsid w:val="00AA3A0A"/>
    <w:rsid w:val="00AA6BF3"/>
    <w:rsid w:val="00AB2329"/>
    <w:rsid w:val="00AC0051"/>
    <w:rsid w:val="00AC1FEE"/>
    <w:rsid w:val="00AC2042"/>
    <w:rsid w:val="00AC210E"/>
    <w:rsid w:val="00AC2155"/>
    <w:rsid w:val="00AC3456"/>
    <w:rsid w:val="00AC528C"/>
    <w:rsid w:val="00AC57B7"/>
    <w:rsid w:val="00AC66D4"/>
    <w:rsid w:val="00AC69D8"/>
    <w:rsid w:val="00AD02DD"/>
    <w:rsid w:val="00AD1843"/>
    <w:rsid w:val="00AD3C06"/>
    <w:rsid w:val="00AD4E67"/>
    <w:rsid w:val="00AD6604"/>
    <w:rsid w:val="00AD7DE7"/>
    <w:rsid w:val="00AE2192"/>
    <w:rsid w:val="00AE5661"/>
    <w:rsid w:val="00AE5B6E"/>
    <w:rsid w:val="00AF1AEE"/>
    <w:rsid w:val="00AF2FB5"/>
    <w:rsid w:val="00AF63E0"/>
    <w:rsid w:val="00AF6567"/>
    <w:rsid w:val="00AF7E7D"/>
    <w:rsid w:val="00AF7F31"/>
    <w:rsid w:val="00B017F5"/>
    <w:rsid w:val="00B02169"/>
    <w:rsid w:val="00B03419"/>
    <w:rsid w:val="00B04936"/>
    <w:rsid w:val="00B10A33"/>
    <w:rsid w:val="00B1347C"/>
    <w:rsid w:val="00B14682"/>
    <w:rsid w:val="00B14D80"/>
    <w:rsid w:val="00B14DA6"/>
    <w:rsid w:val="00B16FF3"/>
    <w:rsid w:val="00B177BA"/>
    <w:rsid w:val="00B1794E"/>
    <w:rsid w:val="00B23C9E"/>
    <w:rsid w:val="00B2631B"/>
    <w:rsid w:val="00B310F7"/>
    <w:rsid w:val="00B31CA8"/>
    <w:rsid w:val="00B329FA"/>
    <w:rsid w:val="00B35D72"/>
    <w:rsid w:val="00B369DA"/>
    <w:rsid w:val="00B40F6D"/>
    <w:rsid w:val="00B41EFE"/>
    <w:rsid w:val="00B422F9"/>
    <w:rsid w:val="00B43638"/>
    <w:rsid w:val="00B509B0"/>
    <w:rsid w:val="00B51A04"/>
    <w:rsid w:val="00B52319"/>
    <w:rsid w:val="00B52BFA"/>
    <w:rsid w:val="00B52E14"/>
    <w:rsid w:val="00B661BF"/>
    <w:rsid w:val="00B66296"/>
    <w:rsid w:val="00B705DE"/>
    <w:rsid w:val="00B74520"/>
    <w:rsid w:val="00B752C8"/>
    <w:rsid w:val="00B75ADE"/>
    <w:rsid w:val="00B767B4"/>
    <w:rsid w:val="00B779D1"/>
    <w:rsid w:val="00B77A77"/>
    <w:rsid w:val="00B77E1B"/>
    <w:rsid w:val="00B80E36"/>
    <w:rsid w:val="00B81A8A"/>
    <w:rsid w:val="00B827D8"/>
    <w:rsid w:val="00B82DE1"/>
    <w:rsid w:val="00B873C3"/>
    <w:rsid w:val="00B926B3"/>
    <w:rsid w:val="00B92777"/>
    <w:rsid w:val="00B938E3"/>
    <w:rsid w:val="00B9765F"/>
    <w:rsid w:val="00BA2C40"/>
    <w:rsid w:val="00BA49C9"/>
    <w:rsid w:val="00BA558E"/>
    <w:rsid w:val="00BA6D55"/>
    <w:rsid w:val="00BA7816"/>
    <w:rsid w:val="00BB2D9D"/>
    <w:rsid w:val="00BB3B36"/>
    <w:rsid w:val="00BB4C24"/>
    <w:rsid w:val="00BB6C39"/>
    <w:rsid w:val="00BC35B9"/>
    <w:rsid w:val="00BC4E48"/>
    <w:rsid w:val="00BC4FF7"/>
    <w:rsid w:val="00BC77D8"/>
    <w:rsid w:val="00BC7DBD"/>
    <w:rsid w:val="00BD0461"/>
    <w:rsid w:val="00BD1667"/>
    <w:rsid w:val="00BD271A"/>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3F7F"/>
    <w:rsid w:val="00C25C8F"/>
    <w:rsid w:val="00C25D24"/>
    <w:rsid w:val="00C26CBD"/>
    <w:rsid w:val="00C26DC5"/>
    <w:rsid w:val="00C32171"/>
    <w:rsid w:val="00C3319B"/>
    <w:rsid w:val="00C3560E"/>
    <w:rsid w:val="00C36810"/>
    <w:rsid w:val="00C40099"/>
    <w:rsid w:val="00C41345"/>
    <w:rsid w:val="00C42FDB"/>
    <w:rsid w:val="00C42FDD"/>
    <w:rsid w:val="00C452A7"/>
    <w:rsid w:val="00C45DA6"/>
    <w:rsid w:val="00C47966"/>
    <w:rsid w:val="00C557F2"/>
    <w:rsid w:val="00C55F2D"/>
    <w:rsid w:val="00C57047"/>
    <w:rsid w:val="00C62125"/>
    <w:rsid w:val="00C623E4"/>
    <w:rsid w:val="00C63EB1"/>
    <w:rsid w:val="00C64596"/>
    <w:rsid w:val="00C64D87"/>
    <w:rsid w:val="00C67CE9"/>
    <w:rsid w:val="00C72CCC"/>
    <w:rsid w:val="00C742CA"/>
    <w:rsid w:val="00C824E5"/>
    <w:rsid w:val="00C83856"/>
    <w:rsid w:val="00C83EB4"/>
    <w:rsid w:val="00C86E03"/>
    <w:rsid w:val="00C87936"/>
    <w:rsid w:val="00C90DAF"/>
    <w:rsid w:val="00C9317A"/>
    <w:rsid w:val="00C93DD6"/>
    <w:rsid w:val="00C971FC"/>
    <w:rsid w:val="00CA024E"/>
    <w:rsid w:val="00CA17CE"/>
    <w:rsid w:val="00CA17E8"/>
    <w:rsid w:val="00CA2018"/>
    <w:rsid w:val="00CA5E13"/>
    <w:rsid w:val="00CA6A68"/>
    <w:rsid w:val="00CA7B51"/>
    <w:rsid w:val="00CB1CBE"/>
    <w:rsid w:val="00CB2A0C"/>
    <w:rsid w:val="00CB3246"/>
    <w:rsid w:val="00CB5F10"/>
    <w:rsid w:val="00CB6BA4"/>
    <w:rsid w:val="00CC1C97"/>
    <w:rsid w:val="00CC2657"/>
    <w:rsid w:val="00CC3265"/>
    <w:rsid w:val="00CC5A1D"/>
    <w:rsid w:val="00CC666A"/>
    <w:rsid w:val="00CD0353"/>
    <w:rsid w:val="00CD15DE"/>
    <w:rsid w:val="00CE1412"/>
    <w:rsid w:val="00CE208E"/>
    <w:rsid w:val="00CE2108"/>
    <w:rsid w:val="00CE3739"/>
    <w:rsid w:val="00CE462E"/>
    <w:rsid w:val="00CE69DF"/>
    <w:rsid w:val="00CE75A2"/>
    <w:rsid w:val="00CF3985"/>
    <w:rsid w:val="00CF6573"/>
    <w:rsid w:val="00CF6C3A"/>
    <w:rsid w:val="00D00D56"/>
    <w:rsid w:val="00D02133"/>
    <w:rsid w:val="00D04568"/>
    <w:rsid w:val="00D053F2"/>
    <w:rsid w:val="00D12FED"/>
    <w:rsid w:val="00D17C6B"/>
    <w:rsid w:val="00D20202"/>
    <w:rsid w:val="00D210AE"/>
    <w:rsid w:val="00D30035"/>
    <w:rsid w:val="00D40017"/>
    <w:rsid w:val="00D43FE5"/>
    <w:rsid w:val="00D454F2"/>
    <w:rsid w:val="00D45FC2"/>
    <w:rsid w:val="00D47412"/>
    <w:rsid w:val="00D4772C"/>
    <w:rsid w:val="00D5391E"/>
    <w:rsid w:val="00D555A5"/>
    <w:rsid w:val="00D575F2"/>
    <w:rsid w:val="00D57EC4"/>
    <w:rsid w:val="00D61494"/>
    <w:rsid w:val="00D62DDF"/>
    <w:rsid w:val="00D66446"/>
    <w:rsid w:val="00D728F5"/>
    <w:rsid w:val="00D73714"/>
    <w:rsid w:val="00D74AEA"/>
    <w:rsid w:val="00D76867"/>
    <w:rsid w:val="00D8237A"/>
    <w:rsid w:val="00D84C2F"/>
    <w:rsid w:val="00D85A95"/>
    <w:rsid w:val="00D87C9B"/>
    <w:rsid w:val="00D90122"/>
    <w:rsid w:val="00D9037A"/>
    <w:rsid w:val="00DA1576"/>
    <w:rsid w:val="00DA2CA6"/>
    <w:rsid w:val="00DA3FB3"/>
    <w:rsid w:val="00DA49BD"/>
    <w:rsid w:val="00DA5909"/>
    <w:rsid w:val="00DB41D5"/>
    <w:rsid w:val="00DB6C89"/>
    <w:rsid w:val="00DC00D2"/>
    <w:rsid w:val="00DC1045"/>
    <w:rsid w:val="00DC352C"/>
    <w:rsid w:val="00DD225C"/>
    <w:rsid w:val="00DD4076"/>
    <w:rsid w:val="00DD5516"/>
    <w:rsid w:val="00DE1872"/>
    <w:rsid w:val="00DE274C"/>
    <w:rsid w:val="00DE28BD"/>
    <w:rsid w:val="00DE3DE2"/>
    <w:rsid w:val="00DE4D74"/>
    <w:rsid w:val="00DE53E2"/>
    <w:rsid w:val="00DE6239"/>
    <w:rsid w:val="00DE6B56"/>
    <w:rsid w:val="00DE7047"/>
    <w:rsid w:val="00DE710B"/>
    <w:rsid w:val="00DF1E8F"/>
    <w:rsid w:val="00DF2C30"/>
    <w:rsid w:val="00DF2C48"/>
    <w:rsid w:val="00DF491B"/>
    <w:rsid w:val="00DF6167"/>
    <w:rsid w:val="00DF6D04"/>
    <w:rsid w:val="00E00E57"/>
    <w:rsid w:val="00E0133A"/>
    <w:rsid w:val="00E02218"/>
    <w:rsid w:val="00E02AC1"/>
    <w:rsid w:val="00E033A7"/>
    <w:rsid w:val="00E0440F"/>
    <w:rsid w:val="00E05063"/>
    <w:rsid w:val="00E05FE2"/>
    <w:rsid w:val="00E15A5B"/>
    <w:rsid w:val="00E22ECE"/>
    <w:rsid w:val="00E27517"/>
    <w:rsid w:val="00E3028D"/>
    <w:rsid w:val="00E31598"/>
    <w:rsid w:val="00E3489D"/>
    <w:rsid w:val="00E349FC"/>
    <w:rsid w:val="00E379C1"/>
    <w:rsid w:val="00E37C62"/>
    <w:rsid w:val="00E41096"/>
    <w:rsid w:val="00E415B1"/>
    <w:rsid w:val="00E417BF"/>
    <w:rsid w:val="00E45C24"/>
    <w:rsid w:val="00E47513"/>
    <w:rsid w:val="00E515BD"/>
    <w:rsid w:val="00E522FA"/>
    <w:rsid w:val="00E5369A"/>
    <w:rsid w:val="00E53B64"/>
    <w:rsid w:val="00E549D2"/>
    <w:rsid w:val="00E57578"/>
    <w:rsid w:val="00E619AC"/>
    <w:rsid w:val="00E7213D"/>
    <w:rsid w:val="00E72365"/>
    <w:rsid w:val="00E723B6"/>
    <w:rsid w:val="00E73699"/>
    <w:rsid w:val="00E737F7"/>
    <w:rsid w:val="00E739AE"/>
    <w:rsid w:val="00E73A97"/>
    <w:rsid w:val="00E73E76"/>
    <w:rsid w:val="00E76B37"/>
    <w:rsid w:val="00E8101F"/>
    <w:rsid w:val="00E81086"/>
    <w:rsid w:val="00E813A9"/>
    <w:rsid w:val="00E84C1B"/>
    <w:rsid w:val="00E916E9"/>
    <w:rsid w:val="00E968AA"/>
    <w:rsid w:val="00E97295"/>
    <w:rsid w:val="00EA0FE6"/>
    <w:rsid w:val="00EA1552"/>
    <w:rsid w:val="00EA20F8"/>
    <w:rsid w:val="00EB1398"/>
    <w:rsid w:val="00EB3F6E"/>
    <w:rsid w:val="00EB61E7"/>
    <w:rsid w:val="00EB76A0"/>
    <w:rsid w:val="00EB7848"/>
    <w:rsid w:val="00EC2F6C"/>
    <w:rsid w:val="00EC52B4"/>
    <w:rsid w:val="00EC5D33"/>
    <w:rsid w:val="00EC6A7A"/>
    <w:rsid w:val="00ED4607"/>
    <w:rsid w:val="00ED4D2D"/>
    <w:rsid w:val="00ED7041"/>
    <w:rsid w:val="00ED774E"/>
    <w:rsid w:val="00EE0B15"/>
    <w:rsid w:val="00EE1233"/>
    <w:rsid w:val="00EE15FF"/>
    <w:rsid w:val="00EE1A74"/>
    <w:rsid w:val="00EE1D99"/>
    <w:rsid w:val="00EE3C53"/>
    <w:rsid w:val="00EE65E2"/>
    <w:rsid w:val="00EE6929"/>
    <w:rsid w:val="00EF69D9"/>
    <w:rsid w:val="00EF6C7C"/>
    <w:rsid w:val="00F0327E"/>
    <w:rsid w:val="00F04F7A"/>
    <w:rsid w:val="00F07706"/>
    <w:rsid w:val="00F105EA"/>
    <w:rsid w:val="00F1088C"/>
    <w:rsid w:val="00F120D6"/>
    <w:rsid w:val="00F128DA"/>
    <w:rsid w:val="00F1328A"/>
    <w:rsid w:val="00F13C09"/>
    <w:rsid w:val="00F13F49"/>
    <w:rsid w:val="00F15B30"/>
    <w:rsid w:val="00F17640"/>
    <w:rsid w:val="00F201CB"/>
    <w:rsid w:val="00F21D7E"/>
    <w:rsid w:val="00F235E9"/>
    <w:rsid w:val="00F23660"/>
    <w:rsid w:val="00F248A6"/>
    <w:rsid w:val="00F24F67"/>
    <w:rsid w:val="00F26AF7"/>
    <w:rsid w:val="00F26DAB"/>
    <w:rsid w:val="00F30A8C"/>
    <w:rsid w:val="00F30AC5"/>
    <w:rsid w:val="00F3139F"/>
    <w:rsid w:val="00F41079"/>
    <w:rsid w:val="00F41E39"/>
    <w:rsid w:val="00F43272"/>
    <w:rsid w:val="00F43783"/>
    <w:rsid w:val="00F44B6F"/>
    <w:rsid w:val="00F53943"/>
    <w:rsid w:val="00F55509"/>
    <w:rsid w:val="00F55A8D"/>
    <w:rsid w:val="00F57FCA"/>
    <w:rsid w:val="00F61903"/>
    <w:rsid w:val="00F63F9E"/>
    <w:rsid w:val="00F65116"/>
    <w:rsid w:val="00F65E2D"/>
    <w:rsid w:val="00F7156A"/>
    <w:rsid w:val="00F716C0"/>
    <w:rsid w:val="00F72096"/>
    <w:rsid w:val="00F739FD"/>
    <w:rsid w:val="00F775B8"/>
    <w:rsid w:val="00F80F89"/>
    <w:rsid w:val="00F819A5"/>
    <w:rsid w:val="00F85AF1"/>
    <w:rsid w:val="00F92B4E"/>
    <w:rsid w:val="00F92DE8"/>
    <w:rsid w:val="00FA0C46"/>
    <w:rsid w:val="00FA2054"/>
    <w:rsid w:val="00FA5A30"/>
    <w:rsid w:val="00FB29EE"/>
    <w:rsid w:val="00FB3B42"/>
    <w:rsid w:val="00FD1C79"/>
    <w:rsid w:val="00FD3FE5"/>
    <w:rsid w:val="00FD48F1"/>
    <w:rsid w:val="00FD546E"/>
    <w:rsid w:val="00FD5E0F"/>
    <w:rsid w:val="00FD5FDF"/>
    <w:rsid w:val="00FD789A"/>
    <w:rsid w:val="00FE47B7"/>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A79E1C9F-27E2-4DAA-86A3-1A560722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8685C-2EFD-4F8E-B809-9FB9A810F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20811</Words>
  <Characters>118624</Characters>
  <Application>Microsoft Office Word</Application>
  <DocSecurity>0</DocSecurity>
  <Lines>988</Lines>
  <Paragraphs>278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139157</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Scott Butterfield</cp:lastModifiedBy>
  <cp:revision>3</cp:revision>
  <cp:lastPrinted>2018-01-11T18:39:00Z</cp:lastPrinted>
  <dcterms:created xsi:type="dcterms:W3CDTF">2019-04-29T22:54:00Z</dcterms:created>
  <dcterms:modified xsi:type="dcterms:W3CDTF">2019-04-29T23:27:00Z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