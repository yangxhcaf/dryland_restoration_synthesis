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5CA03287" w14:textId="362DB51C" w:rsidR="00356BF8" w:rsidRDefault="00356BF8" w:rsidP="00356BF8">
      <w:pPr>
        <w:spacing w:line="480" w:lineRule="auto"/>
        <w:rPr>
          <w:b/>
          <w:sz w:val="24"/>
          <w:szCs w:val="24"/>
        </w:rPr>
      </w:pPr>
      <w:commentRangeStart w:id="1"/>
      <w:r w:rsidRPr="00356BF8">
        <w:rPr>
          <w:b/>
          <w:sz w:val="24"/>
          <w:szCs w:val="24"/>
        </w:rPr>
        <w:t xml:space="preserve">Active restoration </w:t>
      </w:r>
      <w:r w:rsidR="00B51A04" w:rsidRPr="00356BF8">
        <w:rPr>
          <w:b/>
          <w:sz w:val="24"/>
          <w:szCs w:val="24"/>
        </w:rPr>
        <w:t>in drylands</w:t>
      </w:r>
      <w:r w:rsidR="00B51A04">
        <w:rPr>
          <w:b/>
          <w:sz w:val="24"/>
          <w:szCs w:val="24"/>
        </w:rPr>
        <w:t xml:space="preserve"> </w:t>
      </w:r>
      <w:r w:rsidR="00BF40CE">
        <w:rPr>
          <w:b/>
          <w:sz w:val="24"/>
          <w:szCs w:val="24"/>
        </w:rPr>
        <w:t xml:space="preserve">is </w:t>
      </w:r>
      <w:r w:rsidRPr="00356BF8">
        <w:rPr>
          <w:b/>
          <w:sz w:val="24"/>
          <w:szCs w:val="24"/>
        </w:rPr>
        <w:t xml:space="preserve">more effective than passive </w:t>
      </w:r>
      <w:r w:rsidR="00BE1406">
        <w:rPr>
          <w:b/>
          <w:sz w:val="24"/>
          <w:szCs w:val="24"/>
        </w:rPr>
        <w:t>recovery</w:t>
      </w:r>
      <w:r w:rsidRPr="00356BF8">
        <w:rPr>
          <w:b/>
          <w:sz w:val="24"/>
          <w:szCs w:val="24"/>
        </w:rPr>
        <w:t>.</w:t>
      </w:r>
      <w:commentRangeEnd w:id="1"/>
      <w:r w:rsidR="0050707E">
        <w:rPr>
          <w:rStyle w:val="Refdecomentario"/>
          <w:rFonts w:eastAsia="Times New Roman"/>
        </w:rPr>
        <w:commentReference w:id="1"/>
      </w: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28101962" w14:textId="77777777" w:rsidR="00C23F7F" w:rsidRDefault="00C23F7F" w:rsidP="0036494C">
      <w:pPr>
        <w:spacing w:line="480" w:lineRule="auto"/>
        <w:rPr>
          <w:sz w:val="24"/>
          <w:szCs w:val="24"/>
        </w:rPr>
      </w:pPr>
    </w:p>
    <w:p w14:paraId="4DB4F5B5" w14:textId="61000C9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 xml:space="preserve">. Agricultural </w:t>
      </w:r>
      <w:r w:rsidR="00D12FED">
        <w:rPr>
          <w:sz w:val="24"/>
          <w:szCs w:val="24"/>
        </w:rPr>
        <w:t>intensification</w:t>
      </w:r>
      <w:r w:rsidR="007650D3">
        <w:rPr>
          <w:sz w:val="24"/>
          <w:szCs w:val="24"/>
        </w:rPr>
        <w:t xml:space="preserve"> and land degradation </w:t>
      </w:r>
      <w:r w:rsidR="00D12FED">
        <w:rPr>
          <w:sz w:val="24"/>
          <w:szCs w:val="24"/>
        </w:rPr>
        <w:t>pose a serious threat to biodiversity in these regions</w:t>
      </w:r>
      <w:r w:rsidR="0038065D">
        <w:rPr>
          <w:sz w:val="24"/>
          <w:szCs w:val="24"/>
        </w:rPr>
        <w:t xml:space="preserve"> and</w:t>
      </w:r>
      <w:r w:rsidR="00D12FED">
        <w:rPr>
          <w:sz w:val="24"/>
          <w:szCs w:val="24"/>
        </w:rPr>
        <w:t xml:space="preserve"> is likely to intensify with global population growth</w:t>
      </w:r>
      <w:r w:rsidR="00D454F2">
        <w:rPr>
          <w:sz w:val="24"/>
          <w:szCs w:val="24"/>
        </w:rPr>
        <w:t xml:space="preserve">. </w:t>
      </w:r>
      <w:r w:rsidR="0038065D">
        <w:rPr>
          <w:sz w:val="24"/>
          <w:szCs w:val="24"/>
        </w:rPr>
        <w:t xml:space="preserve">Using these systems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for drylands. </w:t>
      </w:r>
      <w:r w:rsidR="00E739AE">
        <w:rPr>
          <w:sz w:val="24"/>
          <w:szCs w:val="24"/>
        </w:rPr>
        <w:t xml:space="preserve">This synthesis </w:t>
      </w:r>
      <w:r w:rsidR="009F323D">
        <w:rPr>
          <w:sz w:val="24"/>
          <w:szCs w:val="24"/>
        </w:rPr>
        <w:t>included research from 19 countries, described a total of</w:t>
      </w:r>
      <w:r w:rsidR="0038065D">
        <w:rPr>
          <w:sz w:val="24"/>
          <w:szCs w:val="24"/>
        </w:rPr>
        <w:t xml:space="preserve"> </w:t>
      </w:r>
      <w:r w:rsidR="00B827D8">
        <w:rPr>
          <w:sz w:val="24"/>
          <w:szCs w:val="24"/>
        </w:rPr>
        <w:t>25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lastRenderedPageBreak/>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some specific measures of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09FD12C6" w14:textId="3E603BCD" w:rsidR="00C452A7" w:rsidRDefault="00C452A7" w:rsidP="00E02AC1">
      <w:pPr>
        <w:spacing w:line="480" w:lineRule="auto"/>
        <w:rPr>
          <w:sz w:val="24"/>
          <w:szCs w:val="24"/>
        </w:rPr>
      </w:pPr>
    </w:p>
    <w:p w14:paraId="760E2AC2" w14:textId="77777777" w:rsidR="00C452A7" w:rsidRDefault="00C452A7" w:rsidP="00C452A7">
      <w:pPr>
        <w:spacing w:line="480" w:lineRule="auto"/>
        <w:rPr>
          <w:sz w:val="24"/>
          <w:szCs w:val="24"/>
        </w:rPr>
      </w:pPr>
      <w:r>
        <w:rPr>
          <w:sz w:val="24"/>
          <w:szCs w:val="24"/>
        </w:rPr>
        <w:t>A contrast of active and passive restoration methods in dryland ecosystems highlights the critical need for the adoption of active techniques to ensure positive ecological 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015D4B2"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 xml:space="preserve">services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 xml:space="preserve">study to </w:t>
      </w:r>
      <w:r w:rsidR="00BF4DA3">
        <w:rPr>
          <w:sz w:val="24"/>
          <w:szCs w:val="24"/>
        </w:rPr>
        <w:lastRenderedPageBreak/>
        <w:t>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Moreover, 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0DE22E25"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in dryland ecosystems globally, w</w:t>
      </w:r>
      <w:r w:rsidRPr="00E02AC1">
        <w:rPr>
          <w:sz w:val="24"/>
          <w:szCs w:val="24"/>
        </w:rPr>
        <w:t xml:space="preserve">e performed a meta-analysis of </w:t>
      </w:r>
      <w:r w:rsidRPr="002545E7">
        <w:rPr>
          <w:sz w:val="24"/>
          <w:szCs w:val="24"/>
          <w:highlight w:val="yellow"/>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with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 (Fig. 1)</w:t>
      </w:r>
      <w:r w:rsidRPr="00E02AC1">
        <w:rPr>
          <w:sz w:val="24"/>
          <w:szCs w:val="24"/>
        </w:rPr>
        <w:t>.</w:t>
      </w:r>
      <w:r w:rsidR="00E549D2">
        <w:rPr>
          <w:sz w:val="24"/>
          <w:szCs w:val="24"/>
        </w:rPr>
        <w:t xml:space="preserve"> 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4"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to </w:t>
      </w:r>
      <w:r w:rsidR="00956C49">
        <w:rPr>
          <w:sz w:val="24"/>
          <w:szCs w:val="24"/>
        </w:rPr>
        <w:t xml:space="preserve">each restoration </w:t>
      </w:r>
      <w:r w:rsidR="00956C49">
        <w:rPr>
          <w:sz w:val="24"/>
          <w:szCs w:val="24"/>
        </w:rPr>
        <w:lastRenderedPageBreak/>
        <w:t xml:space="preserve">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B16FF3">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427D62">
        <w:rPr>
          <w:sz w:val="24"/>
          <w:szCs w:val="24"/>
        </w:rPr>
        <w:t>.</w:t>
      </w:r>
    </w:p>
    <w:p w14:paraId="54443F0F" w14:textId="1AD956B0" w:rsidR="008809FF" w:rsidDel="003F5517" w:rsidRDefault="00FF674C" w:rsidP="00E02AC1">
      <w:pPr>
        <w:spacing w:line="480" w:lineRule="auto"/>
        <w:rPr>
          <w:del w:id="5"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with lower 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3B094325" w14:textId="77777777" w:rsidR="004B60D8" w:rsidRDefault="00E45C24" w:rsidP="00621FB6">
      <w:pPr>
        <w:spacing w:line="480" w:lineRule="auto"/>
        <w:rPr>
          <w:sz w:val="24"/>
          <w:szCs w:val="24"/>
        </w:rPr>
      </w:pPr>
      <w:r>
        <w:rPr>
          <w:sz w:val="24"/>
          <w:szCs w:val="24"/>
        </w:rPr>
        <w:lastRenderedPageBreak/>
        <w:t>Findings</w:t>
      </w:r>
      <w:r w:rsidR="00A22B5A">
        <w:rPr>
          <w:sz w:val="24"/>
          <w:szCs w:val="24"/>
        </w:rPr>
        <w:t xml:space="preserve"> </w:t>
      </w:r>
      <w:r w:rsidR="005C351F">
        <w:rPr>
          <w:sz w:val="24"/>
          <w:szCs w:val="24"/>
        </w:rPr>
        <w:t>from</w:t>
      </w:r>
      <w:r>
        <w:rPr>
          <w:sz w:val="24"/>
          <w:szCs w:val="24"/>
        </w:rPr>
        <w:t xml:space="preserve"> this synthesis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7062C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recovery","type":"article-journal","volume":"12"},"uris":["http://www.mendeley.com/documents/?uuid=2a43d0de-143f-4349-a839-671450322de0"]}],"mendeley":{"formattedCitation":"(&lt;i&gt;24&lt;/i&gt;, &lt;i&gt;25&lt;/i&gt;)","plainTextFormattedCitation":"(24, 25)","previouslyFormattedCitation":"(&lt;i&gt;24&lt;/i&gt;, &lt;i&gt;25&lt;/i&gt;)"},"properties":{"noteIndex":0},"schema":"https://github.com/citation-style-language/schema/raw/master/csl-citation.json"}</w:instrText>
      </w:r>
      <w:r w:rsidR="00CE75A2">
        <w:rPr>
          <w:sz w:val="24"/>
          <w:szCs w:val="24"/>
        </w:rPr>
        <w:fldChar w:fldCharType="separate"/>
      </w:r>
      <w:r w:rsidR="007062CC" w:rsidRPr="007062CC">
        <w:rPr>
          <w:noProof/>
          <w:sz w:val="24"/>
          <w:szCs w:val="24"/>
        </w:rPr>
        <w:t>(</w:t>
      </w:r>
      <w:r w:rsidR="007062CC" w:rsidRPr="007062CC">
        <w:rPr>
          <w:i/>
          <w:noProof/>
          <w:sz w:val="24"/>
          <w:szCs w:val="24"/>
        </w:rPr>
        <w:t>24</w:t>
      </w:r>
      <w:r w:rsidR="007062CC" w:rsidRPr="007062CC">
        <w:rPr>
          <w:noProof/>
          <w:sz w:val="24"/>
          <w:szCs w:val="24"/>
        </w:rPr>
        <w:t xml:space="preserve">, </w:t>
      </w:r>
      <w:r w:rsidR="007062CC" w:rsidRPr="007062CC">
        <w:rPr>
          <w:i/>
          <w:noProof/>
          <w:sz w:val="24"/>
          <w:szCs w:val="24"/>
        </w:rPr>
        <w:t>25</w:t>
      </w:r>
      <w:r w:rsidR="007062CC" w:rsidRPr="007062CC">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F128DA">
        <w:rPr>
          <w:sz w:val="24"/>
          <w:szCs w:val="24"/>
        </w:rPr>
        <w:t xml:space="preserve">. </w:t>
      </w:r>
      <w:r w:rsidR="006861E8">
        <w:rPr>
          <w:sz w:val="24"/>
          <w:szCs w:val="24"/>
        </w:rPr>
        <w:t xml:space="preserve">Furthermore, </w:t>
      </w:r>
      <w:r w:rsidR="00853129">
        <w:rPr>
          <w:sz w:val="24"/>
          <w:szCs w:val="24"/>
        </w:rPr>
        <w:t xml:space="preserve">we found </w:t>
      </w:r>
      <w:r w:rsidR="006861E8">
        <w:rPr>
          <w:sz w:val="24"/>
          <w:szCs w:val="24"/>
        </w:rPr>
        <w:t xml:space="preserve">the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7062C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26&lt;/i&gt;)","plainTextFormattedCitation":"(26)","previouslyFormattedCitation":"(&lt;i&gt;26&lt;/i&gt;)"},"properties":{"noteIndex":0},"schema":"https://github.com/citation-style-language/schema/raw/master/csl-citation.json"}</w:instrText>
      </w:r>
      <w:r w:rsidR="00950D2D">
        <w:rPr>
          <w:sz w:val="24"/>
          <w:szCs w:val="24"/>
        </w:rPr>
        <w:fldChar w:fldCharType="separate"/>
      </w:r>
      <w:r w:rsidR="007062CC" w:rsidRPr="007062CC">
        <w:rPr>
          <w:noProof/>
          <w:sz w:val="24"/>
          <w:szCs w:val="24"/>
        </w:rPr>
        <w:t>(</w:t>
      </w:r>
      <w:r w:rsidR="007062CC" w:rsidRPr="007062CC">
        <w:rPr>
          <w:i/>
          <w:noProof/>
          <w:sz w:val="24"/>
          <w:szCs w:val="24"/>
        </w:rPr>
        <w:t>26</w:t>
      </w:r>
      <w:r w:rsidR="007062CC" w:rsidRPr="007062CC">
        <w:rPr>
          <w:noProof/>
          <w:sz w:val="24"/>
          <w:szCs w:val="24"/>
        </w:rPr>
        <w:t>)</w:t>
      </w:r>
      <w:r w:rsidR="00950D2D">
        <w:rPr>
          <w:sz w:val="24"/>
          <w:szCs w:val="24"/>
        </w:rPr>
        <w:fldChar w:fldCharType="end"/>
      </w:r>
      <w:r w:rsidR="00950D2D">
        <w:rPr>
          <w:sz w:val="24"/>
          <w:szCs w:val="24"/>
        </w:rPr>
        <w:t>.</w:t>
      </w:r>
    </w:p>
    <w:p w14:paraId="0B7B32D5" w14:textId="2DEC25FE"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the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000D8D88" w14:textId="0771FC62" w:rsidR="00E02AC1" w:rsidRDefault="00E02AC1" w:rsidP="00E02AC1">
      <w:pPr>
        <w:pStyle w:val="Refhead"/>
      </w:pPr>
      <w:r>
        <w:lastRenderedPageBreak/>
        <w:t>References and Notes:</w:t>
      </w:r>
    </w:p>
    <w:p w14:paraId="56ED4B47" w14:textId="3079BE87" w:rsidR="00E5369A" w:rsidRPr="00E5369A" w:rsidRDefault="000D5CAC" w:rsidP="00E5369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E5369A" w:rsidRPr="00E5369A">
        <w:rPr>
          <w:noProof/>
          <w:sz w:val="24"/>
          <w:szCs w:val="24"/>
        </w:rPr>
        <w:t xml:space="preserve">1. </w:t>
      </w:r>
      <w:r w:rsidR="00E5369A" w:rsidRPr="00E5369A">
        <w:rPr>
          <w:noProof/>
          <w:sz w:val="24"/>
          <w:szCs w:val="24"/>
        </w:rPr>
        <w:tab/>
        <w:t xml:space="preserve">A. F. Clewell, J. Aronson, Motivations for the restoration of ecosystems. </w:t>
      </w:r>
      <w:r w:rsidR="00E5369A" w:rsidRPr="00E5369A">
        <w:rPr>
          <w:i/>
          <w:iCs/>
          <w:noProof/>
          <w:sz w:val="24"/>
          <w:szCs w:val="24"/>
        </w:rPr>
        <w:t>Conserv. Biol.</w:t>
      </w:r>
      <w:r w:rsidR="00E5369A" w:rsidRPr="00E5369A">
        <w:rPr>
          <w:noProof/>
          <w:sz w:val="24"/>
          <w:szCs w:val="24"/>
        </w:rPr>
        <w:t xml:space="preserve"> </w:t>
      </w:r>
      <w:r w:rsidR="00E5369A" w:rsidRPr="00E5369A">
        <w:rPr>
          <w:b/>
          <w:bCs/>
          <w:noProof/>
          <w:sz w:val="24"/>
          <w:szCs w:val="24"/>
        </w:rPr>
        <w:t>20</w:t>
      </w:r>
      <w:r w:rsidR="00E5369A" w:rsidRPr="00E5369A">
        <w:rPr>
          <w:noProof/>
          <w:sz w:val="24"/>
          <w:szCs w:val="24"/>
        </w:rPr>
        <w:t>, 420–428 (2006).</w:t>
      </w:r>
    </w:p>
    <w:p w14:paraId="686DC1C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 </w:t>
      </w:r>
      <w:r w:rsidRPr="00E5369A">
        <w:rPr>
          <w:noProof/>
          <w:sz w:val="24"/>
          <w:szCs w:val="24"/>
        </w:rPr>
        <w:tab/>
        <w:t xml:space="preserve">R. H. Hilderbrand, A. C. Watts, A. M. Randle, The myths of restoration ecology. </w:t>
      </w:r>
      <w:r w:rsidRPr="00E5369A">
        <w:rPr>
          <w:i/>
          <w:iCs/>
          <w:noProof/>
          <w:sz w:val="24"/>
          <w:szCs w:val="24"/>
        </w:rPr>
        <w:t>Ecol. Soc.</w:t>
      </w:r>
      <w:r w:rsidRPr="00E5369A">
        <w:rPr>
          <w:noProof/>
          <w:sz w:val="24"/>
          <w:szCs w:val="24"/>
        </w:rPr>
        <w:t xml:space="preserve"> </w:t>
      </w:r>
      <w:r w:rsidRPr="00E5369A">
        <w:rPr>
          <w:b/>
          <w:bCs/>
          <w:noProof/>
          <w:sz w:val="24"/>
          <w:szCs w:val="24"/>
        </w:rPr>
        <w:t>10</w:t>
      </w:r>
      <w:r w:rsidRPr="00E5369A">
        <w:rPr>
          <w:noProof/>
          <w:sz w:val="24"/>
          <w:szCs w:val="24"/>
        </w:rPr>
        <w:t xml:space="preserve"> (2005), doi:10.5751/ES-01277-100119.</w:t>
      </w:r>
    </w:p>
    <w:p w14:paraId="55B0BB99"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3. </w:t>
      </w:r>
      <w:r w:rsidRPr="00E5369A">
        <w:rPr>
          <w:noProof/>
          <w:sz w:val="24"/>
          <w:szCs w:val="24"/>
        </w:rPr>
        <w:tab/>
        <w:t xml:space="preserve">W. V Reid </w:t>
      </w:r>
      <w:r w:rsidRPr="00E5369A">
        <w:rPr>
          <w:i/>
          <w:iCs/>
          <w:noProof/>
          <w:sz w:val="24"/>
          <w:szCs w:val="24"/>
        </w:rPr>
        <w:t>et al.</w:t>
      </w:r>
      <w:r w:rsidRPr="00E5369A">
        <w:rPr>
          <w:noProof/>
          <w:sz w:val="24"/>
          <w:szCs w:val="24"/>
        </w:rPr>
        <w:t xml:space="preserve">, </w:t>
      </w:r>
      <w:r w:rsidRPr="00E5369A">
        <w:rPr>
          <w:i/>
          <w:iCs/>
          <w:noProof/>
          <w:sz w:val="24"/>
          <w:szCs w:val="24"/>
        </w:rPr>
        <w:t>Ecosystems and Human Well-being: Synthesis</w:t>
      </w:r>
      <w:r w:rsidRPr="00E5369A">
        <w:rPr>
          <w:noProof/>
          <w:sz w:val="24"/>
          <w:szCs w:val="24"/>
        </w:rPr>
        <w:t xml:space="preserve"> (2005; https://www.millenniumassessment.org/documents/document.356.aspx.pdf).</w:t>
      </w:r>
    </w:p>
    <w:p w14:paraId="7819CC86"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4. </w:t>
      </w:r>
      <w:r w:rsidRPr="00E5369A">
        <w:rPr>
          <w:noProof/>
          <w:sz w:val="24"/>
          <w:szCs w:val="24"/>
        </w:rPr>
        <w:tab/>
        <w:t xml:space="preserve">R. L. Chazdon </w:t>
      </w:r>
      <w:r w:rsidRPr="00E5369A">
        <w:rPr>
          <w:i/>
          <w:iCs/>
          <w:noProof/>
          <w:sz w:val="24"/>
          <w:szCs w:val="24"/>
        </w:rPr>
        <w:t>et al.</w:t>
      </w:r>
      <w:r w:rsidRPr="00E5369A">
        <w:rPr>
          <w:noProof/>
          <w:sz w:val="24"/>
          <w:szCs w:val="24"/>
        </w:rPr>
        <w:t xml:space="preserve">, A Policy-Driven Knowledge Agenda for Global Forest and Landscape Restoration. </w:t>
      </w:r>
      <w:r w:rsidRPr="00E5369A">
        <w:rPr>
          <w:i/>
          <w:iCs/>
          <w:noProof/>
          <w:sz w:val="24"/>
          <w:szCs w:val="24"/>
        </w:rPr>
        <w:t>Conserv. Lett.</w:t>
      </w:r>
      <w:r w:rsidRPr="00E5369A">
        <w:rPr>
          <w:noProof/>
          <w:sz w:val="24"/>
          <w:szCs w:val="24"/>
        </w:rPr>
        <w:t xml:space="preserve"> </w:t>
      </w:r>
      <w:r w:rsidRPr="00E5369A">
        <w:rPr>
          <w:b/>
          <w:bCs/>
          <w:noProof/>
          <w:sz w:val="24"/>
          <w:szCs w:val="24"/>
        </w:rPr>
        <w:t>10</w:t>
      </w:r>
      <w:r w:rsidRPr="00E5369A">
        <w:rPr>
          <w:noProof/>
          <w:sz w:val="24"/>
          <w:szCs w:val="24"/>
        </w:rPr>
        <w:t>, 125–132 (2017).</w:t>
      </w:r>
    </w:p>
    <w:p w14:paraId="10C818C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5. </w:t>
      </w:r>
      <w:r w:rsidRPr="00E5369A">
        <w:rPr>
          <w:noProof/>
          <w:sz w:val="24"/>
          <w:szCs w:val="24"/>
        </w:rPr>
        <w:tab/>
        <w:t xml:space="preserve">J. Aronson, A. F. Clewell, J. N. Blignaut, S. J. Milton, Ecological restoration: A new frontier for nature conservation and economics. </w:t>
      </w:r>
      <w:r w:rsidRPr="00E5369A">
        <w:rPr>
          <w:i/>
          <w:iCs/>
          <w:noProof/>
          <w:sz w:val="24"/>
          <w:szCs w:val="24"/>
        </w:rPr>
        <w:t>J. Nat. Conserv.</w:t>
      </w:r>
      <w:r w:rsidRPr="00E5369A">
        <w:rPr>
          <w:noProof/>
          <w:sz w:val="24"/>
          <w:szCs w:val="24"/>
        </w:rPr>
        <w:t xml:space="preserve"> </w:t>
      </w:r>
      <w:r w:rsidRPr="00E5369A">
        <w:rPr>
          <w:b/>
          <w:bCs/>
          <w:noProof/>
          <w:sz w:val="24"/>
          <w:szCs w:val="24"/>
        </w:rPr>
        <w:t>14</w:t>
      </w:r>
      <w:r w:rsidRPr="00E5369A">
        <w:rPr>
          <w:noProof/>
          <w:sz w:val="24"/>
          <w:szCs w:val="24"/>
        </w:rPr>
        <w:t>, 135–139 (2006).</w:t>
      </w:r>
    </w:p>
    <w:p w14:paraId="676A897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6. </w:t>
      </w:r>
      <w:r w:rsidRPr="00E5369A">
        <w:rPr>
          <w:noProof/>
          <w:sz w:val="24"/>
          <w:szCs w:val="24"/>
        </w:rPr>
        <w:tab/>
        <w:t xml:space="preserve">S. Díaz </w:t>
      </w:r>
      <w:r w:rsidRPr="00E5369A">
        <w:rPr>
          <w:i/>
          <w:iCs/>
          <w:noProof/>
          <w:sz w:val="24"/>
          <w:szCs w:val="24"/>
        </w:rPr>
        <w:t>et al.</w:t>
      </w:r>
      <w:r w:rsidRPr="00E5369A">
        <w:rPr>
          <w:noProof/>
          <w:sz w:val="24"/>
          <w:szCs w:val="24"/>
        </w:rPr>
        <w:t xml:space="preserve">, The IPBES Conceptual Framework - connecting nature and people. </w:t>
      </w:r>
      <w:r w:rsidRPr="00E5369A">
        <w:rPr>
          <w:i/>
          <w:iCs/>
          <w:noProof/>
          <w:sz w:val="24"/>
          <w:szCs w:val="24"/>
        </w:rPr>
        <w:t>Curr. Opin. Environ. Sustain.</w:t>
      </w:r>
      <w:r w:rsidRPr="00E5369A">
        <w:rPr>
          <w:noProof/>
          <w:sz w:val="24"/>
          <w:szCs w:val="24"/>
        </w:rPr>
        <w:t xml:space="preserve"> </w:t>
      </w:r>
      <w:r w:rsidRPr="00E5369A">
        <w:rPr>
          <w:b/>
          <w:bCs/>
          <w:noProof/>
          <w:sz w:val="24"/>
          <w:szCs w:val="24"/>
        </w:rPr>
        <w:t>14</w:t>
      </w:r>
      <w:r w:rsidRPr="00E5369A">
        <w:rPr>
          <w:noProof/>
          <w:sz w:val="24"/>
          <w:szCs w:val="24"/>
        </w:rPr>
        <w:t>, 1–16 (2015).</w:t>
      </w:r>
    </w:p>
    <w:p w14:paraId="7D29776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7. </w:t>
      </w:r>
      <w:r w:rsidRPr="00E5369A">
        <w:rPr>
          <w:noProof/>
          <w:sz w:val="24"/>
          <w:szCs w:val="24"/>
        </w:rPr>
        <w:tab/>
        <w:t xml:space="preserve">R. J. Hobbs, V. A. Cramer, Restoration Ecology: Interventionist Approaches for Restoring and Maintaining Ecosystem Function in the Face of Rapid Environmental Change. </w:t>
      </w:r>
      <w:r w:rsidRPr="00E5369A">
        <w:rPr>
          <w:i/>
          <w:iCs/>
          <w:noProof/>
          <w:sz w:val="24"/>
          <w:szCs w:val="24"/>
        </w:rPr>
        <w:t>Annu. Rev. Environ. Resour.</w:t>
      </w:r>
      <w:r w:rsidRPr="00E5369A">
        <w:rPr>
          <w:noProof/>
          <w:sz w:val="24"/>
          <w:szCs w:val="24"/>
        </w:rPr>
        <w:t xml:space="preserve"> </w:t>
      </w:r>
      <w:r w:rsidRPr="00E5369A">
        <w:rPr>
          <w:b/>
          <w:bCs/>
          <w:noProof/>
          <w:sz w:val="24"/>
          <w:szCs w:val="24"/>
        </w:rPr>
        <w:t>33</w:t>
      </w:r>
      <w:r w:rsidRPr="00E5369A">
        <w:rPr>
          <w:noProof/>
          <w:sz w:val="24"/>
          <w:szCs w:val="24"/>
        </w:rPr>
        <w:t>, 39–61 (2008).</w:t>
      </w:r>
    </w:p>
    <w:p w14:paraId="3AD6489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8. </w:t>
      </w:r>
      <w:r w:rsidRPr="00E5369A">
        <w:rPr>
          <w:noProof/>
          <w:sz w:val="24"/>
          <w:szCs w:val="24"/>
        </w:rPr>
        <w:tab/>
        <w:t xml:space="preserve">Millennium Ecosystems Assessment (MEA), in </w:t>
      </w:r>
      <w:r w:rsidRPr="00E5369A">
        <w:rPr>
          <w:i/>
          <w:iCs/>
          <w:noProof/>
          <w:sz w:val="24"/>
          <w:szCs w:val="24"/>
        </w:rPr>
        <w:t>Ecosystems and Human well-being: Current State and Trends</w:t>
      </w:r>
      <w:r w:rsidRPr="00E5369A">
        <w:rPr>
          <w:noProof/>
          <w:sz w:val="24"/>
          <w:szCs w:val="24"/>
        </w:rPr>
        <w:t xml:space="preserve"> (2005; https://www.millenniumassessment.org/documents/document.291.aspx.pdf), pp. 1–40.</w:t>
      </w:r>
    </w:p>
    <w:p w14:paraId="49AC90A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9. </w:t>
      </w:r>
      <w:r w:rsidRPr="00E5369A">
        <w:rPr>
          <w:noProof/>
          <w:sz w:val="24"/>
          <w:szCs w:val="24"/>
        </w:rPr>
        <w:tab/>
        <w:t xml:space="preserve">N. Ramankutty, A. T. Evan, C. Monfreda, J. A. Foley, Farming the planet: 1. Geographic distribution of global agricultural lands in the year 2000. </w:t>
      </w:r>
      <w:r w:rsidRPr="00E5369A">
        <w:rPr>
          <w:i/>
          <w:iCs/>
          <w:noProof/>
          <w:sz w:val="24"/>
          <w:szCs w:val="24"/>
        </w:rPr>
        <w:t>Global Biogeochem. Cycles</w:t>
      </w:r>
      <w:r w:rsidRPr="00E5369A">
        <w:rPr>
          <w:noProof/>
          <w:sz w:val="24"/>
          <w:szCs w:val="24"/>
        </w:rPr>
        <w:t xml:space="preserve">. </w:t>
      </w:r>
      <w:r w:rsidRPr="00E5369A">
        <w:rPr>
          <w:b/>
          <w:bCs/>
          <w:noProof/>
          <w:sz w:val="24"/>
          <w:szCs w:val="24"/>
        </w:rPr>
        <w:t>22</w:t>
      </w:r>
      <w:r w:rsidRPr="00E5369A">
        <w:rPr>
          <w:noProof/>
          <w:sz w:val="24"/>
          <w:szCs w:val="24"/>
        </w:rPr>
        <w:t>, 1–19 (2008).</w:t>
      </w:r>
    </w:p>
    <w:p w14:paraId="7C36BD9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10. </w:t>
      </w:r>
      <w:r w:rsidRPr="00E5369A">
        <w:rPr>
          <w:noProof/>
          <w:sz w:val="24"/>
          <w:szCs w:val="24"/>
        </w:rPr>
        <w:tab/>
        <w:t xml:space="preserve">C. M. Kennedy, J. R. Oakleaf, D. M. Theobald, S. Baruch-Mordo, J. Kiesecker, Managing the middle: A shift in conservation priorities based on the global human modification gradient. </w:t>
      </w:r>
      <w:r w:rsidRPr="00E5369A">
        <w:rPr>
          <w:i/>
          <w:iCs/>
          <w:noProof/>
          <w:sz w:val="24"/>
          <w:szCs w:val="24"/>
        </w:rPr>
        <w:t>Glob. Chang. Biol.</w:t>
      </w:r>
      <w:r w:rsidRPr="00E5369A">
        <w:rPr>
          <w:noProof/>
          <w:sz w:val="24"/>
          <w:szCs w:val="24"/>
        </w:rPr>
        <w:t>, 811–826 (2019).</w:t>
      </w:r>
    </w:p>
    <w:p w14:paraId="5B14696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11. </w:t>
      </w:r>
      <w:r w:rsidRPr="00E5369A">
        <w:rPr>
          <w:noProof/>
          <w:sz w:val="24"/>
          <w:szCs w:val="24"/>
        </w:rPr>
        <w:tab/>
        <w:t xml:space="preserve">E. G. Bonkoungou, Biodiversity in drylands: challenges and opportunities for conservation and sustainable use. Challenge Paper. </w:t>
      </w:r>
      <w:r w:rsidRPr="00E5369A">
        <w:rPr>
          <w:i/>
          <w:iCs/>
          <w:noProof/>
          <w:sz w:val="24"/>
          <w:szCs w:val="24"/>
        </w:rPr>
        <w:t>Glob. Drylands Initiat. UNDP Drylands Dev. Centre, Nairobi, Kenya.</w:t>
      </w:r>
      <w:r w:rsidRPr="00E5369A">
        <w:rPr>
          <w:noProof/>
          <w:sz w:val="24"/>
          <w:szCs w:val="24"/>
        </w:rPr>
        <w:t xml:space="preserve"> (2001).</w:t>
      </w:r>
    </w:p>
    <w:p w14:paraId="391B7D2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12. </w:t>
      </w:r>
      <w:r w:rsidRPr="00E5369A">
        <w:rPr>
          <w:noProof/>
          <w:sz w:val="24"/>
          <w:szCs w:val="24"/>
        </w:rPr>
        <w:tab/>
        <w:t xml:space="preserve">S. Díaz </w:t>
      </w:r>
      <w:r w:rsidRPr="00E5369A">
        <w:rPr>
          <w:i/>
          <w:iCs/>
          <w:noProof/>
          <w:sz w:val="24"/>
          <w:szCs w:val="24"/>
        </w:rPr>
        <w:t>et al.</w:t>
      </w:r>
      <w:r w:rsidRPr="00E5369A">
        <w:rPr>
          <w:noProof/>
          <w:sz w:val="24"/>
          <w:szCs w:val="24"/>
        </w:rPr>
        <w:t xml:space="preserve">, Assessing nature’s contributions to people. </w:t>
      </w:r>
      <w:r w:rsidRPr="00E5369A">
        <w:rPr>
          <w:i/>
          <w:iCs/>
          <w:noProof/>
          <w:sz w:val="24"/>
          <w:szCs w:val="24"/>
        </w:rPr>
        <w:t>Science (80-. ).</w:t>
      </w:r>
      <w:r w:rsidRPr="00E5369A">
        <w:rPr>
          <w:noProof/>
          <w:sz w:val="24"/>
          <w:szCs w:val="24"/>
        </w:rPr>
        <w:t xml:space="preserve"> </w:t>
      </w:r>
      <w:r w:rsidRPr="00E5369A">
        <w:rPr>
          <w:b/>
          <w:bCs/>
          <w:noProof/>
          <w:sz w:val="24"/>
          <w:szCs w:val="24"/>
        </w:rPr>
        <w:t>359</w:t>
      </w:r>
      <w:r w:rsidRPr="00E5369A">
        <w:rPr>
          <w:noProof/>
          <w:sz w:val="24"/>
          <w:szCs w:val="24"/>
        </w:rPr>
        <w:t>, 270–272 (2018).</w:t>
      </w:r>
    </w:p>
    <w:p w14:paraId="6E9C8BD1"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13. </w:t>
      </w:r>
      <w:r w:rsidRPr="00E5369A">
        <w:rPr>
          <w:noProof/>
          <w:sz w:val="24"/>
          <w:szCs w:val="24"/>
        </w:rPr>
        <w:tab/>
        <w:t xml:space="preserve">A. J. Castro, C. Quintas-Soriano, B. N. Egoh, Ecosystem services in dryland systems of the world. </w:t>
      </w:r>
      <w:r w:rsidRPr="00E5369A">
        <w:rPr>
          <w:i/>
          <w:iCs/>
          <w:noProof/>
          <w:sz w:val="24"/>
          <w:szCs w:val="24"/>
        </w:rPr>
        <w:t>J. Arid Environ.</w:t>
      </w:r>
      <w:r w:rsidRPr="00E5369A">
        <w:rPr>
          <w:noProof/>
          <w:sz w:val="24"/>
          <w:szCs w:val="24"/>
        </w:rPr>
        <w:t xml:space="preserve"> </w:t>
      </w:r>
      <w:r w:rsidRPr="00E5369A">
        <w:rPr>
          <w:b/>
          <w:bCs/>
          <w:noProof/>
          <w:sz w:val="24"/>
          <w:szCs w:val="24"/>
        </w:rPr>
        <w:t>159</w:t>
      </w:r>
      <w:r w:rsidRPr="00E5369A">
        <w:rPr>
          <w:noProof/>
          <w:sz w:val="24"/>
          <w:szCs w:val="24"/>
        </w:rPr>
        <w:t>, 1–3 (2018).</w:t>
      </w:r>
    </w:p>
    <w:p w14:paraId="06ACC48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14. </w:t>
      </w:r>
      <w:r w:rsidRPr="00E5369A">
        <w:rPr>
          <w:noProof/>
          <w:sz w:val="24"/>
          <w:szCs w:val="24"/>
        </w:rPr>
        <w:tab/>
        <w:t xml:space="preserve">R. P. White, J. Nackoney, in </w:t>
      </w:r>
      <w:r w:rsidRPr="00E5369A">
        <w:rPr>
          <w:i/>
          <w:iCs/>
          <w:noProof/>
          <w:sz w:val="24"/>
          <w:szCs w:val="24"/>
        </w:rPr>
        <w:t>World Resources Institute, Washington, D.C., USA.</w:t>
      </w:r>
      <w:r w:rsidRPr="00E5369A">
        <w:rPr>
          <w:noProof/>
          <w:sz w:val="24"/>
          <w:szCs w:val="24"/>
        </w:rPr>
        <w:t xml:space="preserve"> (2013), pp. 1–58.</w:t>
      </w:r>
    </w:p>
    <w:p w14:paraId="2CFCC6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15. </w:t>
      </w:r>
      <w:r w:rsidRPr="00E5369A">
        <w:rPr>
          <w:noProof/>
          <w:sz w:val="24"/>
          <w:szCs w:val="24"/>
        </w:rPr>
        <w:tab/>
        <w:t xml:space="preserve">J. F. Reynolds </w:t>
      </w:r>
      <w:r w:rsidRPr="00E5369A">
        <w:rPr>
          <w:i/>
          <w:iCs/>
          <w:noProof/>
          <w:sz w:val="24"/>
          <w:szCs w:val="24"/>
        </w:rPr>
        <w:t>et al.</w:t>
      </w:r>
      <w:r w:rsidRPr="00E5369A">
        <w:rPr>
          <w:noProof/>
          <w:sz w:val="24"/>
          <w:szCs w:val="24"/>
        </w:rPr>
        <w:t xml:space="preserve">, Global Desertification: Building a Science for Dryland Development. </w:t>
      </w:r>
      <w:r w:rsidRPr="00E5369A">
        <w:rPr>
          <w:i/>
          <w:iCs/>
          <w:noProof/>
          <w:sz w:val="24"/>
          <w:szCs w:val="24"/>
        </w:rPr>
        <w:t>Science (80-. ).</w:t>
      </w:r>
      <w:r w:rsidRPr="00E5369A">
        <w:rPr>
          <w:noProof/>
          <w:sz w:val="24"/>
          <w:szCs w:val="24"/>
        </w:rPr>
        <w:t xml:space="preserve"> </w:t>
      </w:r>
      <w:r w:rsidRPr="00E5369A">
        <w:rPr>
          <w:b/>
          <w:bCs/>
          <w:noProof/>
          <w:sz w:val="24"/>
          <w:szCs w:val="24"/>
        </w:rPr>
        <w:t>316</w:t>
      </w:r>
      <w:r w:rsidRPr="00E5369A">
        <w:rPr>
          <w:noProof/>
          <w:sz w:val="24"/>
          <w:szCs w:val="24"/>
        </w:rPr>
        <w:t>, 847–851 (2007).</w:t>
      </w:r>
    </w:p>
    <w:p w14:paraId="78567F0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16. </w:t>
      </w:r>
      <w:r w:rsidRPr="00E5369A">
        <w:rPr>
          <w:noProof/>
          <w:sz w:val="24"/>
          <w:szCs w:val="24"/>
        </w:rPr>
        <w:tab/>
        <w:t xml:space="preserve">R. Wilson </w:t>
      </w:r>
      <w:r w:rsidRPr="00E5369A">
        <w:rPr>
          <w:i/>
          <w:iCs/>
          <w:noProof/>
          <w:sz w:val="24"/>
          <w:szCs w:val="24"/>
        </w:rPr>
        <w:t>et al.</w:t>
      </w:r>
      <w:r w:rsidRPr="00E5369A">
        <w:rPr>
          <w:noProof/>
          <w:sz w:val="24"/>
          <w:szCs w:val="24"/>
        </w:rPr>
        <w:t xml:space="preserve">, Dryland Pastures: Establishment and Management in the Intermountain Region of Northern California. </w:t>
      </w:r>
      <w:r w:rsidRPr="00E5369A">
        <w:rPr>
          <w:i/>
          <w:iCs/>
          <w:noProof/>
          <w:sz w:val="24"/>
          <w:szCs w:val="24"/>
        </w:rPr>
        <w:t>Dryl. Pastures Establ. Manag. Intermt. Reg. North. Calif.</w:t>
      </w:r>
      <w:r w:rsidRPr="00E5369A">
        <w:rPr>
          <w:noProof/>
          <w:sz w:val="24"/>
          <w:szCs w:val="24"/>
        </w:rPr>
        <w:t xml:space="preserve"> (2006), doi:10.3733/ucanr.8163.</w:t>
      </w:r>
    </w:p>
    <w:p w14:paraId="2953E11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lastRenderedPageBreak/>
        <w:t xml:space="preserve">17. </w:t>
      </w:r>
      <w:r w:rsidRPr="00E5369A">
        <w:rPr>
          <w:noProof/>
          <w:sz w:val="24"/>
          <w:szCs w:val="24"/>
        </w:rPr>
        <w:tab/>
        <w:t xml:space="preserve">R. Kelsey, A. Hart, H. Scott Butterfield, D. Vink, Groundwater sustainability in the San Joaquin Valley: Multiple benefits if agricultural lands are retired and restored strategically. </w:t>
      </w:r>
      <w:r w:rsidRPr="00E5369A">
        <w:rPr>
          <w:i/>
          <w:iCs/>
          <w:noProof/>
          <w:sz w:val="24"/>
          <w:szCs w:val="24"/>
        </w:rPr>
        <w:t>Calif. Agric.</w:t>
      </w:r>
      <w:r w:rsidRPr="00E5369A">
        <w:rPr>
          <w:noProof/>
          <w:sz w:val="24"/>
          <w:szCs w:val="24"/>
        </w:rPr>
        <w:t xml:space="preserve"> </w:t>
      </w:r>
      <w:r w:rsidRPr="00E5369A">
        <w:rPr>
          <w:b/>
          <w:bCs/>
          <w:noProof/>
          <w:sz w:val="24"/>
          <w:szCs w:val="24"/>
        </w:rPr>
        <w:t>72</w:t>
      </w:r>
      <w:r w:rsidRPr="00E5369A">
        <w:rPr>
          <w:noProof/>
          <w:sz w:val="24"/>
          <w:szCs w:val="24"/>
        </w:rPr>
        <w:t>, 151–154 (2018).</w:t>
      </w:r>
    </w:p>
    <w:p w14:paraId="11EE4BE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18. </w:t>
      </w:r>
      <w:r w:rsidRPr="00E5369A">
        <w:rPr>
          <w:noProof/>
          <w:sz w:val="24"/>
          <w:szCs w:val="24"/>
        </w:rPr>
        <w:tab/>
        <w:t xml:space="preserve">C. J. Lortie, A. Filazzola, R. Kelsey, A. K. Hart, H. S. Butterfield, Better late than never: a synthesis of strategic land retirement and restoration in California. </w:t>
      </w:r>
      <w:r w:rsidRPr="00E5369A">
        <w:rPr>
          <w:i/>
          <w:iCs/>
          <w:noProof/>
          <w:sz w:val="24"/>
          <w:szCs w:val="24"/>
        </w:rPr>
        <w:t>Ecosphere</w:t>
      </w:r>
      <w:r w:rsidRPr="00E5369A">
        <w:rPr>
          <w:noProof/>
          <w:sz w:val="24"/>
          <w:szCs w:val="24"/>
        </w:rPr>
        <w:t xml:space="preserve">. </w:t>
      </w:r>
      <w:r w:rsidRPr="00E5369A">
        <w:rPr>
          <w:b/>
          <w:bCs/>
          <w:noProof/>
          <w:sz w:val="24"/>
          <w:szCs w:val="24"/>
        </w:rPr>
        <w:t>9</w:t>
      </w:r>
      <w:r w:rsidRPr="00E5369A">
        <w:rPr>
          <w:noProof/>
          <w:sz w:val="24"/>
          <w:szCs w:val="24"/>
        </w:rPr>
        <w:t>, e02367 (2018).</w:t>
      </w:r>
    </w:p>
    <w:p w14:paraId="7DE39B8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19. </w:t>
      </w:r>
      <w:r w:rsidRPr="00E5369A">
        <w:rPr>
          <w:noProof/>
          <w:sz w:val="24"/>
          <w:szCs w:val="24"/>
        </w:rPr>
        <w:tab/>
        <w:t xml:space="preserve">K. D. Holl, T. M. Aide, When and where to actively restore ecosystems? </w:t>
      </w:r>
      <w:r w:rsidRPr="00E5369A">
        <w:rPr>
          <w:i/>
          <w:iCs/>
          <w:noProof/>
          <w:sz w:val="24"/>
          <w:szCs w:val="24"/>
        </w:rPr>
        <w:t>For. Ecol. Manage.</w:t>
      </w:r>
      <w:r w:rsidRPr="00E5369A">
        <w:rPr>
          <w:noProof/>
          <w:sz w:val="24"/>
          <w:szCs w:val="24"/>
        </w:rPr>
        <w:t xml:space="preserve"> </w:t>
      </w:r>
      <w:r w:rsidRPr="00E5369A">
        <w:rPr>
          <w:b/>
          <w:bCs/>
          <w:noProof/>
          <w:sz w:val="24"/>
          <w:szCs w:val="24"/>
        </w:rPr>
        <w:t>261</w:t>
      </w:r>
      <w:r w:rsidRPr="00E5369A">
        <w:rPr>
          <w:noProof/>
          <w:sz w:val="24"/>
          <w:szCs w:val="24"/>
        </w:rPr>
        <w:t>, 1558–1563 (2011).</w:t>
      </w:r>
    </w:p>
    <w:p w14:paraId="1FD1D75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20. </w:t>
      </w:r>
      <w:r w:rsidRPr="00E5369A">
        <w:rPr>
          <w:noProof/>
          <w:sz w:val="24"/>
          <w:szCs w:val="24"/>
        </w:rPr>
        <w:tab/>
        <w:t xml:space="preserve">J. Gurevitch, P. S. Curtis, M. H. Jones, Meta-analysis in ecology. </w:t>
      </w:r>
      <w:r w:rsidRPr="00E5369A">
        <w:rPr>
          <w:b/>
          <w:bCs/>
          <w:noProof/>
          <w:sz w:val="24"/>
          <w:szCs w:val="24"/>
        </w:rPr>
        <w:t>32</w:t>
      </w:r>
      <w:r w:rsidRPr="00E5369A">
        <w:rPr>
          <w:noProof/>
          <w:sz w:val="24"/>
          <w:szCs w:val="24"/>
        </w:rPr>
        <w:t>, 199–247 (2004).</w:t>
      </w:r>
    </w:p>
    <w:p w14:paraId="503E19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21. </w:t>
      </w:r>
      <w:r w:rsidRPr="00E5369A">
        <w:rPr>
          <w:noProof/>
          <w:sz w:val="24"/>
          <w:szCs w:val="24"/>
        </w:rPr>
        <w:tab/>
        <w:t xml:space="preserve">V. Hedges, L., J. Gurevitch, P. Curtis, The Meta-Analysis of Response Ratios in Experimental Ecology. </w:t>
      </w:r>
      <w:r w:rsidRPr="00E5369A">
        <w:rPr>
          <w:i/>
          <w:iCs/>
          <w:noProof/>
          <w:sz w:val="24"/>
          <w:szCs w:val="24"/>
        </w:rPr>
        <w:t>Ecology</w:t>
      </w:r>
      <w:r w:rsidRPr="00E5369A">
        <w:rPr>
          <w:noProof/>
          <w:sz w:val="24"/>
          <w:szCs w:val="24"/>
        </w:rPr>
        <w:t xml:space="preserve">. </w:t>
      </w:r>
      <w:r w:rsidRPr="00E5369A">
        <w:rPr>
          <w:b/>
          <w:bCs/>
          <w:noProof/>
          <w:sz w:val="24"/>
          <w:szCs w:val="24"/>
        </w:rPr>
        <w:t>80</w:t>
      </w:r>
      <w:r w:rsidRPr="00E5369A">
        <w:rPr>
          <w:noProof/>
          <w:sz w:val="24"/>
          <w:szCs w:val="24"/>
        </w:rPr>
        <w:t>, 1150–1156 (1999).</w:t>
      </w:r>
    </w:p>
    <w:p w14:paraId="7963B84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22. </w:t>
      </w:r>
      <w:r w:rsidRPr="00E5369A">
        <w:rPr>
          <w:noProof/>
          <w:sz w:val="24"/>
          <w:szCs w:val="24"/>
        </w:rPr>
        <w:tab/>
        <w:t xml:space="preserve">G. Schwarzer, J. R. Carpenter, G. Rücker, </w:t>
      </w:r>
      <w:r w:rsidRPr="00E5369A">
        <w:rPr>
          <w:i/>
          <w:iCs/>
          <w:noProof/>
          <w:sz w:val="24"/>
          <w:szCs w:val="24"/>
        </w:rPr>
        <w:t>Meta- Analysis with R</w:t>
      </w:r>
      <w:r w:rsidRPr="00E5369A">
        <w:rPr>
          <w:noProof/>
          <w:sz w:val="24"/>
          <w:szCs w:val="24"/>
        </w:rPr>
        <w:t xml:space="preserve"> (Springer, New York, 2015).</w:t>
      </w:r>
    </w:p>
    <w:p w14:paraId="01A26C8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23. </w:t>
      </w:r>
      <w:r w:rsidRPr="00E5369A">
        <w:rPr>
          <w:noProof/>
          <w:sz w:val="24"/>
          <w:szCs w:val="24"/>
        </w:rPr>
        <w:tab/>
        <w:t xml:space="preserve">E. De Martonne, Regions of Interior-Basin Drainage. </w:t>
      </w:r>
      <w:r w:rsidRPr="00E5369A">
        <w:rPr>
          <w:i/>
          <w:iCs/>
          <w:noProof/>
          <w:sz w:val="24"/>
          <w:szCs w:val="24"/>
        </w:rPr>
        <w:t>Geogr. Rev.</w:t>
      </w:r>
      <w:r w:rsidRPr="00E5369A">
        <w:rPr>
          <w:noProof/>
          <w:sz w:val="24"/>
          <w:szCs w:val="24"/>
        </w:rPr>
        <w:t xml:space="preserve"> </w:t>
      </w:r>
      <w:r w:rsidRPr="00E5369A">
        <w:rPr>
          <w:b/>
          <w:bCs/>
          <w:noProof/>
          <w:sz w:val="24"/>
          <w:szCs w:val="24"/>
        </w:rPr>
        <w:t>17</w:t>
      </w:r>
      <w:r w:rsidRPr="00E5369A">
        <w:rPr>
          <w:noProof/>
          <w:sz w:val="24"/>
          <w:szCs w:val="24"/>
        </w:rPr>
        <w:t>, 397–414 (1927).</w:t>
      </w:r>
    </w:p>
    <w:p w14:paraId="4F29D83F"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24. </w:t>
      </w:r>
      <w:r w:rsidRPr="00E5369A">
        <w:rPr>
          <w:noProof/>
          <w:sz w:val="24"/>
          <w:szCs w:val="24"/>
        </w:rPr>
        <w:tab/>
        <w:t xml:space="preserve">R. Crouzeilles </w:t>
      </w:r>
      <w:r w:rsidRPr="00E5369A">
        <w:rPr>
          <w:i/>
          <w:iCs/>
          <w:noProof/>
          <w:sz w:val="24"/>
          <w:szCs w:val="24"/>
        </w:rPr>
        <w:t>et al.</w:t>
      </w:r>
      <w:r w:rsidRPr="00E5369A">
        <w:rPr>
          <w:noProof/>
          <w:sz w:val="24"/>
          <w:szCs w:val="24"/>
        </w:rPr>
        <w:t xml:space="preserve">, Ecological restoration success is higher for natural regeneration than for active restoration in tropical forests. </w:t>
      </w:r>
      <w:r w:rsidRPr="00E5369A">
        <w:rPr>
          <w:i/>
          <w:iCs/>
          <w:noProof/>
          <w:sz w:val="24"/>
          <w:szCs w:val="24"/>
        </w:rPr>
        <w:t>Sci. Adv.</w:t>
      </w:r>
      <w:r w:rsidRPr="00E5369A">
        <w:rPr>
          <w:noProof/>
          <w:sz w:val="24"/>
          <w:szCs w:val="24"/>
        </w:rPr>
        <w:t xml:space="preserve"> </w:t>
      </w:r>
      <w:r w:rsidRPr="00E5369A">
        <w:rPr>
          <w:b/>
          <w:bCs/>
          <w:noProof/>
          <w:sz w:val="24"/>
          <w:szCs w:val="24"/>
        </w:rPr>
        <w:t>3</w:t>
      </w:r>
      <w:r w:rsidRPr="00E5369A">
        <w:rPr>
          <w:noProof/>
          <w:sz w:val="24"/>
          <w:szCs w:val="24"/>
        </w:rPr>
        <w:t>, e1701345 (2017).</w:t>
      </w:r>
    </w:p>
    <w:p w14:paraId="1359CFF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25. </w:t>
      </w:r>
      <w:r w:rsidRPr="00E5369A">
        <w:rPr>
          <w:noProof/>
          <w:sz w:val="24"/>
          <w:szCs w:val="24"/>
        </w:rPr>
        <w:tab/>
        <w:t xml:space="preserve">P. Meli </w:t>
      </w:r>
      <w:r w:rsidRPr="00E5369A">
        <w:rPr>
          <w:i/>
          <w:iCs/>
          <w:noProof/>
          <w:sz w:val="24"/>
          <w:szCs w:val="24"/>
        </w:rPr>
        <w:t>et al.</w:t>
      </w:r>
      <w:r w:rsidRPr="00E5369A">
        <w:rPr>
          <w:noProof/>
          <w:sz w:val="24"/>
          <w:szCs w:val="24"/>
        </w:rPr>
        <w:t xml:space="preserve">, A global review of past land use, climate, and active vs. passive restoration effects on forest recovery. </w:t>
      </w:r>
      <w:r w:rsidRPr="00E5369A">
        <w:rPr>
          <w:i/>
          <w:iCs/>
          <w:noProof/>
          <w:sz w:val="24"/>
          <w:szCs w:val="24"/>
        </w:rPr>
        <w:t>PLoS One</w:t>
      </w:r>
      <w:r w:rsidRPr="00E5369A">
        <w:rPr>
          <w:noProof/>
          <w:sz w:val="24"/>
          <w:szCs w:val="24"/>
        </w:rPr>
        <w:t xml:space="preserve">. </w:t>
      </w:r>
      <w:r w:rsidRPr="00E5369A">
        <w:rPr>
          <w:b/>
          <w:bCs/>
          <w:noProof/>
          <w:sz w:val="24"/>
          <w:szCs w:val="24"/>
        </w:rPr>
        <w:t>12</w:t>
      </w:r>
      <w:r w:rsidRPr="00E5369A">
        <w:rPr>
          <w:noProof/>
          <w:sz w:val="24"/>
          <w:szCs w:val="24"/>
        </w:rPr>
        <w:t>, 1–17 (2017).</w:t>
      </w:r>
    </w:p>
    <w:p w14:paraId="778CFFD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26. </w:t>
      </w:r>
      <w:r w:rsidRPr="00E5369A">
        <w:rPr>
          <w:noProof/>
          <w:sz w:val="24"/>
          <w:szCs w:val="24"/>
        </w:rPr>
        <w:tab/>
        <w:t xml:space="preserve">D. Kleijn </w:t>
      </w:r>
      <w:r w:rsidRPr="00E5369A">
        <w:rPr>
          <w:i/>
          <w:iCs/>
          <w:noProof/>
          <w:sz w:val="24"/>
          <w:szCs w:val="24"/>
        </w:rPr>
        <w:t>et al.</w:t>
      </w:r>
      <w:r w:rsidRPr="00E5369A">
        <w:rPr>
          <w:noProof/>
          <w:sz w:val="24"/>
          <w:szCs w:val="24"/>
        </w:rPr>
        <w:t xml:space="preserve">, Ecological Intensification: Bridging the Gap between Science and Practice. </w:t>
      </w:r>
      <w:r w:rsidRPr="00E5369A">
        <w:rPr>
          <w:i/>
          <w:iCs/>
          <w:noProof/>
          <w:sz w:val="24"/>
          <w:szCs w:val="24"/>
        </w:rPr>
        <w:t>Trends Ecol. Evol.</w:t>
      </w:r>
      <w:r w:rsidRPr="00E5369A">
        <w:rPr>
          <w:noProof/>
          <w:sz w:val="24"/>
          <w:szCs w:val="24"/>
        </w:rPr>
        <w:t xml:space="preserve"> </w:t>
      </w:r>
      <w:r w:rsidRPr="00E5369A">
        <w:rPr>
          <w:b/>
          <w:bCs/>
          <w:noProof/>
          <w:sz w:val="24"/>
          <w:szCs w:val="24"/>
        </w:rPr>
        <w:t>34</w:t>
      </w:r>
      <w:r w:rsidRPr="00E5369A">
        <w:rPr>
          <w:noProof/>
          <w:sz w:val="24"/>
          <w:szCs w:val="24"/>
        </w:rPr>
        <w:t>, 154–166 (2019).</w:t>
      </w:r>
    </w:p>
    <w:p w14:paraId="773EC5C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27. </w:t>
      </w:r>
      <w:r w:rsidRPr="00E5369A">
        <w:rPr>
          <w:noProof/>
          <w:sz w:val="24"/>
          <w:szCs w:val="24"/>
        </w:rPr>
        <w:tab/>
        <w:t xml:space="preserve">D. Moher </w:t>
      </w:r>
      <w:r w:rsidRPr="00E5369A">
        <w:rPr>
          <w:i/>
          <w:iCs/>
          <w:noProof/>
          <w:sz w:val="24"/>
          <w:szCs w:val="24"/>
        </w:rPr>
        <w:t>et al.</w:t>
      </w:r>
      <w:r w:rsidRPr="00E5369A">
        <w:rPr>
          <w:noProof/>
          <w:sz w:val="24"/>
          <w:szCs w:val="24"/>
        </w:rPr>
        <w:t xml:space="preserve">, Preferred reporting items for systematic reviews and meta-analyses: The PRISMA statement (Chinese edition). </w:t>
      </w:r>
      <w:r w:rsidRPr="00E5369A">
        <w:rPr>
          <w:i/>
          <w:iCs/>
          <w:noProof/>
          <w:sz w:val="24"/>
          <w:szCs w:val="24"/>
        </w:rPr>
        <w:t>J. Chinese Integr. Med.</w:t>
      </w:r>
      <w:r w:rsidRPr="00E5369A">
        <w:rPr>
          <w:noProof/>
          <w:sz w:val="24"/>
          <w:szCs w:val="24"/>
        </w:rPr>
        <w:t xml:space="preserve"> </w:t>
      </w:r>
      <w:r w:rsidRPr="00E5369A">
        <w:rPr>
          <w:b/>
          <w:bCs/>
          <w:noProof/>
          <w:sz w:val="24"/>
          <w:szCs w:val="24"/>
        </w:rPr>
        <w:t>7</w:t>
      </w:r>
      <w:r w:rsidRPr="00E5369A">
        <w:rPr>
          <w:noProof/>
          <w:sz w:val="24"/>
          <w:szCs w:val="24"/>
        </w:rPr>
        <w:t>, 889–896 (2009).</w:t>
      </w:r>
    </w:p>
    <w:p w14:paraId="3E36167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28. </w:t>
      </w:r>
      <w:r w:rsidRPr="00E5369A">
        <w:rPr>
          <w:noProof/>
          <w:sz w:val="24"/>
          <w:szCs w:val="24"/>
        </w:rPr>
        <w:tab/>
        <w:t>Rohatgi A., WebPlotDigitizer. Retrieved from https://automeris.io/ WebPlotDigitizer (2018).</w:t>
      </w:r>
    </w:p>
    <w:p w14:paraId="3C08D5D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29. </w:t>
      </w:r>
      <w:r w:rsidRPr="00E5369A">
        <w:rPr>
          <w:noProof/>
          <w:sz w:val="24"/>
          <w:szCs w:val="24"/>
        </w:rPr>
        <w:tab/>
        <w:t xml:space="preserve">M. J. Lajeunesse, Bias and correction for the log response ratio in ecological meta-analysis. </w:t>
      </w:r>
      <w:r w:rsidRPr="00E5369A">
        <w:rPr>
          <w:i/>
          <w:iCs/>
          <w:noProof/>
          <w:sz w:val="24"/>
          <w:szCs w:val="24"/>
        </w:rPr>
        <w:t>Ecology</w:t>
      </w:r>
      <w:r w:rsidRPr="00E5369A">
        <w:rPr>
          <w:noProof/>
          <w:sz w:val="24"/>
          <w:szCs w:val="24"/>
        </w:rPr>
        <w:t xml:space="preserve">. </w:t>
      </w:r>
      <w:r w:rsidRPr="00E5369A">
        <w:rPr>
          <w:b/>
          <w:bCs/>
          <w:noProof/>
          <w:sz w:val="24"/>
          <w:szCs w:val="24"/>
        </w:rPr>
        <w:t>96</w:t>
      </w:r>
      <w:r w:rsidRPr="00E5369A">
        <w:rPr>
          <w:noProof/>
          <w:sz w:val="24"/>
          <w:szCs w:val="24"/>
        </w:rPr>
        <w:t>, 2056–2063 (2015).</w:t>
      </w:r>
    </w:p>
    <w:p w14:paraId="3A0016DC" w14:textId="77777777" w:rsidR="00E5369A" w:rsidRPr="00E5369A" w:rsidRDefault="00E5369A" w:rsidP="00E5369A">
      <w:pPr>
        <w:widowControl w:val="0"/>
        <w:autoSpaceDE w:val="0"/>
        <w:autoSpaceDN w:val="0"/>
        <w:adjustRightInd w:val="0"/>
        <w:spacing w:before="120" w:after="120"/>
        <w:ind w:left="640" w:hanging="640"/>
        <w:rPr>
          <w:noProof/>
          <w:sz w:val="24"/>
        </w:rPr>
      </w:pPr>
      <w:r w:rsidRPr="00E5369A">
        <w:rPr>
          <w:noProof/>
          <w:sz w:val="24"/>
          <w:szCs w:val="24"/>
        </w:rPr>
        <w:t xml:space="preserve">30. </w:t>
      </w:r>
      <w:r w:rsidRPr="00E5369A">
        <w:rPr>
          <w:noProof/>
          <w:sz w:val="24"/>
          <w:szCs w:val="24"/>
        </w:rPr>
        <w:tab/>
        <w:t xml:space="preserve">R Core Team, R: A language and environment for statistical computing. </w:t>
      </w:r>
      <w:r w:rsidRPr="00E5369A">
        <w:rPr>
          <w:i/>
          <w:iCs/>
          <w:noProof/>
          <w:sz w:val="24"/>
          <w:szCs w:val="24"/>
        </w:rPr>
        <w:t>R Found. Stat. Comput. Vienna, Austria. URL https//www.R-project.org/.</w:t>
      </w:r>
      <w:r w:rsidRPr="00E5369A">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747E43FA" w14:textId="77777777" w:rsidR="0060139A" w:rsidRDefault="0060139A" w:rsidP="00DD225C">
      <w:pPr>
        <w:pStyle w:val="Acknowledgement"/>
        <w:ind w:left="0" w:firstLine="0"/>
        <w:rPr>
          <w:b/>
        </w:rPr>
      </w:pPr>
    </w:p>
    <w:p w14:paraId="7AD80DFF" w14:textId="77777777" w:rsidR="0060139A" w:rsidRDefault="0060139A" w:rsidP="00DD225C">
      <w:pPr>
        <w:pStyle w:val="Acknowledgement"/>
        <w:ind w:left="0" w:firstLine="0"/>
        <w:rPr>
          <w:b/>
        </w:rPr>
      </w:pPr>
    </w:p>
    <w:p w14:paraId="50BBB38E" w14:textId="77777777" w:rsidR="005E6AD6" w:rsidRDefault="005E6AD6" w:rsidP="00DD225C">
      <w:pPr>
        <w:pStyle w:val="Acknowledgement"/>
        <w:ind w:left="0" w:firstLine="0"/>
        <w:rPr>
          <w:b/>
        </w:rPr>
      </w:pPr>
    </w:p>
    <w:p w14:paraId="0A71E81E" w14:textId="77777777" w:rsidR="005E6AD6" w:rsidRDefault="005E6AD6" w:rsidP="00DD225C">
      <w:pPr>
        <w:pStyle w:val="Acknowledgement"/>
        <w:ind w:left="0" w:firstLine="0"/>
        <w:rPr>
          <w:b/>
        </w:rPr>
      </w:pPr>
    </w:p>
    <w:p w14:paraId="2DAD45F8" w14:textId="77777777" w:rsidR="005E6AD6" w:rsidRDefault="005E6AD6" w:rsidP="00DD225C">
      <w:pPr>
        <w:pStyle w:val="Acknowledgement"/>
        <w:ind w:left="0" w:firstLine="0"/>
        <w:rPr>
          <w:b/>
        </w:rPr>
      </w:pPr>
    </w:p>
    <w:p w14:paraId="5CE54DDE" w14:textId="36E9429D"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07414D85"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621FB6">
        <w:rPr>
          <w:sz w:val="24"/>
          <w:szCs w:val="24"/>
        </w:rPr>
        <w:t>f</w:t>
      </w:r>
      <w:r>
        <w:rPr>
          <w:sz w:val="24"/>
          <w:szCs w:val="24"/>
        </w:rPr>
        <w:t>ig. S</w:t>
      </w:r>
      <w:r w:rsidR="004B60D8">
        <w:rPr>
          <w:sz w:val="24"/>
          <w:szCs w:val="24"/>
        </w:rPr>
        <w:t>1</w:t>
      </w:r>
      <w:r>
        <w:rPr>
          <w:sz w:val="24"/>
          <w:szCs w:val="24"/>
        </w:rPr>
        <w:t>)</w:t>
      </w:r>
      <w:r w:rsidR="00726AB7">
        <w:rPr>
          <w:sz w:val="24"/>
          <w:szCs w:val="24"/>
        </w:rPr>
        <w:t xml:space="preserve"> </w:t>
      </w:r>
      <w:r w:rsidR="009B49F9">
        <w:rPr>
          <w:sz w:val="24"/>
          <w:szCs w:val="24"/>
        </w:rPr>
        <w:fldChar w:fldCharType="begin" w:fldLock="1"/>
      </w:r>
      <w:r w:rsidR="007062C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27&lt;/i&gt;)","plainTextFormattedCitation":"(27)","previouslyFormattedCitation":"(&lt;i&gt;27&lt;/i&gt;)"},"properties":{"noteIndex":0},"schema":"https://github.com/citation-style-language/schema/raw/master/csl-citation.json"}</w:instrText>
      </w:r>
      <w:r w:rsidR="009B49F9">
        <w:rPr>
          <w:sz w:val="24"/>
          <w:szCs w:val="24"/>
        </w:rPr>
        <w:fldChar w:fldCharType="separate"/>
      </w:r>
      <w:r w:rsidR="007062CC" w:rsidRPr="007062CC">
        <w:rPr>
          <w:noProof/>
          <w:sz w:val="24"/>
          <w:szCs w:val="24"/>
        </w:rPr>
        <w:t>(</w:t>
      </w:r>
      <w:r w:rsidR="007062CC" w:rsidRPr="007062CC">
        <w:rPr>
          <w:i/>
          <w:noProof/>
          <w:sz w:val="24"/>
          <w:szCs w:val="24"/>
        </w:rPr>
        <w:t>27</w:t>
      </w:r>
      <w:r w:rsidR="007062CC" w:rsidRPr="007062CC">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CC1C97">
        <w:rPr>
          <w:sz w:val="24"/>
          <w:szCs w:val="24"/>
        </w:rPr>
        <w:t>f</w:t>
      </w:r>
      <w:r w:rsidR="00674065">
        <w:rPr>
          <w:sz w:val="24"/>
          <w:szCs w:val="24"/>
        </w:rPr>
        <w:t>ig. S</w:t>
      </w:r>
      <w:r w:rsidR="004316C1">
        <w:rPr>
          <w:sz w:val="24"/>
          <w:szCs w:val="24"/>
        </w:rPr>
        <w:t>1</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5F4751E7"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the exclusion of </w:t>
      </w:r>
      <w:r w:rsidR="00EB76A0">
        <w:rPr>
          <w:sz w:val="24"/>
          <w:szCs w:val="24"/>
        </w:rPr>
        <w:t>grazing</w:t>
      </w:r>
      <w:r w:rsidR="008E3BD9">
        <w:rPr>
          <w:sz w:val="24"/>
          <w:szCs w:val="24"/>
        </w:rPr>
        <w:t xml:space="preserve">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3E7536">
        <w:rPr>
          <w:sz w:val="24"/>
          <w:szCs w:val="24"/>
        </w:rPr>
        <w:t>The</w:t>
      </w:r>
      <w:r w:rsidR="005B3F43">
        <w:rPr>
          <w:sz w:val="24"/>
          <w:szCs w:val="24"/>
        </w:rPr>
        <w:t xml:space="preserve">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w:t>
      </w:r>
      <w:r w:rsidR="002B2BA2">
        <w:rPr>
          <w:sz w:val="24"/>
          <w:szCs w:val="24"/>
        </w:rPr>
        <w:lastRenderedPageBreak/>
        <w:t xml:space="preserve">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 xml:space="preserve">passive restoration studies. </w:t>
      </w:r>
      <w:r w:rsidR="00C25D24">
        <w:rPr>
          <w:sz w:val="24"/>
          <w:szCs w:val="24"/>
        </w:rPr>
        <w:t xml:space="preserve"> </w:t>
      </w:r>
      <w:r w:rsidR="00A50F20">
        <w:rPr>
          <w:sz w:val="24"/>
          <w:szCs w:val="24"/>
        </w:rPr>
        <w:t xml:space="preserve"> </w:t>
      </w:r>
    </w:p>
    <w:p w14:paraId="71789C5C" w14:textId="56A7381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183CE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28&lt;/i&gt;)","plainTextFormattedCitation":"(28)","previouslyFormattedCitation":"(&lt;i&gt;28&lt;/i&gt;)"},"properties":{"noteIndex":0},"schema":"https://github.com/citation-style-language/schema/raw/master/csl-citation.json"}</w:instrText>
      </w:r>
      <w:r w:rsidR="00183CE2">
        <w:rPr>
          <w:sz w:val="24"/>
          <w:szCs w:val="24"/>
        </w:rPr>
        <w:fldChar w:fldCharType="separate"/>
      </w:r>
      <w:r w:rsidR="00183CE2" w:rsidRPr="00183CE2">
        <w:rPr>
          <w:noProof/>
          <w:sz w:val="24"/>
          <w:szCs w:val="24"/>
        </w:rPr>
        <w:t>(</w:t>
      </w:r>
      <w:r w:rsidR="00183CE2" w:rsidRPr="00183CE2">
        <w:rPr>
          <w:i/>
          <w:noProof/>
          <w:sz w:val="24"/>
          <w:szCs w:val="24"/>
        </w:rPr>
        <w:t>28</w:t>
      </w:r>
      <w:r w:rsidR="00183CE2" w:rsidRPr="00183CE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ins w:id="6" w:author="zenrunner" w:date="2019-04-06T13:25:00Z">
        <w:r w:rsidR="00B9765F" w:rsidRPr="00B9765F">
          <w:rPr>
            <w:sz w:val="24"/>
            <w:szCs w:val="24"/>
            <w:highlight w:val="yellow"/>
            <w:rPrChange w:id="7" w:author="zenrunner" w:date="2019-04-06T13:25:00Z">
              <w:rPr>
                <w:sz w:val="24"/>
                <w:szCs w:val="24"/>
              </w:rPr>
            </w:rPrChange>
          </w:rPr>
          <w:t>collected</w:t>
        </w:r>
        <w:r w:rsidR="00B9765F">
          <w:rPr>
            <w:sz w:val="24"/>
            <w:szCs w:val="24"/>
          </w:rPr>
          <w:t xml:space="preserve">  you mean looked up in </w:t>
        </w:r>
        <w:proofErr w:type="spellStart"/>
        <w:r w:rsidR="00B9765F">
          <w:rPr>
            <w:sz w:val="24"/>
            <w:szCs w:val="24"/>
          </w:rPr>
          <w:t>WorldClim</w:t>
        </w:r>
        <w:proofErr w:type="spellEnd"/>
        <w:r w:rsidR="00B9765F">
          <w:rPr>
            <w:sz w:val="24"/>
            <w:szCs w:val="24"/>
          </w:rPr>
          <w:t xml:space="preserve"> or only if it was listed in the paper? </w:t>
        </w:r>
      </w:ins>
      <w:r w:rsidR="00AC210E">
        <w:rPr>
          <w:sz w:val="24"/>
          <w:szCs w:val="24"/>
        </w:rPr>
        <w:t xml:space="preserve">data 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experiments expressed in months</w:t>
      </w:r>
      <w:r w:rsidR="004B474A">
        <w:rPr>
          <w:sz w:val="24"/>
          <w:szCs w:val="24"/>
        </w:rPr>
        <w:t xml:space="preserve">. The aridity index and the </w:t>
      </w:r>
      <w:r w:rsidR="003B63AF">
        <w:rPr>
          <w:sz w:val="24"/>
          <w:szCs w:val="24"/>
        </w:rPr>
        <w:t xml:space="preserve">duration of experiments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8"/>
      <w:commentRangeStart w:id="9"/>
      <w:r>
        <w:rPr>
          <w:sz w:val="24"/>
          <w:szCs w:val="24"/>
          <w:u w:val="single"/>
        </w:rPr>
        <w:t>Statistical</w:t>
      </w:r>
      <w:r w:rsidR="00C32171" w:rsidRPr="0017063D">
        <w:rPr>
          <w:sz w:val="24"/>
          <w:szCs w:val="24"/>
          <w:u w:val="single"/>
        </w:rPr>
        <w:t xml:space="preserve"> analysis </w:t>
      </w:r>
      <w:commentRangeEnd w:id="8"/>
      <w:r w:rsidR="00EE1233">
        <w:rPr>
          <w:rStyle w:val="Refdecomentario"/>
          <w:rFonts w:eastAsia="Times New Roman"/>
        </w:rPr>
        <w:commentReference w:id="8"/>
      </w:r>
      <w:commentRangeEnd w:id="9"/>
      <w:r w:rsidR="00CC1C97">
        <w:rPr>
          <w:rStyle w:val="Refdecomentario"/>
          <w:rFonts w:eastAsia="Times New Roman"/>
        </w:rPr>
        <w:commentReference w:id="9"/>
      </w:r>
    </w:p>
    <w:p w14:paraId="6E426E63" w14:textId="63A29C32"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183CE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29&lt;/i&gt;)","plainTextFormattedCitation":"(29)","previouslyFormattedCitation":"(&lt;i&gt;29&lt;/i&gt;)"},"properties":{"noteIndex":0},"schema":"https://github.com/citation-style-language/schema/raw/master/csl-citation.json"}</w:instrText>
      </w:r>
      <w:r w:rsidR="000B0D1A">
        <w:rPr>
          <w:sz w:val="24"/>
          <w:szCs w:val="24"/>
        </w:rPr>
        <w:fldChar w:fldCharType="separate"/>
      </w:r>
      <w:r w:rsidR="00183CE2" w:rsidRPr="00183CE2">
        <w:rPr>
          <w:noProof/>
          <w:sz w:val="24"/>
          <w:szCs w:val="24"/>
        </w:rPr>
        <w:t>(</w:t>
      </w:r>
      <w:r w:rsidR="00183CE2" w:rsidRPr="00183CE2">
        <w:rPr>
          <w:i/>
          <w:noProof/>
          <w:sz w:val="24"/>
          <w:szCs w:val="24"/>
        </w:rPr>
        <w:t>29</w:t>
      </w:r>
      <w:r w:rsidR="00183CE2" w:rsidRPr="00183CE2">
        <w:rPr>
          <w:noProof/>
          <w:sz w:val="24"/>
          <w:szCs w:val="24"/>
        </w:rPr>
        <w:t>)</w:t>
      </w:r>
      <w:r w:rsidR="000B0D1A">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E5369A">
        <w:rPr>
          <w:sz w:val="24"/>
          <w:szCs w:val="24"/>
        </w:rPr>
        <w:t xml:space="preserve">response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E5369A">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30&lt;/i&gt;)","plainTextFormattedCitation":"(30)","previouslyFormattedCitation":"(&lt;i&gt;33&lt;/i&gt;)"},"properties":{"noteIndex":0},"schema":"https://github.com/citation-style-language/schema/raw/master/csl-citation.json"}</w:instrText>
      </w:r>
      <w:r w:rsidR="00B80E36">
        <w:rPr>
          <w:sz w:val="24"/>
          <w:szCs w:val="24"/>
        </w:rPr>
        <w:fldChar w:fldCharType="separate"/>
      </w:r>
      <w:r w:rsidR="00E5369A" w:rsidRPr="00E5369A">
        <w:rPr>
          <w:noProof/>
          <w:sz w:val="24"/>
          <w:szCs w:val="24"/>
        </w:rPr>
        <w:t>(</w:t>
      </w:r>
      <w:r w:rsidR="00E5369A" w:rsidRPr="00E5369A">
        <w:rPr>
          <w:i/>
          <w:noProof/>
          <w:sz w:val="24"/>
          <w:szCs w:val="24"/>
        </w:rPr>
        <w:t>30</w:t>
      </w:r>
      <w:r w:rsidR="00E5369A" w:rsidRPr="00E5369A">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2FDCF647" w14:textId="77777777" w:rsidR="00E5369A" w:rsidRDefault="00E5369A" w:rsidP="003442FB">
      <w:pPr>
        <w:autoSpaceDE w:val="0"/>
        <w:autoSpaceDN w:val="0"/>
        <w:adjustRightInd w:val="0"/>
        <w:spacing w:line="480" w:lineRule="auto"/>
        <w:rPr>
          <w:b/>
          <w:sz w:val="24"/>
          <w:szCs w:val="24"/>
        </w:rPr>
      </w:pPr>
    </w:p>
    <w:p w14:paraId="6167199B" w14:textId="77777777" w:rsidR="00E5369A" w:rsidRDefault="00E5369A" w:rsidP="003442FB">
      <w:pPr>
        <w:autoSpaceDE w:val="0"/>
        <w:autoSpaceDN w:val="0"/>
        <w:adjustRightInd w:val="0"/>
        <w:spacing w:line="480" w:lineRule="auto"/>
        <w:rPr>
          <w:b/>
          <w:sz w:val="24"/>
          <w:szCs w:val="24"/>
        </w:rPr>
      </w:pPr>
    </w:p>
    <w:p w14:paraId="11A645C0" w14:textId="55F2DF23"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1417"/>
        <w:gridCol w:w="1776"/>
      </w:tblGrid>
      <w:tr w:rsidR="00412732" w:rsidRPr="00412732" w14:paraId="35D50C17" w14:textId="77777777" w:rsidTr="00DC352C">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1417" w:type="dxa"/>
            <w:tcBorders>
              <w:top w:val="nil"/>
              <w:left w:val="nil"/>
              <w:bottom w:val="nil"/>
              <w:right w:val="nil"/>
            </w:tcBorders>
            <w:shd w:val="clear" w:color="auto" w:fill="E7E6E6"/>
            <w:vAlign w:val="center"/>
          </w:tcPr>
          <w:p w14:paraId="2544063F" w14:textId="7FE4D241" w:rsidR="00412732" w:rsidRPr="00412732" w:rsidRDefault="00541F18" w:rsidP="00412732">
            <w:pPr>
              <w:jc w:val="center"/>
              <w:rPr>
                <w:rFonts w:ascii="Times New Roman" w:hAnsi="Times New Roman"/>
                <w:b/>
                <w:sz w:val="24"/>
                <w:szCs w:val="24"/>
              </w:rPr>
            </w:pPr>
            <w:proofErr w:type="spellStart"/>
            <w:r>
              <w:rPr>
                <w:rFonts w:ascii="Times New Roman" w:hAnsi="Times New Roman"/>
                <w:b/>
                <w:sz w:val="24"/>
                <w:szCs w:val="24"/>
              </w:rPr>
              <w:t>l</w:t>
            </w:r>
            <w:r w:rsidR="00E73699">
              <w:rPr>
                <w:rFonts w:ascii="Times New Roman" w:hAnsi="Times New Roman"/>
                <w:b/>
                <w:sz w:val="24"/>
                <w:szCs w:val="24"/>
              </w:rPr>
              <w:t>rr</w:t>
            </w:r>
            <w:proofErr w:type="spellEnd"/>
            <w:r w:rsidR="00412732" w:rsidRPr="00412732">
              <w:rPr>
                <w:rFonts w:ascii="Times New Roman" w:hAnsi="Times New Roman"/>
                <w:b/>
                <w:sz w:val="24"/>
                <w:szCs w:val="24"/>
              </w:rPr>
              <w:t xml:space="preserve"> </w:t>
            </w:r>
            <w:proofErr w:type="spellStart"/>
            <w:r w:rsidR="00412732" w:rsidRPr="00412732">
              <w:rPr>
                <w:rFonts w:ascii="Times New Roman" w:hAnsi="Times New Roman"/>
                <w:b/>
                <w:sz w:val="24"/>
                <w:szCs w:val="24"/>
              </w:rPr>
              <w:t>estimate</w:t>
            </w:r>
            <w:proofErr w:type="spellEnd"/>
          </w:p>
        </w:tc>
        <w:tc>
          <w:tcPr>
            <w:tcW w:w="1776"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C352C">
        <w:trPr>
          <w:trHeight w:val="537"/>
        </w:trPr>
        <w:tc>
          <w:tcPr>
            <w:tcW w:w="6420"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C352C">
        <w:tc>
          <w:tcPr>
            <w:tcW w:w="3227" w:type="dxa"/>
            <w:tcBorders>
              <w:top w:val="single" w:sz="4" w:space="0" w:color="auto"/>
              <w:left w:val="single" w:sz="4" w:space="0" w:color="auto"/>
              <w:bottom w:val="single" w:sz="4" w:space="0" w:color="auto"/>
              <w:right w:val="single" w:sz="4" w:space="0" w:color="auto"/>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1417" w:type="dxa"/>
            <w:tcBorders>
              <w:top w:val="single" w:sz="4" w:space="0" w:color="auto"/>
              <w:left w:val="single" w:sz="4" w:space="0" w:color="auto"/>
              <w:bottom w:val="single" w:sz="4" w:space="0" w:color="auto"/>
              <w:right w:val="single" w:sz="4" w:space="0" w:color="auto"/>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76" w:type="dxa"/>
            <w:tcBorders>
              <w:top w:val="single" w:sz="4" w:space="0" w:color="auto"/>
              <w:left w:val="single" w:sz="4" w:space="0" w:color="auto"/>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412732" w:rsidRPr="00412732" w14:paraId="4F308AC5" w14:textId="77777777" w:rsidTr="00DC352C">
        <w:tc>
          <w:tcPr>
            <w:tcW w:w="3227" w:type="dxa"/>
            <w:tcBorders>
              <w:top w:val="single" w:sz="4" w:space="0" w:color="auto"/>
              <w:left w:val="single" w:sz="4" w:space="0" w:color="auto"/>
              <w:bottom w:val="nil"/>
              <w:right w:val="nil"/>
            </w:tcBorders>
          </w:tcPr>
          <w:p w14:paraId="12529E5C" w14:textId="46FE5D56" w:rsidR="00412732" w:rsidRPr="00412732" w:rsidRDefault="00412732" w:rsidP="00541F18">
            <w:pPr>
              <w:rPr>
                <w:rFonts w:ascii="Times New Roman" w:hAnsi="Times New Roman"/>
                <w:sz w:val="24"/>
                <w:szCs w:val="24"/>
              </w:rPr>
            </w:pPr>
            <w:r w:rsidRPr="00412732">
              <w:rPr>
                <w:rFonts w:ascii="Times New Roman" w:hAnsi="Times New Roman"/>
                <w:sz w:val="24"/>
                <w:szCs w:val="24"/>
              </w:rPr>
              <w:t>Soil</w:t>
            </w:r>
          </w:p>
        </w:tc>
        <w:tc>
          <w:tcPr>
            <w:tcW w:w="1417" w:type="dxa"/>
            <w:tcBorders>
              <w:top w:val="single" w:sz="4" w:space="0" w:color="auto"/>
              <w:left w:val="nil"/>
              <w:bottom w:val="nil"/>
              <w:right w:val="nil"/>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1776" w:type="dxa"/>
            <w:tcBorders>
              <w:top w:val="single" w:sz="4" w:space="0" w:color="auto"/>
              <w:left w:val="nil"/>
              <w:bottom w:val="nil"/>
              <w:right w:val="single" w:sz="4" w:space="0" w:color="auto"/>
            </w:tcBorders>
          </w:tcPr>
          <w:p w14:paraId="2597E4C8" w14:textId="2B3BDEE0"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0.30, 0.33</w:t>
            </w:r>
          </w:p>
        </w:tc>
      </w:tr>
      <w:tr w:rsidR="00412732" w:rsidRPr="00412732" w14:paraId="3CF20EDB" w14:textId="77777777" w:rsidTr="00DC352C">
        <w:tc>
          <w:tcPr>
            <w:tcW w:w="3227" w:type="dxa"/>
            <w:tcBorders>
              <w:top w:val="nil"/>
              <w:left w:val="single" w:sz="4" w:space="0" w:color="auto"/>
              <w:bottom w:val="nil"/>
              <w:right w:val="nil"/>
            </w:tcBorders>
          </w:tcPr>
          <w:p w14:paraId="144897AA" w14:textId="77777777" w:rsidR="00412732" w:rsidRPr="00412732" w:rsidRDefault="00412732" w:rsidP="00541F18">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1417" w:type="dxa"/>
            <w:tcBorders>
              <w:top w:val="nil"/>
              <w:left w:val="nil"/>
              <w:bottom w:val="nil"/>
              <w:right w:val="nil"/>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1776" w:type="dxa"/>
            <w:tcBorders>
              <w:top w:val="nil"/>
              <w:left w:val="nil"/>
              <w:bottom w:val="nil"/>
              <w:right w:val="single" w:sz="4" w:space="0" w:color="auto"/>
            </w:tcBorders>
          </w:tcPr>
          <w:p w14:paraId="4E94C90E" w14:textId="261458A5"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0.17, 0.20</w:t>
            </w:r>
          </w:p>
        </w:tc>
      </w:tr>
      <w:tr w:rsidR="00412732" w:rsidRPr="00412732" w14:paraId="55018119" w14:textId="77777777" w:rsidTr="00DC352C">
        <w:tc>
          <w:tcPr>
            <w:tcW w:w="3227" w:type="dxa"/>
            <w:tcBorders>
              <w:top w:val="nil"/>
              <w:left w:val="single" w:sz="4" w:space="0" w:color="auto"/>
              <w:bottom w:val="single" w:sz="4" w:space="0" w:color="auto"/>
              <w:right w:val="nil"/>
            </w:tcBorders>
          </w:tcPr>
          <w:p w14:paraId="2D30A932" w14:textId="4E26FC12" w:rsidR="00412732" w:rsidRPr="00412732" w:rsidRDefault="00F72096" w:rsidP="00541F18">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1417" w:type="dxa"/>
            <w:tcBorders>
              <w:top w:val="nil"/>
              <w:left w:val="nil"/>
              <w:bottom w:val="single" w:sz="4" w:space="0" w:color="auto"/>
              <w:right w:val="nil"/>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1776" w:type="dxa"/>
            <w:tcBorders>
              <w:top w:val="nil"/>
              <w:left w:val="nil"/>
              <w:bottom w:val="single" w:sz="4" w:space="0" w:color="auto"/>
              <w:right w:val="single" w:sz="4" w:space="0" w:color="auto"/>
            </w:tcBorders>
          </w:tcPr>
          <w:p w14:paraId="76271946" w14:textId="1C9D3FF6"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0.55, 0.73</w:t>
            </w:r>
          </w:p>
        </w:tc>
      </w:tr>
      <w:tr w:rsidR="00541F18" w:rsidRPr="00412732" w14:paraId="6C29E4D9" w14:textId="77777777" w:rsidTr="00DC352C">
        <w:tc>
          <w:tcPr>
            <w:tcW w:w="3227" w:type="dxa"/>
            <w:tcBorders>
              <w:top w:val="single" w:sz="4" w:space="0" w:color="auto"/>
              <w:bottom w:val="single" w:sz="4" w:space="0" w:color="auto"/>
            </w:tcBorders>
          </w:tcPr>
          <w:p w14:paraId="775D454D" w14:textId="5F491BDA" w:rsidR="00541F18" w:rsidRPr="00541F18" w:rsidRDefault="00541F18" w:rsidP="00541F18">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1417" w:type="dxa"/>
            <w:tcBorders>
              <w:top w:val="single" w:sz="4" w:space="0" w:color="auto"/>
              <w:bottom w:val="single" w:sz="4" w:space="0" w:color="auto"/>
            </w:tcBorders>
          </w:tcPr>
          <w:p w14:paraId="50388CF0" w14:textId="34C9D337" w:rsidR="00541F18" w:rsidRPr="00541F18" w:rsidRDefault="00541F18" w:rsidP="00412732">
            <w:pPr>
              <w:jc w:val="center"/>
              <w:rPr>
                <w:rFonts w:ascii="Times New Roman" w:hAnsi="Times New Roman"/>
                <w:sz w:val="24"/>
                <w:szCs w:val="24"/>
              </w:rPr>
            </w:pPr>
            <w:r w:rsidRPr="00541F18">
              <w:rPr>
                <w:rFonts w:ascii="Times New Roman" w:hAnsi="Times New Roman"/>
                <w:sz w:val="24"/>
                <w:szCs w:val="24"/>
              </w:rPr>
              <w:t>-0.34</w:t>
            </w:r>
          </w:p>
        </w:tc>
        <w:tc>
          <w:tcPr>
            <w:tcW w:w="1776" w:type="dxa"/>
            <w:tcBorders>
              <w:top w:val="single" w:sz="4" w:space="0" w:color="auto"/>
              <w:bottom w:val="single" w:sz="4" w:space="0" w:color="auto"/>
            </w:tcBorders>
          </w:tcPr>
          <w:p w14:paraId="2483B7AB" w14:textId="6C1142E4" w:rsidR="00541F18" w:rsidRPr="00541F18" w:rsidRDefault="00541F18" w:rsidP="00412732">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412732" w:rsidRPr="00412732" w14:paraId="51291120" w14:textId="77777777" w:rsidTr="00DC352C">
        <w:tc>
          <w:tcPr>
            <w:tcW w:w="3227" w:type="dxa"/>
            <w:tcBorders>
              <w:top w:val="single" w:sz="4" w:space="0" w:color="auto"/>
              <w:left w:val="single" w:sz="4" w:space="0" w:color="auto"/>
              <w:bottom w:val="nil"/>
              <w:right w:val="nil"/>
            </w:tcBorders>
          </w:tcPr>
          <w:p w14:paraId="17CEC336" w14:textId="3102C35D"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17" w:type="dxa"/>
            <w:tcBorders>
              <w:top w:val="single" w:sz="4" w:space="0" w:color="auto"/>
              <w:left w:val="nil"/>
              <w:bottom w:val="nil"/>
              <w:right w:val="nil"/>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1776" w:type="dxa"/>
            <w:tcBorders>
              <w:top w:val="single" w:sz="4" w:space="0" w:color="auto"/>
              <w:left w:val="nil"/>
              <w:bottom w:val="nil"/>
              <w:right w:val="single" w:sz="4" w:space="0" w:color="auto"/>
            </w:tcBorders>
          </w:tcPr>
          <w:p w14:paraId="5CC3733F" w14:textId="4E7DD0D0"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-0.82, -0.70</w:t>
            </w:r>
          </w:p>
        </w:tc>
      </w:tr>
      <w:tr w:rsidR="00412732" w:rsidRPr="00412732" w14:paraId="3836E299" w14:textId="77777777" w:rsidTr="00DC352C">
        <w:tc>
          <w:tcPr>
            <w:tcW w:w="3227" w:type="dxa"/>
            <w:tcBorders>
              <w:top w:val="nil"/>
              <w:left w:val="single" w:sz="4" w:space="0" w:color="auto"/>
              <w:bottom w:val="nil"/>
              <w:right w:val="nil"/>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1417" w:type="dxa"/>
            <w:tcBorders>
              <w:top w:val="nil"/>
              <w:left w:val="nil"/>
              <w:bottom w:val="nil"/>
              <w:right w:val="nil"/>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1776" w:type="dxa"/>
            <w:tcBorders>
              <w:top w:val="nil"/>
              <w:left w:val="nil"/>
              <w:bottom w:val="nil"/>
              <w:right w:val="single" w:sz="4" w:space="0" w:color="auto"/>
            </w:tcBorders>
          </w:tcPr>
          <w:p w14:paraId="3BBF629D" w14:textId="5B3F124D" w:rsidR="00412732" w:rsidRPr="00412732" w:rsidRDefault="00DC352C" w:rsidP="00DC352C">
            <w:pPr>
              <w:rPr>
                <w:rFonts w:ascii="Times New Roman" w:hAnsi="Times New Roman"/>
                <w:sz w:val="24"/>
                <w:szCs w:val="24"/>
              </w:rPr>
            </w:pPr>
            <w:r>
              <w:rPr>
                <w:rFonts w:ascii="Times New Roman" w:hAnsi="Times New Roman"/>
                <w:sz w:val="24"/>
                <w:szCs w:val="24"/>
              </w:rPr>
              <w:t xml:space="preserve">     </w:t>
            </w:r>
            <w:r w:rsidR="00412732" w:rsidRPr="00412732">
              <w:rPr>
                <w:rFonts w:ascii="Times New Roman" w:hAnsi="Times New Roman"/>
                <w:sz w:val="24"/>
                <w:szCs w:val="24"/>
              </w:rPr>
              <w:t>0.21, 0.32</w:t>
            </w:r>
          </w:p>
        </w:tc>
      </w:tr>
      <w:tr w:rsidR="00412732" w:rsidRPr="00412732" w14:paraId="0C96AC06" w14:textId="77777777" w:rsidTr="00DC352C">
        <w:tc>
          <w:tcPr>
            <w:tcW w:w="3227" w:type="dxa"/>
            <w:tcBorders>
              <w:top w:val="nil"/>
              <w:left w:val="single" w:sz="4" w:space="0" w:color="auto"/>
              <w:bottom w:val="single" w:sz="4" w:space="0" w:color="auto"/>
              <w:right w:val="nil"/>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1417" w:type="dxa"/>
            <w:tcBorders>
              <w:top w:val="nil"/>
              <w:left w:val="nil"/>
              <w:bottom w:val="single" w:sz="4" w:space="0" w:color="auto"/>
              <w:right w:val="nil"/>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1776" w:type="dxa"/>
            <w:tcBorders>
              <w:top w:val="nil"/>
              <w:left w:val="nil"/>
              <w:bottom w:val="single" w:sz="4" w:space="0" w:color="auto"/>
              <w:right w:val="single" w:sz="4" w:space="0" w:color="auto"/>
            </w:tcBorders>
          </w:tcPr>
          <w:p w14:paraId="7D49A047" w14:textId="1DAE0DBC" w:rsidR="00412732" w:rsidRPr="00412732" w:rsidRDefault="00DC352C" w:rsidP="00DC352C">
            <w:pPr>
              <w:rPr>
                <w:rFonts w:ascii="Times New Roman" w:hAnsi="Times New Roman"/>
                <w:sz w:val="24"/>
                <w:szCs w:val="24"/>
              </w:rPr>
            </w:pPr>
            <w:r>
              <w:rPr>
                <w:rFonts w:ascii="Times New Roman" w:hAnsi="Times New Roman"/>
                <w:sz w:val="24"/>
                <w:szCs w:val="24"/>
              </w:rPr>
              <w:t xml:space="preserve">     </w:t>
            </w:r>
            <w:r w:rsidR="00412732" w:rsidRPr="00412732">
              <w:rPr>
                <w:rFonts w:ascii="Times New Roman" w:hAnsi="Times New Roman"/>
                <w:sz w:val="24"/>
                <w:szCs w:val="24"/>
              </w:rPr>
              <w:t>0.03, 0.24</w:t>
            </w:r>
          </w:p>
        </w:tc>
      </w:tr>
      <w:tr w:rsidR="00412732" w:rsidRPr="00412732" w14:paraId="652735F2" w14:textId="77777777" w:rsidTr="00DC352C">
        <w:trPr>
          <w:trHeight w:val="537"/>
        </w:trPr>
        <w:tc>
          <w:tcPr>
            <w:tcW w:w="6420" w:type="dxa"/>
            <w:gridSpan w:val="3"/>
            <w:tcBorders>
              <w:top w:val="single" w:sz="4" w:space="0" w:color="auto"/>
              <w:left w:val="nil"/>
              <w:bottom w:val="single" w:sz="4" w:space="0" w:color="auto"/>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DC352C">
        <w:tc>
          <w:tcPr>
            <w:tcW w:w="6420"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412732" w:rsidRPr="00541F18" w:rsidRDefault="00412732" w:rsidP="00412732">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412732" w:rsidRPr="00412732" w14:paraId="69D29D69" w14:textId="77777777" w:rsidTr="00DC352C">
        <w:tc>
          <w:tcPr>
            <w:tcW w:w="3227" w:type="dxa"/>
            <w:tcBorders>
              <w:top w:val="single" w:sz="4" w:space="0" w:color="auto"/>
            </w:tcBorders>
          </w:tcPr>
          <w:p w14:paraId="39FDE163" w14:textId="6C42F50D"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17"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1776" w:type="dxa"/>
            <w:tcBorders>
              <w:top w:val="single" w:sz="4" w:space="0" w:color="auto"/>
            </w:tcBorders>
          </w:tcPr>
          <w:p w14:paraId="66C68B15" w14:textId="7FA888B3"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0.15, 0.28</w:t>
            </w:r>
          </w:p>
        </w:tc>
      </w:tr>
      <w:tr w:rsidR="00412732" w:rsidRPr="00412732" w14:paraId="328B4A23" w14:textId="77777777" w:rsidTr="00DC352C">
        <w:tc>
          <w:tcPr>
            <w:tcW w:w="3227" w:type="dxa"/>
          </w:tcPr>
          <w:p w14:paraId="4FEDBDDA" w14:textId="5FF83EBA" w:rsidR="00412732" w:rsidRPr="00412732" w:rsidRDefault="00621FB6" w:rsidP="00412732">
            <w:pPr>
              <w:rPr>
                <w:rFonts w:ascii="Times New Roman" w:hAnsi="Times New Roman"/>
                <w:sz w:val="24"/>
                <w:szCs w:val="24"/>
              </w:rPr>
            </w:pPr>
            <w:proofErr w:type="spellStart"/>
            <w:r>
              <w:rPr>
                <w:rFonts w:ascii="Times New Roman" w:hAnsi="Times New Roman"/>
                <w:sz w:val="24"/>
                <w:szCs w:val="24"/>
              </w:rPr>
              <w:t>Vegetation</w:t>
            </w:r>
            <w:proofErr w:type="spellEnd"/>
          </w:p>
        </w:tc>
        <w:tc>
          <w:tcPr>
            <w:tcW w:w="1417"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1776" w:type="dxa"/>
          </w:tcPr>
          <w:p w14:paraId="091CD7B1" w14:textId="00A0035C"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0.49, 0.52</w:t>
            </w:r>
          </w:p>
        </w:tc>
      </w:tr>
      <w:tr w:rsidR="00412732" w:rsidRPr="00412732" w14:paraId="6A591FC3" w14:textId="77777777" w:rsidTr="00DC352C">
        <w:tc>
          <w:tcPr>
            <w:tcW w:w="3227"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1417"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1776" w:type="dxa"/>
            <w:tcBorders>
              <w:bottom w:val="single" w:sz="4" w:space="0" w:color="auto"/>
            </w:tcBorders>
          </w:tcPr>
          <w:p w14:paraId="0CD1DEB3" w14:textId="40FE19FC"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0.04, 0.08</w:t>
            </w:r>
          </w:p>
        </w:tc>
      </w:tr>
      <w:tr w:rsidR="00412732" w:rsidRPr="00412732" w14:paraId="55DD6628" w14:textId="77777777" w:rsidTr="00DC352C">
        <w:tc>
          <w:tcPr>
            <w:tcW w:w="3227"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1417"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1776" w:type="dxa"/>
            <w:tcBorders>
              <w:bottom w:val="single" w:sz="4" w:space="0" w:color="auto"/>
            </w:tcBorders>
          </w:tcPr>
          <w:p w14:paraId="1E559FBA" w14:textId="45ADEE2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-0.12, -0.11</w:t>
            </w:r>
          </w:p>
        </w:tc>
      </w:tr>
      <w:tr w:rsidR="00412732" w:rsidRPr="00412732" w14:paraId="353AE6CA" w14:textId="77777777" w:rsidTr="00DC352C">
        <w:tc>
          <w:tcPr>
            <w:tcW w:w="6420"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412732" w:rsidRPr="00541F18" w:rsidRDefault="00412732" w:rsidP="00412732">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412732" w:rsidRPr="00412732" w14:paraId="070390A1" w14:textId="77777777" w:rsidTr="00DC352C">
        <w:tc>
          <w:tcPr>
            <w:tcW w:w="3227"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1417"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1776" w:type="dxa"/>
            <w:tcBorders>
              <w:top w:val="single" w:sz="4" w:space="0" w:color="auto"/>
            </w:tcBorders>
          </w:tcPr>
          <w:p w14:paraId="3C7F9F00" w14:textId="7E2A9261"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-0.82, -0.70</w:t>
            </w:r>
          </w:p>
        </w:tc>
      </w:tr>
      <w:tr w:rsidR="00412732" w:rsidRPr="00412732" w14:paraId="4458BA15" w14:textId="77777777" w:rsidTr="00DC352C">
        <w:tc>
          <w:tcPr>
            <w:tcW w:w="3227" w:type="dxa"/>
          </w:tcPr>
          <w:p w14:paraId="2ED02ADC" w14:textId="2B1F024A" w:rsidR="00412732" w:rsidRPr="00412732" w:rsidRDefault="00621FB6" w:rsidP="00412732">
            <w:pPr>
              <w:rPr>
                <w:rFonts w:ascii="Times New Roman" w:hAnsi="Times New Roman"/>
                <w:sz w:val="24"/>
                <w:szCs w:val="24"/>
              </w:rPr>
            </w:pPr>
            <w:proofErr w:type="spellStart"/>
            <w:r>
              <w:rPr>
                <w:rFonts w:ascii="Times New Roman" w:hAnsi="Times New Roman"/>
                <w:sz w:val="24"/>
                <w:szCs w:val="24"/>
              </w:rPr>
              <w:t>Vegetation</w:t>
            </w:r>
            <w:proofErr w:type="spellEnd"/>
          </w:p>
        </w:tc>
        <w:tc>
          <w:tcPr>
            <w:tcW w:w="1417"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1776" w:type="dxa"/>
          </w:tcPr>
          <w:p w14:paraId="0B6532C1" w14:textId="7774334E"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0.03, 0.85</w:t>
            </w:r>
          </w:p>
        </w:tc>
      </w:tr>
      <w:tr w:rsidR="00412732" w:rsidRPr="00412732" w14:paraId="6AFEBB1B" w14:textId="77777777" w:rsidTr="00DC352C">
        <w:tc>
          <w:tcPr>
            <w:tcW w:w="3227"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1417"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1776" w:type="dxa"/>
          </w:tcPr>
          <w:p w14:paraId="4ACE64D2" w14:textId="45E148C5"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63FB0E13" w:rsidR="00F26AF7" w:rsidRDefault="00F26AF7" w:rsidP="00F26AF7">
      <w:pPr>
        <w:pStyle w:val="SOMContent"/>
      </w:pPr>
      <w:r>
        <w:t>Figures S1</w:t>
      </w:r>
    </w:p>
    <w:p w14:paraId="007DD609" w14:textId="23AE9395" w:rsidR="00F26AF7" w:rsidRDefault="00F26AF7" w:rsidP="00F26AF7">
      <w:pPr>
        <w:pStyle w:val="SOMContent"/>
      </w:pPr>
      <w:r>
        <w:t>Table S</w:t>
      </w:r>
      <w:r w:rsidR="005625F1">
        <w:t>1</w:t>
      </w:r>
    </w:p>
    <w:p w14:paraId="59C80206" w14:textId="63E59D71" w:rsidR="00F26AF7" w:rsidRDefault="00F26AF7" w:rsidP="00F26AF7">
      <w:pPr>
        <w:pStyle w:val="SOMContent"/>
      </w:pPr>
      <w:r>
        <w:t>References (</w:t>
      </w:r>
      <w:r w:rsidR="006F08DC">
        <w:t>1-</w:t>
      </w:r>
      <w:r w:rsidR="002515FA">
        <w:t>3</w:t>
      </w:r>
      <w:r w:rsidR="00A1186A">
        <w:t>0</w:t>
      </w:r>
      <w:r>
        <w:t>)</w:t>
      </w:r>
    </w:p>
    <w:p w14:paraId="18C2B7BE" w14:textId="73DFF67A" w:rsidR="0031566C" w:rsidRDefault="0031566C" w:rsidP="00D73714">
      <w:pPr>
        <w:pStyle w:val="Legend"/>
        <w:rPr>
          <w:b/>
        </w:rPr>
      </w:pPr>
      <w:ins w:id="10" w:author="zenrunner" w:date="2019-04-06T13:27:00Z">
        <w:r>
          <w:rPr>
            <w:b/>
          </w:rPr>
          <w:lastRenderedPageBreak/>
          <w:t>I think figures or ok but could me better still??? Perhaps add jitter to bubbles here and</w:t>
        </w:r>
        <w:r w:rsidR="00D8237A">
          <w:rPr>
            <w:b/>
          </w:rPr>
          <w:t xml:space="preserve"> </w:t>
        </w:r>
        <w:r>
          <w:rPr>
            <w:b/>
          </w:rPr>
          <w:t>make them more transparent?</w:t>
        </w:r>
      </w:ins>
    </w:p>
    <w:p w14:paraId="2AD08185" w14:textId="3230057C" w:rsidR="00A4707F" w:rsidRPr="0096116C" w:rsidRDefault="002B5CBD" w:rsidP="00FD48F1">
      <w:pPr>
        <w:pStyle w:val="Legend"/>
        <w:rPr>
          <w:b/>
        </w:rPr>
      </w:pPr>
      <w:commentRangeStart w:id="11"/>
      <w:commentRangeStart w:id="12"/>
      <w:r w:rsidRPr="0096116C">
        <w:rPr>
          <w:b/>
        </w:rPr>
        <w:t>Fig. 1.</w:t>
      </w:r>
      <w:r w:rsidR="0096116C" w:rsidRPr="0096116C">
        <w:rPr>
          <w:b/>
        </w:rPr>
        <w:t xml:space="preserve"> </w:t>
      </w:r>
      <w:commentRangeEnd w:id="11"/>
      <w:r w:rsidR="00DF6D04">
        <w:rPr>
          <w:rStyle w:val="Refdecomentario"/>
          <w:kern w:val="0"/>
        </w:rPr>
        <w:commentReference w:id="11"/>
      </w:r>
      <w:commentRangeEnd w:id="12"/>
      <w:r w:rsidR="00E27517">
        <w:rPr>
          <w:rStyle w:val="Refdecomentario"/>
          <w:kern w:val="0"/>
        </w:rPr>
        <w:commentReference w:id="12"/>
      </w:r>
    </w:p>
    <w:p w14:paraId="14539B7F" w14:textId="13C6ACA0" w:rsidR="00A4707F" w:rsidRDefault="00197413" w:rsidP="00FD48F1">
      <w:pPr>
        <w:pStyle w:val="Legend"/>
      </w:pPr>
      <w:r>
        <w:rPr>
          <w:noProof/>
        </w:rPr>
        <w:drawing>
          <wp:inline distT="0" distB="0" distL="0" distR="0" wp14:anchorId="47D92242" wp14:editId="3E39B5FB">
            <wp:extent cx="6233544" cy="337181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656" cy="3373497"/>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commentRangeStart w:id="13"/>
      <w:commentRangeStart w:id="14"/>
      <w:r w:rsidRPr="0096116C">
        <w:rPr>
          <w:b/>
        </w:rPr>
        <w:t>Fig. 2.</w:t>
      </w:r>
      <w:commentRangeEnd w:id="13"/>
      <w:r w:rsidR="00EE1233">
        <w:rPr>
          <w:rStyle w:val="Refdecomentario"/>
          <w:kern w:val="0"/>
        </w:rPr>
        <w:commentReference w:id="13"/>
      </w:r>
      <w:commentRangeEnd w:id="14"/>
      <w:r w:rsidR="00093EDA">
        <w:rPr>
          <w:rStyle w:val="Refdecomentario"/>
          <w:kern w:val="0"/>
        </w:rPr>
        <w:commentReference w:id="14"/>
      </w:r>
    </w:p>
    <w:p w14:paraId="7FAF6722" w14:textId="10FD1223" w:rsidR="00F85AF1" w:rsidRDefault="00F85AF1" w:rsidP="00FD48F1">
      <w:pPr>
        <w:pStyle w:val="Legend"/>
      </w:pPr>
    </w:p>
    <w:p w14:paraId="6FCB7A85" w14:textId="20EF47D7" w:rsidR="0096116C" w:rsidRDefault="0096116C" w:rsidP="00FD48F1">
      <w:pPr>
        <w:pStyle w:val="Legend"/>
        <w:rPr>
          <w:ins w:id="15" w:author="zenrunner" w:date="2019-04-06T13:27:00Z"/>
        </w:rPr>
      </w:pPr>
    </w:p>
    <w:p w14:paraId="48B3632E" w14:textId="11BDC1AD" w:rsidR="00D8237A" w:rsidRDefault="00D8237A" w:rsidP="00FD48F1">
      <w:pPr>
        <w:pStyle w:val="Legend"/>
      </w:pPr>
      <w:ins w:id="16" w:author="zenrunner" w:date="2019-04-06T13:27:00Z">
        <w:r>
          <w:lastRenderedPageBreak/>
          <w:t xml:space="preserve">I </w:t>
        </w:r>
        <w:r w:rsidR="0089006E">
          <w:t xml:space="preserve">think this plot does the </w:t>
        </w:r>
        <w:proofErr w:type="gramStart"/>
        <w:r w:rsidR="0089006E">
          <w:t>trick..</w:t>
        </w:r>
        <w:proofErr w:type="gramEnd"/>
        <w:r w:rsidR="0089006E">
          <w:t xml:space="preserve"> Could be better though </w:t>
        </w:r>
      </w:ins>
      <w:ins w:id="17" w:author="zenrunner" w:date="2019-04-06T13:28:00Z">
        <w:r w:rsidR="0089006E">
          <w:t>–</w:t>
        </w:r>
      </w:ins>
      <w:ins w:id="18" w:author="zenrunner" w:date="2019-04-06T13:27:00Z">
        <w:r w:rsidR="0089006E">
          <w:t xml:space="preserve"> </w:t>
        </w:r>
        <w:proofErr w:type="spellStart"/>
        <w:r w:rsidR="0089006E">
          <w:t>ie</w:t>
        </w:r>
        <w:proofErr w:type="spellEnd"/>
        <w:r w:rsidR="0089006E">
          <w:t xml:space="preserve"> </w:t>
        </w:r>
      </w:ins>
      <w:ins w:id="19" w:author="zenrunner" w:date="2019-04-06T13:28:00Z">
        <w:r w:rsidR="0089006E">
          <w:t xml:space="preserve">Flor can you can pleas put the sample sizes beside each point?  Also check traditional forest plots for any other ideas but this figure could be a bit more </w:t>
        </w:r>
        <w:proofErr w:type="gramStart"/>
        <w:r w:rsidR="0089006E">
          <w:t>informative..</w:t>
        </w:r>
      </w:ins>
      <w:proofErr w:type="gramEnd"/>
    </w:p>
    <w:p w14:paraId="37BBB4B5" w14:textId="42766684" w:rsidR="00221DE1" w:rsidRDefault="00221DE1" w:rsidP="00FD48F1">
      <w:pPr>
        <w:pStyle w:val="Legend"/>
      </w:pPr>
    </w:p>
    <w:p w14:paraId="5347BF14" w14:textId="77777777" w:rsidR="00221DE1" w:rsidRDefault="00221DE1" w:rsidP="00FD48F1">
      <w:pPr>
        <w:pStyle w:val="Legend"/>
      </w:pPr>
    </w:p>
    <w:p w14:paraId="120D8868" w14:textId="1499B205" w:rsidR="00CC666A" w:rsidRDefault="00791C7D" w:rsidP="006506D2">
      <w:pPr>
        <w:autoSpaceDE w:val="0"/>
        <w:autoSpaceDN w:val="0"/>
        <w:adjustRightInd w:val="0"/>
      </w:pPr>
      <w:r>
        <w:rPr>
          <w:noProof/>
        </w:rPr>
        <w:drawing>
          <wp:inline distT="0" distB="0" distL="0" distR="0" wp14:anchorId="2746663F" wp14:editId="03FA31B6">
            <wp:extent cx="5730009" cy="4177956"/>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376" cy="4178953"/>
                    </a:xfrm>
                    <a:prstGeom prst="rect">
                      <a:avLst/>
                    </a:prstGeom>
                    <a:noFill/>
                    <a:ln>
                      <a:noFill/>
                    </a:ln>
                  </pic:spPr>
                </pic:pic>
              </a:graphicData>
            </a:graphic>
          </wp:inline>
        </w:drawing>
      </w:r>
    </w:p>
    <w:p w14:paraId="5155A5AF" w14:textId="77777777" w:rsidR="00CC666A" w:rsidRDefault="00CC666A" w:rsidP="00FD48F1">
      <w:pPr>
        <w:pStyle w:val="Legend"/>
      </w:pPr>
      <w:bookmarkStart w:id="20" w:name="_GoBack"/>
      <w:bookmarkEnd w:id="20"/>
    </w:p>
    <w:p w14:paraId="16A3B89B" w14:textId="790F4316" w:rsidR="0096116C" w:rsidRDefault="00B14DA6" w:rsidP="00FD48F1">
      <w:pPr>
        <w:pStyle w:val="Legend"/>
      </w:pPr>
      <w:commentRangeStart w:id="21"/>
      <w:r>
        <w:t>Fig. S1</w:t>
      </w:r>
      <w:commentRangeEnd w:id="21"/>
      <w:r w:rsidR="00EE1233">
        <w:rPr>
          <w:rStyle w:val="Refdecomentario"/>
          <w:kern w:val="0"/>
        </w:rPr>
        <w:commentReference w:id="21"/>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commentRangeStart w:id="22"/>
      <w:r w:rsidRPr="00572CA8">
        <w:rPr>
          <w:sz w:val="24"/>
          <w:szCs w:val="24"/>
        </w:rPr>
        <w:t>Fig. S</w:t>
      </w:r>
      <w:r w:rsidR="00245E24">
        <w:rPr>
          <w:sz w:val="24"/>
          <w:szCs w:val="24"/>
        </w:rPr>
        <w:t>2</w:t>
      </w:r>
      <w:r w:rsidRPr="00572CA8">
        <w:rPr>
          <w:sz w:val="24"/>
          <w:szCs w:val="24"/>
        </w:rPr>
        <w:t xml:space="preserve"> PRISMA report</w:t>
      </w:r>
      <w:commentRangeEnd w:id="22"/>
      <w:r w:rsidR="00EE1233">
        <w:rPr>
          <w:rStyle w:val="Refdecomentario"/>
          <w:rFonts w:eastAsia="Times New Roman"/>
        </w:rPr>
        <w:commentReference w:id="22"/>
      </w:r>
    </w:p>
    <w:p w14:paraId="14D11FA9" w14:textId="1ED90A1B" w:rsidR="00572CA8" w:rsidRPr="00572CA8" w:rsidRDefault="00572CA8" w:rsidP="00572CA8">
      <w:pPr>
        <w:tabs>
          <w:tab w:val="left" w:pos="2020"/>
        </w:tabs>
        <w:rPr>
          <w:rFonts w:eastAsia="Times New Roman"/>
          <w:noProof/>
          <w:kern w:val="28"/>
          <w:sz w:val="24"/>
          <w:szCs w:val="24"/>
        </w:rPr>
      </w:pPr>
      <w:commentRangeStart w:id="23"/>
      <w:r>
        <w:rPr>
          <w:sz w:val="24"/>
          <w:szCs w:val="24"/>
        </w:rPr>
        <w:t xml:space="preserve">Table S1 </w:t>
      </w:r>
      <w:commentRangeEnd w:id="23"/>
      <w:r w:rsidR="00EE1233">
        <w:rPr>
          <w:rStyle w:val="Refdecomentario"/>
          <w:rFonts w:eastAsia="Times New Roman"/>
        </w:rPr>
        <w:commentReference w:id="23"/>
      </w:r>
      <w:r>
        <w:rPr>
          <w:sz w:val="24"/>
          <w:szCs w:val="24"/>
        </w:rPr>
        <w:t xml:space="preserve">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17585CF9" w:rsidR="00E73699" w:rsidRPr="00755125" w:rsidRDefault="00E73699" w:rsidP="00B81A8A">
      <w:pPr>
        <w:rPr>
          <w:sz w:val="24"/>
        </w:rPr>
      </w:pPr>
      <w:r>
        <w:rPr>
          <w:rStyle w:val="Refdecomentario"/>
        </w:rPr>
        <w:annotationRef/>
      </w:r>
      <w:r w:rsidRPr="00755125">
        <w:rPr>
          <w:sz w:val="24"/>
        </w:rPr>
        <w:t>No more than 96 characters</w:t>
      </w:r>
    </w:p>
    <w:p w14:paraId="1ED8916F" w14:textId="755021AB" w:rsidR="00E73699" w:rsidRDefault="00E73699">
      <w:pPr>
        <w:pStyle w:val="Textocomentario"/>
      </w:pPr>
    </w:p>
  </w:comment>
  <w:comment w:id="1" w:author="Maria Florencia Miguel" w:date="2019-04-18T09:15:00Z" w:initials="MFM">
    <w:p w14:paraId="6DB8D296" w14:textId="1774693D" w:rsidR="0050707E" w:rsidRDefault="0050707E">
      <w:pPr>
        <w:pStyle w:val="Textocomentario"/>
      </w:pPr>
      <w:r>
        <w:rPr>
          <w:rStyle w:val="Refdecomentario"/>
        </w:rPr>
        <w:annotationRef/>
      </w:r>
      <w:r>
        <w:t>This can be the “One sentence summary” and left the other one as title.</w:t>
      </w:r>
    </w:p>
  </w:comment>
  <w:comment w:id="2" w:author="Maria Florencia Miguel" w:date="2019-03-21T10:20:00Z" w:initials="MFM">
    <w:p w14:paraId="21C0BCA0" w14:textId="792BC18A" w:rsidR="00E73699" w:rsidRDefault="00E73699">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2ADBFDDB" w:rsidR="00E73699" w:rsidRDefault="00E73699">
      <w:pPr>
        <w:pStyle w:val="Textocomentario"/>
      </w:pPr>
      <w:r>
        <w:rPr>
          <w:rStyle w:val="Refdecomentario"/>
        </w:rPr>
        <w:annotationRef/>
      </w:r>
      <w:r>
        <w:t>keep to under 125 characters</w:t>
      </w:r>
    </w:p>
    <w:p w14:paraId="1130832A" w14:textId="77777777" w:rsidR="00E73699" w:rsidRDefault="00E73699">
      <w:pPr>
        <w:pStyle w:val="Textocomentario"/>
      </w:pPr>
    </w:p>
    <w:p w14:paraId="59970798" w14:textId="2F4EAEF7" w:rsidR="00E73699" w:rsidRDefault="00E73699">
      <w:pPr>
        <w:pStyle w:val="Textocomentario"/>
      </w:pPr>
    </w:p>
  </w:comment>
  <w:comment w:id="8" w:author="Scott Butterfield" w:date="2019-04-01T14:57:00Z" w:initials="SB">
    <w:p w14:paraId="26E21212" w14:textId="77777777" w:rsidR="00E73699" w:rsidRDefault="00E73699">
      <w:pPr>
        <w:pStyle w:val="Textocomentario"/>
      </w:pPr>
      <w:r>
        <w:rPr>
          <w:rStyle w:val="Refdecomentario"/>
        </w:rPr>
        <w:annotationRef/>
      </w:r>
      <w:r>
        <w:t xml:space="preserve">I don’t get why you need this. You spell all of this out in the main text. </w:t>
      </w:r>
    </w:p>
    <w:p w14:paraId="0B6828F4" w14:textId="77777777" w:rsidR="00E73699" w:rsidRDefault="00E73699">
      <w:pPr>
        <w:pStyle w:val="Textocomentario"/>
      </w:pPr>
    </w:p>
    <w:p w14:paraId="24EF3C46" w14:textId="5AF6E0DD" w:rsidR="00E73699" w:rsidRDefault="00E73699">
      <w:pPr>
        <w:pStyle w:val="Textocomentario"/>
      </w:pPr>
      <w:r>
        <w:t xml:space="preserve">If don’t want in the main text, put here. But no need to be redundant in both spots. </w:t>
      </w:r>
    </w:p>
  </w:comment>
  <w:comment w:id="9" w:author="Maria Florencia Miguel" w:date="2019-04-16T15:43:00Z" w:initials="MFM">
    <w:p w14:paraId="37C0CD35" w14:textId="5117CC97" w:rsidR="00E73699" w:rsidRDefault="00E73699">
      <w:pPr>
        <w:pStyle w:val="Textocomentario"/>
      </w:pPr>
      <w:r>
        <w:rPr>
          <w:rStyle w:val="Refdecomentario"/>
        </w:rPr>
        <w:annotationRef/>
      </w:r>
      <w:r>
        <w:t xml:space="preserve">Thanks Scott. I edited this section, leaving some info not included in the main text. </w:t>
      </w:r>
    </w:p>
  </w:comment>
  <w:comment w:id="11" w:author="Maria Florencia Miguel" w:date="2019-03-29T15:03:00Z" w:initials="MFM">
    <w:p w14:paraId="0EC9213D" w14:textId="07E9AC93" w:rsidR="00E73699" w:rsidRDefault="00E73699">
      <w:pPr>
        <w:pStyle w:val="Textocomentario"/>
      </w:pPr>
      <w:r>
        <w:rPr>
          <w:rStyle w:val="Refdecomentario"/>
        </w:rPr>
        <w:annotationRef/>
      </w:r>
      <w:r w:rsidR="00745601">
        <w:t>Working on figures</w:t>
      </w:r>
    </w:p>
  </w:comment>
  <w:comment w:id="12" w:author="Scott Butterfield" w:date="2019-04-01T12:25:00Z" w:initials="SB">
    <w:p w14:paraId="4B0EA5F0" w14:textId="77777777" w:rsidR="00E73699" w:rsidRDefault="00E73699">
      <w:pPr>
        <w:pStyle w:val="Textocomentario"/>
      </w:pPr>
      <w:r>
        <w:rPr>
          <w:rStyle w:val="Refdecomentario"/>
        </w:rPr>
        <w:annotationRef/>
      </w:r>
      <w:r>
        <w:t>Need captions</w:t>
      </w:r>
    </w:p>
    <w:p w14:paraId="0CE029F1" w14:textId="77777777" w:rsidR="00E73699" w:rsidRDefault="00E73699">
      <w:pPr>
        <w:pStyle w:val="Textocomentario"/>
      </w:pPr>
    </w:p>
    <w:p w14:paraId="6BC0793A" w14:textId="7C8870D7" w:rsidR="00E73699" w:rsidRDefault="00E73699">
      <w:pPr>
        <w:pStyle w:val="Textocomentario"/>
      </w:pPr>
      <w:r>
        <w:t xml:space="preserve">Not sure these dots make it look like you evaluated 66 studies. Are the dots all on here? </w:t>
      </w:r>
    </w:p>
  </w:comment>
  <w:comment w:id="13" w:author="Scott Butterfield" w:date="2019-04-01T14:51:00Z" w:initials="SB">
    <w:p w14:paraId="664DD54A" w14:textId="11B65E13" w:rsidR="00E73699" w:rsidRDefault="00E73699">
      <w:pPr>
        <w:pStyle w:val="Textocomentario"/>
      </w:pPr>
      <w:r>
        <w:rPr>
          <w:rStyle w:val="Refdecomentario"/>
        </w:rPr>
        <w:annotationRef/>
      </w:r>
      <w:r>
        <w:t xml:space="preserve">Needs a caption. Like a number of my comments, we need a simple 1-2 sentences for each fig and table that easily and succinctly summarizes the </w:t>
      </w:r>
      <w:proofErr w:type="gramStart"/>
      <w:r>
        <w:t>top level</w:t>
      </w:r>
      <w:proofErr w:type="gramEnd"/>
      <w:r>
        <w:t xml:space="preserve"> findings. </w:t>
      </w:r>
    </w:p>
  </w:comment>
  <w:comment w:id="14" w:author="Maria Florencia Miguel" w:date="2019-04-17T17:07:00Z" w:initials="MFM">
    <w:p w14:paraId="0E98C934" w14:textId="04C13E55" w:rsidR="00093EDA" w:rsidRDefault="00093EDA">
      <w:pPr>
        <w:pStyle w:val="Textocomentario"/>
      </w:pPr>
      <w:r>
        <w:rPr>
          <w:rStyle w:val="Refdecomentario"/>
        </w:rPr>
        <w:annotationRef/>
      </w:r>
      <w:r>
        <w:t>Yes</w:t>
      </w:r>
    </w:p>
  </w:comment>
  <w:comment w:id="21" w:author="Scott Butterfield" w:date="2019-04-01T14:52:00Z" w:initials="SB">
    <w:p w14:paraId="1598FBAB" w14:textId="64984509" w:rsidR="00E73699" w:rsidRDefault="00E73699">
      <w:pPr>
        <w:pStyle w:val="Textocomentario"/>
      </w:pPr>
      <w:r>
        <w:rPr>
          <w:rStyle w:val="Refdecomentario"/>
        </w:rPr>
        <w:annotationRef/>
      </w:r>
      <w:r>
        <w:t xml:space="preserve">Caption. </w:t>
      </w:r>
    </w:p>
  </w:comment>
  <w:comment w:id="22" w:author="Scott Butterfield" w:date="2019-04-01T14:54:00Z" w:initials="SB">
    <w:p w14:paraId="7832C318" w14:textId="73D74B2E" w:rsidR="00E73699" w:rsidRDefault="00E73699">
      <w:pPr>
        <w:pStyle w:val="Textocomentario"/>
      </w:pPr>
      <w:r>
        <w:rPr>
          <w:rStyle w:val="Refdecomentario"/>
        </w:rPr>
        <w:annotationRef/>
      </w:r>
      <w:r>
        <w:t xml:space="preserve">Seems like standard for these meta-analyses. I will let Chris make that call. </w:t>
      </w:r>
    </w:p>
  </w:comment>
  <w:comment w:id="23" w:author="Scott Butterfield" w:date="2019-04-01T14:54:00Z" w:initials="SB">
    <w:p w14:paraId="01BAC316" w14:textId="2F9EA19A" w:rsidR="00E73699" w:rsidRDefault="00E73699">
      <w:pPr>
        <w:pStyle w:val="Textocomentario"/>
      </w:pPr>
      <w:r>
        <w:rPr>
          <w:rStyle w:val="Refdecomentario"/>
        </w:rPr>
        <w:annotationRef/>
      </w:r>
      <w:r>
        <w:t xml:space="preserve">Yeah, need this for restoration practices and restoration outcomes. You mention both in the text. It would be nice to have that displayed, even in Supplemental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6DB8D296" w15:done="0"/>
  <w15:commentEx w15:paraId="21C0BCA0" w15:done="0"/>
  <w15:commentEx w15:paraId="59970798" w15:done="0"/>
  <w15:commentEx w15:paraId="24EF3C46" w15:done="0"/>
  <w15:commentEx w15:paraId="37C0CD35" w15:paraIdParent="24EF3C46" w15:done="0"/>
  <w15:commentEx w15:paraId="0EC9213D" w15:done="0"/>
  <w15:commentEx w15:paraId="6BC0793A" w15:done="0"/>
  <w15:commentEx w15:paraId="664DD54A" w15:done="0"/>
  <w15:commentEx w15:paraId="0E98C934" w15:paraIdParent="664DD54A" w15:done="0"/>
  <w15:commentEx w15:paraId="1598FBAB" w15:done="0"/>
  <w15:commentEx w15:paraId="7832C318" w15:done="0"/>
  <w15:commentEx w15:paraId="01BAC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6DB8D296" w16cid:durableId="2062BECB"/>
  <w16cid:commentId w16cid:paraId="21C0BCA0" w16cid:durableId="203DE3DD"/>
  <w16cid:commentId w16cid:paraId="59970798" w16cid:durableId="203DE5AE"/>
  <w16cid:commentId w16cid:paraId="24EF3C46" w16cid:durableId="204CA541"/>
  <w16cid:commentId w16cid:paraId="37C0CD35" w16cid:durableId="206076B1"/>
  <w16cid:commentId w16cid:paraId="0EC9213D" w16cid:durableId="2048B25C"/>
  <w16cid:commentId w16cid:paraId="6BC0793A" w16cid:durableId="204C81A0"/>
  <w16cid:commentId w16cid:paraId="664DD54A" w16cid:durableId="204CA40E"/>
  <w16cid:commentId w16cid:paraId="0E98C934" w16cid:durableId="2061DBE6"/>
  <w16cid:commentId w16cid:paraId="1598FBAB" w16cid:durableId="204CA443"/>
  <w16cid:commentId w16cid:paraId="7832C318" w16cid:durableId="204CA4C2"/>
  <w16cid:commentId w16cid:paraId="01BAC316" w16cid:durableId="204CA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0F6D" w14:textId="77777777" w:rsidR="00983BC0" w:rsidRDefault="00983BC0" w:rsidP="00D73714">
      <w:r>
        <w:separator/>
      </w:r>
    </w:p>
  </w:endnote>
  <w:endnote w:type="continuationSeparator" w:id="0">
    <w:p w14:paraId="7F4A6F3D" w14:textId="77777777" w:rsidR="00983BC0" w:rsidRDefault="00983BC0" w:rsidP="00D73714">
      <w:r>
        <w:continuationSeparator/>
      </w:r>
    </w:p>
  </w:endnote>
  <w:endnote w:type="continuationNotice" w:id="1">
    <w:p w14:paraId="72CAD1FB" w14:textId="77777777" w:rsidR="00983BC0" w:rsidRDefault="00983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E73699" w:rsidRDefault="00E736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E73699" w:rsidRDefault="00E736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E73699" w:rsidRDefault="00E7369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E73699" w:rsidRDefault="00E736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F0598" w14:textId="77777777" w:rsidR="00983BC0" w:rsidRDefault="00983BC0" w:rsidP="00D73714">
      <w:r>
        <w:separator/>
      </w:r>
    </w:p>
  </w:footnote>
  <w:footnote w:type="continuationSeparator" w:id="0">
    <w:p w14:paraId="6B30A8D0" w14:textId="77777777" w:rsidR="00983BC0" w:rsidRDefault="00983BC0" w:rsidP="00D73714">
      <w:r>
        <w:continuationSeparator/>
      </w:r>
    </w:p>
  </w:footnote>
  <w:footnote w:type="continuationNotice" w:id="1">
    <w:p w14:paraId="713C0CEB" w14:textId="77777777" w:rsidR="00983BC0" w:rsidRDefault="00983B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E73699" w:rsidRDefault="00E73699"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E73699" w:rsidRPr="00204015" w:rsidRDefault="00E73699"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E73699" w:rsidRDefault="00E73699"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452"/>
    <w:rsid w:val="00010AF6"/>
    <w:rsid w:val="00012A37"/>
    <w:rsid w:val="00017B85"/>
    <w:rsid w:val="00026B17"/>
    <w:rsid w:val="00026BF9"/>
    <w:rsid w:val="00026FDD"/>
    <w:rsid w:val="00027420"/>
    <w:rsid w:val="00030DC7"/>
    <w:rsid w:val="000364E8"/>
    <w:rsid w:val="00054645"/>
    <w:rsid w:val="000562CC"/>
    <w:rsid w:val="000575F8"/>
    <w:rsid w:val="00060262"/>
    <w:rsid w:val="00065B08"/>
    <w:rsid w:val="00077272"/>
    <w:rsid w:val="00082591"/>
    <w:rsid w:val="00086BE1"/>
    <w:rsid w:val="0009030D"/>
    <w:rsid w:val="00090997"/>
    <w:rsid w:val="00092E7D"/>
    <w:rsid w:val="00093EDA"/>
    <w:rsid w:val="00094397"/>
    <w:rsid w:val="00095099"/>
    <w:rsid w:val="00096447"/>
    <w:rsid w:val="00096DA7"/>
    <w:rsid w:val="000A05EA"/>
    <w:rsid w:val="000B0885"/>
    <w:rsid w:val="000B0D1A"/>
    <w:rsid w:val="000B16D4"/>
    <w:rsid w:val="000B41DF"/>
    <w:rsid w:val="000C2EED"/>
    <w:rsid w:val="000C3C43"/>
    <w:rsid w:val="000C460C"/>
    <w:rsid w:val="000C4702"/>
    <w:rsid w:val="000C5810"/>
    <w:rsid w:val="000C7F0C"/>
    <w:rsid w:val="000D0E9D"/>
    <w:rsid w:val="000D5CAC"/>
    <w:rsid w:val="000D774E"/>
    <w:rsid w:val="000E5E85"/>
    <w:rsid w:val="000F15FF"/>
    <w:rsid w:val="00100F30"/>
    <w:rsid w:val="00105506"/>
    <w:rsid w:val="00107B15"/>
    <w:rsid w:val="00111899"/>
    <w:rsid w:val="00122855"/>
    <w:rsid w:val="00126345"/>
    <w:rsid w:val="00130FAD"/>
    <w:rsid w:val="00131413"/>
    <w:rsid w:val="00132708"/>
    <w:rsid w:val="001331D7"/>
    <w:rsid w:val="001334FE"/>
    <w:rsid w:val="0014101C"/>
    <w:rsid w:val="001470D5"/>
    <w:rsid w:val="0015549E"/>
    <w:rsid w:val="0015774F"/>
    <w:rsid w:val="0017063D"/>
    <w:rsid w:val="0017418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7A5C"/>
    <w:rsid w:val="002E3557"/>
    <w:rsid w:val="002E40E6"/>
    <w:rsid w:val="002E5C7C"/>
    <w:rsid w:val="002E60B9"/>
    <w:rsid w:val="002E6C4A"/>
    <w:rsid w:val="002F4303"/>
    <w:rsid w:val="002F5FB1"/>
    <w:rsid w:val="00307F53"/>
    <w:rsid w:val="003148AA"/>
    <w:rsid w:val="0031566C"/>
    <w:rsid w:val="00326562"/>
    <w:rsid w:val="00331082"/>
    <w:rsid w:val="0033296B"/>
    <w:rsid w:val="003442FB"/>
    <w:rsid w:val="00345B07"/>
    <w:rsid w:val="003539B2"/>
    <w:rsid w:val="00356BF8"/>
    <w:rsid w:val="0036494C"/>
    <w:rsid w:val="0036556A"/>
    <w:rsid w:val="00365834"/>
    <w:rsid w:val="00366C8B"/>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664B"/>
    <w:rsid w:val="003C7387"/>
    <w:rsid w:val="003E2BE6"/>
    <w:rsid w:val="003E7536"/>
    <w:rsid w:val="003F5517"/>
    <w:rsid w:val="00401633"/>
    <w:rsid w:val="00407FA2"/>
    <w:rsid w:val="00412732"/>
    <w:rsid w:val="004133FB"/>
    <w:rsid w:val="0041351F"/>
    <w:rsid w:val="00413AD3"/>
    <w:rsid w:val="00413EAF"/>
    <w:rsid w:val="00415100"/>
    <w:rsid w:val="00416826"/>
    <w:rsid w:val="0042590A"/>
    <w:rsid w:val="00425A0F"/>
    <w:rsid w:val="004269F2"/>
    <w:rsid w:val="00427D62"/>
    <w:rsid w:val="004316C1"/>
    <w:rsid w:val="0043300B"/>
    <w:rsid w:val="00444132"/>
    <w:rsid w:val="00447E49"/>
    <w:rsid w:val="00447EB3"/>
    <w:rsid w:val="00452317"/>
    <w:rsid w:val="004642F3"/>
    <w:rsid w:val="00466B62"/>
    <w:rsid w:val="00470E74"/>
    <w:rsid w:val="00475B90"/>
    <w:rsid w:val="00482C95"/>
    <w:rsid w:val="004876B9"/>
    <w:rsid w:val="004913D4"/>
    <w:rsid w:val="004A05A6"/>
    <w:rsid w:val="004B1334"/>
    <w:rsid w:val="004B1898"/>
    <w:rsid w:val="004B474A"/>
    <w:rsid w:val="004B4BB4"/>
    <w:rsid w:val="004B4F4B"/>
    <w:rsid w:val="004B60D8"/>
    <w:rsid w:val="004C17E7"/>
    <w:rsid w:val="004C1CFC"/>
    <w:rsid w:val="004C3158"/>
    <w:rsid w:val="004C3D45"/>
    <w:rsid w:val="004C43EC"/>
    <w:rsid w:val="004C4ABD"/>
    <w:rsid w:val="004C6C0A"/>
    <w:rsid w:val="004D10EA"/>
    <w:rsid w:val="004D359E"/>
    <w:rsid w:val="004D570A"/>
    <w:rsid w:val="004E2CE2"/>
    <w:rsid w:val="00501936"/>
    <w:rsid w:val="0050707E"/>
    <w:rsid w:val="005105CE"/>
    <w:rsid w:val="005113FF"/>
    <w:rsid w:val="0051145B"/>
    <w:rsid w:val="005140CE"/>
    <w:rsid w:val="0051569A"/>
    <w:rsid w:val="00516146"/>
    <w:rsid w:val="00530D8E"/>
    <w:rsid w:val="00537381"/>
    <w:rsid w:val="00541F18"/>
    <w:rsid w:val="005463FB"/>
    <w:rsid w:val="00550C2E"/>
    <w:rsid w:val="00560CF5"/>
    <w:rsid w:val="005625F1"/>
    <w:rsid w:val="00563317"/>
    <w:rsid w:val="00565DE1"/>
    <w:rsid w:val="00572498"/>
    <w:rsid w:val="00572CA8"/>
    <w:rsid w:val="00573AB3"/>
    <w:rsid w:val="00575375"/>
    <w:rsid w:val="00576E95"/>
    <w:rsid w:val="005779A7"/>
    <w:rsid w:val="00577CCF"/>
    <w:rsid w:val="005819C1"/>
    <w:rsid w:val="00583CCA"/>
    <w:rsid w:val="00586690"/>
    <w:rsid w:val="0059405A"/>
    <w:rsid w:val="00595D2E"/>
    <w:rsid w:val="00597D95"/>
    <w:rsid w:val="005A07FF"/>
    <w:rsid w:val="005A0CC0"/>
    <w:rsid w:val="005B3247"/>
    <w:rsid w:val="005B3F43"/>
    <w:rsid w:val="005B5A76"/>
    <w:rsid w:val="005C351F"/>
    <w:rsid w:val="005C7168"/>
    <w:rsid w:val="005C77F9"/>
    <w:rsid w:val="005C7805"/>
    <w:rsid w:val="005C7B05"/>
    <w:rsid w:val="005E6AD6"/>
    <w:rsid w:val="005E6E16"/>
    <w:rsid w:val="005F0909"/>
    <w:rsid w:val="005F125D"/>
    <w:rsid w:val="005F1E84"/>
    <w:rsid w:val="005F4E2E"/>
    <w:rsid w:val="0060139A"/>
    <w:rsid w:val="006137A5"/>
    <w:rsid w:val="0061420D"/>
    <w:rsid w:val="00621FB6"/>
    <w:rsid w:val="006270A2"/>
    <w:rsid w:val="00636A1C"/>
    <w:rsid w:val="0064261D"/>
    <w:rsid w:val="0064500E"/>
    <w:rsid w:val="006455DA"/>
    <w:rsid w:val="006506D2"/>
    <w:rsid w:val="00656BCF"/>
    <w:rsid w:val="0066096D"/>
    <w:rsid w:val="006617D9"/>
    <w:rsid w:val="0066465A"/>
    <w:rsid w:val="00670D92"/>
    <w:rsid w:val="0067137C"/>
    <w:rsid w:val="00674065"/>
    <w:rsid w:val="00675A7C"/>
    <w:rsid w:val="00681AF0"/>
    <w:rsid w:val="006861E8"/>
    <w:rsid w:val="00690C54"/>
    <w:rsid w:val="0069167F"/>
    <w:rsid w:val="006A2645"/>
    <w:rsid w:val="006A322F"/>
    <w:rsid w:val="006A7883"/>
    <w:rsid w:val="006B0C62"/>
    <w:rsid w:val="006B340B"/>
    <w:rsid w:val="006B3A2E"/>
    <w:rsid w:val="006B5292"/>
    <w:rsid w:val="006B6B18"/>
    <w:rsid w:val="006C049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5B1D"/>
    <w:rsid w:val="00742782"/>
    <w:rsid w:val="00745601"/>
    <w:rsid w:val="00754A50"/>
    <w:rsid w:val="00755125"/>
    <w:rsid w:val="00762BB3"/>
    <w:rsid w:val="007650D3"/>
    <w:rsid w:val="00765404"/>
    <w:rsid w:val="0077122F"/>
    <w:rsid w:val="0077631B"/>
    <w:rsid w:val="00780442"/>
    <w:rsid w:val="00780C0E"/>
    <w:rsid w:val="00781F98"/>
    <w:rsid w:val="0078275D"/>
    <w:rsid w:val="00782D05"/>
    <w:rsid w:val="007832AA"/>
    <w:rsid w:val="00790E66"/>
    <w:rsid w:val="00791C7D"/>
    <w:rsid w:val="007A7362"/>
    <w:rsid w:val="007A78A8"/>
    <w:rsid w:val="007B0A09"/>
    <w:rsid w:val="007B3A9B"/>
    <w:rsid w:val="007B4ABA"/>
    <w:rsid w:val="007B61F6"/>
    <w:rsid w:val="007C154B"/>
    <w:rsid w:val="007C478C"/>
    <w:rsid w:val="007C5B75"/>
    <w:rsid w:val="007C6679"/>
    <w:rsid w:val="007D14F3"/>
    <w:rsid w:val="007D3B50"/>
    <w:rsid w:val="007D733F"/>
    <w:rsid w:val="007E5673"/>
    <w:rsid w:val="007E7A28"/>
    <w:rsid w:val="007F12EC"/>
    <w:rsid w:val="007F20A8"/>
    <w:rsid w:val="007F5F4C"/>
    <w:rsid w:val="008005F7"/>
    <w:rsid w:val="00806B07"/>
    <w:rsid w:val="00807307"/>
    <w:rsid w:val="008145A6"/>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B6F8A"/>
    <w:rsid w:val="008C0B2C"/>
    <w:rsid w:val="008C49B4"/>
    <w:rsid w:val="008E3BD9"/>
    <w:rsid w:val="008F10EE"/>
    <w:rsid w:val="008F1234"/>
    <w:rsid w:val="008F31B7"/>
    <w:rsid w:val="008F496E"/>
    <w:rsid w:val="008F6B95"/>
    <w:rsid w:val="008F7FF0"/>
    <w:rsid w:val="009002D9"/>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71315"/>
    <w:rsid w:val="009719B2"/>
    <w:rsid w:val="00974FCC"/>
    <w:rsid w:val="009779EC"/>
    <w:rsid w:val="00980F10"/>
    <w:rsid w:val="00981C1C"/>
    <w:rsid w:val="00983BC0"/>
    <w:rsid w:val="009916B8"/>
    <w:rsid w:val="009A1DDD"/>
    <w:rsid w:val="009A239B"/>
    <w:rsid w:val="009A25C9"/>
    <w:rsid w:val="009A272A"/>
    <w:rsid w:val="009A36D9"/>
    <w:rsid w:val="009A7BD1"/>
    <w:rsid w:val="009B0894"/>
    <w:rsid w:val="009B22BD"/>
    <w:rsid w:val="009B2883"/>
    <w:rsid w:val="009B49F9"/>
    <w:rsid w:val="009C21E8"/>
    <w:rsid w:val="009D2AC7"/>
    <w:rsid w:val="009D45CC"/>
    <w:rsid w:val="009E2AE6"/>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7F92"/>
    <w:rsid w:val="00A3300F"/>
    <w:rsid w:val="00A402EE"/>
    <w:rsid w:val="00A405B4"/>
    <w:rsid w:val="00A40FC5"/>
    <w:rsid w:val="00A42559"/>
    <w:rsid w:val="00A4707F"/>
    <w:rsid w:val="00A50F20"/>
    <w:rsid w:val="00A51678"/>
    <w:rsid w:val="00A52BD0"/>
    <w:rsid w:val="00A52C86"/>
    <w:rsid w:val="00A52D84"/>
    <w:rsid w:val="00A54C4C"/>
    <w:rsid w:val="00A57868"/>
    <w:rsid w:val="00A63482"/>
    <w:rsid w:val="00A653AE"/>
    <w:rsid w:val="00A66847"/>
    <w:rsid w:val="00A74724"/>
    <w:rsid w:val="00A7569C"/>
    <w:rsid w:val="00A85417"/>
    <w:rsid w:val="00A91D87"/>
    <w:rsid w:val="00A932B7"/>
    <w:rsid w:val="00A948E7"/>
    <w:rsid w:val="00A94CF5"/>
    <w:rsid w:val="00AA1C17"/>
    <w:rsid w:val="00AA3A0A"/>
    <w:rsid w:val="00AC1FEE"/>
    <w:rsid w:val="00AC2042"/>
    <w:rsid w:val="00AC210E"/>
    <w:rsid w:val="00AC2155"/>
    <w:rsid w:val="00AC528C"/>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3B36"/>
    <w:rsid w:val="00BB6C39"/>
    <w:rsid w:val="00BC7DBD"/>
    <w:rsid w:val="00BD1667"/>
    <w:rsid w:val="00BD2978"/>
    <w:rsid w:val="00BD5548"/>
    <w:rsid w:val="00BD55DF"/>
    <w:rsid w:val="00BD6B4D"/>
    <w:rsid w:val="00BD7B7F"/>
    <w:rsid w:val="00BD7D51"/>
    <w:rsid w:val="00BE1406"/>
    <w:rsid w:val="00BF0CCD"/>
    <w:rsid w:val="00BF2BF9"/>
    <w:rsid w:val="00BF40CE"/>
    <w:rsid w:val="00BF4DA3"/>
    <w:rsid w:val="00BF50EE"/>
    <w:rsid w:val="00BF55E6"/>
    <w:rsid w:val="00C0043F"/>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1345"/>
    <w:rsid w:val="00C42FDB"/>
    <w:rsid w:val="00C452A7"/>
    <w:rsid w:val="00C45DA6"/>
    <w:rsid w:val="00C47966"/>
    <w:rsid w:val="00C557F2"/>
    <w:rsid w:val="00C55F2D"/>
    <w:rsid w:val="00C57047"/>
    <w:rsid w:val="00C62125"/>
    <w:rsid w:val="00C623E4"/>
    <w:rsid w:val="00C63EB1"/>
    <w:rsid w:val="00C64596"/>
    <w:rsid w:val="00C67CE9"/>
    <w:rsid w:val="00C742CA"/>
    <w:rsid w:val="00C824E5"/>
    <w:rsid w:val="00C83856"/>
    <w:rsid w:val="00C83EB4"/>
    <w:rsid w:val="00C86E03"/>
    <w:rsid w:val="00C90DAF"/>
    <w:rsid w:val="00C9317A"/>
    <w:rsid w:val="00C93DD6"/>
    <w:rsid w:val="00C971FC"/>
    <w:rsid w:val="00CA024E"/>
    <w:rsid w:val="00CA17E8"/>
    <w:rsid w:val="00CA2018"/>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C3A"/>
    <w:rsid w:val="00D02133"/>
    <w:rsid w:val="00D04568"/>
    <w:rsid w:val="00D053F2"/>
    <w:rsid w:val="00D12FED"/>
    <w:rsid w:val="00D17C6B"/>
    <w:rsid w:val="00D210AE"/>
    <w:rsid w:val="00D30035"/>
    <w:rsid w:val="00D43FE5"/>
    <w:rsid w:val="00D454F2"/>
    <w:rsid w:val="00D45FC2"/>
    <w:rsid w:val="00D47412"/>
    <w:rsid w:val="00D5391E"/>
    <w:rsid w:val="00D555A5"/>
    <w:rsid w:val="00D575F2"/>
    <w:rsid w:val="00D57EC4"/>
    <w:rsid w:val="00D61494"/>
    <w:rsid w:val="00D62DDF"/>
    <w:rsid w:val="00D66446"/>
    <w:rsid w:val="00D728F5"/>
    <w:rsid w:val="00D73714"/>
    <w:rsid w:val="00D74AEA"/>
    <w:rsid w:val="00D8237A"/>
    <w:rsid w:val="00D9037A"/>
    <w:rsid w:val="00DA2CA6"/>
    <w:rsid w:val="00DA3FB3"/>
    <w:rsid w:val="00DA49BD"/>
    <w:rsid w:val="00DB41D5"/>
    <w:rsid w:val="00DC352C"/>
    <w:rsid w:val="00DD225C"/>
    <w:rsid w:val="00DD5516"/>
    <w:rsid w:val="00DE274C"/>
    <w:rsid w:val="00DE28BD"/>
    <w:rsid w:val="00DE3DE2"/>
    <w:rsid w:val="00DE53E2"/>
    <w:rsid w:val="00DE6239"/>
    <w:rsid w:val="00DE6B56"/>
    <w:rsid w:val="00DE7047"/>
    <w:rsid w:val="00DF1E8F"/>
    <w:rsid w:val="00DF2C30"/>
    <w:rsid w:val="00DF6167"/>
    <w:rsid w:val="00DF6D04"/>
    <w:rsid w:val="00E00E57"/>
    <w:rsid w:val="00E0133A"/>
    <w:rsid w:val="00E02218"/>
    <w:rsid w:val="00E02AC1"/>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20F8"/>
    <w:rsid w:val="00EB3F6E"/>
    <w:rsid w:val="00EB61E7"/>
    <w:rsid w:val="00EB76A0"/>
    <w:rsid w:val="00EB7848"/>
    <w:rsid w:val="00EC2F6C"/>
    <w:rsid w:val="00EC52B4"/>
    <w:rsid w:val="00EC6A7A"/>
    <w:rsid w:val="00ED4607"/>
    <w:rsid w:val="00ED4D2D"/>
    <w:rsid w:val="00EE0B15"/>
    <w:rsid w:val="00EE1233"/>
    <w:rsid w:val="00EE15FF"/>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41079"/>
    <w:rsid w:val="00F41E39"/>
    <w:rsid w:val="00F43272"/>
    <w:rsid w:val="00F43783"/>
    <w:rsid w:val="00F44B6F"/>
    <w:rsid w:val="00F53943"/>
    <w:rsid w:val="00F55509"/>
    <w:rsid w:val="00F55A8D"/>
    <w:rsid w:val="00F57FCA"/>
    <w:rsid w:val="00F61903"/>
    <w:rsid w:val="00F63F9E"/>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B09E-764C-41DA-BF5A-3519594B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14</Pages>
  <Words>17546</Words>
  <Characters>96508</Characters>
  <Application>Microsoft Office Word</Application>
  <DocSecurity>0</DocSecurity>
  <Lines>804</Lines>
  <Paragraphs>227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113827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169</cp:revision>
  <cp:lastPrinted>2018-01-11T18:39:00Z</cp:lastPrinted>
  <dcterms:created xsi:type="dcterms:W3CDTF">2019-04-02T23:08:00Z</dcterms:created>
  <dcterms:modified xsi:type="dcterms:W3CDTF">2019-04-18T14:37:00Z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