
<file path=[Content_Types].xml><?xml version="1.0" encoding="utf-8"?>
<Types xmlns="http://schemas.openxmlformats.org/package/2006/content-types">
  <Default Extension="xml" ContentType="application/xml"/>
  <Default Extension="png" ContentType="image/png"/>
  <Default Extension="jpg" ContentType="image/jpeg"/>
  <Default Extension="svg" ContentType="image/svg+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22CF5" w14:textId="3D680B24" w:rsidR="00E02AC1"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CommentReference"/>
          <w:rFonts w:eastAsia="Times New Roman"/>
        </w:rPr>
        <w:commentReference w:id="0"/>
      </w:r>
    </w:p>
    <w:p w14:paraId="4FFDE791" w14:textId="77777777" w:rsidR="007C154B" w:rsidRDefault="007C154B" w:rsidP="00E02AC1">
      <w:pPr>
        <w:spacing w:line="480" w:lineRule="auto"/>
        <w:rPr>
          <w:ins w:id="1" w:author="zenrunner" w:date="2019-04-06T12:11:00Z"/>
          <w:sz w:val="24"/>
          <w:szCs w:val="24"/>
        </w:rPr>
      </w:pPr>
    </w:p>
    <w:p w14:paraId="77BD403E" w14:textId="57D92042" w:rsidR="007C154B" w:rsidRPr="00285EAE" w:rsidRDefault="007C154B" w:rsidP="00E02AC1">
      <w:pPr>
        <w:spacing w:line="480" w:lineRule="auto"/>
        <w:rPr>
          <w:ins w:id="2" w:author="zenrunner" w:date="2019-04-06T12:11:00Z"/>
          <w:b/>
          <w:sz w:val="24"/>
          <w:szCs w:val="24"/>
          <w:rPrChange w:id="3" w:author="zenrunner" w:date="2019-04-06T12:13:00Z">
            <w:rPr>
              <w:ins w:id="4" w:author="zenrunner" w:date="2019-04-06T12:11:00Z"/>
              <w:sz w:val="24"/>
              <w:szCs w:val="24"/>
            </w:rPr>
          </w:rPrChange>
        </w:rPr>
      </w:pPr>
      <w:ins w:id="5" w:author="zenrunner" w:date="2019-04-06T12:11:00Z">
        <w:r w:rsidRPr="00285EAE">
          <w:rPr>
            <w:b/>
            <w:sz w:val="24"/>
            <w:szCs w:val="24"/>
            <w:rPrChange w:id="6" w:author="zenrunner" w:date="2019-04-06T12:13:00Z">
              <w:rPr>
                <w:sz w:val="24"/>
                <w:szCs w:val="24"/>
              </w:rPr>
            </w:rPrChange>
          </w:rPr>
          <w:t xml:space="preserve">OK TITLE IMPORTANT – we do NOT want to just say meta in drylands because that will open up opportunity for editors to say – not general enough. I think the framing of active versus passive restoration is VERY general and novel and we used </w:t>
        </w:r>
      </w:ins>
      <w:ins w:id="7" w:author="zenrunner" w:date="2019-04-06T12:12:00Z">
        <w:r w:rsidRPr="00285EAE">
          <w:rPr>
            <w:b/>
            <w:sz w:val="24"/>
            <w:szCs w:val="24"/>
            <w:rPrChange w:id="8" w:author="zenrunner" w:date="2019-04-06T12:13:00Z">
              <w:rPr>
                <w:sz w:val="24"/>
                <w:szCs w:val="24"/>
              </w:rPr>
            </w:rPrChange>
          </w:rPr>
          <w:t>drylands to show you need to compare these two categories of restoration.  Active versus passive restoration is APPLICABLE to everyone  in all systems – we show that is the case here using drylands.</w:t>
        </w:r>
      </w:ins>
    </w:p>
    <w:p w14:paraId="122F14A0" w14:textId="77777777" w:rsidR="007C154B" w:rsidRDefault="007C154B" w:rsidP="00E02AC1">
      <w:pPr>
        <w:spacing w:line="480" w:lineRule="auto"/>
        <w:rPr>
          <w:ins w:id="9" w:author="zenrunner" w:date="2019-04-06T12:13:00Z"/>
          <w:sz w:val="24"/>
          <w:szCs w:val="24"/>
        </w:rPr>
      </w:pPr>
    </w:p>
    <w:p w14:paraId="293DBD2E" w14:textId="157F4645" w:rsidR="00285EAE" w:rsidRDefault="00285EAE" w:rsidP="00E02AC1">
      <w:pPr>
        <w:spacing w:line="480" w:lineRule="auto"/>
        <w:rPr>
          <w:ins w:id="10" w:author="zenrunner" w:date="2019-04-06T12:13:00Z"/>
          <w:sz w:val="24"/>
          <w:szCs w:val="24"/>
        </w:rPr>
      </w:pPr>
      <w:ins w:id="11" w:author="zenrunner" w:date="2019-04-06T12:13:00Z">
        <w:r>
          <w:rPr>
            <w:sz w:val="24"/>
            <w:szCs w:val="24"/>
          </w:rPr>
          <w:t>So my vote is</w:t>
        </w:r>
      </w:ins>
    </w:p>
    <w:p w14:paraId="671B1847" w14:textId="6E43CD16" w:rsidR="00285EAE" w:rsidRDefault="00285EAE" w:rsidP="00E02AC1">
      <w:pPr>
        <w:spacing w:line="480" w:lineRule="auto"/>
        <w:rPr>
          <w:ins w:id="12" w:author="zenrunner" w:date="2019-04-06T12:13:00Z"/>
          <w:sz w:val="24"/>
          <w:szCs w:val="24"/>
        </w:rPr>
      </w:pPr>
      <w:ins w:id="13" w:author="zenrunner" w:date="2019-04-06T12:13:00Z">
        <w:r>
          <w:rPr>
            <w:sz w:val="24"/>
            <w:szCs w:val="24"/>
          </w:rPr>
          <w:t>Active versus passive in title</w:t>
        </w:r>
      </w:ins>
    </w:p>
    <w:p w14:paraId="5CA98442" w14:textId="2839F193" w:rsidR="00285EAE" w:rsidRDefault="00285EAE" w:rsidP="00E02AC1">
      <w:pPr>
        <w:spacing w:line="480" w:lineRule="auto"/>
        <w:rPr>
          <w:ins w:id="14" w:author="zenrunner" w:date="2019-04-06T12:13:00Z"/>
          <w:sz w:val="24"/>
          <w:szCs w:val="24"/>
        </w:rPr>
      </w:pPr>
      <w:ins w:id="15" w:author="zenrunner" w:date="2019-04-06T12:13:00Z">
        <w:r>
          <w:rPr>
            <w:sz w:val="24"/>
            <w:szCs w:val="24"/>
          </w:rPr>
          <w:t>Restoration</w:t>
        </w:r>
      </w:ins>
    </w:p>
    <w:p w14:paraId="2D8E63DE" w14:textId="18D234DE" w:rsidR="00285EAE" w:rsidRDefault="00285EAE" w:rsidP="00E02AC1">
      <w:pPr>
        <w:spacing w:line="480" w:lineRule="auto"/>
        <w:rPr>
          <w:ins w:id="16" w:author="zenrunner" w:date="2019-04-06T12:13:00Z"/>
          <w:sz w:val="24"/>
          <w:szCs w:val="24"/>
        </w:rPr>
      </w:pPr>
      <w:ins w:id="17" w:author="zenrunner" w:date="2019-04-06T12:13:00Z">
        <w:r>
          <w:rPr>
            <w:sz w:val="24"/>
            <w:szCs w:val="24"/>
          </w:rPr>
          <w:t>Drylands – sure</w:t>
        </w:r>
      </w:ins>
    </w:p>
    <w:p w14:paraId="325649E7" w14:textId="57A32DD5" w:rsidR="00285EAE" w:rsidRDefault="00285EAE" w:rsidP="00E02AC1">
      <w:pPr>
        <w:spacing w:line="480" w:lineRule="auto"/>
        <w:rPr>
          <w:ins w:id="18" w:author="zenrunner" w:date="2019-04-06T12:13:00Z"/>
          <w:sz w:val="24"/>
          <w:szCs w:val="24"/>
        </w:rPr>
      </w:pPr>
      <w:ins w:id="19" w:author="zenrunner" w:date="2019-04-06T12:13:00Z">
        <w:r>
          <w:rPr>
            <w:sz w:val="24"/>
            <w:szCs w:val="24"/>
          </w:rPr>
          <w:t>And if possible a bit catchy. Many options listed here but ones that have these elements are my preference.</w:t>
        </w:r>
      </w:ins>
    </w:p>
    <w:p w14:paraId="67330C59" w14:textId="77777777" w:rsidR="00285EAE" w:rsidRDefault="00285EAE" w:rsidP="00E02AC1">
      <w:pPr>
        <w:spacing w:line="480" w:lineRule="auto"/>
        <w:rPr>
          <w:ins w:id="20" w:author="zenrunner" w:date="2019-04-06T12:14:00Z"/>
          <w:sz w:val="24"/>
          <w:szCs w:val="24"/>
        </w:rPr>
      </w:pPr>
    </w:p>
    <w:p w14:paraId="1248576B" w14:textId="77777777" w:rsidR="00DA49BD" w:rsidRDefault="00DA49BD" w:rsidP="00DA49BD">
      <w:pPr>
        <w:rPr>
          <w:ins w:id="21" w:author="zenrunner" w:date="2019-04-06T12:14:00Z"/>
          <w:b/>
          <w:sz w:val="24"/>
          <w:szCs w:val="24"/>
        </w:rPr>
      </w:pPr>
      <w:ins w:id="22" w:author="zenrunner" w:date="2019-04-06T12:14:00Z">
        <w:r>
          <w:rPr>
            <w:b/>
            <w:sz w:val="24"/>
            <w:szCs w:val="24"/>
          </w:rPr>
          <w:t>Getting s</w:t>
        </w:r>
        <w:r w:rsidRPr="00E02AC1">
          <w:rPr>
            <w:b/>
            <w:sz w:val="24"/>
            <w:szCs w:val="24"/>
          </w:rPr>
          <w:t xml:space="preserve">omething </w:t>
        </w:r>
        <w:r w:rsidRPr="00E02AC1">
          <w:rPr>
            <w:b/>
            <w:sz w:val="24"/>
            <w:szCs w:val="24"/>
          </w:rPr>
          <w:t>for nothing: a synthesis of active versus passive restoration in drylands globally.</w:t>
        </w:r>
      </w:ins>
    </w:p>
    <w:p w14:paraId="310FCF35" w14:textId="77777777" w:rsidR="00DA49BD" w:rsidRDefault="00DA49BD" w:rsidP="00E02AC1">
      <w:pPr>
        <w:spacing w:line="480" w:lineRule="auto"/>
        <w:rPr>
          <w:ins w:id="23" w:author="zenrunner" w:date="2019-04-06T12:11:00Z"/>
          <w:sz w:val="24"/>
          <w:szCs w:val="24"/>
        </w:rPr>
      </w:pPr>
    </w:p>
    <w:p w14:paraId="515AFF15" w14:textId="77777777" w:rsidR="007C154B" w:rsidRDefault="007C154B" w:rsidP="00E02AC1">
      <w:pPr>
        <w:spacing w:line="480" w:lineRule="auto"/>
        <w:rPr>
          <w:ins w:id="24" w:author="zenrunner" w:date="2019-04-06T12:11:00Z"/>
          <w:sz w:val="24"/>
          <w:szCs w:val="24"/>
        </w:rPr>
      </w:pPr>
    </w:p>
    <w:p w14:paraId="32238F51" w14:textId="4A828EE2" w:rsidR="00E02AC1" w:rsidRDefault="007650D3" w:rsidP="00E02AC1">
      <w:pPr>
        <w:spacing w:line="480" w:lineRule="auto"/>
        <w:rPr>
          <w:ins w:id="25" w:author="zenrunner" w:date="2019-04-06T12:02:00Z"/>
          <w:sz w:val="24"/>
          <w:szCs w:val="24"/>
        </w:rPr>
      </w:pPr>
      <w:ins w:id="26" w:author="Scott Butterfield" w:date="2019-04-01T11:06:00Z">
        <w:r>
          <w:rPr>
            <w:sz w:val="24"/>
            <w:szCs w:val="24"/>
          </w:rPr>
          <w:t xml:space="preserve">A </w:t>
        </w:r>
      </w:ins>
      <w:del w:id="27" w:author="Scott Butterfield" w:date="2019-04-01T11:06:00Z">
        <w:r w:rsidR="00E02AC1" w:rsidDel="007650D3">
          <w:rPr>
            <w:sz w:val="24"/>
            <w:szCs w:val="24"/>
          </w:rPr>
          <w:delText>G</w:delText>
        </w:r>
      </w:del>
      <w:ins w:id="28" w:author="Scott Butterfield" w:date="2019-04-01T11:06:00Z">
        <w:r>
          <w:rPr>
            <w:sz w:val="24"/>
            <w:szCs w:val="24"/>
          </w:rPr>
          <w:t>g</w:t>
        </w:r>
      </w:ins>
      <w:r w:rsidR="00E02AC1">
        <w:rPr>
          <w:sz w:val="24"/>
          <w:szCs w:val="24"/>
        </w:rPr>
        <w:t xml:space="preserve">lobal </w:t>
      </w:r>
      <w:del w:id="29" w:author="Scott Butterfield" w:date="2019-04-01T11:07:00Z">
        <w:r w:rsidR="00E02AC1" w:rsidDel="007650D3">
          <w:rPr>
            <w:sz w:val="24"/>
            <w:szCs w:val="24"/>
          </w:rPr>
          <w:delText>comparison of active and passive</w:delText>
        </w:r>
      </w:del>
      <w:ins w:id="30" w:author="Scott Butterfield" w:date="2019-04-01T11:07:00Z">
        <w:r>
          <w:rPr>
            <w:sz w:val="24"/>
            <w:szCs w:val="24"/>
          </w:rPr>
          <w:t>meta-analysis of</w:t>
        </w:r>
      </w:ins>
      <w:r w:rsidR="00E02AC1">
        <w:rPr>
          <w:sz w:val="24"/>
          <w:szCs w:val="24"/>
        </w:rPr>
        <w:t xml:space="preserve"> restoration in </w:t>
      </w:r>
      <w:del w:id="31" w:author="Scott Butterfield" w:date="2019-04-02T16:12:00Z">
        <w:r w:rsidR="00E02AC1" w:rsidDel="00F07706">
          <w:rPr>
            <w:sz w:val="24"/>
            <w:szCs w:val="24"/>
          </w:rPr>
          <w:delText>drylands</w:delText>
        </w:r>
      </w:del>
      <w:ins w:id="32" w:author="Scott Butterfield" w:date="2019-04-02T16:12:00Z">
        <w:r w:rsidR="00F07706">
          <w:rPr>
            <w:sz w:val="24"/>
            <w:szCs w:val="24"/>
          </w:rPr>
          <w:t>dryland ecosystems</w:t>
        </w:r>
      </w:ins>
      <w:ins w:id="33" w:author="zenrunner" w:date="2019-04-06T12:02:00Z">
        <w:r w:rsidR="00CB6BA4">
          <w:rPr>
            <w:sz w:val="24"/>
            <w:szCs w:val="24"/>
          </w:rPr>
          <w:t>.</w:t>
        </w:r>
      </w:ins>
      <w:ins w:id="34" w:author="zenrunner" w:date="2019-04-06T12:13:00Z">
        <w:r w:rsidR="002C7166">
          <w:rPr>
            <w:sz w:val="24"/>
            <w:szCs w:val="24"/>
          </w:rPr>
          <w:t xml:space="preserve"> – weak…</w:t>
        </w:r>
      </w:ins>
    </w:p>
    <w:p w14:paraId="38B6D47E" w14:textId="3836789C" w:rsidR="00CB6BA4" w:rsidRDefault="00CB6BA4" w:rsidP="00CB6BA4">
      <w:pPr>
        <w:spacing w:line="480" w:lineRule="auto"/>
        <w:rPr>
          <w:ins w:id="35" w:author="zenrunner" w:date="2019-04-06T12:02:00Z"/>
          <w:sz w:val="24"/>
          <w:szCs w:val="24"/>
        </w:rPr>
      </w:pPr>
      <w:ins w:id="36" w:author="zenrunner" w:date="2019-04-06T12:02:00Z">
        <w:r>
          <w:rPr>
            <w:sz w:val="24"/>
            <w:szCs w:val="24"/>
          </w:rPr>
          <w:t xml:space="preserve">A global </w:t>
        </w:r>
      </w:ins>
      <w:ins w:id="37" w:author="zenrunner" w:date="2019-04-06T12:05:00Z">
        <w:r w:rsidR="00577CCF">
          <w:rPr>
            <w:sz w:val="24"/>
            <w:szCs w:val="24"/>
          </w:rPr>
          <w:t xml:space="preserve">synthesis </w:t>
        </w:r>
      </w:ins>
      <w:ins w:id="38" w:author="zenrunner" w:date="2019-04-06T12:02:00Z">
        <w:r>
          <w:rPr>
            <w:sz w:val="24"/>
            <w:szCs w:val="24"/>
          </w:rPr>
          <w:t xml:space="preserve">of </w:t>
        </w:r>
        <w:r>
          <w:rPr>
            <w:sz w:val="24"/>
            <w:szCs w:val="24"/>
          </w:rPr>
          <w:t xml:space="preserve">active versus passive </w:t>
        </w:r>
        <w:r>
          <w:rPr>
            <w:sz w:val="24"/>
            <w:szCs w:val="24"/>
          </w:rPr>
          <w:t xml:space="preserve">restoration </w:t>
        </w:r>
      </w:ins>
      <w:ins w:id="39" w:author="zenrunner" w:date="2019-04-06T12:03:00Z">
        <w:r>
          <w:rPr>
            <w:sz w:val="24"/>
            <w:szCs w:val="24"/>
          </w:rPr>
          <w:t xml:space="preserve">methods </w:t>
        </w:r>
      </w:ins>
      <w:ins w:id="40" w:author="zenrunner" w:date="2019-04-06T12:02:00Z">
        <w:r>
          <w:rPr>
            <w:sz w:val="24"/>
            <w:szCs w:val="24"/>
          </w:rPr>
          <w:t>in dryland</w:t>
        </w:r>
      </w:ins>
      <w:ins w:id="41" w:author="zenrunner" w:date="2019-04-06T12:04:00Z">
        <w:r w:rsidR="00B2631B">
          <w:rPr>
            <w:sz w:val="24"/>
            <w:szCs w:val="24"/>
          </w:rPr>
          <w:t>s</w:t>
        </w:r>
      </w:ins>
      <w:ins w:id="42" w:author="zenrunner" w:date="2019-04-06T12:02:00Z">
        <w:r>
          <w:rPr>
            <w:sz w:val="24"/>
            <w:szCs w:val="24"/>
          </w:rPr>
          <w:t>.</w:t>
        </w:r>
      </w:ins>
    </w:p>
    <w:p w14:paraId="3DAD5DC0" w14:textId="64C969D3" w:rsidR="00CB6BA4" w:rsidRDefault="00B2631B" w:rsidP="00E02AC1">
      <w:pPr>
        <w:spacing w:line="480" w:lineRule="auto"/>
        <w:rPr>
          <w:ins w:id="43" w:author="zenrunner" w:date="2019-04-06T12:03:00Z"/>
          <w:sz w:val="24"/>
          <w:szCs w:val="24"/>
        </w:rPr>
      </w:pPr>
      <w:ins w:id="44" w:author="zenrunner" w:date="2019-04-06T12:03:00Z">
        <w:r>
          <w:rPr>
            <w:sz w:val="24"/>
            <w:szCs w:val="24"/>
          </w:rPr>
          <w:t>70 characters…</w:t>
        </w:r>
      </w:ins>
    </w:p>
    <w:p w14:paraId="603D1123" w14:textId="77777777" w:rsidR="00B2631B" w:rsidRDefault="00B2631B" w:rsidP="00E02AC1">
      <w:pPr>
        <w:spacing w:line="480" w:lineRule="auto"/>
        <w:rPr>
          <w:ins w:id="45" w:author="zenrunner" w:date="2019-04-06T12:03:00Z"/>
          <w:sz w:val="24"/>
          <w:szCs w:val="24"/>
        </w:rPr>
      </w:pPr>
    </w:p>
    <w:p w14:paraId="75C20765" w14:textId="795C164D" w:rsidR="00B2631B" w:rsidRDefault="00B2631B" w:rsidP="00E02AC1">
      <w:pPr>
        <w:spacing w:line="480" w:lineRule="auto"/>
        <w:rPr>
          <w:ins w:id="46" w:author="zenrunner" w:date="2019-04-06T12:03:00Z"/>
          <w:sz w:val="24"/>
          <w:szCs w:val="24"/>
        </w:rPr>
      </w:pPr>
      <w:ins w:id="47" w:author="zenrunner" w:date="2019-04-06T12:03:00Z">
        <w:r>
          <w:rPr>
            <w:sz w:val="24"/>
            <w:szCs w:val="24"/>
          </w:rPr>
          <w:lastRenderedPageBreak/>
          <w:t>just thinking we can push out the title a bit and use those characters to sell the paper even more – my fav titles are the ones that highlight the main finding as well…</w:t>
        </w:r>
      </w:ins>
    </w:p>
    <w:p w14:paraId="065C7C99" w14:textId="77777777" w:rsidR="00B2631B" w:rsidRDefault="00B2631B" w:rsidP="00E02AC1">
      <w:pPr>
        <w:spacing w:line="480" w:lineRule="auto"/>
        <w:rPr>
          <w:ins w:id="48" w:author="zenrunner" w:date="2019-04-06T12:03:00Z"/>
          <w:sz w:val="24"/>
          <w:szCs w:val="24"/>
        </w:rPr>
      </w:pPr>
    </w:p>
    <w:p w14:paraId="4F06D73C" w14:textId="4F7E8804" w:rsidR="00B2631B" w:rsidRDefault="00B2631B" w:rsidP="00E02AC1">
      <w:pPr>
        <w:spacing w:line="480" w:lineRule="auto"/>
        <w:rPr>
          <w:sz w:val="24"/>
          <w:szCs w:val="24"/>
        </w:rPr>
      </w:pPr>
      <w:ins w:id="49" w:author="zenrunner" w:date="2019-04-06T12:03:00Z">
        <w:r>
          <w:rPr>
            <w:sz w:val="24"/>
            <w:szCs w:val="24"/>
          </w:rPr>
          <w:t xml:space="preserve">Active restoration in drylands more effective </w:t>
        </w:r>
      </w:ins>
      <w:ins w:id="50" w:author="zenrunner" w:date="2019-04-06T12:04:00Z">
        <w:r w:rsidR="00577CCF">
          <w:rPr>
            <w:sz w:val="24"/>
            <w:szCs w:val="24"/>
          </w:rPr>
          <w:t>than passive restoration</w:t>
        </w:r>
      </w:ins>
      <w:ins w:id="51" w:author="zenrunner" w:date="2019-04-06T12:05:00Z">
        <w:r w:rsidR="00577CCF">
          <w:rPr>
            <w:sz w:val="24"/>
            <w:szCs w:val="24"/>
          </w:rPr>
          <w:t>.</w:t>
        </w:r>
      </w:ins>
    </w:p>
    <w:p w14:paraId="16D95FB4" w14:textId="2023FF8D" w:rsidR="00B81A8A" w:rsidRDefault="00F120D6" w:rsidP="00E02AC1">
      <w:pPr>
        <w:spacing w:line="480" w:lineRule="auto"/>
        <w:rPr>
          <w:sz w:val="24"/>
          <w:szCs w:val="24"/>
        </w:rPr>
      </w:pPr>
      <w:r>
        <w:rPr>
          <w:sz w:val="24"/>
          <w:szCs w:val="24"/>
        </w:rPr>
        <w:t>R</w:t>
      </w:r>
      <w:r w:rsidR="00B81A8A">
        <w:rPr>
          <w:sz w:val="24"/>
          <w:szCs w:val="24"/>
        </w:rPr>
        <w:t>estoration</w:t>
      </w:r>
      <w:r w:rsidR="00670D92">
        <w:rPr>
          <w:sz w:val="24"/>
          <w:szCs w:val="24"/>
        </w:rPr>
        <w:t xml:space="preserve"> of </w:t>
      </w:r>
      <w:r w:rsidR="00B81A8A">
        <w:rPr>
          <w:sz w:val="24"/>
          <w:szCs w:val="24"/>
        </w:rPr>
        <w:t>ag</w:t>
      </w:r>
      <w:r w:rsidR="00670D92">
        <w:rPr>
          <w:sz w:val="24"/>
          <w:szCs w:val="24"/>
        </w:rPr>
        <w:t>-lands</w:t>
      </w:r>
      <w:r w:rsidR="00B81A8A" w:rsidRPr="00670D92">
        <w:rPr>
          <w:sz w:val="24"/>
          <w:szCs w:val="24"/>
        </w:rPr>
        <w:t>: a synthesis of active versus passive restoration in drylands globally.</w:t>
      </w:r>
    </w:p>
    <w:p w14:paraId="0830D38C" w14:textId="2788AD64" w:rsidR="00F43783" w:rsidRDefault="00F43783" w:rsidP="00F43783">
      <w:pPr>
        <w:rPr>
          <w:ins w:id="52" w:author="zenrunner" w:date="2019-04-06T12:04:00Z"/>
          <w:b/>
          <w:sz w:val="24"/>
          <w:szCs w:val="24"/>
        </w:rPr>
      </w:pPr>
      <w:commentRangeStart w:id="53"/>
      <w:r w:rsidRPr="00E02AC1">
        <w:rPr>
          <w:b/>
          <w:sz w:val="24"/>
          <w:szCs w:val="24"/>
        </w:rPr>
        <w:t>Money for nothing and your restoration for free: a synthesis of active versus passive restoration in drylands globally.</w:t>
      </w:r>
      <w:commentRangeEnd w:id="53"/>
      <w:r>
        <w:rPr>
          <w:rStyle w:val="CommentReference"/>
          <w:rFonts w:eastAsia="Times New Roman"/>
        </w:rPr>
        <w:commentReference w:id="53"/>
      </w:r>
      <w:ins w:id="54" w:author="zenrunner" w:date="2019-04-06T12:04:00Z">
        <w:r w:rsidR="00577CCF">
          <w:rPr>
            <w:b/>
            <w:sz w:val="24"/>
            <w:szCs w:val="24"/>
          </w:rPr>
          <w:t xml:space="preserve"> </w:t>
        </w:r>
      </w:ins>
      <w:ins w:id="55" w:author="zenrunner" w:date="2019-04-06T12:05:00Z">
        <w:r w:rsidR="00577CCF">
          <w:rPr>
            <w:b/>
            <w:sz w:val="24"/>
            <w:szCs w:val="24"/>
          </w:rPr>
          <w:t>Meet too!</w:t>
        </w:r>
        <w:r w:rsidR="00577CCF">
          <w:rPr>
            <w:b/>
            <w:sz w:val="24"/>
            <w:szCs w:val="24"/>
          </w:rPr>
          <w:tab/>
          <w:t xml:space="preserve"> </w:t>
        </w:r>
      </w:ins>
      <w:ins w:id="56" w:author="zenrunner" w:date="2019-04-06T12:04:00Z">
        <w:r w:rsidR="00577CCF">
          <w:rPr>
            <w:b/>
            <w:sz w:val="24"/>
            <w:szCs w:val="24"/>
          </w:rPr>
          <w:t>102 characters – need to reduce</w:t>
        </w:r>
      </w:ins>
    </w:p>
    <w:p w14:paraId="2F2EAABB" w14:textId="77777777" w:rsidR="00577CCF" w:rsidRDefault="00577CCF" w:rsidP="00F43783">
      <w:pPr>
        <w:rPr>
          <w:ins w:id="57" w:author="zenrunner" w:date="2019-04-06T12:05:00Z"/>
          <w:b/>
          <w:sz w:val="24"/>
          <w:szCs w:val="24"/>
        </w:rPr>
      </w:pPr>
    </w:p>
    <w:p w14:paraId="4C50340F" w14:textId="77777777" w:rsidR="00577CCF" w:rsidRDefault="00577CCF" w:rsidP="00F43783">
      <w:pPr>
        <w:rPr>
          <w:ins w:id="58" w:author="zenrunner" w:date="2019-04-06T12:05:00Z"/>
          <w:b/>
          <w:sz w:val="24"/>
          <w:szCs w:val="24"/>
        </w:rPr>
      </w:pPr>
    </w:p>
    <w:p w14:paraId="331A0B8B" w14:textId="5EA108CE" w:rsidR="00577CCF" w:rsidRPr="00E02AC1" w:rsidRDefault="00577CCF" w:rsidP="00F43783">
      <w:pPr>
        <w:rPr>
          <w:b/>
          <w:sz w:val="24"/>
          <w:szCs w:val="24"/>
        </w:rPr>
      </w:pPr>
      <w:ins w:id="59" w:author="zenrunner" w:date="2019-04-06T12:05:00Z">
        <w:r>
          <w:rPr>
            <w:b/>
            <w:sz w:val="24"/>
            <w:szCs w:val="24"/>
          </w:rPr>
          <w:t>M</w:t>
        </w:r>
        <w:r w:rsidRPr="00E02AC1">
          <w:rPr>
            <w:b/>
            <w:sz w:val="24"/>
            <w:szCs w:val="24"/>
          </w:rPr>
          <w:t>oney for nothing and your restoration for free: a synthesis of active versus passive restoration in drylands globally.</w:t>
        </w:r>
        <w:r>
          <w:rPr>
            <w:rStyle w:val="CommentReference"/>
            <w:rFonts w:eastAsia="Times New Roman"/>
          </w:rPr>
          <w:commentReference w:id="60"/>
        </w:r>
      </w:ins>
    </w:p>
    <w:p w14:paraId="76F540DB" w14:textId="77777777" w:rsidR="00E02AC1" w:rsidRPr="00E02AC1" w:rsidRDefault="00E02AC1" w:rsidP="00E02AC1">
      <w:pPr>
        <w:rPr>
          <w:sz w:val="24"/>
          <w:szCs w:val="24"/>
        </w:rPr>
      </w:pPr>
      <w:r w:rsidRPr="00E02AC1">
        <w:rPr>
          <w:sz w:val="24"/>
          <w:szCs w:val="24"/>
        </w:rPr>
        <w:t>Or</w:t>
      </w:r>
    </w:p>
    <w:p w14:paraId="39C61283" w14:textId="782615B7" w:rsidR="00E02AC1" w:rsidRDefault="00B369DA" w:rsidP="00E02AC1">
      <w:pPr>
        <w:rPr>
          <w:b/>
          <w:sz w:val="24"/>
          <w:szCs w:val="24"/>
        </w:rPr>
      </w:pPr>
      <w:ins w:id="61" w:author="zenrunner" w:date="2019-04-06T12:14:00Z">
        <w:r>
          <w:rPr>
            <w:b/>
            <w:sz w:val="24"/>
            <w:szCs w:val="24"/>
          </w:rPr>
          <w:t xml:space="preserve">Getting </w:t>
        </w:r>
      </w:ins>
      <w:del w:id="62" w:author="zenrunner" w:date="2019-04-06T12:14:00Z">
        <w:r w:rsidR="00E02AC1" w:rsidRPr="00E02AC1" w:rsidDel="00B369DA">
          <w:rPr>
            <w:b/>
            <w:sz w:val="24"/>
            <w:szCs w:val="24"/>
          </w:rPr>
          <w:delText xml:space="preserve">Something </w:delText>
        </w:r>
      </w:del>
      <w:ins w:id="63" w:author="zenrunner" w:date="2019-04-06T12:14:00Z">
        <w:r>
          <w:rPr>
            <w:b/>
            <w:sz w:val="24"/>
            <w:szCs w:val="24"/>
          </w:rPr>
          <w:t>s</w:t>
        </w:r>
        <w:r w:rsidRPr="00E02AC1">
          <w:rPr>
            <w:b/>
            <w:sz w:val="24"/>
            <w:szCs w:val="24"/>
          </w:rPr>
          <w:t xml:space="preserve">omething </w:t>
        </w:r>
      </w:ins>
      <w:r w:rsidR="00E02AC1" w:rsidRPr="00E02AC1">
        <w:rPr>
          <w:b/>
          <w:sz w:val="24"/>
          <w:szCs w:val="24"/>
        </w:rPr>
        <w:t>for nothing: a synthesis of active versus passive restoration in drylands globally.</w:t>
      </w:r>
    </w:p>
    <w:p w14:paraId="59ABB12B" w14:textId="700ADF7A" w:rsidR="00DE3DE2" w:rsidRDefault="00DE3DE2" w:rsidP="00E02AC1">
      <w:pPr>
        <w:rPr>
          <w:b/>
          <w:sz w:val="24"/>
          <w:szCs w:val="24"/>
        </w:rPr>
      </w:pP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36E99453"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commentRangeStart w:id="64"/>
      <w:ins w:id="65" w:author="Scott Butterfield" w:date="2019-04-01T11:06:00Z">
        <w:r w:rsidR="007650D3">
          <w:rPr>
            <w:sz w:val="24"/>
            <w:szCs w:val="24"/>
          </w:rPr>
          <w:t xml:space="preserve">H. </w:t>
        </w:r>
      </w:ins>
      <w:r w:rsidR="00E02AC1">
        <w:rPr>
          <w:sz w:val="24"/>
          <w:szCs w:val="24"/>
        </w:rPr>
        <w:t xml:space="preserve">Scott </w:t>
      </w:r>
      <w:del w:id="66" w:author="Scott Butterfield" w:date="2019-04-01T11:06:00Z">
        <w:r w:rsidR="00E02AC1" w:rsidDel="007650D3">
          <w:rPr>
            <w:sz w:val="24"/>
            <w:szCs w:val="24"/>
          </w:rPr>
          <w:delText xml:space="preserve">H. </w:delText>
        </w:r>
      </w:del>
      <w:r w:rsidR="00E02AC1">
        <w:rPr>
          <w:sz w:val="24"/>
          <w:szCs w:val="24"/>
        </w:rPr>
        <w:t>Butterfield</w:t>
      </w:r>
      <w:commentRangeEnd w:id="64"/>
      <w:r w:rsidR="007650D3">
        <w:rPr>
          <w:rStyle w:val="CommentReference"/>
          <w:rFonts w:eastAsia="Times New Roman"/>
        </w:rPr>
        <w:commentReference w:id="64"/>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r w:rsidRPr="00012A37">
        <w:rPr>
          <w:b/>
          <w:lang w:val="es-AR"/>
        </w:rPr>
        <w:t>Affiliations:</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(UNCuyo-Gobierno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Department of Biology, YorkU,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67"/>
      <w:r w:rsidRPr="00987EE5">
        <w:rPr>
          <w:b/>
        </w:rPr>
        <w:t>Abstract</w:t>
      </w:r>
      <w:r w:rsidRPr="00755125">
        <w:rPr>
          <w:b/>
        </w:rPr>
        <w:t>:</w:t>
      </w:r>
      <w:commentRangeEnd w:id="67"/>
      <w:r w:rsidR="00B81A8A">
        <w:rPr>
          <w:rStyle w:val="CommentReference"/>
        </w:rPr>
        <w:commentReference w:id="67"/>
      </w:r>
      <w:r>
        <w:t xml:space="preserve"> </w:t>
      </w:r>
    </w:p>
    <w:p w14:paraId="06B0C36A" w14:textId="77777777" w:rsidR="00F24F67" w:rsidRDefault="00F24F67" w:rsidP="00D73714">
      <w:pPr>
        <w:pStyle w:val="AbstractSummary"/>
      </w:pPr>
    </w:p>
    <w:p w14:paraId="0A324091" w14:textId="4EAD1227" w:rsidR="0036494C" w:rsidRDefault="001D5030" w:rsidP="0036494C">
      <w:pPr>
        <w:spacing w:line="480" w:lineRule="auto"/>
        <w:rPr>
          <w:sz w:val="24"/>
          <w:szCs w:val="24"/>
        </w:rPr>
      </w:pPr>
      <w:r>
        <w:rPr>
          <w:sz w:val="24"/>
          <w:szCs w:val="24"/>
        </w:rPr>
        <w:t>Dryland</w:t>
      </w:r>
      <w:del w:id="68" w:author="Scott Butterfield" w:date="2019-04-01T11:08:00Z">
        <w:r w:rsidR="003C664B" w:rsidDel="007650D3">
          <w:rPr>
            <w:sz w:val="24"/>
            <w:szCs w:val="24"/>
          </w:rPr>
          <w:delText>s</w:delText>
        </w:r>
      </w:del>
      <w:ins w:id="69" w:author="Scott Butterfield" w:date="2019-04-01T11:08:00Z">
        <w:r w:rsidR="007650D3">
          <w:rPr>
            <w:sz w:val="24"/>
            <w:szCs w:val="24"/>
          </w:rPr>
          <w:t xml:space="preserve"> ecosystems</w:t>
        </w:r>
      </w:ins>
      <w:ins w:id="70" w:author="Scott Butterfield" w:date="2019-04-01T11:14:00Z">
        <w:r w:rsidR="007650D3">
          <w:rPr>
            <w:sz w:val="24"/>
            <w:szCs w:val="24"/>
          </w:rPr>
          <w:t>, including those found in Mediterranean regions worldwide,</w:t>
        </w:r>
      </w:ins>
      <w:r w:rsidR="003C664B">
        <w:rPr>
          <w:sz w:val="24"/>
          <w:szCs w:val="24"/>
        </w:rPr>
        <w:t xml:space="preserve"> </w:t>
      </w:r>
      <w:r w:rsidR="0036494C">
        <w:rPr>
          <w:sz w:val="24"/>
          <w:szCs w:val="24"/>
        </w:rPr>
        <w:t xml:space="preserve">are </w:t>
      </w:r>
      <w:ins w:id="71" w:author="Scott Butterfield" w:date="2019-04-01T11:14:00Z">
        <w:r w:rsidR="007650D3">
          <w:rPr>
            <w:sz w:val="24"/>
            <w:szCs w:val="24"/>
          </w:rPr>
          <w:t xml:space="preserve">global </w:t>
        </w:r>
      </w:ins>
      <w:ins w:id="72" w:author="Scott Butterfield" w:date="2019-04-01T11:15:00Z">
        <w:r w:rsidR="007650D3">
          <w:rPr>
            <w:sz w:val="24"/>
            <w:szCs w:val="24"/>
          </w:rPr>
          <w:t xml:space="preserve">biodiversity hotspots. </w:t>
        </w:r>
      </w:ins>
      <w:del w:id="73" w:author="Scott Butterfield" w:date="2019-04-01T11:13:00Z">
        <w:r w:rsidR="0036494C" w:rsidDel="007650D3">
          <w:rPr>
            <w:sz w:val="24"/>
            <w:szCs w:val="24"/>
          </w:rPr>
          <w:delText xml:space="preserve">one </w:delText>
        </w:r>
      </w:del>
      <w:del w:id="74" w:author="Scott Butterfield" w:date="2019-04-01T11:15:00Z">
        <w:r w:rsidR="0036494C" w:rsidDel="007650D3">
          <w:rPr>
            <w:sz w:val="24"/>
            <w:szCs w:val="24"/>
          </w:rPr>
          <w:delText>of the most exten</w:delText>
        </w:r>
      </w:del>
      <w:del w:id="75" w:author="Scott Butterfield" w:date="2019-04-01T11:08:00Z">
        <w:r w:rsidR="0036494C" w:rsidDel="007650D3">
          <w:rPr>
            <w:sz w:val="24"/>
            <w:szCs w:val="24"/>
          </w:rPr>
          <w:delText>ded</w:delText>
        </w:r>
      </w:del>
      <w:del w:id="76" w:author="Scott Butterfield" w:date="2019-04-01T11:15:00Z">
        <w:r w:rsidR="0036494C" w:rsidDel="007650D3">
          <w:rPr>
            <w:sz w:val="24"/>
            <w:szCs w:val="24"/>
          </w:rPr>
          <w:delText xml:space="preserve"> and biodiverse </w:delText>
        </w:r>
      </w:del>
      <w:del w:id="77" w:author="Scott Butterfield" w:date="2019-04-01T11:08:00Z">
        <w:r w:rsidR="003C664B" w:rsidDel="007650D3">
          <w:rPr>
            <w:sz w:val="24"/>
            <w:szCs w:val="24"/>
          </w:rPr>
          <w:delText xml:space="preserve">ecosystems </w:delText>
        </w:r>
      </w:del>
      <w:del w:id="78" w:author="Scott Butterfield" w:date="2019-04-01T11:15:00Z">
        <w:r w:rsidR="003C664B" w:rsidDel="007650D3">
          <w:rPr>
            <w:sz w:val="24"/>
            <w:szCs w:val="24"/>
          </w:rPr>
          <w:delText>i</w:delText>
        </w:r>
        <w:r w:rsidR="0036494C" w:rsidDel="007650D3">
          <w:rPr>
            <w:sz w:val="24"/>
            <w:szCs w:val="24"/>
          </w:rPr>
          <w:delText xml:space="preserve">n the world, but also </w:delText>
        </w:r>
      </w:del>
      <w:del w:id="79" w:author="Scott Butterfield" w:date="2019-04-01T11:09:00Z">
        <w:r w:rsidR="0036494C" w:rsidDel="007650D3">
          <w:rPr>
            <w:sz w:val="24"/>
            <w:szCs w:val="24"/>
          </w:rPr>
          <w:delText>face threat</w:delText>
        </w:r>
        <w:r w:rsidR="003C664B" w:rsidDel="007650D3">
          <w:rPr>
            <w:sz w:val="24"/>
            <w:szCs w:val="24"/>
          </w:rPr>
          <w:delText>s</w:delText>
        </w:r>
        <w:r w:rsidR="0036494C" w:rsidDel="007650D3">
          <w:rPr>
            <w:sz w:val="24"/>
            <w:szCs w:val="24"/>
          </w:rPr>
          <w:delText xml:space="preserve"> from land degradation and climate change. </w:delText>
        </w:r>
      </w:del>
      <w:ins w:id="80" w:author="Scott Butterfield" w:date="2019-04-01T11:09:00Z">
        <w:r w:rsidR="007650D3">
          <w:rPr>
            <w:sz w:val="24"/>
            <w:szCs w:val="24"/>
          </w:rPr>
          <w:t>Agricultur</w:t>
        </w:r>
      </w:ins>
      <w:ins w:id="81" w:author="Scott Butterfield" w:date="2019-04-01T11:10:00Z">
        <w:r w:rsidR="007650D3">
          <w:rPr>
            <w:sz w:val="24"/>
            <w:szCs w:val="24"/>
          </w:rPr>
          <w:t xml:space="preserve">al </w:t>
        </w:r>
      </w:ins>
      <w:ins w:id="82" w:author="Scott Butterfield" w:date="2019-04-01T11:17:00Z">
        <w:r w:rsidR="00D12FED">
          <w:rPr>
            <w:sz w:val="24"/>
            <w:szCs w:val="24"/>
          </w:rPr>
          <w:t>intensification</w:t>
        </w:r>
      </w:ins>
      <w:ins w:id="83" w:author="Scott Butterfield" w:date="2019-04-01T11:10:00Z">
        <w:r w:rsidR="007650D3">
          <w:rPr>
            <w:sz w:val="24"/>
            <w:szCs w:val="24"/>
          </w:rPr>
          <w:t xml:space="preserve"> and land degradation </w:t>
        </w:r>
      </w:ins>
      <w:ins w:id="84" w:author="Scott Butterfield" w:date="2019-04-01T11:15:00Z">
        <w:r w:rsidR="00D12FED">
          <w:rPr>
            <w:sz w:val="24"/>
            <w:szCs w:val="24"/>
          </w:rPr>
          <w:t>continue to pose a serious</w:t>
        </w:r>
      </w:ins>
      <w:ins w:id="85" w:author="Scott Butterfield" w:date="2019-04-01T11:16:00Z">
        <w:r w:rsidR="00D12FED">
          <w:rPr>
            <w:sz w:val="24"/>
            <w:szCs w:val="24"/>
          </w:rPr>
          <w:t xml:space="preserve"> </w:t>
        </w:r>
        <w:r w:rsidR="00D12FED">
          <w:rPr>
            <w:sz w:val="24"/>
            <w:szCs w:val="24"/>
          </w:rPr>
          <w:lastRenderedPageBreak/>
          <w:t>threat</w:t>
        </w:r>
      </w:ins>
      <w:ins w:id="86" w:author="Scott Butterfield" w:date="2019-04-01T11:18:00Z">
        <w:r w:rsidR="00D12FED">
          <w:rPr>
            <w:sz w:val="24"/>
            <w:szCs w:val="24"/>
          </w:rPr>
          <w:t xml:space="preserve"> to biod</w:t>
        </w:r>
      </w:ins>
      <w:ins w:id="87" w:author="Scott Butterfield" w:date="2019-04-01T11:19:00Z">
        <w:r w:rsidR="00D12FED">
          <w:rPr>
            <w:sz w:val="24"/>
            <w:szCs w:val="24"/>
          </w:rPr>
          <w:t>iversity in these regions</w:t>
        </w:r>
      </w:ins>
      <w:ins w:id="88" w:author="Scott Butterfield" w:date="2019-04-01T11:16:00Z">
        <w:r w:rsidR="00D12FED">
          <w:rPr>
            <w:sz w:val="24"/>
            <w:szCs w:val="24"/>
          </w:rPr>
          <w:t xml:space="preserve">, which is likely to only intensify with </w:t>
        </w:r>
      </w:ins>
      <w:ins w:id="89" w:author="Scott Butterfield" w:date="2019-04-01T11:17:00Z">
        <w:r w:rsidR="00D12FED">
          <w:rPr>
            <w:sz w:val="24"/>
            <w:szCs w:val="24"/>
          </w:rPr>
          <w:t>global</w:t>
        </w:r>
      </w:ins>
      <w:ins w:id="90" w:author="Scott Butterfield" w:date="2019-04-01T11:16:00Z">
        <w:r w:rsidR="00D12FED">
          <w:rPr>
            <w:sz w:val="24"/>
            <w:szCs w:val="24"/>
          </w:rPr>
          <w:t xml:space="preserve"> population growth</w:t>
        </w:r>
      </w:ins>
      <w:ins w:id="91" w:author="Scott Butterfield" w:date="2019-04-01T11:11:00Z">
        <w:r w:rsidR="007650D3">
          <w:rPr>
            <w:sz w:val="24"/>
            <w:szCs w:val="24"/>
          </w:rPr>
          <w:t xml:space="preserve">. </w:t>
        </w:r>
      </w:ins>
      <w:ins w:id="92" w:author="Scott Butterfield" w:date="2019-04-01T11:18:00Z">
        <w:r w:rsidR="00D12FED">
          <w:rPr>
            <w:sz w:val="24"/>
            <w:szCs w:val="24"/>
          </w:rPr>
          <w:t>However, w</w:t>
        </w:r>
      </w:ins>
      <w:ins w:id="93" w:author="Scott Butterfield" w:date="2019-04-01T11:11:00Z">
        <w:r w:rsidR="007650D3">
          <w:rPr>
            <w:sz w:val="24"/>
            <w:szCs w:val="24"/>
          </w:rPr>
          <w:t xml:space="preserve">ater scarcity </w:t>
        </w:r>
      </w:ins>
      <w:ins w:id="94" w:author="Scott Butterfield" w:date="2019-04-01T11:17:00Z">
        <w:r w:rsidR="00D12FED">
          <w:rPr>
            <w:sz w:val="24"/>
            <w:szCs w:val="24"/>
          </w:rPr>
          <w:t>has led to</w:t>
        </w:r>
      </w:ins>
      <w:ins w:id="95" w:author="Scott Butterfield" w:date="2019-04-01T11:19:00Z">
        <w:r w:rsidR="00D12FED">
          <w:rPr>
            <w:sz w:val="24"/>
            <w:szCs w:val="24"/>
          </w:rPr>
          <w:t xml:space="preserve"> </w:t>
        </w:r>
        <w:del w:id="96" w:author="Abigail Hart" w:date="2019-04-02T15:11:00Z">
          <w:r w:rsidR="00D12FED" w:rsidDel="00A21BB3">
            <w:rPr>
              <w:sz w:val="24"/>
              <w:szCs w:val="24"/>
            </w:rPr>
            <w:delText>greater</w:delText>
          </w:r>
        </w:del>
      </w:ins>
      <w:ins w:id="97" w:author="Scott Butterfield" w:date="2019-04-01T11:17:00Z">
        <w:del w:id="98" w:author="Abigail Hart" w:date="2019-04-02T15:11:00Z">
          <w:r w:rsidR="00D12FED" w:rsidDel="00A21BB3">
            <w:rPr>
              <w:sz w:val="24"/>
              <w:szCs w:val="24"/>
            </w:rPr>
            <w:delText xml:space="preserve"> </w:delText>
          </w:r>
        </w:del>
        <w:r w:rsidR="00D12FED">
          <w:rPr>
            <w:sz w:val="24"/>
            <w:szCs w:val="24"/>
          </w:rPr>
          <w:t>opportunit</w:t>
        </w:r>
      </w:ins>
      <w:ins w:id="99" w:author="Scott Butterfield" w:date="2019-04-01T11:19:00Z">
        <w:r w:rsidR="00D12FED">
          <w:rPr>
            <w:sz w:val="24"/>
            <w:szCs w:val="24"/>
          </w:rPr>
          <w:t>ies</w:t>
        </w:r>
      </w:ins>
      <w:ins w:id="100" w:author="Scott Butterfield" w:date="2019-04-01T11:17:00Z">
        <w:r w:rsidR="00D12FED">
          <w:rPr>
            <w:sz w:val="24"/>
            <w:szCs w:val="24"/>
          </w:rPr>
          <w:t xml:space="preserve"> to</w:t>
        </w:r>
      </w:ins>
      <w:ins w:id="101" w:author="Scott Butterfield" w:date="2019-04-01T11:19:00Z">
        <w:r w:rsidR="00D12FED">
          <w:rPr>
            <w:sz w:val="24"/>
            <w:szCs w:val="24"/>
          </w:rPr>
          <w:t xml:space="preserve"> re-claim degraded agricultural lands for habitat for plant and animal specie</w:t>
        </w:r>
      </w:ins>
      <w:ins w:id="102" w:author="Scott Butterfield" w:date="2019-04-01T11:20:00Z">
        <w:r w:rsidR="00D12FED">
          <w:rPr>
            <w:sz w:val="24"/>
            <w:szCs w:val="24"/>
          </w:rPr>
          <w:t>s. Restoration of former agricultural lands can be expensive and time intensive, and results can b</w:t>
        </w:r>
      </w:ins>
      <w:ins w:id="103" w:author="Scott Butterfield" w:date="2019-04-01T11:21:00Z">
        <w:r w:rsidR="00D12FED">
          <w:rPr>
            <w:sz w:val="24"/>
            <w:szCs w:val="24"/>
          </w:rPr>
          <w:t>e variable based on the types of restoration practices implemented. To increase the efficiency</w:t>
        </w:r>
      </w:ins>
      <w:ins w:id="104" w:author="Scott Butterfield" w:date="2019-04-01T11:22:00Z">
        <w:r w:rsidR="00D12FED">
          <w:rPr>
            <w:sz w:val="24"/>
            <w:szCs w:val="24"/>
          </w:rPr>
          <w:t xml:space="preserve"> and overall effectiv</w:t>
        </w:r>
      </w:ins>
      <w:ins w:id="105" w:author="Scott Butterfield" w:date="2019-04-01T11:23:00Z">
        <w:r w:rsidR="00D12FED">
          <w:rPr>
            <w:sz w:val="24"/>
            <w:szCs w:val="24"/>
          </w:rPr>
          <w:t>e</w:t>
        </w:r>
      </w:ins>
      <w:ins w:id="106" w:author="Scott Butterfield" w:date="2019-04-01T11:22:00Z">
        <w:r w:rsidR="00D12FED">
          <w:rPr>
            <w:sz w:val="24"/>
            <w:szCs w:val="24"/>
          </w:rPr>
          <w:t>ness</w:t>
        </w:r>
      </w:ins>
      <w:ins w:id="107" w:author="Scott Butterfield" w:date="2019-04-01T11:21:00Z">
        <w:r w:rsidR="00D12FED">
          <w:rPr>
            <w:sz w:val="24"/>
            <w:szCs w:val="24"/>
          </w:rPr>
          <w:t xml:space="preserve"> of restoration practices in dryland agricultural systems globally, we conducted a meta-analysis</w:t>
        </w:r>
      </w:ins>
      <w:ins w:id="108" w:author="Scott Butterfield" w:date="2019-04-01T11:24:00Z">
        <w:r w:rsidR="00D12FED">
          <w:rPr>
            <w:sz w:val="24"/>
            <w:szCs w:val="24"/>
          </w:rPr>
          <w:t xml:space="preserve">, </w:t>
        </w:r>
      </w:ins>
      <w:ins w:id="109" w:author="Scott Butterfield" w:date="2019-04-01T11:23:00Z">
        <w:r w:rsidR="00D12FED">
          <w:rPr>
            <w:sz w:val="24"/>
            <w:szCs w:val="24"/>
          </w:rPr>
          <w:t xml:space="preserve">focused on determining </w:t>
        </w:r>
      </w:ins>
      <w:ins w:id="110" w:author="Scott Butterfield" w:date="2019-04-01T11:24:00Z">
        <w:r w:rsidR="00D12FED">
          <w:rPr>
            <w:sz w:val="24"/>
            <w:szCs w:val="24"/>
          </w:rPr>
          <w:t>the most common and successful</w:t>
        </w:r>
      </w:ins>
      <w:ins w:id="111" w:author="Scott Butterfield" w:date="2019-04-01T11:23:00Z">
        <w:r w:rsidR="00D12FED">
          <w:rPr>
            <w:sz w:val="24"/>
            <w:szCs w:val="24"/>
          </w:rPr>
          <w:t xml:space="preserve"> restoration practices. </w:t>
        </w:r>
      </w:ins>
      <w:del w:id="112" w:author="Scott Butterfield" w:date="2019-04-01T11:24:00Z">
        <w:r w:rsidR="0036494C" w:rsidDel="00D12FED">
          <w:rPr>
            <w:sz w:val="24"/>
            <w:szCs w:val="24"/>
          </w:rPr>
          <w:delText xml:space="preserve">One means to lessen those impacts is through restoration. The key </w:delText>
        </w:r>
        <w:r w:rsidR="00F43272" w:rsidDel="00D12FED">
          <w:rPr>
            <w:sz w:val="24"/>
            <w:szCs w:val="24"/>
          </w:rPr>
          <w:delText xml:space="preserve">issues </w:delText>
        </w:r>
        <w:r w:rsidR="004C4ABD" w:rsidDel="00D12FED">
          <w:rPr>
            <w:sz w:val="24"/>
            <w:szCs w:val="24"/>
          </w:rPr>
          <w:delText xml:space="preserve">are </w:delText>
        </w:r>
        <w:r w:rsidR="0092026B" w:rsidDel="00D12FED">
          <w:rPr>
            <w:sz w:val="24"/>
            <w:szCs w:val="24"/>
          </w:rPr>
          <w:delText xml:space="preserve">to </w:delText>
        </w:r>
        <w:r w:rsidR="00F120D6" w:rsidDel="00D12FED">
          <w:rPr>
            <w:sz w:val="24"/>
            <w:szCs w:val="24"/>
          </w:rPr>
          <w:delText>identify</w:delText>
        </w:r>
        <w:r w:rsidR="00210E8E" w:rsidDel="00D12FED">
          <w:rPr>
            <w:sz w:val="24"/>
            <w:szCs w:val="24"/>
          </w:rPr>
          <w:delText xml:space="preserve"> </w:delText>
        </w:r>
        <w:r w:rsidR="003C664B" w:rsidDel="00D12FED">
          <w:rPr>
            <w:sz w:val="24"/>
            <w:szCs w:val="24"/>
          </w:rPr>
          <w:delText xml:space="preserve">the </w:delText>
        </w:r>
        <w:r w:rsidR="0036494C" w:rsidDel="00D12FED">
          <w:rPr>
            <w:sz w:val="24"/>
            <w:szCs w:val="24"/>
          </w:rPr>
          <w:delText>types of restoration and the level of investment that may be necessar</w:delText>
        </w:r>
        <w:r w:rsidR="00EC6A7A" w:rsidDel="00D12FED">
          <w:rPr>
            <w:sz w:val="24"/>
            <w:szCs w:val="24"/>
          </w:rPr>
          <w:delText xml:space="preserve">y </w:delText>
        </w:r>
        <w:r w:rsidR="0036494C" w:rsidDel="00D12FED">
          <w:rPr>
            <w:sz w:val="24"/>
            <w:szCs w:val="24"/>
          </w:rPr>
          <w:delText xml:space="preserve">to see positive results. </w:delText>
        </w:r>
        <w:r w:rsidR="0036494C" w:rsidRPr="00026260" w:rsidDel="00D12FED">
          <w:rPr>
            <w:sz w:val="24"/>
            <w:szCs w:val="24"/>
          </w:rPr>
          <w:delText>Here, a global meta-analysis of restoration in drylands was completed.</w:delText>
        </w:r>
        <w:r w:rsidR="0036494C" w:rsidDel="00D12FED">
          <w:rPr>
            <w:sz w:val="24"/>
            <w:szCs w:val="24"/>
          </w:rPr>
          <w:delText xml:space="preserve"> </w:delText>
        </w:r>
      </w:del>
      <w:ins w:id="113" w:author="Scott Butterfield" w:date="2019-04-01T11:24:00Z">
        <w:r w:rsidR="00D12FED">
          <w:rPr>
            <w:sz w:val="24"/>
            <w:szCs w:val="24"/>
          </w:rPr>
          <w:t xml:space="preserve">Overall, </w:t>
        </w:r>
      </w:ins>
      <w:del w:id="114" w:author="Scott Butterfield" w:date="2019-04-01T11:24:00Z">
        <w:r w:rsidR="0036494C" w:rsidDel="00D12FED">
          <w:rPr>
            <w:sz w:val="24"/>
            <w:szCs w:val="24"/>
          </w:rPr>
          <w:delText>W</w:delText>
        </w:r>
      </w:del>
      <w:ins w:id="115" w:author="Scott Butterfield" w:date="2019-04-01T11:24:00Z">
        <w:r w:rsidR="00D12FED">
          <w:rPr>
            <w:sz w:val="24"/>
            <w:szCs w:val="24"/>
          </w:rPr>
          <w:t>w</w:t>
        </w:r>
      </w:ins>
      <w:r w:rsidR="0036494C">
        <w:rPr>
          <w:sz w:val="24"/>
          <w:szCs w:val="24"/>
        </w:rPr>
        <w:t xml:space="preserve">e found that </w:t>
      </w:r>
      <w:ins w:id="116" w:author="Scott Butterfield" w:date="2019-04-01T11:25:00Z">
        <w:r w:rsidR="00D12FED">
          <w:rPr>
            <w:sz w:val="24"/>
            <w:szCs w:val="24"/>
          </w:rPr>
          <w:t xml:space="preserve">active </w:t>
        </w:r>
      </w:ins>
      <w:del w:id="117" w:author="Scott Butterfield" w:date="2019-04-01T11:25:00Z">
        <w:r w:rsidR="0036494C" w:rsidDel="00D12FED">
          <w:rPr>
            <w:sz w:val="24"/>
            <w:szCs w:val="24"/>
          </w:rPr>
          <w:delText xml:space="preserve">passive </w:delText>
        </w:r>
      </w:del>
      <w:r w:rsidR="0036494C">
        <w:rPr>
          <w:sz w:val="24"/>
          <w:szCs w:val="24"/>
        </w:rPr>
        <w:t>restoration practices</w:t>
      </w:r>
      <w:ins w:id="118" w:author="Scott Butterfield" w:date="2019-04-01T11:25:00Z">
        <w:del w:id="119" w:author="Abigail Hart" w:date="2019-04-02T15:12:00Z">
          <w:r w:rsidR="00D12FED" w:rsidDel="00A21BB3">
            <w:rPr>
              <w:sz w:val="24"/>
              <w:szCs w:val="24"/>
            </w:rPr>
            <w:delText>, including</w:delText>
          </w:r>
        </w:del>
        <w:r w:rsidR="00D12FED">
          <w:rPr>
            <w:sz w:val="24"/>
            <w:szCs w:val="24"/>
          </w:rPr>
          <w:t xml:space="preserve"> for soils, vegetation, and wildlife</w:t>
        </w:r>
        <w:del w:id="120" w:author="Abigail Hart" w:date="2019-04-02T15:12:00Z">
          <w:r w:rsidR="00D12FED" w:rsidDel="00A21BB3">
            <w:rPr>
              <w:sz w:val="24"/>
              <w:szCs w:val="24"/>
            </w:rPr>
            <w:delText>,</w:delText>
          </w:r>
        </w:del>
      </w:ins>
      <w:r w:rsidR="0036494C">
        <w:rPr>
          <w:sz w:val="24"/>
          <w:szCs w:val="24"/>
        </w:rPr>
        <w:t xml:space="preserve"> </w:t>
      </w:r>
      <w:del w:id="121" w:author="Scott Butterfield" w:date="2019-04-01T11:25:00Z">
        <w:r w:rsidR="0036494C" w:rsidDel="00D12FED">
          <w:rPr>
            <w:sz w:val="24"/>
            <w:szCs w:val="24"/>
          </w:rPr>
          <w:delText>overall led to negative outcomes, whereas active practices</w:delText>
        </w:r>
        <w:r w:rsidR="00210E8E" w:rsidDel="00D12FED">
          <w:rPr>
            <w:sz w:val="24"/>
            <w:szCs w:val="24"/>
          </w:rPr>
          <w:delText xml:space="preserve"> </w:delText>
        </w:r>
        <w:r w:rsidR="0036494C" w:rsidDel="00D12FED">
          <w:rPr>
            <w:sz w:val="24"/>
            <w:szCs w:val="24"/>
          </w:rPr>
          <w:delText>led</w:delText>
        </w:r>
      </w:del>
      <w:ins w:id="122" w:author="Scott Butterfield" w:date="2019-04-01T11:25:00Z">
        <w:r w:rsidR="00D12FED">
          <w:rPr>
            <w:sz w:val="24"/>
            <w:szCs w:val="24"/>
          </w:rPr>
          <w:t>lead</w:t>
        </w:r>
      </w:ins>
      <w:r w:rsidR="0036494C">
        <w:rPr>
          <w:sz w:val="24"/>
          <w:szCs w:val="24"/>
        </w:rPr>
        <w:t xml:space="preserve"> to</w:t>
      </w:r>
      <w:ins w:id="123" w:author="Scott Butterfield" w:date="2019-04-01T11:25:00Z">
        <w:r w:rsidR="00D12FED">
          <w:rPr>
            <w:sz w:val="24"/>
            <w:szCs w:val="24"/>
          </w:rPr>
          <w:t xml:space="preserve"> the </w:t>
        </w:r>
        <w:commentRangeStart w:id="124"/>
        <w:r w:rsidR="00D12FED">
          <w:rPr>
            <w:sz w:val="24"/>
            <w:szCs w:val="24"/>
          </w:rPr>
          <w:t>most</w:t>
        </w:r>
      </w:ins>
      <w:del w:id="125" w:author="Scott Butterfield" w:date="2019-04-01T11:25:00Z">
        <w:r w:rsidR="0036494C" w:rsidDel="00D12FED">
          <w:rPr>
            <w:sz w:val="24"/>
            <w:szCs w:val="24"/>
          </w:rPr>
          <w:delText xml:space="preserve"> </w:delText>
        </w:r>
      </w:del>
      <w:ins w:id="126" w:author="Scott Butterfield" w:date="2019-04-01T11:25:00Z">
        <w:r w:rsidR="00B177BA">
          <w:rPr>
            <w:sz w:val="24"/>
            <w:szCs w:val="24"/>
          </w:rPr>
          <w:t xml:space="preserve"> </w:t>
        </w:r>
      </w:ins>
      <w:r w:rsidR="0036494C">
        <w:rPr>
          <w:sz w:val="24"/>
          <w:szCs w:val="24"/>
        </w:rPr>
        <w:t xml:space="preserve">positive </w:t>
      </w:r>
      <w:commentRangeEnd w:id="124"/>
      <w:r w:rsidR="00A21BB3">
        <w:rPr>
          <w:rStyle w:val="CommentReference"/>
          <w:rFonts w:eastAsia="Times New Roman"/>
        </w:rPr>
        <w:commentReference w:id="124"/>
      </w:r>
      <w:r w:rsidR="0036494C">
        <w:rPr>
          <w:sz w:val="24"/>
          <w:szCs w:val="24"/>
        </w:rPr>
        <w:t>outcomes</w:t>
      </w:r>
      <w:ins w:id="127" w:author="Scott Butterfield" w:date="2019-04-01T11:27:00Z">
        <w:r w:rsidR="00B177BA">
          <w:rPr>
            <w:sz w:val="24"/>
            <w:szCs w:val="24"/>
          </w:rPr>
          <w:t>, and have the lowest overall variances,</w:t>
        </w:r>
      </w:ins>
      <w:ins w:id="128" w:author="Scott Butterfield" w:date="2019-04-01T11:25:00Z">
        <w:r w:rsidR="00B177BA">
          <w:rPr>
            <w:sz w:val="24"/>
            <w:szCs w:val="24"/>
          </w:rPr>
          <w:t xml:space="preserve"> versus passive </w:t>
        </w:r>
      </w:ins>
      <w:ins w:id="129" w:author="Scott Butterfield" w:date="2019-04-01T11:26:00Z">
        <w:r w:rsidR="00B177BA">
          <w:rPr>
            <w:sz w:val="24"/>
            <w:szCs w:val="24"/>
          </w:rPr>
          <w:t>restoration practices</w:t>
        </w:r>
      </w:ins>
      <w:r w:rsidR="0036494C">
        <w:rPr>
          <w:sz w:val="24"/>
          <w:szCs w:val="24"/>
        </w:rPr>
        <w:t>.</w:t>
      </w:r>
      <w:r w:rsidR="003C664B">
        <w:rPr>
          <w:sz w:val="24"/>
          <w:szCs w:val="24"/>
        </w:rPr>
        <w:t xml:space="preserve"> </w:t>
      </w:r>
      <w:ins w:id="130" w:author="Scott Butterfield" w:date="2019-04-01T11:26:00Z">
        <w:r w:rsidR="00B177BA">
          <w:rPr>
            <w:sz w:val="24"/>
            <w:szCs w:val="24"/>
          </w:rPr>
          <w:t xml:space="preserve">This was especially true for soil restoration, which saw negative results overall for passive restoration approaches. </w:t>
        </w:r>
      </w:ins>
      <w:del w:id="131" w:author="Scott Butterfield" w:date="2019-04-01T11:27:00Z">
        <w:r w:rsidR="003C664B" w:rsidRPr="003C664B" w:rsidDel="00B177BA">
          <w:rPr>
            <w:sz w:val="24"/>
            <w:szCs w:val="24"/>
          </w:rPr>
          <w:delText>Soils do not recover passively in the time horizons tested to date whilst vegetation and to a lesser extent exclusion of grazing can promote positive outcomes</w:delText>
        </w:r>
        <w:r w:rsidR="003C664B" w:rsidDel="00B177BA">
          <w:rPr>
            <w:sz w:val="24"/>
            <w:szCs w:val="24"/>
          </w:rPr>
          <w:delText xml:space="preserve">. </w:delText>
        </w:r>
        <w:r w:rsidR="003C664B" w:rsidRPr="003C664B" w:rsidDel="00B177BA">
          <w:rPr>
            <w:sz w:val="24"/>
            <w:szCs w:val="24"/>
          </w:rPr>
          <w:delText xml:space="preserve">Active restoration </w:delText>
        </w:r>
        <w:r w:rsidR="00EC6A7A" w:rsidDel="00B177BA">
          <w:rPr>
            <w:sz w:val="24"/>
            <w:szCs w:val="24"/>
          </w:rPr>
          <w:delText xml:space="preserve">practices </w:delText>
        </w:r>
        <w:r w:rsidR="003C664B" w:rsidRPr="003C664B" w:rsidDel="00B177BA">
          <w:rPr>
            <w:sz w:val="24"/>
            <w:szCs w:val="24"/>
          </w:rPr>
          <w:delText>were more effective</w:delText>
        </w:r>
        <w:r w:rsidR="003C664B" w:rsidDel="00B177BA">
          <w:rPr>
            <w:sz w:val="24"/>
            <w:szCs w:val="24"/>
          </w:rPr>
          <w:delText xml:space="preserve"> </w:delText>
        </w:r>
        <w:r w:rsidR="003C664B" w:rsidRPr="003C664B" w:rsidDel="00B177BA">
          <w:rPr>
            <w:sz w:val="24"/>
            <w:szCs w:val="24"/>
          </w:rPr>
          <w:delText>and had low relative variances</w:delText>
        </w:r>
        <w:r w:rsidR="00EC6A7A" w:rsidDel="00B177BA">
          <w:rPr>
            <w:sz w:val="24"/>
            <w:szCs w:val="24"/>
          </w:rPr>
          <w:delText xml:space="preserve">. </w:delText>
        </w:r>
      </w:del>
      <w:r w:rsidR="0036494C">
        <w:rPr>
          <w:sz w:val="24"/>
          <w:szCs w:val="24"/>
        </w:rPr>
        <w:t>Armed with this information, restoration practitioners can focus limited resources on those practices that are likely to provide the greatest positive impact.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132"/>
      <w:r w:rsidRPr="00D47899">
        <w:rPr>
          <w:b/>
        </w:rPr>
        <w:t>One Sentence Summary</w:t>
      </w:r>
      <w:commentRangeEnd w:id="132"/>
      <w:r w:rsidR="0092026B">
        <w:rPr>
          <w:rStyle w:val="CommentReference"/>
        </w:rPr>
        <w:commentReference w:id="132"/>
      </w:r>
      <w:r w:rsidRPr="00D47899">
        <w:rPr>
          <w:b/>
        </w:rPr>
        <w:t>:</w:t>
      </w:r>
      <w:r>
        <w:rPr>
          <w:b/>
        </w:rPr>
        <w:t xml:space="preserve"> </w:t>
      </w:r>
    </w:p>
    <w:p w14:paraId="333212F3" w14:textId="5180EBEB" w:rsidR="00E02AC1" w:rsidRDefault="00E02AC1" w:rsidP="00C13940">
      <w:pPr>
        <w:pStyle w:val="Teaser"/>
      </w:pPr>
    </w:p>
    <w:p w14:paraId="4445231E" w14:textId="77777777" w:rsidR="004E2CE2" w:rsidRDefault="004E2CE2" w:rsidP="00E02AC1">
      <w:pPr>
        <w:spacing w:line="480" w:lineRule="auto"/>
        <w:rPr>
          <w:ins w:id="133" w:author="zenrunner" w:date="2019-04-06T12:14:00Z"/>
          <w:sz w:val="24"/>
          <w:szCs w:val="24"/>
        </w:rPr>
      </w:pPr>
    </w:p>
    <w:p w14:paraId="478781BF" w14:textId="4DD5EEAC" w:rsidR="004E2CE2" w:rsidRDefault="004E2CE2" w:rsidP="00E02AC1">
      <w:pPr>
        <w:spacing w:line="480" w:lineRule="auto"/>
        <w:rPr>
          <w:ins w:id="134" w:author="zenrunner" w:date="2019-04-06T12:14:00Z"/>
          <w:sz w:val="24"/>
          <w:szCs w:val="24"/>
        </w:rPr>
      </w:pPr>
      <w:ins w:id="135" w:author="zenrunner" w:date="2019-04-06T12:14:00Z">
        <w:r>
          <w:rPr>
            <w:sz w:val="24"/>
            <w:szCs w:val="24"/>
          </w:rPr>
          <w:t xml:space="preserve">A contrast of active </w:t>
        </w:r>
      </w:ins>
      <w:ins w:id="136" w:author="zenrunner" w:date="2019-04-06T12:17:00Z">
        <w:r w:rsidR="00C21312">
          <w:rPr>
            <w:sz w:val="24"/>
            <w:szCs w:val="24"/>
          </w:rPr>
          <w:t>and</w:t>
        </w:r>
      </w:ins>
      <w:ins w:id="137" w:author="zenrunner" w:date="2019-04-06T12:14:00Z">
        <w:r>
          <w:rPr>
            <w:sz w:val="24"/>
            <w:szCs w:val="24"/>
          </w:rPr>
          <w:t xml:space="preserve"> passive restoration methods in dryland ecosystems highlights the critical need for </w:t>
        </w:r>
      </w:ins>
      <w:ins w:id="138" w:author="zenrunner" w:date="2019-04-06T12:15:00Z">
        <w:r>
          <w:rPr>
            <w:sz w:val="24"/>
            <w:szCs w:val="24"/>
          </w:rPr>
          <w:t xml:space="preserve">the adoption of </w:t>
        </w:r>
      </w:ins>
      <w:ins w:id="139" w:author="zenrunner" w:date="2019-04-06T12:14:00Z">
        <w:r>
          <w:rPr>
            <w:sz w:val="24"/>
            <w:szCs w:val="24"/>
          </w:rPr>
          <w:t xml:space="preserve">active </w:t>
        </w:r>
      </w:ins>
      <w:ins w:id="140" w:author="zenrunner" w:date="2019-04-06T12:17:00Z">
        <w:r w:rsidR="00C21312">
          <w:rPr>
            <w:sz w:val="24"/>
            <w:szCs w:val="24"/>
          </w:rPr>
          <w:t>techniques</w:t>
        </w:r>
      </w:ins>
      <w:ins w:id="141" w:author="zenrunner" w:date="2019-04-06T12:15:00Z">
        <w:r w:rsidR="00723235">
          <w:rPr>
            <w:sz w:val="24"/>
            <w:szCs w:val="24"/>
          </w:rPr>
          <w:t xml:space="preserve"> to ensure </w:t>
        </w:r>
        <w:r w:rsidR="00762BB3">
          <w:rPr>
            <w:sz w:val="24"/>
            <w:szCs w:val="24"/>
          </w:rPr>
          <w:t xml:space="preserve">positive </w:t>
        </w:r>
      </w:ins>
      <w:ins w:id="142" w:author="zenrunner" w:date="2019-04-06T12:18:00Z">
        <w:r w:rsidR="00723235">
          <w:rPr>
            <w:sz w:val="24"/>
            <w:szCs w:val="24"/>
          </w:rPr>
          <w:t xml:space="preserve">ecological </w:t>
        </w:r>
      </w:ins>
      <w:ins w:id="143" w:author="zenrunner" w:date="2019-04-06T12:15:00Z">
        <w:r w:rsidR="00762BB3">
          <w:rPr>
            <w:sz w:val="24"/>
            <w:szCs w:val="24"/>
          </w:rPr>
          <w:t>outcomes for soils, vegetation, and wildlife.</w:t>
        </w:r>
      </w:ins>
    </w:p>
    <w:p w14:paraId="6FAC3E88" w14:textId="77777777" w:rsidR="004E2CE2" w:rsidRDefault="004E2CE2" w:rsidP="00E02AC1">
      <w:pPr>
        <w:spacing w:line="480" w:lineRule="auto"/>
        <w:rPr>
          <w:ins w:id="144" w:author="zenrunner" w:date="2019-04-06T12:16:00Z"/>
          <w:sz w:val="24"/>
          <w:szCs w:val="24"/>
        </w:rPr>
      </w:pPr>
    </w:p>
    <w:p w14:paraId="5E403B8F" w14:textId="7BFFFCB4" w:rsidR="00C21312" w:rsidRDefault="00C21312" w:rsidP="00E02AC1">
      <w:pPr>
        <w:spacing w:line="480" w:lineRule="auto"/>
        <w:rPr>
          <w:ins w:id="145" w:author="zenrunner" w:date="2019-04-06T12:16:00Z"/>
          <w:sz w:val="24"/>
          <w:szCs w:val="24"/>
        </w:rPr>
      </w:pPr>
      <w:ins w:id="146" w:author="zenrunner" w:date="2019-04-06T12:16:00Z">
        <w:r>
          <w:rPr>
            <w:sz w:val="24"/>
            <w:szCs w:val="24"/>
          </w:rPr>
          <w:t xml:space="preserve">Ie  the framing I prefer if you like? Basically do throughout paper </w:t>
        </w:r>
      </w:ins>
      <w:ins w:id="147" w:author="zenrunner" w:date="2019-04-06T12:17:00Z">
        <w:r>
          <w:rPr>
            <w:sz w:val="24"/>
            <w:szCs w:val="24"/>
          </w:rPr>
          <w:t>–</w:t>
        </w:r>
      </w:ins>
      <w:ins w:id="148" w:author="zenrunner" w:date="2019-04-06T12:16:00Z">
        <w:r>
          <w:rPr>
            <w:sz w:val="24"/>
            <w:szCs w:val="24"/>
          </w:rPr>
          <w:t xml:space="preserve"> ie </w:t>
        </w:r>
      </w:ins>
      <w:ins w:id="149" w:author="zenrunner" w:date="2019-04-06T12:17:00Z">
        <w:r>
          <w:rPr>
            <w:sz w:val="24"/>
            <w:szCs w:val="24"/>
          </w:rPr>
          <w:t>deserts are the case study.</w:t>
        </w:r>
      </w:ins>
    </w:p>
    <w:p w14:paraId="111430DB" w14:textId="77777777" w:rsidR="00C21312" w:rsidRDefault="00C21312" w:rsidP="00E02AC1">
      <w:pPr>
        <w:spacing w:line="480" w:lineRule="auto"/>
        <w:rPr>
          <w:ins w:id="150" w:author="zenrunner" w:date="2019-04-06T12:14:00Z"/>
          <w:sz w:val="24"/>
          <w:szCs w:val="24"/>
        </w:rPr>
      </w:pPr>
    </w:p>
    <w:p w14:paraId="0813F83C" w14:textId="0AE6486F"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3C664B">
        <w:rPr>
          <w:sz w:val="24"/>
          <w:szCs w:val="24"/>
        </w:rPr>
        <w:t xml:space="preserve">practices </w:t>
      </w:r>
      <w:r w:rsidR="009E2AE6">
        <w:rPr>
          <w:sz w:val="24"/>
          <w:szCs w:val="24"/>
        </w:rPr>
        <w:t>in dryland</w:t>
      </w:r>
      <w:ins w:id="151" w:author="Scott Butterfield" w:date="2019-04-01T11:36:00Z">
        <w:r w:rsidR="00AC528C">
          <w:rPr>
            <w:sz w:val="24"/>
            <w:szCs w:val="24"/>
          </w:rPr>
          <w:t xml:space="preserve"> </w:t>
        </w:r>
      </w:ins>
      <w:ins w:id="152" w:author="Scott Butterfield" w:date="2019-04-01T11:37:00Z">
        <w:r w:rsidR="00AC528C">
          <w:rPr>
            <w:sz w:val="24"/>
            <w:szCs w:val="24"/>
          </w:rPr>
          <w:t>ecosystems</w:t>
        </w:r>
      </w:ins>
      <w:del w:id="153" w:author="Scott Butterfield" w:date="2019-04-01T11:36:00Z">
        <w:r w:rsidR="009E2AE6" w:rsidDel="00AC528C">
          <w:rPr>
            <w:sz w:val="24"/>
            <w:szCs w:val="24"/>
          </w:rPr>
          <w:delText>s</w:delText>
        </w:r>
      </w:del>
      <w:r w:rsidR="009E2AE6">
        <w:rPr>
          <w:sz w:val="24"/>
          <w:szCs w:val="24"/>
        </w:rPr>
        <w:t xml:space="preserve"> </w:t>
      </w:r>
      <w:r w:rsidR="003C664B">
        <w:rPr>
          <w:sz w:val="24"/>
          <w:szCs w:val="24"/>
        </w:rPr>
        <w:t xml:space="preserve">led to the </w:t>
      </w:r>
      <w:commentRangeStart w:id="154"/>
      <w:r w:rsidR="003C664B">
        <w:rPr>
          <w:sz w:val="24"/>
          <w:szCs w:val="24"/>
        </w:rPr>
        <w:t xml:space="preserve">largest most </w:t>
      </w:r>
      <w:commentRangeEnd w:id="154"/>
      <w:r w:rsidR="00A21BB3">
        <w:rPr>
          <w:rStyle w:val="CommentReference"/>
          <w:rFonts w:eastAsia="Times New Roman"/>
        </w:rPr>
        <w:commentReference w:id="154"/>
      </w:r>
      <w:r w:rsidR="003C664B">
        <w:rPr>
          <w:sz w:val="24"/>
          <w:szCs w:val="24"/>
        </w:rPr>
        <w:t xml:space="preserve">positive </w:t>
      </w:r>
      <w:del w:id="155" w:author="Scott Butterfield" w:date="2019-04-01T11:37:00Z">
        <w:r w:rsidR="003C664B" w:rsidDel="000A05EA">
          <w:rPr>
            <w:sz w:val="24"/>
            <w:szCs w:val="24"/>
          </w:rPr>
          <w:delText>impacts</w:delText>
        </w:r>
        <w:r w:rsidR="009F436F" w:rsidDel="000A05EA">
          <w:rPr>
            <w:sz w:val="24"/>
            <w:szCs w:val="24"/>
          </w:rPr>
          <w:delText xml:space="preserve"> </w:delText>
        </w:r>
      </w:del>
      <w:ins w:id="156" w:author="Scott Butterfield" w:date="2019-04-01T11:37:00Z">
        <w:r w:rsidR="000A05EA">
          <w:rPr>
            <w:sz w:val="24"/>
            <w:szCs w:val="24"/>
          </w:rPr>
          <w:t xml:space="preserve">outcomes for soils, vegetation, and wildlife. </w:t>
        </w:r>
      </w:ins>
      <w:del w:id="157" w:author="Scott Butterfield" w:date="2019-04-01T11:37:00Z">
        <w:r w:rsidR="009E2AE6" w:rsidDel="000A05EA">
          <w:rPr>
            <w:sz w:val="24"/>
            <w:szCs w:val="24"/>
          </w:rPr>
          <w:delText xml:space="preserve">while </w:delText>
        </w:r>
        <w:r w:rsidR="003C664B" w:rsidDel="000A05EA">
          <w:rPr>
            <w:sz w:val="24"/>
            <w:szCs w:val="24"/>
          </w:rPr>
          <w:delText>some passive practices led to positive outcomes.</w:delText>
        </w:r>
      </w:del>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0A237CCF" w14:textId="77777777" w:rsidR="00806B07" w:rsidRDefault="00C824E5" w:rsidP="0033296B">
      <w:pPr>
        <w:spacing w:after="160" w:line="480" w:lineRule="auto"/>
        <w:rPr>
          <w:ins w:id="158" w:author="zenrunner" w:date="2019-04-06T12:19:00Z"/>
          <w:sz w:val="24"/>
          <w:szCs w:val="24"/>
        </w:rPr>
      </w:pPr>
      <w:ins w:id="159" w:author="zenrunner" w:date="2019-04-06T12:18:00Z">
        <w:r>
          <w:rPr>
            <w:sz w:val="24"/>
            <w:szCs w:val="24"/>
          </w:rPr>
          <w:t xml:space="preserve">TOPIC sentence should be restoration – again – you prefer the big picture I propose – </w:t>
        </w:r>
      </w:ins>
      <w:ins w:id="160" w:author="zenrunner" w:date="2019-04-06T12:19:00Z">
        <w:r w:rsidR="00806B07">
          <w:rPr>
            <w:sz w:val="24"/>
            <w:szCs w:val="24"/>
          </w:rPr>
          <w:t>FLIP story</w:t>
        </w:r>
      </w:ins>
    </w:p>
    <w:p w14:paraId="160D2864" w14:textId="77777777" w:rsidR="00806B07" w:rsidRDefault="00806B07" w:rsidP="0033296B">
      <w:pPr>
        <w:spacing w:after="160" w:line="480" w:lineRule="auto"/>
        <w:rPr>
          <w:ins w:id="161" w:author="zenrunner" w:date="2019-04-06T12:19:00Z"/>
          <w:sz w:val="24"/>
          <w:szCs w:val="24"/>
        </w:rPr>
      </w:pPr>
    </w:p>
    <w:p w14:paraId="375612A3" w14:textId="0682B3B0" w:rsidR="0033296B" w:rsidRPr="00E02AC1" w:rsidRDefault="00C824E5" w:rsidP="0033296B">
      <w:pPr>
        <w:spacing w:after="160" w:line="480" w:lineRule="auto"/>
        <w:rPr>
          <w:sz w:val="24"/>
          <w:szCs w:val="24"/>
        </w:rPr>
      </w:pPr>
      <w:ins w:id="162" w:author="zenrunner" w:date="2019-04-06T12:18:00Z">
        <w:r>
          <w:rPr>
            <w:sz w:val="24"/>
            <w:szCs w:val="24"/>
          </w:rPr>
          <w:t xml:space="preserve">Restoration </w:t>
        </w:r>
      </w:ins>
      <w:ins w:id="163" w:author="zenrunner" w:date="2019-04-06T12:19:00Z">
        <w:r w:rsidR="00806B07">
          <w:rPr>
            <w:sz w:val="24"/>
            <w:szCs w:val="24"/>
          </w:rPr>
          <w:t>is crucial in all ecosystems globally.  We need to know what interventions generate consistent</w:t>
        </w:r>
      </w:ins>
      <w:ins w:id="164" w:author="zenrunner" w:date="2019-04-06T12:20:00Z">
        <w:r w:rsidR="00806B07">
          <w:rPr>
            <w:sz w:val="24"/>
            <w:szCs w:val="24"/>
          </w:rPr>
          <w:t xml:space="preserve"> and positive outcomes that support enhanced ecosystem function and services.</w:t>
        </w:r>
      </w:ins>
      <w:bookmarkStart w:id="165" w:name="_GoBack"/>
      <w:bookmarkEnd w:id="165"/>
      <w:ins w:id="166" w:author="zenrunner" w:date="2019-04-06T12:19:00Z">
        <w:r w:rsidR="00806B07">
          <w:rPr>
            <w:sz w:val="24"/>
            <w:szCs w:val="24"/>
          </w:rPr>
          <w:t xml:space="preserve"> </w:t>
        </w:r>
      </w:ins>
      <w:r w:rsidR="0033296B" w:rsidRPr="00E02AC1">
        <w:rPr>
          <w:sz w:val="24"/>
          <w:szCs w:val="24"/>
        </w:rPr>
        <w:t>Drylands</w:t>
      </w:r>
      <w:del w:id="167" w:author="zenrunner" w:date="2019-04-06T12:18:00Z">
        <w:r w:rsidR="0033296B" w:rsidDel="00C824E5">
          <w:rPr>
            <w:sz w:val="24"/>
            <w:szCs w:val="24"/>
          </w:rPr>
          <w:delText>,</w:delText>
        </w:r>
      </w:del>
      <w:r w:rsidR="0033296B">
        <w:rPr>
          <w:sz w:val="24"/>
          <w:szCs w:val="24"/>
        </w:rPr>
        <w:t xml:space="preserve"> </w:t>
      </w:r>
      <w:del w:id="168" w:author="zenrunner" w:date="2019-04-06T12:18:00Z">
        <w:r w:rsidR="0033296B" w:rsidDel="00C824E5">
          <w:rPr>
            <w:sz w:val="24"/>
            <w:szCs w:val="24"/>
          </w:rPr>
          <w:delText xml:space="preserve">which </w:delText>
        </w:r>
      </w:del>
      <w:r w:rsidR="0033296B">
        <w:rPr>
          <w:sz w:val="24"/>
          <w:szCs w:val="24"/>
        </w:rPr>
        <w:t xml:space="preserve">include </w:t>
      </w:r>
      <w:r w:rsidR="004A05A6">
        <w:rPr>
          <w:sz w:val="24"/>
          <w:szCs w:val="24"/>
        </w:rPr>
        <w:t xml:space="preserve">natural (i.e. </w:t>
      </w:r>
      <w:r w:rsidR="0033296B" w:rsidRPr="00E02AC1">
        <w:rPr>
          <w:sz w:val="24"/>
          <w:szCs w:val="24"/>
        </w:rPr>
        <w:t>semi-arid grasslands, shrublands</w:t>
      </w:r>
      <w:r w:rsidR="004A05A6">
        <w:rPr>
          <w:sz w:val="24"/>
          <w:szCs w:val="24"/>
        </w:rPr>
        <w:t xml:space="preserve"> and</w:t>
      </w:r>
      <w:r w:rsidR="009F2D27">
        <w:rPr>
          <w:sz w:val="24"/>
          <w:szCs w:val="24"/>
        </w:rPr>
        <w:t xml:space="preserve"> d</w:t>
      </w:r>
      <w:r w:rsidR="0033296B" w:rsidRPr="00E02AC1">
        <w:rPr>
          <w:sz w:val="24"/>
          <w:szCs w:val="24"/>
        </w:rPr>
        <w:t>eserts</w:t>
      </w:r>
      <w:r w:rsidR="004A05A6">
        <w:rPr>
          <w:sz w:val="24"/>
          <w:szCs w:val="24"/>
        </w:rPr>
        <w:t>)</w:t>
      </w:r>
      <w:r w:rsidR="009F2D27">
        <w:rPr>
          <w:sz w:val="24"/>
          <w:szCs w:val="24"/>
        </w:rPr>
        <w:t xml:space="preserve"> and managed </w:t>
      </w:r>
      <w:r w:rsidR="004A05A6">
        <w:rPr>
          <w:sz w:val="24"/>
          <w:szCs w:val="24"/>
        </w:rPr>
        <w:t>ecosystems (e.g. farmlands),</w:t>
      </w:r>
      <w:r w:rsidR="0033296B">
        <w:rPr>
          <w:sz w:val="24"/>
          <w:szCs w:val="24"/>
        </w:rPr>
        <w:t xml:space="preserve"> </w:t>
      </w:r>
      <w:r w:rsidR="0033296B" w:rsidRPr="00E02AC1">
        <w:rPr>
          <w:sz w:val="24"/>
          <w:szCs w:val="24"/>
        </w:rPr>
        <w:t xml:space="preserve">are </w:t>
      </w:r>
      <w:ins w:id="169" w:author="Abigail Hart" w:date="2019-04-02T15:15:00Z">
        <w:r w:rsidR="00A21BB3">
          <w:rPr>
            <w:sz w:val="24"/>
            <w:szCs w:val="24"/>
          </w:rPr>
          <w:t>some</w:t>
        </w:r>
      </w:ins>
      <w:del w:id="170" w:author="Abigail Hart" w:date="2019-04-02T15:15:00Z">
        <w:r w:rsidR="0033296B" w:rsidRPr="00E02AC1" w:rsidDel="00A21BB3">
          <w:rPr>
            <w:sz w:val="24"/>
            <w:szCs w:val="24"/>
          </w:rPr>
          <w:delText>one</w:delText>
        </w:r>
      </w:del>
      <w:r w:rsidR="0033296B" w:rsidRPr="00E02AC1">
        <w:rPr>
          <w:sz w:val="24"/>
          <w:szCs w:val="24"/>
        </w:rPr>
        <w:t xml:space="preserve"> of the most exten</w:t>
      </w:r>
      <w:ins w:id="171" w:author="Scott Butterfield" w:date="2019-04-01T11:45:00Z">
        <w:r w:rsidR="000A05EA">
          <w:rPr>
            <w:sz w:val="24"/>
            <w:szCs w:val="24"/>
          </w:rPr>
          <w:t>sive</w:t>
        </w:r>
      </w:ins>
      <w:del w:id="172" w:author="Scott Butterfield" w:date="2019-04-01T11:45:00Z">
        <w:r w:rsidR="0033296B" w:rsidRPr="00E02AC1" w:rsidDel="000A05EA">
          <w:rPr>
            <w:sz w:val="24"/>
            <w:szCs w:val="24"/>
          </w:rPr>
          <w:delText>ded</w:delText>
        </w:r>
      </w:del>
      <w:r w:rsidR="0033296B" w:rsidRPr="00E02AC1">
        <w:rPr>
          <w:sz w:val="24"/>
          <w:szCs w:val="24"/>
        </w:rPr>
        <w:t xml:space="preserve"> and </w:t>
      </w:r>
      <w:del w:id="173" w:author="Scott Butterfield" w:date="2019-04-01T11:48:00Z">
        <w:r w:rsidR="0033296B" w:rsidRPr="00E02AC1" w:rsidDel="00A17A84">
          <w:rPr>
            <w:sz w:val="24"/>
            <w:szCs w:val="24"/>
          </w:rPr>
          <w:delText>populated ecosystems</w:delText>
        </w:r>
      </w:del>
      <w:ins w:id="174" w:author="Scott Butterfield" w:date="2019-04-01T11:48:00Z">
        <w:r w:rsidR="00A17A84">
          <w:rPr>
            <w:sz w:val="24"/>
            <w:szCs w:val="24"/>
          </w:rPr>
          <w:t>biodiversity-rich</w:t>
        </w:r>
      </w:ins>
      <w:r w:rsidR="0033296B" w:rsidRPr="00E02AC1">
        <w:rPr>
          <w:sz w:val="24"/>
          <w:szCs w:val="24"/>
        </w:rPr>
        <w:t xml:space="preserve"> </w:t>
      </w:r>
      <w:ins w:id="175" w:author="Abigail Hart" w:date="2019-04-02T15:15:00Z">
        <w:r w:rsidR="00A21BB3">
          <w:rPr>
            <w:sz w:val="24"/>
            <w:szCs w:val="24"/>
          </w:rPr>
          <w:t xml:space="preserve">systems </w:t>
        </w:r>
      </w:ins>
      <w:r w:rsidR="0033296B" w:rsidRPr="00E02AC1">
        <w:rPr>
          <w:sz w:val="24"/>
          <w:szCs w:val="24"/>
        </w:rPr>
        <w:t>on Earth</w:t>
      </w:r>
      <w:ins w:id="176" w:author="Abigail Hart" w:date="2019-04-02T15:16:00Z">
        <w:r w:rsidR="00A21BB3">
          <w:rPr>
            <w:sz w:val="24"/>
            <w:szCs w:val="24"/>
          </w:rPr>
          <w:t>. They</w:t>
        </w:r>
      </w:ins>
      <w:del w:id="177" w:author="Abigail Hart" w:date="2019-04-02T15:16:00Z">
        <w:r w:rsidR="0033296B" w:rsidRPr="00E02AC1" w:rsidDel="00A21BB3">
          <w:rPr>
            <w:sz w:val="24"/>
            <w:szCs w:val="24"/>
          </w:rPr>
          <w:delText>,</w:delText>
        </w:r>
      </w:del>
      <w:r w:rsidR="0033296B" w:rsidRPr="00E02AC1">
        <w:rPr>
          <w:sz w:val="24"/>
          <w:szCs w:val="24"/>
        </w:rPr>
        <w:t xml:space="preserve"> </w:t>
      </w:r>
      <w:commentRangeStart w:id="178"/>
      <w:r w:rsidR="0033296B" w:rsidRPr="00E02AC1">
        <w:rPr>
          <w:sz w:val="24"/>
          <w:szCs w:val="24"/>
        </w:rPr>
        <w:t>cover</w:t>
      </w:r>
      <w:del w:id="179" w:author="Abigail Hart" w:date="2019-04-02T15:16:00Z">
        <w:r w:rsidR="0033296B" w:rsidRPr="00E02AC1" w:rsidDel="00A21BB3">
          <w:rPr>
            <w:sz w:val="24"/>
            <w:szCs w:val="24"/>
          </w:rPr>
          <w:delText>ing</w:delText>
        </w:r>
      </w:del>
      <w:r w:rsidR="0033296B" w:rsidRPr="00E02AC1">
        <w:rPr>
          <w:sz w:val="24"/>
          <w:szCs w:val="24"/>
        </w:rPr>
        <w:t xml:space="preserve"> </w:t>
      </w:r>
      <w:r w:rsidR="004A05A6">
        <w:rPr>
          <w:sz w:val="24"/>
          <w:szCs w:val="24"/>
        </w:rPr>
        <w:t xml:space="preserve">over </w:t>
      </w:r>
      <w:r w:rsidR="0033296B" w:rsidRPr="00E02AC1">
        <w:rPr>
          <w:sz w:val="24"/>
          <w:szCs w:val="24"/>
        </w:rPr>
        <w:t>4</w:t>
      </w:r>
      <w:r w:rsidR="0033296B">
        <w:rPr>
          <w:sz w:val="24"/>
          <w:szCs w:val="24"/>
        </w:rPr>
        <w:t>0</w:t>
      </w:r>
      <w:r w:rsidR="0033296B" w:rsidRPr="00E02AC1">
        <w:rPr>
          <w:sz w:val="24"/>
          <w:szCs w:val="24"/>
        </w:rPr>
        <w:t>% of the global land surface</w:t>
      </w:r>
      <w:r w:rsidR="000D5CAC">
        <w:rPr>
          <w:sz w:val="24"/>
          <w:szCs w:val="24"/>
        </w:rPr>
        <w:t xml:space="preserve"> </w:t>
      </w:r>
      <w:commentRangeEnd w:id="178"/>
      <w:r w:rsidR="00A17A84">
        <w:rPr>
          <w:rStyle w:val="CommentReference"/>
          <w:rFonts w:eastAsia="Times New Roman"/>
        </w:rPr>
        <w:commentReference w:id="178"/>
      </w:r>
      <w:commentRangeStart w:id="180"/>
      <w:r w:rsidR="000D5CAC">
        <w:rPr>
          <w:sz w:val="24"/>
          <w:szCs w:val="24"/>
        </w:rPr>
        <w:fldChar w:fldCharType="begin" w:fldLock="1"/>
      </w:r>
      <w:r w:rsidR="000D5CAC">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0D5CAC">
        <w:rPr>
          <w:sz w:val="24"/>
          <w:szCs w:val="24"/>
        </w:rPr>
        <w:fldChar w:fldCharType="separate"/>
      </w:r>
      <w:r w:rsidR="000D5CAC" w:rsidRPr="000D5CAC">
        <w:rPr>
          <w:noProof/>
          <w:sz w:val="24"/>
          <w:szCs w:val="24"/>
        </w:rPr>
        <w:t>(</w:t>
      </w:r>
      <w:r w:rsidR="000D5CAC" w:rsidRPr="000D5CAC">
        <w:rPr>
          <w:i/>
          <w:noProof/>
          <w:sz w:val="24"/>
          <w:szCs w:val="24"/>
        </w:rPr>
        <w:t>1</w:t>
      </w:r>
      <w:r w:rsidR="000D5CAC" w:rsidRPr="000D5CAC">
        <w:rPr>
          <w:noProof/>
          <w:sz w:val="24"/>
          <w:szCs w:val="24"/>
        </w:rPr>
        <w:t>)</w:t>
      </w:r>
      <w:r w:rsidR="000D5CAC">
        <w:rPr>
          <w:sz w:val="24"/>
          <w:szCs w:val="24"/>
        </w:rPr>
        <w:fldChar w:fldCharType="end"/>
      </w:r>
      <w:commentRangeEnd w:id="180"/>
      <w:r w:rsidR="00A17A84">
        <w:rPr>
          <w:rStyle w:val="CommentReference"/>
          <w:rFonts w:eastAsia="Times New Roman"/>
        </w:rPr>
        <w:commentReference w:id="180"/>
      </w:r>
      <w:ins w:id="181" w:author="Abigail Hart" w:date="2019-04-02T15:16:00Z">
        <w:r w:rsidR="00A21BB3">
          <w:rPr>
            <w:sz w:val="24"/>
            <w:szCs w:val="24"/>
          </w:rPr>
          <w:t xml:space="preserve"> and account for </w:t>
        </w:r>
      </w:ins>
      <w:ins w:id="182" w:author="Scott Butterfield" w:date="2019-04-01T11:48:00Z">
        <w:del w:id="183" w:author="Abigail Hart" w:date="2019-04-02T15:16:00Z">
          <w:r w:rsidR="00A17A84" w:rsidDel="00A21BB3">
            <w:rPr>
              <w:sz w:val="24"/>
              <w:szCs w:val="24"/>
            </w:rPr>
            <w:delText xml:space="preserve">, </w:delText>
          </w:r>
          <w:commentRangeStart w:id="184"/>
          <w:r w:rsidR="00A17A84" w:rsidDel="00A21BB3">
            <w:rPr>
              <w:sz w:val="24"/>
              <w:szCs w:val="24"/>
            </w:rPr>
            <w:delText xml:space="preserve">while also contributing </w:delText>
          </w:r>
        </w:del>
        <w:r w:rsidR="00A17A84">
          <w:rPr>
            <w:sz w:val="24"/>
            <w:szCs w:val="24"/>
          </w:rPr>
          <w:t>XX% of the global agr</w:t>
        </w:r>
      </w:ins>
      <w:ins w:id="185" w:author="Scott Butterfield" w:date="2019-04-01T11:49:00Z">
        <w:r w:rsidR="00A17A84">
          <w:rPr>
            <w:sz w:val="24"/>
            <w:szCs w:val="24"/>
          </w:rPr>
          <w:t>icultural acreage (insert relevant citation)</w:t>
        </w:r>
      </w:ins>
      <w:commentRangeEnd w:id="184"/>
      <w:ins w:id="186" w:author="Scott Butterfield" w:date="2019-04-01T11:53:00Z">
        <w:r w:rsidR="00A17A84">
          <w:rPr>
            <w:rStyle w:val="CommentReference"/>
            <w:rFonts w:eastAsia="Times New Roman"/>
          </w:rPr>
          <w:commentReference w:id="184"/>
        </w:r>
      </w:ins>
      <w:r w:rsidR="0033296B" w:rsidRPr="00E02AC1">
        <w:rPr>
          <w:sz w:val="24"/>
          <w:szCs w:val="24"/>
        </w:rPr>
        <w:t xml:space="preserve">. </w:t>
      </w:r>
      <w:del w:id="187" w:author="Scott Butterfield" w:date="2019-04-01T11:48:00Z">
        <w:r w:rsidR="0033296B" w:rsidDel="00A17A84">
          <w:rPr>
            <w:sz w:val="24"/>
            <w:szCs w:val="24"/>
          </w:rPr>
          <w:delText>These lands</w:delText>
        </w:r>
      </w:del>
      <w:ins w:id="188" w:author="Scott Butterfield" w:date="2019-04-01T11:48:00Z">
        <w:r w:rsidR="00A17A84">
          <w:rPr>
            <w:sz w:val="24"/>
            <w:szCs w:val="24"/>
          </w:rPr>
          <w:t>Drylands</w:t>
        </w:r>
      </w:ins>
      <w:r w:rsidR="0033296B">
        <w:rPr>
          <w:sz w:val="24"/>
          <w:szCs w:val="24"/>
        </w:rPr>
        <w:t xml:space="preserve"> </w:t>
      </w:r>
      <w:r w:rsidR="0033296B" w:rsidRPr="00E02AC1">
        <w:rPr>
          <w:sz w:val="24"/>
          <w:szCs w:val="24"/>
        </w:rPr>
        <w:t>provide key ecosystem services</w:t>
      </w:r>
      <w:r w:rsidR="004C4ABD">
        <w:rPr>
          <w:sz w:val="24"/>
          <w:szCs w:val="24"/>
        </w:rPr>
        <w:t>,</w:t>
      </w:r>
      <w:r w:rsidR="0033296B" w:rsidRPr="00E02AC1">
        <w:rPr>
          <w:sz w:val="24"/>
          <w:szCs w:val="24"/>
        </w:rPr>
        <w:t xml:space="preserve"> such as</w:t>
      </w:r>
      <w:r w:rsidR="0033296B">
        <w:rPr>
          <w:sz w:val="24"/>
          <w:szCs w:val="24"/>
        </w:rPr>
        <w:t xml:space="preserve"> </w:t>
      </w:r>
      <w:r w:rsidR="0033296B" w:rsidRPr="00E02AC1">
        <w:rPr>
          <w:sz w:val="24"/>
          <w:szCs w:val="24"/>
        </w:rPr>
        <w:t>food provision</w:t>
      </w:r>
      <w:r w:rsidR="0033296B">
        <w:rPr>
          <w:sz w:val="24"/>
          <w:szCs w:val="24"/>
        </w:rPr>
        <w:t xml:space="preserve"> (crops and livestock)</w:t>
      </w:r>
      <w:r w:rsidR="0033296B" w:rsidRPr="00E02AC1">
        <w:rPr>
          <w:sz w:val="24"/>
          <w:szCs w:val="24"/>
        </w:rPr>
        <w:t xml:space="preserve">, carbon sequestration, </w:t>
      </w:r>
      <w:commentRangeStart w:id="189"/>
      <w:r w:rsidR="0033296B" w:rsidRPr="00E02AC1">
        <w:rPr>
          <w:sz w:val="24"/>
          <w:szCs w:val="24"/>
        </w:rPr>
        <w:t xml:space="preserve">biodiversity </w:t>
      </w:r>
      <w:r w:rsidR="0033296B">
        <w:rPr>
          <w:sz w:val="24"/>
          <w:szCs w:val="24"/>
        </w:rPr>
        <w:t>support</w:t>
      </w:r>
      <w:commentRangeEnd w:id="189"/>
      <w:r w:rsidR="00A17A84">
        <w:rPr>
          <w:rStyle w:val="CommentReference"/>
          <w:rFonts w:eastAsia="Times New Roman"/>
        </w:rPr>
        <w:commentReference w:id="189"/>
      </w:r>
      <w:r w:rsidR="0033296B" w:rsidRPr="00E02AC1">
        <w:rPr>
          <w:sz w:val="24"/>
          <w:szCs w:val="24"/>
        </w:rPr>
        <w:t xml:space="preserve"> and </w:t>
      </w:r>
      <w:del w:id="190" w:author="Scott Butterfield" w:date="2019-04-01T12:01:00Z">
        <w:r w:rsidR="0033296B" w:rsidDel="0066465A">
          <w:rPr>
            <w:sz w:val="24"/>
            <w:szCs w:val="24"/>
          </w:rPr>
          <w:delText>increasingly provi</w:delText>
        </w:r>
        <w:r w:rsidR="00565DE1" w:rsidDel="0066465A">
          <w:rPr>
            <w:sz w:val="24"/>
            <w:szCs w:val="24"/>
          </w:rPr>
          <w:delText>sion of</w:delText>
        </w:r>
      </w:del>
      <w:ins w:id="191" w:author="Scott Butterfield" w:date="2019-04-01T12:01:00Z">
        <w:r w:rsidR="0066465A">
          <w:rPr>
            <w:sz w:val="24"/>
            <w:szCs w:val="24"/>
          </w:rPr>
          <w:t>land for</w:t>
        </w:r>
      </w:ins>
      <w:r w:rsidR="00565DE1">
        <w:rPr>
          <w:sz w:val="24"/>
          <w:szCs w:val="24"/>
        </w:rPr>
        <w:t xml:space="preserve"> </w:t>
      </w:r>
      <w:del w:id="192" w:author="Abigail Hart" w:date="2019-04-02T15:17:00Z">
        <w:r w:rsidR="0033296B" w:rsidRPr="00E02AC1" w:rsidDel="00A21BB3">
          <w:rPr>
            <w:sz w:val="24"/>
            <w:szCs w:val="24"/>
          </w:rPr>
          <w:delText xml:space="preserve">sustainable </w:delText>
        </w:r>
      </w:del>
      <w:ins w:id="193" w:author="Abigail Hart" w:date="2019-04-02T15:17:00Z">
        <w:r w:rsidR="00A21BB3">
          <w:rPr>
            <w:sz w:val="24"/>
            <w:szCs w:val="24"/>
          </w:rPr>
          <w:t>renewable</w:t>
        </w:r>
        <w:r w:rsidR="00A21BB3" w:rsidRPr="00E02AC1">
          <w:rPr>
            <w:sz w:val="24"/>
            <w:szCs w:val="24"/>
          </w:rPr>
          <w:t xml:space="preserve"> </w:t>
        </w:r>
      </w:ins>
      <w:r w:rsidR="0033296B" w:rsidRPr="00E02AC1">
        <w:rPr>
          <w:sz w:val="24"/>
          <w:szCs w:val="24"/>
        </w:rPr>
        <w:t xml:space="preserve">energy </w:t>
      </w:r>
      <w:del w:id="194" w:author="Scott Butterfield" w:date="2019-04-01T12:01:00Z">
        <w:r w:rsidR="0033296B" w:rsidDel="0066465A">
          <w:rPr>
            <w:sz w:val="24"/>
            <w:szCs w:val="24"/>
          </w:rPr>
          <w:delText>(e.g. solar energy)</w:delText>
        </w:r>
      </w:del>
      <w:ins w:id="195" w:author="Scott Butterfield" w:date="2019-04-01T12:01:00Z">
        <w:r w:rsidR="0066465A">
          <w:rPr>
            <w:sz w:val="24"/>
            <w:szCs w:val="24"/>
          </w:rPr>
          <w:t>development</w:t>
        </w:r>
      </w:ins>
      <w:r w:rsidR="000D5CAC">
        <w:rPr>
          <w:sz w:val="24"/>
          <w:szCs w:val="24"/>
        </w:rPr>
        <w:t xml:space="preserve"> </w:t>
      </w:r>
      <w:commentRangeStart w:id="196"/>
      <w:r w:rsidR="000D5CAC">
        <w:rPr>
          <w:sz w:val="24"/>
          <w:szCs w:val="24"/>
        </w:rPr>
        <w:fldChar w:fldCharType="begin" w:fldLock="1"/>
      </w:r>
      <w:r w:rsidR="00BB3B36">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Systems","type":"article-journal"},"uris":["http://www.mendeley.com/documents/?uuid=7132a523-f12f-4c7f-91a6-9041256dd900"]},{"id":"ITEM-2","itemData":{"DOI":"10.1111/1365-2435.12530","ISBN":"1365-2435","ISSN":"13652435","abstract":"Facilitation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Ecology","id":"ITEM-2","issue":"1","issued":{"date-parts":[["2016"]]},"page":"41-51","title":"Functional assessment of animal interactions with shrub-facilitation complexes: A formal synthesis and conceptual framework","type":"article-journal","volume":"30"},"uris":["http://www.mendeley.com/documents/?uuid=9fa8c874-53bb-4894-8aaf-3ea0671e611d"]},{"id":"ITEM-3","itemData":{"abstract":"Drylands cover about 40% of the Earth’s land surface, excluding Antarctica and Greenland, and are home to more than two billion people (WRI 2002). They are susceptible to desertification, land degradation and drought (DLDD) and their populations, agriculture and ecosystems are vulnerable to climate change and variability. The United Nations Convention to Combat Desertification (UNCCD), one of the three ‘Rio’ conventions born out of the 1992 United Nations Conference on Environment and Development (UNCED), aims to address these issues and emphasises action to promote sustainable development at the community level.","author":[{"dropping-particle":"","family":"Trumper","given":"K","non-dropping-particle":"","parse-names":false,"suffix":""},{"dropping-particle":"","family":"Ravilious","given":"C","non-dropping-particle":"","parse-names":false,"suffix":""},{"dropping-particle":"","family":"Dickson","given":"B","non-dropping-particle":"","parse-names":false,"suffix":""}],"container-title":"A UNEP-UNDP-UNCCD Technical Note for Discussions at CRIC 7 , Istanbul , Turkey - 03-14 November , 2008","id":"ITEM-3","issued":{"date-parts":[["2008"]]},"page":"1-12","title":"Carbon in Drylands : Desertification , Climate Change and Carbon Finance","type":"article-journal"},"uris":["http://www.mendeley.com/documents/?uuid=bcf574a9-f538-4c2a-8dfa-83f3aa4427c7"]}],"mendeley":{"formattedCitation":"(&lt;i&gt;1&lt;/i&gt;–&lt;i&gt;3&lt;/i&gt;)","plainTextFormattedCitation":"(1–3)","previouslyFormattedCitation":"(&lt;i&gt;1&lt;/i&gt;–&lt;i&gt;3&lt;/i&gt;)"},"properties":{"noteIndex":0},"schema":"https://github.com/citation-style-language/schema/raw/master/csl-citation.json"}</w:instrText>
      </w:r>
      <w:r w:rsidR="000D5CAC">
        <w:rPr>
          <w:sz w:val="24"/>
          <w:szCs w:val="24"/>
        </w:rPr>
        <w:fldChar w:fldCharType="separate"/>
      </w:r>
      <w:r w:rsidR="00BB3B36" w:rsidRPr="00BB3B36">
        <w:rPr>
          <w:noProof/>
          <w:sz w:val="24"/>
          <w:szCs w:val="24"/>
        </w:rPr>
        <w:t>(</w:t>
      </w:r>
      <w:r w:rsidR="00BB3B36" w:rsidRPr="00BB3B36">
        <w:rPr>
          <w:i/>
          <w:noProof/>
          <w:sz w:val="24"/>
          <w:szCs w:val="24"/>
        </w:rPr>
        <w:t>1</w:t>
      </w:r>
      <w:r w:rsidR="00BB3B36" w:rsidRPr="00BB3B36">
        <w:rPr>
          <w:noProof/>
          <w:sz w:val="24"/>
          <w:szCs w:val="24"/>
        </w:rPr>
        <w:t>–</w:t>
      </w:r>
      <w:r w:rsidR="00BB3B36" w:rsidRPr="00BB3B36">
        <w:rPr>
          <w:i/>
          <w:noProof/>
          <w:sz w:val="24"/>
          <w:szCs w:val="24"/>
        </w:rPr>
        <w:t>3</w:t>
      </w:r>
      <w:r w:rsidR="00BB3B36" w:rsidRPr="00BB3B36">
        <w:rPr>
          <w:noProof/>
          <w:sz w:val="24"/>
          <w:szCs w:val="24"/>
        </w:rPr>
        <w:t>)</w:t>
      </w:r>
      <w:r w:rsidR="000D5CAC">
        <w:rPr>
          <w:sz w:val="24"/>
          <w:szCs w:val="24"/>
        </w:rPr>
        <w:fldChar w:fldCharType="end"/>
      </w:r>
      <w:commentRangeEnd w:id="196"/>
      <w:r w:rsidR="00A17A84">
        <w:rPr>
          <w:rStyle w:val="CommentReference"/>
          <w:rFonts w:eastAsia="Times New Roman"/>
        </w:rPr>
        <w:commentReference w:id="196"/>
      </w:r>
      <w:r w:rsidR="0033296B" w:rsidRPr="00E02AC1">
        <w:rPr>
          <w:sz w:val="24"/>
          <w:szCs w:val="24"/>
        </w:rPr>
        <w:t xml:space="preserve">. </w:t>
      </w:r>
      <w:commentRangeStart w:id="197"/>
      <w:del w:id="198" w:author="Scott Butterfield" w:date="2019-04-01T11:58:00Z">
        <w:r w:rsidR="0094453D" w:rsidDel="0066465A">
          <w:rPr>
            <w:sz w:val="24"/>
            <w:szCs w:val="24"/>
          </w:rPr>
          <w:delText>R</w:delText>
        </w:r>
        <w:r w:rsidR="005819C1" w:rsidDel="0066465A">
          <w:rPr>
            <w:sz w:val="24"/>
            <w:szCs w:val="24"/>
          </w:rPr>
          <w:delText>egarding</w:delText>
        </w:r>
      </w:del>
      <w:commentRangeEnd w:id="197"/>
      <w:r w:rsidR="0066465A">
        <w:rPr>
          <w:rStyle w:val="CommentReference"/>
          <w:rFonts w:eastAsia="Times New Roman"/>
        </w:rPr>
        <w:commentReference w:id="197"/>
      </w:r>
      <w:del w:id="199" w:author="Scott Butterfield" w:date="2019-04-01T11:58:00Z">
        <w:r w:rsidR="005819C1" w:rsidDel="0066465A">
          <w:rPr>
            <w:sz w:val="24"/>
            <w:szCs w:val="24"/>
          </w:rPr>
          <w:delText xml:space="preserve"> </w:delText>
        </w:r>
        <w:r w:rsidR="00223D8C" w:rsidDel="0066465A">
          <w:rPr>
            <w:sz w:val="24"/>
            <w:szCs w:val="24"/>
          </w:rPr>
          <w:delText xml:space="preserve">their physical extent and the extremely heterogeneous biomes </w:delText>
        </w:r>
        <w:r w:rsidR="0094453D" w:rsidDel="0066465A">
          <w:rPr>
            <w:sz w:val="24"/>
            <w:szCs w:val="24"/>
          </w:rPr>
          <w:delText>that include</w:delText>
        </w:r>
        <w:r w:rsidR="00223D8C" w:rsidDel="0066465A">
          <w:rPr>
            <w:sz w:val="24"/>
            <w:szCs w:val="24"/>
          </w:rPr>
          <w:delText>,</w:delText>
        </w:r>
        <w:r w:rsidR="0094453D" w:rsidDel="0066465A">
          <w:rPr>
            <w:sz w:val="24"/>
            <w:szCs w:val="24"/>
          </w:rPr>
          <w:delText xml:space="preserve"> drylands are </w:delText>
        </w:r>
        <w:r w:rsidR="009A7BD1" w:rsidDel="0066465A">
          <w:rPr>
            <w:sz w:val="24"/>
            <w:szCs w:val="24"/>
          </w:rPr>
          <w:delText>u</w:delText>
        </w:r>
        <w:r w:rsidR="0094453D" w:rsidDel="0066465A">
          <w:rPr>
            <w:sz w:val="24"/>
            <w:szCs w:val="24"/>
          </w:rPr>
          <w:delText>nique and biodiverse rich ecosystems</w:delText>
        </w:r>
        <w:r w:rsidR="00223D8C" w:rsidDel="0066465A">
          <w:rPr>
            <w:sz w:val="24"/>
            <w:szCs w:val="24"/>
          </w:rPr>
          <w:delText xml:space="preserve"> </w:delText>
        </w:r>
        <w:r w:rsidR="0094453D" w:rsidDel="0066465A">
          <w:rPr>
            <w:sz w:val="24"/>
            <w:szCs w:val="24"/>
          </w:rPr>
          <w:fldChar w:fldCharType="begin" w:fldLock="1"/>
        </w:r>
        <w:r w:rsidR="00CA2018" w:rsidDel="0066465A">
          <w:rPr>
            <w:sz w:val="24"/>
            <w:szCs w:val="24"/>
          </w:rPr>
          <w:delInstrText>ADDIN CSL_CITATION {"citationItems":[{"id":"ITEM-1","itemData":{"ISBN":"9782831711836","abstract":"Drylands cover 41 percent of the earth’s terrestrial surface. The urgency of and international response to climate change have given a new place to drylands in terms both of their vulnerability to predicted climate change impacts and their potential contribution to climate change mitigation. This book aims to apply the new scientific insights on complex dryland systems to practical options for development. A new dryland paradigm is built on the resources and capacities of dryland peoples, on new and emergent economic opportunities, on inward investment, and on the best support that dryland science can offer.","author":[{"dropping-particle":"","family":"Mortimore","given":"Michael","non-dropping-particle":"","parse-names":false,"suffix":""},{"dropping-particle":"","family":"Anderson","given":"Simon","non-dropping-particle":"","parse-names":false,"suffix":""},{"dropping-particle":"","family":"Cotula","given":"Lorenzo","non-dropping-particle":"","parse-names":false,"suffix":""},{"dropping-particle":"","family":"Davies","given":"Jonathan","non-dropping-particle":"","parse-names":false,"suffix":""},{"dropping-particle":"","family":"Faccer","given":"Kristy","non-dropping-particle":"","parse-names":false,"suffix":""},{"dropping-particle":"","family":"Hesse","given":"Ced","non-dropping-particle":"","parse-names":false,"suffix":""},{"dropping-particle":"","family":"Morton","given":"John","non-dropping-particle":"","parse-names":false,"suffix":""},{"dropping-particle":"","family":"Nyangena","given":"Wilfrid","non-dropping-particle":"","parse-names":false,"suffix":""},{"dropping-particle":"","family":"Skinner","given":"Jamie","non-dropping-particle":"","parse-names":false,"suffix":""},{"dropping-particle":"","family":"Wolfangel","given":"Caterina","non-dropping-particle":"","parse-names":false,"suffix":""}],"id":"ITEM-1","issued":{"date-parts":[["2009"]]},"number-of-pages":"86","title":"Dryland Opportunities: A new paradigm for people, ecosystems and development","type":"book"},"uris":["http://www.mendeley.com/documents/?uuid=ebd12a02-7b70-4a1e-8b35-c489fe866974"]}],"mendeley":{"formattedCitation":"(&lt;i&gt;4&lt;/i&gt;)","plainTextFormattedCitation":"(4)","previouslyFormattedCitation":"(&lt;i&gt;4&lt;/i&gt;)"},"properties":{"noteIndex":0},"schema":"https://github.com/citation-style-language/schema/raw/master/csl-citation.json"}</w:delInstrText>
        </w:r>
        <w:r w:rsidR="0094453D" w:rsidDel="0066465A">
          <w:rPr>
            <w:sz w:val="24"/>
            <w:szCs w:val="24"/>
          </w:rPr>
          <w:fldChar w:fldCharType="separate"/>
        </w:r>
        <w:r w:rsidR="0094453D" w:rsidRPr="0094453D" w:rsidDel="0066465A">
          <w:rPr>
            <w:noProof/>
            <w:sz w:val="24"/>
            <w:szCs w:val="24"/>
          </w:rPr>
          <w:delText>(</w:delText>
        </w:r>
        <w:r w:rsidR="0094453D" w:rsidRPr="0094453D" w:rsidDel="0066465A">
          <w:rPr>
            <w:i/>
            <w:noProof/>
            <w:sz w:val="24"/>
            <w:szCs w:val="24"/>
          </w:rPr>
          <w:delText>4</w:delText>
        </w:r>
        <w:r w:rsidR="0094453D" w:rsidRPr="0094453D" w:rsidDel="0066465A">
          <w:rPr>
            <w:noProof/>
            <w:sz w:val="24"/>
            <w:szCs w:val="24"/>
          </w:rPr>
          <w:delText>)</w:delText>
        </w:r>
        <w:r w:rsidR="0094453D" w:rsidDel="0066465A">
          <w:rPr>
            <w:sz w:val="24"/>
            <w:szCs w:val="24"/>
          </w:rPr>
          <w:fldChar w:fldCharType="end"/>
        </w:r>
        <w:r w:rsidR="005819C1" w:rsidDel="0066465A">
          <w:rPr>
            <w:sz w:val="24"/>
            <w:szCs w:val="24"/>
          </w:rPr>
          <w:delText xml:space="preserve">. </w:delText>
        </w:r>
      </w:del>
      <w:ins w:id="200" w:author="Scott Butterfield" w:date="2019-04-01T11:59:00Z">
        <w:r w:rsidR="0066465A">
          <w:rPr>
            <w:sz w:val="24"/>
            <w:szCs w:val="24"/>
          </w:rPr>
          <w:t xml:space="preserve">Dryland ecosystems are also some of </w:t>
        </w:r>
      </w:ins>
      <w:ins w:id="201" w:author="Abigail Hart" w:date="2019-04-02T15:17:00Z">
        <w:r w:rsidR="00A21BB3">
          <w:rPr>
            <w:sz w:val="24"/>
            <w:szCs w:val="24"/>
          </w:rPr>
          <w:t xml:space="preserve">the systems </w:t>
        </w:r>
      </w:ins>
      <w:ins w:id="202" w:author="Scott Butterfield" w:date="2019-04-01T11:59:00Z">
        <w:del w:id="203" w:author="Abigail Hart" w:date="2019-04-02T15:17:00Z">
          <w:r w:rsidR="0066465A" w:rsidDel="00A21BB3">
            <w:rPr>
              <w:sz w:val="24"/>
              <w:szCs w:val="24"/>
            </w:rPr>
            <w:delText xml:space="preserve">the </w:delText>
          </w:r>
        </w:del>
        <w:r w:rsidR="0066465A">
          <w:rPr>
            <w:sz w:val="24"/>
            <w:szCs w:val="24"/>
          </w:rPr>
          <w:t>most threatened</w:t>
        </w:r>
      </w:ins>
      <w:ins w:id="204" w:author="Abigail Hart" w:date="2019-04-02T15:18:00Z">
        <w:r w:rsidR="00A21BB3">
          <w:rPr>
            <w:sz w:val="24"/>
            <w:szCs w:val="24"/>
          </w:rPr>
          <w:t xml:space="preserve"> by</w:t>
        </w:r>
      </w:ins>
      <w:ins w:id="205" w:author="Scott Butterfield" w:date="2019-04-01T11:59:00Z">
        <w:del w:id="206" w:author="Abigail Hart" w:date="2019-04-02T15:18:00Z">
          <w:r w:rsidR="0066465A" w:rsidDel="00A21BB3">
            <w:rPr>
              <w:sz w:val="24"/>
              <w:szCs w:val="24"/>
            </w:rPr>
            <w:delText>, from</w:delText>
          </w:r>
        </w:del>
        <w:r w:rsidR="0066465A">
          <w:rPr>
            <w:sz w:val="24"/>
            <w:szCs w:val="24"/>
          </w:rPr>
          <w:t xml:space="preserve"> land con</w:t>
        </w:r>
      </w:ins>
      <w:ins w:id="207" w:author="Scott Butterfield" w:date="2019-04-01T12:00:00Z">
        <w:r w:rsidR="0066465A">
          <w:rPr>
            <w:sz w:val="24"/>
            <w:szCs w:val="24"/>
          </w:rPr>
          <w:t xml:space="preserve">version (e.g. to agriculture), land degradation, and climate change. </w:t>
        </w:r>
      </w:ins>
      <w:del w:id="208" w:author="Scott Butterfield" w:date="2019-04-01T12:02:00Z">
        <w:r w:rsidR="0094453D" w:rsidDel="0066465A">
          <w:rPr>
            <w:sz w:val="24"/>
            <w:szCs w:val="24"/>
          </w:rPr>
          <w:delText>However, o</w:delText>
        </w:r>
        <w:r w:rsidR="00A63482" w:rsidDel="0066465A">
          <w:rPr>
            <w:sz w:val="24"/>
            <w:szCs w:val="24"/>
          </w:rPr>
          <w:delText xml:space="preserve">ne </w:delText>
        </w:r>
        <w:r w:rsidR="002A67E0" w:rsidDel="0066465A">
          <w:rPr>
            <w:sz w:val="24"/>
            <w:szCs w:val="24"/>
          </w:rPr>
          <w:delText>issue</w:delText>
        </w:r>
        <w:r w:rsidR="00A63482" w:rsidDel="0066465A">
          <w:rPr>
            <w:sz w:val="24"/>
            <w:szCs w:val="24"/>
          </w:rPr>
          <w:delText xml:space="preserve"> of increasing global concern</w:delText>
        </w:r>
        <w:r w:rsidR="00E22ECE" w:rsidDel="0066465A">
          <w:rPr>
            <w:sz w:val="24"/>
            <w:szCs w:val="24"/>
          </w:rPr>
          <w:delText xml:space="preserve"> that demanded concrete</w:delText>
        </w:r>
        <w:r w:rsidR="00BB3B36" w:rsidDel="0066465A">
          <w:rPr>
            <w:sz w:val="24"/>
            <w:szCs w:val="24"/>
          </w:rPr>
          <w:delText xml:space="preserve"> mitigation </w:delText>
        </w:r>
        <w:r w:rsidR="00E22ECE" w:rsidDel="0066465A">
          <w:rPr>
            <w:sz w:val="24"/>
            <w:szCs w:val="24"/>
          </w:rPr>
          <w:delText xml:space="preserve">efforts (e.g. United Nations Convention to Combat Desertification) </w:delText>
        </w:r>
        <w:r w:rsidR="000D5CAC" w:rsidDel="0066465A">
          <w:rPr>
            <w:sz w:val="24"/>
            <w:szCs w:val="24"/>
          </w:rPr>
          <w:fldChar w:fldCharType="begin" w:fldLock="1"/>
        </w:r>
        <w:r w:rsidR="00CA2018" w:rsidDel="0066465A">
          <w:rPr>
            <w:sz w:val="24"/>
            <w:szCs w:val="24"/>
          </w:rPr>
          <w:delInstrText>ADDIN CSL_CITATION {"citationItems":[{"id":"ITEM-1","itemData":{"DOI":"10.1159/000153199","ISBN":"9789295043657","ISSN":"14230062","PMID":"11871350","author":[{"dropping-particle":"","family":"Ma","given":"H","non-dropping-particle":"","parse-names":false,"suffix":""},{"dropping-particle":"","family":"Zhao","given":"H","non-dropping-particle":"","parse-names":false,"suffix":""}],"container-title":"Human Heredity","id":"ITEM-1","issued":{"date-parts":[["1994"]]},"page":"1328-1382","title":"United Nations: Convention to combat desertification in those countries experiencing serious drought and/or desertification, particularly in Africa.","type":"article-journal","volume":"33"},"uris":["http://www.mendeley.com/documents/?uuid=d5389896-c996-4c47-8167-22a5030f0d1d"]}],"mendeley":{"formattedCitation":"(&lt;i&gt;5&lt;/i&gt;)","plainTextFormattedCitation":"(5)","previouslyFormattedCitation":"(&lt;i&gt;5&lt;/i&gt;)"},"properties":{"noteIndex":0},"schema":"https://github.com/citation-style-language/schema/raw/master/csl-citation.json"}</w:delInstrText>
        </w:r>
        <w:r w:rsidR="000D5CAC" w:rsidDel="0066465A">
          <w:rPr>
            <w:sz w:val="24"/>
            <w:szCs w:val="24"/>
          </w:rPr>
          <w:fldChar w:fldCharType="separate"/>
        </w:r>
        <w:r w:rsidR="0094453D" w:rsidRPr="0094453D" w:rsidDel="0066465A">
          <w:rPr>
            <w:noProof/>
            <w:sz w:val="24"/>
            <w:szCs w:val="24"/>
          </w:rPr>
          <w:delText>(</w:delText>
        </w:r>
        <w:r w:rsidR="0094453D" w:rsidRPr="0094453D" w:rsidDel="0066465A">
          <w:rPr>
            <w:i/>
            <w:noProof/>
            <w:sz w:val="24"/>
            <w:szCs w:val="24"/>
          </w:rPr>
          <w:delText>5</w:delText>
        </w:r>
        <w:r w:rsidR="0094453D" w:rsidRPr="0094453D" w:rsidDel="0066465A">
          <w:rPr>
            <w:noProof/>
            <w:sz w:val="24"/>
            <w:szCs w:val="24"/>
          </w:rPr>
          <w:delText>)</w:delText>
        </w:r>
        <w:r w:rsidR="000D5CAC" w:rsidDel="0066465A">
          <w:rPr>
            <w:sz w:val="24"/>
            <w:szCs w:val="24"/>
          </w:rPr>
          <w:fldChar w:fldCharType="end"/>
        </w:r>
        <w:r w:rsidR="000D5CAC" w:rsidDel="0066465A">
          <w:rPr>
            <w:sz w:val="24"/>
            <w:szCs w:val="24"/>
          </w:rPr>
          <w:delText xml:space="preserve"> </w:delText>
        </w:r>
        <w:r w:rsidR="00A63482" w:rsidDel="0066465A">
          <w:rPr>
            <w:sz w:val="24"/>
            <w:szCs w:val="24"/>
          </w:rPr>
          <w:delText xml:space="preserve">is </w:delText>
        </w:r>
        <w:r w:rsidR="00E22ECE" w:rsidDel="0066465A">
          <w:rPr>
            <w:sz w:val="24"/>
            <w:szCs w:val="24"/>
          </w:rPr>
          <w:delText xml:space="preserve">drylands </w:delText>
        </w:r>
        <w:r w:rsidR="0015774F" w:rsidDel="0066465A">
          <w:rPr>
            <w:sz w:val="24"/>
            <w:szCs w:val="24"/>
          </w:rPr>
          <w:delText xml:space="preserve">degradation </w:delText>
        </w:r>
        <w:r w:rsidR="002A67E0" w:rsidDel="0066465A">
          <w:rPr>
            <w:sz w:val="24"/>
            <w:szCs w:val="24"/>
          </w:rPr>
          <w:delText>due to land</w:delText>
        </w:r>
        <w:r w:rsidR="008F10EE" w:rsidDel="0066465A">
          <w:rPr>
            <w:sz w:val="24"/>
            <w:szCs w:val="24"/>
          </w:rPr>
          <w:delText>-</w:delText>
        </w:r>
        <w:r w:rsidR="002A67E0" w:rsidDel="0066465A">
          <w:rPr>
            <w:sz w:val="24"/>
            <w:szCs w:val="24"/>
          </w:rPr>
          <w:delText>use and clima</w:delText>
        </w:r>
        <w:r w:rsidR="00415100" w:rsidDel="0066465A">
          <w:rPr>
            <w:sz w:val="24"/>
            <w:szCs w:val="24"/>
          </w:rPr>
          <w:delText>te change</w:delText>
        </w:r>
        <w:r w:rsidR="008F10EE" w:rsidDel="0066465A">
          <w:rPr>
            <w:sz w:val="24"/>
            <w:szCs w:val="24"/>
          </w:rPr>
          <w:delText>s</w:delText>
        </w:r>
        <w:r w:rsidR="00415100" w:rsidDel="0066465A">
          <w:rPr>
            <w:sz w:val="24"/>
            <w:szCs w:val="24"/>
          </w:rPr>
          <w:delText xml:space="preserve"> </w:delText>
        </w:r>
      </w:del>
      <w:r w:rsidR="00415100">
        <w:rPr>
          <w:sz w:val="24"/>
          <w:szCs w:val="24"/>
        </w:rPr>
        <w:fldChar w:fldCharType="begin" w:fldLock="1"/>
      </w:r>
      <w:r w:rsidR="00CA2018">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6&lt;/i&gt;)","plainTextFormattedCitation":"(6)","previouslyFormattedCitation":"(&lt;i&gt;6&lt;/i&gt;)"},"properties":{"noteIndex":0},"schema":"https://github.com/citation-style-language/schema/raw/master/csl-citation.json"}</w:instrText>
      </w:r>
      <w:r w:rsidR="00415100">
        <w:rPr>
          <w:sz w:val="24"/>
          <w:szCs w:val="24"/>
        </w:rPr>
        <w:fldChar w:fldCharType="separate"/>
      </w:r>
      <w:r w:rsidR="0094453D" w:rsidRPr="0094453D">
        <w:rPr>
          <w:noProof/>
          <w:sz w:val="24"/>
          <w:szCs w:val="24"/>
        </w:rPr>
        <w:t>(</w:t>
      </w:r>
      <w:r w:rsidR="0094453D" w:rsidRPr="0094453D">
        <w:rPr>
          <w:i/>
          <w:noProof/>
          <w:sz w:val="24"/>
          <w:szCs w:val="24"/>
        </w:rPr>
        <w:t>6</w:t>
      </w:r>
      <w:r w:rsidR="0094453D" w:rsidRPr="0094453D">
        <w:rPr>
          <w:noProof/>
          <w:sz w:val="24"/>
          <w:szCs w:val="24"/>
        </w:rPr>
        <w:t>)</w:t>
      </w:r>
      <w:r w:rsidR="00415100">
        <w:rPr>
          <w:sz w:val="24"/>
          <w:szCs w:val="24"/>
        </w:rPr>
        <w:fldChar w:fldCharType="end"/>
      </w:r>
      <w:ins w:id="209" w:author="Scott Butterfield" w:date="2019-04-01T12:02:00Z">
        <w:r w:rsidR="0066465A">
          <w:rPr>
            <w:sz w:val="24"/>
            <w:szCs w:val="24"/>
          </w:rPr>
          <w:t xml:space="preserve">, all </w:t>
        </w:r>
      </w:ins>
      <w:ins w:id="210" w:author="Scott Butterfield" w:date="2019-04-01T12:03:00Z">
        <w:r w:rsidR="0066465A">
          <w:rPr>
            <w:sz w:val="24"/>
            <w:szCs w:val="24"/>
          </w:rPr>
          <w:t xml:space="preserve">of </w:t>
        </w:r>
      </w:ins>
      <w:ins w:id="211" w:author="Scott Butterfield" w:date="2019-04-01T12:02:00Z">
        <w:r w:rsidR="0066465A">
          <w:rPr>
            <w:sz w:val="24"/>
            <w:szCs w:val="24"/>
          </w:rPr>
          <w:t>which threaten</w:t>
        </w:r>
      </w:ins>
      <w:ins w:id="212" w:author="Scott Butterfield" w:date="2019-04-01T12:03:00Z">
        <w:r w:rsidR="0066465A">
          <w:rPr>
            <w:sz w:val="24"/>
            <w:szCs w:val="24"/>
          </w:rPr>
          <w:t xml:space="preserve"> the delivery of </w:t>
        </w:r>
      </w:ins>
      <w:del w:id="213" w:author="Scott Butterfield" w:date="2019-04-01T12:03:00Z">
        <w:r w:rsidR="009A7BD1" w:rsidDel="0066465A">
          <w:rPr>
            <w:sz w:val="24"/>
            <w:szCs w:val="24"/>
          </w:rPr>
          <w:delText xml:space="preserve">. Drylands degradation </w:delText>
        </w:r>
        <w:r w:rsidR="00A63482" w:rsidDel="0066465A">
          <w:rPr>
            <w:sz w:val="24"/>
            <w:szCs w:val="24"/>
          </w:rPr>
          <w:delText>m</w:delText>
        </w:r>
        <w:r w:rsidR="002A67E0" w:rsidDel="0066465A">
          <w:rPr>
            <w:sz w:val="24"/>
            <w:szCs w:val="24"/>
          </w:rPr>
          <w:delText>ay</w:delText>
        </w:r>
        <w:r w:rsidR="00A63482" w:rsidDel="0066465A">
          <w:rPr>
            <w:sz w:val="24"/>
            <w:szCs w:val="24"/>
          </w:rPr>
          <w:delText xml:space="preserve"> </w:delText>
        </w:r>
        <w:r w:rsidR="00BB3B36" w:rsidDel="0066465A">
          <w:rPr>
            <w:sz w:val="24"/>
            <w:szCs w:val="24"/>
          </w:rPr>
          <w:delText xml:space="preserve">have severe </w:delText>
        </w:r>
        <w:r w:rsidR="00A63482" w:rsidDel="0066465A">
          <w:rPr>
            <w:sz w:val="24"/>
            <w:szCs w:val="24"/>
          </w:rPr>
          <w:delText>impact</w:delText>
        </w:r>
        <w:r w:rsidR="00BB3B36" w:rsidDel="0066465A">
          <w:rPr>
            <w:sz w:val="24"/>
            <w:szCs w:val="24"/>
          </w:rPr>
          <w:delText>s</w:delText>
        </w:r>
        <w:r w:rsidR="008005F7" w:rsidDel="0066465A">
          <w:rPr>
            <w:sz w:val="24"/>
            <w:szCs w:val="24"/>
          </w:rPr>
          <w:delText xml:space="preserve"> on </w:delText>
        </w:r>
        <w:r w:rsidR="002A67E0" w:rsidDel="0066465A">
          <w:rPr>
            <w:sz w:val="24"/>
            <w:szCs w:val="24"/>
          </w:rPr>
          <w:delText xml:space="preserve">the provision of </w:delText>
        </w:r>
      </w:del>
      <w:r w:rsidR="002A67E0">
        <w:rPr>
          <w:sz w:val="24"/>
          <w:szCs w:val="24"/>
        </w:rPr>
        <w:t>ecosystem service</w:t>
      </w:r>
      <w:del w:id="214" w:author="Scott Butterfield" w:date="2019-04-01T12:03:00Z">
        <w:r w:rsidR="002A67E0" w:rsidDel="0066465A">
          <w:rPr>
            <w:sz w:val="24"/>
            <w:szCs w:val="24"/>
          </w:rPr>
          <w:delText>s</w:delText>
        </w:r>
      </w:del>
      <w:del w:id="215" w:author="Abigail Hart" w:date="2019-04-02T15:18:00Z">
        <w:r w:rsidR="002A67E0" w:rsidDel="00A21BB3">
          <w:rPr>
            <w:sz w:val="24"/>
            <w:szCs w:val="24"/>
          </w:rPr>
          <w:delText xml:space="preserve"> </w:delText>
        </w:r>
        <w:r w:rsidR="00A63482" w:rsidDel="00A21BB3">
          <w:rPr>
            <w:sz w:val="24"/>
            <w:szCs w:val="24"/>
          </w:rPr>
          <w:delText xml:space="preserve">and </w:delText>
        </w:r>
        <w:r w:rsidR="00BB3B36" w:rsidDel="00A21BB3">
          <w:rPr>
            <w:sz w:val="24"/>
            <w:szCs w:val="24"/>
          </w:rPr>
          <w:delText xml:space="preserve">biodiversity </w:delText>
        </w:r>
        <w:r w:rsidR="00E22ECE" w:rsidDel="00A21BB3">
          <w:rPr>
            <w:sz w:val="24"/>
            <w:szCs w:val="24"/>
          </w:rPr>
          <w:delText>conservation</w:delText>
        </w:r>
      </w:del>
      <w:ins w:id="216" w:author="Scott Butterfield" w:date="2019-04-01T12:03:00Z">
        <w:del w:id="217" w:author="Abigail Hart" w:date="2019-04-02T15:18:00Z">
          <w:r w:rsidR="0066465A" w:rsidDel="00A21BB3">
            <w:rPr>
              <w:sz w:val="24"/>
              <w:szCs w:val="24"/>
            </w:rPr>
            <w:delText>benefits</w:delText>
          </w:r>
        </w:del>
      </w:ins>
      <w:ins w:id="218" w:author="Abigail Hart" w:date="2019-04-02T15:18:00Z">
        <w:r w:rsidR="00A21BB3">
          <w:rPr>
            <w:sz w:val="24"/>
            <w:szCs w:val="24"/>
          </w:rPr>
          <w:t>s</w:t>
        </w:r>
      </w:ins>
      <w:r w:rsidR="004269F2">
        <w:rPr>
          <w:sz w:val="24"/>
          <w:szCs w:val="24"/>
        </w:rPr>
        <w:t xml:space="preserve"> </w:t>
      </w:r>
      <w:r w:rsidR="004269F2">
        <w:rPr>
          <w:sz w:val="24"/>
          <w:szCs w:val="24"/>
        </w:rPr>
        <w:fldChar w:fldCharType="begin" w:fldLock="1"/>
      </w:r>
      <w:r w:rsidR="00CA2018">
        <w:rPr>
          <w:sz w:val="24"/>
          <w:szCs w:val="24"/>
        </w:rPr>
        <w:instrText>ADDIN CSL_CITATION {"citationItems":[{"id":"ITEM-1","itemData":{"DOI":"10.1073/pnas.1003369107","ISBN":"0027-8424","ISSN":"0027-8424","PMID":"21106761","abstract":"Although ecological restoration is widely used to combat environmental degradation, very few studies have evaluated the cost-effectiveness of this approach. We examine the potential impact of forest restoration on the value of multiple ecosystem services across four dryland areas in Latin America, by estimating the net value of ecosystem service benefits under different reforestation scenarios. The values of selected ecosystem services were mapped under each scenario, supported by the use of a spatially explicit model of forest dynamics. We explored the economic potential of a change in land use from livestock grazing to restored native forest using different discount rates and performed a cost-benefit analysis of three restoration scenarios. Results show that passive restoration is cost-effective for all study areas on the basis of the services analyzed, whereas the benefits from active restoration are generally outweighed by the relatively high costs involved. These findings were found to be relatively insensitive to discount rate but were sensitive to the market value of carbon. Substantial variation in values was recorded between study areas, demonstrating that ecosystem service values are strongly context specific. However, spatial analysis enabled localized areas of net benefits to be identified, indicating the value of this approach for identifying the relative costs and benefits of restoration interventions across a landscape.","author":[{"dropping-particle":"","family":"Birch","given":"J. C.","non-dropping-particle":"","parse-names":false,"suffix":""},{"dropping-particle":"","family":"Newton","given":"A. C.","non-dropping-particle":"","parse-names":false,"suffix":""},{"dropping-particle":"","family":"Aquino","given":"C. A.","non-dropping-particle":"","parse-names":false,"suffix":""},{"dropping-particle":"","family":"Cantarello","given":"E.","non-dropping-particle":"","parse-names":false,"suffix":""},{"dropping-particle":"","family":"Echeverria","given":"C.","non-dropping-particle":"","parse-names":false,"suffix":""},{"dropping-particle":"","family":"Kitzberger","given":"T.","non-dropping-particle":"","parse-names":false,"suffix":""},{"dropping-particle":"","family":"Schiappacasse","given":"I.","non-dropping-particle":"","parse-names":false,"suffix":""},{"dropping-particle":"","family":"Garavito","given":"N. T.","non-dropping-particle":"","parse-names":false,"suffix":""}],"container-title":"Proceedings of the National Academy of Sciences","id":"ITEM-1","issue":"50","issued":{"date-parts":[["2010"]]},"page":"21925-21930","title":"Cost-effectiveness of dryland forest restoration evaluated by spatial analysis of ecosystem services","type":"article-journal","volume":"107"},"uris":["http://www.mendeley.com/documents/?uuid=b1ae60c4-1438-4fe4-b2a1-22c065e77345"]}],"mendeley":{"formattedCitation":"(&lt;i&gt;7&lt;/i&gt;)","plainTextFormattedCitation":"(7)","previouslyFormattedCitation":"(&lt;i&gt;7&lt;/i&gt;)"},"properties":{"noteIndex":0},"schema":"https://github.com/citation-style-language/schema/raw/master/csl-citation.json"}</w:instrText>
      </w:r>
      <w:r w:rsidR="004269F2">
        <w:rPr>
          <w:sz w:val="24"/>
          <w:szCs w:val="24"/>
        </w:rPr>
        <w:fldChar w:fldCharType="separate"/>
      </w:r>
      <w:r w:rsidR="0094453D" w:rsidRPr="0094453D">
        <w:rPr>
          <w:noProof/>
          <w:sz w:val="24"/>
          <w:szCs w:val="24"/>
        </w:rPr>
        <w:t>(</w:t>
      </w:r>
      <w:r w:rsidR="0094453D" w:rsidRPr="0094453D">
        <w:rPr>
          <w:i/>
          <w:noProof/>
          <w:sz w:val="24"/>
          <w:szCs w:val="24"/>
        </w:rPr>
        <w:t>7</w:t>
      </w:r>
      <w:r w:rsidR="0094453D" w:rsidRPr="0094453D">
        <w:rPr>
          <w:noProof/>
          <w:sz w:val="24"/>
          <w:szCs w:val="24"/>
        </w:rPr>
        <w:t>)</w:t>
      </w:r>
      <w:r w:rsidR="004269F2">
        <w:rPr>
          <w:sz w:val="24"/>
          <w:szCs w:val="24"/>
        </w:rPr>
        <w:fldChar w:fldCharType="end"/>
      </w:r>
      <w:r w:rsidR="0015774F">
        <w:rPr>
          <w:sz w:val="24"/>
          <w:szCs w:val="24"/>
        </w:rPr>
        <w:t xml:space="preserve">. </w:t>
      </w:r>
      <w:ins w:id="219" w:author="Abigail Hart" w:date="2019-04-02T15:19:00Z">
        <w:r w:rsidR="00A21BB3">
          <w:rPr>
            <w:sz w:val="24"/>
            <w:szCs w:val="24"/>
          </w:rPr>
          <w:t xml:space="preserve">While </w:t>
        </w:r>
      </w:ins>
      <w:del w:id="220" w:author="Scott Butterfield" w:date="2019-04-01T12:03:00Z">
        <w:r w:rsidR="0033296B" w:rsidDel="0066465A">
          <w:rPr>
            <w:sz w:val="24"/>
            <w:szCs w:val="24"/>
          </w:rPr>
          <w:delText xml:space="preserve">These </w:delText>
        </w:r>
        <w:r w:rsidR="00565DE1" w:rsidDel="0066465A">
          <w:rPr>
            <w:sz w:val="24"/>
            <w:szCs w:val="24"/>
          </w:rPr>
          <w:delText>degraded</w:delText>
        </w:r>
      </w:del>
      <w:ins w:id="221" w:author="Scott Butterfield" w:date="2019-04-01T12:03:00Z">
        <w:del w:id="222" w:author="Abigail Hart" w:date="2019-04-02T15:19:00Z">
          <w:r w:rsidR="0066465A" w:rsidDel="00A21BB3">
            <w:rPr>
              <w:sz w:val="24"/>
              <w:szCs w:val="24"/>
            </w:rPr>
            <w:delText>D</w:delText>
          </w:r>
        </w:del>
        <w:del w:id="223" w:author="Abigail Hart" w:date="2019-04-02T15:20:00Z">
          <w:r w:rsidR="0066465A" w:rsidDel="00CA024E">
            <w:rPr>
              <w:sz w:val="24"/>
              <w:szCs w:val="24"/>
            </w:rPr>
            <w:delText>ryland</w:delText>
          </w:r>
        </w:del>
      </w:ins>
      <w:del w:id="224" w:author="Abigail Hart" w:date="2019-04-02T15:20:00Z">
        <w:r w:rsidR="00565DE1" w:rsidDel="00CA024E">
          <w:rPr>
            <w:sz w:val="24"/>
            <w:szCs w:val="24"/>
          </w:rPr>
          <w:delText xml:space="preserve"> </w:delText>
        </w:r>
        <w:r w:rsidR="0033296B" w:rsidDel="00CA024E">
          <w:rPr>
            <w:sz w:val="24"/>
            <w:szCs w:val="24"/>
          </w:rPr>
          <w:delText xml:space="preserve">ecosystems </w:delText>
        </w:r>
      </w:del>
      <w:del w:id="225" w:author="Abigail Hart" w:date="2019-04-02T15:19:00Z">
        <w:r w:rsidR="0033296B" w:rsidDel="00CA024E">
          <w:rPr>
            <w:sz w:val="24"/>
            <w:szCs w:val="24"/>
          </w:rPr>
          <w:delText xml:space="preserve">would </w:delText>
        </w:r>
      </w:del>
      <w:del w:id="226" w:author="Abigail Hart" w:date="2019-04-02T15:20:00Z">
        <w:r w:rsidR="0033296B" w:rsidDel="00CA024E">
          <w:rPr>
            <w:sz w:val="24"/>
            <w:szCs w:val="24"/>
          </w:rPr>
          <w:delText>benefit from</w:delText>
        </w:r>
      </w:del>
      <w:r w:rsidR="0033296B">
        <w:rPr>
          <w:sz w:val="24"/>
          <w:szCs w:val="24"/>
        </w:rPr>
        <w:t xml:space="preserve"> increased </w:t>
      </w:r>
      <w:ins w:id="227" w:author="Scott Butterfield" w:date="2019-04-01T12:03:00Z">
        <w:r w:rsidR="0066465A">
          <w:rPr>
            <w:sz w:val="24"/>
            <w:szCs w:val="24"/>
          </w:rPr>
          <w:t xml:space="preserve">land </w:t>
        </w:r>
      </w:ins>
      <w:r w:rsidR="0033296B">
        <w:rPr>
          <w:sz w:val="24"/>
          <w:szCs w:val="24"/>
        </w:rPr>
        <w:t xml:space="preserve">protection (e.g. </w:t>
      </w:r>
      <w:ins w:id="228" w:author="Abigail Hart" w:date="2019-04-02T15:18:00Z">
        <w:r w:rsidR="00A21BB3">
          <w:rPr>
            <w:sz w:val="24"/>
            <w:szCs w:val="24"/>
          </w:rPr>
          <w:t xml:space="preserve">conservation </w:t>
        </w:r>
      </w:ins>
      <w:r w:rsidR="0033296B">
        <w:rPr>
          <w:sz w:val="24"/>
          <w:szCs w:val="24"/>
        </w:rPr>
        <w:t>easements)</w:t>
      </w:r>
      <w:r w:rsidR="00CA2018">
        <w:rPr>
          <w:sz w:val="24"/>
          <w:szCs w:val="24"/>
        </w:rPr>
        <w:t xml:space="preserve"> </w:t>
      </w:r>
      <w:r w:rsidR="00CA2018">
        <w:rPr>
          <w:sz w:val="24"/>
          <w:szCs w:val="24"/>
        </w:rPr>
        <w:fldChar w:fldCharType="begin" w:fldLock="1"/>
      </w:r>
      <w:r w:rsidR="00C160A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8&lt;/i&gt;)","plainTextFormattedCitation":"(8)","previouslyFormattedCitation":"(&lt;i&gt;8&lt;/i&gt;)"},"properties":{"noteIndex":0},"schema":"https://github.com/citation-style-language/schema/raw/master/csl-citation.json"}</w:instrText>
      </w:r>
      <w:r w:rsidR="00CA2018">
        <w:rPr>
          <w:sz w:val="24"/>
          <w:szCs w:val="24"/>
        </w:rPr>
        <w:fldChar w:fldCharType="separate"/>
      </w:r>
      <w:r w:rsidR="00CA2018" w:rsidRPr="00CA2018">
        <w:rPr>
          <w:noProof/>
          <w:sz w:val="24"/>
          <w:szCs w:val="24"/>
        </w:rPr>
        <w:t>(</w:t>
      </w:r>
      <w:r w:rsidR="00CA2018" w:rsidRPr="00CA2018">
        <w:rPr>
          <w:i/>
          <w:noProof/>
          <w:sz w:val="24"/>
          <w:szCs w:val="24"/>
        </w:rPr>
        <w:t>8</w:t>
      </w:r>
      <w:r w:rsidR="00CA2018" w:rsidRPr="00CA2018">
        <w:rPr>
          <w:noProof/>
          <w:sz w:val="24"/>
          <w:szCs w:val="24"/>
        </w:rPr>
        <w:t>)</w:t>
      </w:r>
      <w:r w:rsidR="00CA2018">
        <w:rPr>
          <w:sz w:val="24"/>
          <w:szCs w:val="24"/>
        </w:rPr>
        <w:fldChar w:fldCharType="end"/>
      </w:r>
      <w:r w:rsidR="0033296B">
        <w:rPr>
          <w:sz w:val="24"/>
          <w:szCs w:val="24"/>
        </w:rPr>
        <w:t xml:space="preserve"> and better land management practices </w:t>
      </w:r>
      <w:r w:rsidR="00096DA7">
        <w:rPr>
          <w:sz w:val="24"/>
          <w:szCs w:val="24"/>
        </w:rPr>
        <w:fldChar w:fldCharType="begin" w:fldLock="1"/>
      </w:r>
      <w:r w:rsidR="00C160A5">
        <w:rPr>
          <w:sz w:val="24"/>
          <w:szCs w:val="24"/>
        </w:rPr>
        <w:instrText>ADDIN CSL_CITATION {"citationItems":[{"id":"ITEM-1","itemData":{"ISBN":"9782831711119","author":[{"dropping-particle":"","family":"Kamotho","given":"S","non-dropping-particle":"","parse-names":false,"suffix":""},{"dropping-particle":"","family":"Strahm","given":"W","non-dropping-particle":"","parse-names":false,"suffix":""},{"dropping-particle":"","family":"Wolfangel","given":"C","non-dropping-particle":"","parse-names":false,"suffix":""}],"container-title":"IUCN World Conservation Congress","id":"ITEM-1","issued":{"date-parts":[["2008"]]},"page":"1-40","title":"The nature of drylands Diverse ecosystems, diverse solutions","type":"article-journal"},"uris":["http://www.mendeley.com/documents/?uuid=c8147f5d-3b80-4b6d-8c20-5ff34136a029"]}],"mendeley":{"formattedCitation":"(&lt;i&gt;9&lt;/i&gt;)","plainTextFormattedCitation":"(9)","previouslyFormattedCitation":"(&lt;i&gt;9&lt;/i&gt;)"},"properties":{"noteIndex":0},"schema":"https://github.com/citation-style-language/schema/raw/master/csl-citation.json"}</w:instrText>
      </w:r>
      <w:r w:rsidR="00096DA7">
        <w:rPr>
          <w:sz w:val="24"/>
          <w:szCs w:val="24"/>
        </w:rPr>
        <w:fldChar w:fldCharType="separate"/>
      </w:r>
      <w:r w:rsidR="00CA2018" w:rsidRPr="00CA2018">
        <w:rPr>
          <w:noProof/>
          <w:sz w:val="24"/>
          <w:szCs w:val="24"/>
        </w:rPr>
        <w:t>(</w:t>
      </w:r>
      <w:r w:rsidR="00CA2018" w:rsidRPr="00CA2018">
        <w:rPr>
          <w:i/>
          <w:noProof/>
          <w:sz w:val="24"/>
          <w:szCs w:val="24"/>
        </w:rPr>
        <w:t>9</w:t>
      </w:r>
      <w:r w:rsidR="00CA2018" w:rsidRPr="00CA2018">
        <w:rPr>
          <w:noProof/>
          <w:sz w:val="24"/>
          <w:szCs w:val="24"/>
        </w:rPr>
        <w:t>)</w:t>
      </w:r>
      <w:r w:rsidR="00096DA7">
        <w:rPr>
          <w:sz w:val="24"/>
          <w:szCs w:val="24"/>
        </w:rPr>
        <w:fldChar w:fldCharType="end"/>
      </w:r>
      <w:ins w:id="229" w:author="Abigail Hart" w:date="2019-04-02T15:20:00Z">
        <w:r w:rsidR="00CA024E">
          <w:rPr>
            <w:sz w:val="24"/>
            <w:szCs w:val="24"/>
          </w:rPr>
          <w:t xml:space="preserve"> could benefit </w:t>
        </w:r>
      </w:ins>
      <w:ins w:id="230" w:author="Abigail Hart" w:date="2019-04-02T15:21:00Z">
        <w:r w:rsidR="00CA024E">
          <w:rPr>
            <w:sz w:val="24"/>
            <w:szCs w:val="24"/>
          </w:rPr>
          <w:t>remaining habitat in drylands</w:t>
        </w:r>
      </w:ins>
      <w:r w:rsidR="0033296B">
        <w:rPr>
          <w:sz w:val="24"/>
          <w:szCs w:val="24"/>
        </w:rPr>
        <w:t xml:space="preserve">, </w:t>
      </w:r>
      <w:ins w:id="231" w:author="Abigail Hart" w:date="2019-04-02T15:22:00Z">
        <w:r w:rsidR="00CA024E">
          <w:rPr>
            <w:sz w:val="24"/>
            <w:szCs w:val="24"/>
          </w:rPr>
          <w:t>changing conditions in general and water scarcity in particular</w:t>
        </w:r>
      </w:ins>
      <w:ins w:id="232" w:author="Abigail Hart" w:date="2019-04-02T15:23:00Z">
        <w:r w:rsidR="00CA024E">
          <w:rPr>
            <w:sz w:val="24"/>
            <w:szCs w:val="24"/>
          </w:rPr>
          <w:t xml:space="preserve"> have created an </w:t>
        </w:r>
      </w:ins>
      <w:del w:id="233" w:author="Abigail Hart" w:date="2019-04-02T15:21:00Z">
        <w:r w:rsidR="0033296B" w:rsidDel="00CA024E">
          <w:rPr>
            <w:sz w:val="24"/>
            <w:szCs w:val="24"/>
          </w:rPr>
          <w:delText xml:space="preserve">but </w:delText>
        </w:r>
      </w:del>
      <w:del w:id="234" w:author="Abigail Hart" w:date="2019-04-02T15:23:00Z">
        <w:r w:rsidR="0033296B" w:rsidDel="00CA024E">
          <w:rPr>
            <w:sz w:val="24"/>
            <w:szCs w:val="24"/>
          </w:rPr>
          <w:delText xml:space="preserve">increasingly there is a real </w:delText>
        </w:r>
      </w:del>
      <w:r w:rsidR="0033296B">
        <w:rPr>
          <w:sz w:val="24"/>
          <w:szCs w:val="24"/>
        </w:rPr>
        <w:t xml:space="preserve">opportunity to </w:t>
      </w:r>
      <w:del w:id="235" w:author="Scott Butterfield" w:date="2019-04-01T12:04:00Z">
        <w:r w:rsidR="0033296B" w:rsidDel="0066465A">
          <w:rPr>
            <w:sz w:val="24"/>
            <w:szCs w:val="24"/>
          </w:rPr>
          <w:delText>mitigate past impacts</w:delText>
        </w:r>
      </w:del>
      <w:ins w:id="236" w:author="Scott Butterfield" w:date="2019-04-01T12:04:00Z">
        <w:r w:rsidR="0066465A">
          <w:rPr>
            <w:sz w:val="24"/>
            <w:szCs w:val="24"/>
          </w:rPr>
          <w:t xml:space="preserve">re-claim </w:t>
        </w:r>
      </w:ins>
      <w:ins w:id="237" w:author="Scott Butterfield" w:date="2019-04-01T12:20:00Z">
        <w:r w:rsidR="00E27517">
          <w:rPr>
            <w:sz w:val="24"/>
            <w:szCs w:val="24"/>
          </w:rPr>
          <w:t xml:space="preserve">and restore </w:t>
        </w:r>
      </w:ins>
      <w:ins w:id="238" w:author="Scott Butterfield" w:date="2019-04-01T12:04:00Z">
        <w:r w:rsidR="0066465A">
          <w:rPr>
            <w:sz w:val="24"/>
            <w:szCs w:val="24"/>
          </w:rPr>
          <w:t>degraded dryland agricultural lands</w:t>
        </w:r>
      </w:ins>
      <w:r w:rsidR="0033296B">
        <w:rPr>
          <w:sz w:val="24"/>
          <w:szCs w:val="24"/>
        </w:rPr>
        <w:t xml:space="preserve"> </w:t>
      </w:r>
      <w:del w:id="239" w:author="Scott Butterfield" w:date="2019-04-01T12:20:00Z">
        <w:r w:rsidR="0033296B" w:rsidDel="00E27517">
          <w:rPr>
            <w:sz w:val="24"/>
            <w:szCs w:val="24"/>
          </w:rPr>
          <w:delText>through restoration</w:delText>
        </w:r>
      </w:del>
      <w:ins w:id="240" w:author="Scott Butterfield" w:date="2019-04-01T12:20:00Z">
        <w:r w:rsidR="00E27517">
          <w:rPr>
            <w:sz w:val="24"/>
            <w:szCs w:val="24"/>
          </w:rPr>
          <w:t>for plant</w:t>
        </w:r>
      </w:ins>
      <w:ins w:id="241" w:author="Abigail Hart" w:date="2019-04-02T15:23:00Z">
        <w:r w:rsidR="00CA024E">
          <w:rPr>
            <w:sz w:val="24"/>
            <w:szCs w:val="24"/>
          </w:rPr>
          <w:t>s</w:t>
        </w:r>
      </w:ins>
      <w:ins w:id="242" w:author="Scott Butterfield" w:date="2019-04-01T12:20:00Z">
        <w:r w:rsidR="00E27517">
          <w:rPr>
            <w:sz w:val="24"/>
            <w:szCs w:val="24"/>
          </w:rPr>
          <w:t xml:space="preserve"> and wildlife</w:t>
        </w:r>
      </w:ins>
      <w:del w:id="243" w:author="Scott Butterfield" w:date="2019-04-01T12:04:00Z">
        <w:r w:rsidR="0033296B" w:rsidDel="0066465A">
          <w:rPr>
            <w:sz w:val="24"/>
            <w:szCs w:val="24"/>
          </w:rPr>
          <w:delText>, both of degraded natural lands</w:delText>
        </w:r>
      </w:del>
      <w:r w:rsidR="0033296B">
        <w:rPr>
          <w:sz w:val="24"/>
          <w:szCs w:val="24"/>
        </w:rPr>
        <w:t xml:space="preserve"> </w:t>
      </w:r>
      <w:r w:rsidR="00B1347C">
        <w:rPr>
          <w:sz w:val="24"/>
          <w:szCs w:val="24"/>
        </w:rPr>
        <w:fldChar w:fldCharType="begin" w:fldLock="1"/>
      </w:r>
      <w:r w:rsidR="00C160A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mendeley":{"formattedCitation":"(&lt;i&gt;10&lt;/i&gt;)","plainTextFormattedCitation":"(10)","previouslyFormattedCitation":"(&lt;i&gt;10&lt;/i&gt;)"},"properties":{"noteIndex":0},"schema":"https://github.com/citation-style-language/schema/raw/master/csl-citation.json"}</w:instrText>
      </w:r>
      <w:r w:rsidR="00B1347C">
        <w:rPr>
          <w:sz w:val="24"/>
          <w:szCs w:val="24"/>
        </w:rPr>
        <w:fldChar w:fldCharType="separate"/>
      </w:r>
      <w:r w:rsidR="00CA2018" w:rsidRPr="00CA2018">
        <w:rPr>
          <w:noProof/>
          <w:sz w:val="24"/>
          <w:szCs w:val="24"/>
        </w:rPr>
        <w:t>(</w:t>
      </w:r>
      <w:r w:rsidR="00CA2018" w:rsidRPr="00CA2018">
        <w:rPr>
          <w:i/>
          <w:noProof/>
          <w:sz w:val="24"/>
          <w:szCs w:val="24"/>
        </w:rPr>
        <w:t>10</w:t>
      </w:r>
      <w:ins w:id="244" w:author="Scott Butterfield" w:date="2019-04-01T12:04:00Z">
        <w:r w:rsidR="0066465A">
          <w:rPr>
            <w:i/>
            <w:noProof/>
            <w:sz w:val="24"/>
            <w:szCs w:val="24"/>
          </w:rPr>
          <w:t>, 11</w:t>
        </w:r>
      </w:ins>
      <w:r w:rsidR="00CA2018" w:rsidRPr="00CA2018">
        <w:rPr>
          <w:noProof/>
          <w:sz w:val="24"/>
          <w:szCs w:val="24"/>
        </w:rPr>
        <w:t>)</w:t>
      </w:r>
      <w:r w:rsidR="00B1347C">
        <w:rPr>
          <w:sz w:val="24"/>
          <w:szCs w:val="24"/>
        </w:rPr>
        <w:fldChar w:fldCharType="end"/>
      </w:r>
      <w:del w:id="245" w:author="Abigail Hart" w:date="2019-04-02T15:23:00Z">
        <w:r w:rsidR="00B1347C" w:rsidDel="00CA024E">
          <w:rPr>
            <w:sz w:val="24"/>
            <w:szCs w:val="24"/>
          </w:rPr>
          <w:delText xml:space="preserve"> </w:delText>
        </w:r>
      </w:del>
      <w:del w:id="246" w:author="Scott Butterfield" w:date="2019-04-01T12:04:00Z">
        <w:r w:rsidR="00B1347C" w:rsidDel="0066465A">
          <w:rPr>
            <w:sz w:val="24"/>
            <w:szCs w:val="24"/>
          </w:rPr>
          <w:delText>a</w:delText>
        </w:r>
        <w:r w:rsidR="0033296B" w:rsidDel="0066465A">
          <w:rPr>
            <w:sz w:val="24"/>
            <w:szCs w:val="24"/>
          </w:rPr>
          <w:delText xml:space="preserve">nd more intensively farmed agroecosystems </w:delText>
        </w:r>
        <w:r w:rsidR="00B1347C" w:rsidDel="0066465A">
          <w:rPr>
            <w:sz w:val="24"/>
            <w:szCs w:val="24"/>
          </w:rPr>
          <w:fldChar w:fldCharType="begin" w:fldLock="1"/>
        </w:r>
        <w:r w:rsidR="00C160A5" w:rsidDel="0066465A">
          <w:rPr>
            <w:sz w:val="24"/>
            <w:szCs w:val="24"/>
          </w:rPr>
          <w:del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11&lt;/i&gt;)","plainTextFormattedCitation":"(11)","previouslyFormattedCitation":"(&lt;i&gt;11&lt;/i&gt;)"},"properties":{"noteIndex":0},"schema":"https://github.com/citation-style-language/schema/raw/master/csl-citation.json"}</w:delInstrText>
        </w:r>
        <w:r w:rsidR="00B1347C" w:rsidDel="0066465A">
          <w:rPr>
            <w:sz w:val="24"/>
            <w:szCs w:val="24"/>
          </w:rPr>
          <w:fldChar w:fldCharType="separate"/>
        </w:r>
        <w:r w:rsidR="00CA2018" w:rsidRPr="00CA2018" w:rsidDel="0066465A">
          <w:rPr>
            <w:noProof/>
            <w:sz w:val="24"/>
            <w:szCs w:val="24"/>
          </w:rPr>
          <w:delText>(</w:delText>
        </w:r>
        <w:r w:rsidR="00CA2018" w:rsidRPr="00CA2018" w:rsidDel="0066465A">
          <w:rPr>
            <w:i/>
            <w:noProof/>
            <w:sz w:val="24"/>
            <w:szCs w:val="24"/>
          </w:rPr>
          <w:delText>11</w:delText>
        </w:r>
        <w:r w:rsidR="00CA2018" w:rsidRPr="00CA2018" w:rsidDel="0066465A">
          <w:rPr>
            <w:noProof/>
            <w:sz w:val="24"/>
            <w:szCs w:val="24"/>
          </w:rPr>
          <w:delText>)</w:delText>
        </w:r>
        <w:r w:rsidR="00B1347C" w:rsidDel="0066465A">
          <w:rPr>
            <w:sz w:val="24"/>
            <w:szCs w:val="24"/>
          </w:rPr>
          <w:fldChar w:fldCharType="end"/>
        </w:r>
      </w:del>
      <w:del w:id="247" w:author="Abigail Hart" w:date="2019-04-02T15:28:00Z">
        <w:r w:rsidR="0033296B" w:rsidRPr="00E02AC1" w:rsidDel="00CA024E">
          <w:rPr>
            <w:sz w:val="24"/>
            <w:szCs w:val="24"/>
          </w:rPr>
          <w:delText>.</w:delText>
        </w:r>
      </w:del>
      <w:del w:id="248" w:author="Abigail Hart" w:date="2019-04-02T15:27:00Z">
        <w:r w:rsidR="0033296B" w:rsidRPr="00E02AC1" w:rsidDel="00CA024E">
          <w:rPr>
            <w:sz w:val="24"/>
            <w:szCs w:val="24"/>
          </w:rPr>
          <w:delText xml:space="preserve"> </w:delText>
        </w:r>
      </w:del>
      <w:ins w:id="249" w:author="Abigail Hart" w:date="2019-04-02T15:28:00Z">
        <w:r w:rsidR="00CA024E">
          <w:rPr>
            <w:sz w:val="24"/>
            <w:szCs w:val="24"/>
          </w:rPr>
          <w:t xml:space="preserve">. </w:t>
        </w:r>
      </w:ins>
      <w:ins w:id="250" w:author="Abigail Hart" w:date="2019-04-02T15:31:00Z">
        <w:r w:rsidR="00BD5548">
          <w:rPr>
            <w:sz w:val="24"/>
            <w:szCs w:val="24"/>
          </w:rPr>
          <w:t xml:space="preserve">In order to seize this opportunity to restore dryland habitat, practitioners need clear guidance on which restoration practices </w:t>
        </w:r>
      </w:ins>
      <w:ins w:id="251" w:author="Abigail Hart" w:date="2019-04-02T15:32:00Z">
        <w:r w:rsidR="00BD5548">
          <w:rPr>
            <w:sz w:val="24"/>
            <w:szCs w:val="24"/>
          </w:rPr>
          <w:t>will have the greatest positive outcomes given limited resources.</w:t>
        </w:r>
      </w:ins>
      <w:ins w:id="252" w:author="Abigail Hart" w:date="2019-04-02T15:28:00Z">
        <w:r w:rsidR="00CA024E">
          <w:rPr>
            <w:sz w:val="24"/>
            <w:szCs w:val="24"/>
          </w:rPr>
          <w:t xml:space="preserve">  </w:t>
        </w:r>
      </w:ins>
      <w:ins w:id="253" w:author="Abigail Hart" w:date="2019-04-02T15:26:00Z">
        <w:r w:rsidR="00CA024E">
          <w:rPr>
            <w:sz w:val="24"/>
            <w:szCs w:val="24"/>
          </w:rPr>
          <w:t xml:space="preserve">  </w:t>
        </w:r>
      </w:ins>
    </w:p>
    <w:p w14:paraId="0C7DEC65" w14:textId="6C4B796A" w:rsidR="0033296B" w:rsidRDefault="00DF1E8F" w:rsidP="00E02AC1">
      <w:pPr>
        <w:spacing w:after="160" w:line="480" w:lineRule="auto"/>
        <w:rPr>
          <w:sz w:val="24"/>
          <w:szCs w:val="24"/>
        </w:rPr>
      </w:pPr>
      <w:del w:id="254" w:author="Scott Butterfield" w:date="2019-04-01T12:05:00Z">
        <w:r w:rsidDel="00FA5A30">
          <w:rPr>
            <w:sz w:val="24"/>
            <w:szCs w:val="24"/>
          </w:rPr>
          <w:delText>E</w:delText>
        </w:r>
        <w:r w:rsidR="00C63EB1" w:rsidDel="00FA5A30">
          <w:rPr>
            <w:sz w:val="24"/>
            <w:szCs w:val="24"/>
          </w:rPr>
          <w:delText xml:space="preserve">cological restoration represents an </w:delText>
        </w:r>
        <w:r w:rsidR="00010AF6" w:rsidDel="00FA5A30">
          <w:rPr>
            <w:sz w:val="24"/>
            <w:szCs w:val="24"/>
          </w:rPr>
          <w:delText>alternative to mitigate the degradation of ecosystems</w:delText>
        </w:r>
        <w:r w:rsidR="00E02AC1" w:rsidRPr="00E02AC1" w:rsidDel="00FA5A30">
          <w:rPr>
            <w:sz w:val="24"/>
            <w:szCs w:val="24"/>
          </w:rPr>
          <w:delText xml:space="preserve"> </w:delText>
        </w:r>
        <w:r w:rsidR="00C16142" w:rsidDel="00FA5A30">
          <w:rPr>
            <w:sz w:val="24"/>
            <w:szCs w:val="24"/>
          </w:rPr>
          <w:fldChar w:fldCharType="begin" w:fldLock="1"/>
        </w:r>
        <w:r w:rsidR="00C160A5" w:rsidDel="00FA5A30">
          <w:rPr>
            <w:sz w:val="24"/>
            <w:szCs w:val="24"/>
          </w:rPr>
          <w:delInstrText>ADDIN CSL_CITATION {"citationItems":[{"id":"ITEM-1","itemData":{"DOI":"10.1126/science.aaa4216","ISBN":"0012-0472","ISSN":"0036-8075","PMID":"25953995","abstract":"638-At the September 2014 United Nations Climate Summit, governments rallied around an international agreement—the New York Declaration on Forests—that underscored restoration of degraded ecosystems as an auspicious solution to climate change. Ethiopia committed to restore more than one-sixth of its land. Uganda, the Democratic Republic of Congo, Guatemala, and Colombia pledged to restore huge areas within their borders. In total, parties committed to restore a staggering 350 million hectares by 2030.","author":[{"dropping-particle":"","family":"Suding","given":"K.","non-dropping-particle":"","parse-names":false,"suffix":""},{"dropping-particle":"","family":"Higgs","given":"E.","non-dropping-particle":"","parse-names":false,"suffix":""},{"dropping-particle":"","family":"Palmer","given":"M.","non-dropping-particle":"","parse-names":false,"suffix":""},{"dropping-particle":"","family":"Callicott","given":"J. B.","non-dropping-particle":"","parse-names":false,"suffix":""},{"dropping-particle":"","family":"Anderson","given":"C. B.","non-dropping-particle":"","parse-names":false,"suffix":""},{"dropping-particle":"","family":"Baker","given":"M.","non-dropping-particle":"","parse-names":false,"suffix":""},{"dropping-particle":"","family":"Gutrich","given":"J. J.","non-dropping-particle":"","parse-names":false,"suffix":""},{"dropping-particle":"","family":"Hondula","given":"K. L.","non-dropping-particle":"","parse-names":false,"suffix":""},{"dropping-particle":"","family":"LaFevor","given":"M. C.","non-dropping-particle":"","parse-names":false,"suffix":""},{"dropping-particle":"","family":"Larson","given":"B. M. H.","non-dropping-particle":"","parse-names":false,"suffix":""},{"dropping-particle":"","family":"Randall","given":"A.","non-dropping-particle":"","parse-names":false,"suffix":""},{"dropping-particle":"","family":"Ruhl","given":"J. B.","non-dropping-particle":"","parse-names":false,"suffix":""},{"dropping-particle":"","family":"Schwartz","given":"K. Z. S.","non-dropping-particle":"","parse-names":false,"suffix":""}],"container-title":"Science","id":"ITEM-1","issue":"6235","issued":{"date-parts":[["2015"]]},"page":"638-640","title":"Committing to ecological restoration","type":"article-journal","volume":"348"},"uris":["http://www.mendeley.com/documents/?uuid=c8096e53-7ab1-4215-87a3-c93c71056f38"]}],"mendeley":{"formattedCitation":"(&lt;i&gt;12&lt;/i&gt;)","plainTextFormattedCitation":"(12)","previouslyFormattedCitation":"(&lt;i&gt;12&lt;/i&gt;)"},"properties":{"noteIndex":0},"schema":"https://github.com/citation-style-language/schema/raw/master/csl-citation.json"}</w:delInstrText>
        </w:r>
        <w:r w:rsidR="00C16142" w:rsidDel="00FA5A30">
          <w:rPr>
            <w:sz w:val="24"/>
            <w:szCs w:val="24"/>
          </w:rPr>
          <w:fldChar w:fldCharType="separate"/>
        </w:r>
        <w:r w:rsidR="00CA2018" w:rsidRPr="00CA2018" w:rsidDel="00FA5A30">
          <w:rPr>
            <w:noProof/>
            <w:sz w:val="24"/>
            <w:szCs w:val="24"/>
          </w:rPr>
          <w:delText>(</w:delText>
        </w:r>
        <w:r w:rsidR="00CA2018" w:rsidRPr="00CA2018" w:rsidDel="00FA5A30">
          <w:rPr>
            <w:i/>
            <w:noProof/>
            <w:sz w:val="24"/>
            <w:szCs w:val="24"/>
          </w:rPr>
          <w:delText>12</w:delText>
        </w:r>
        <w:r w:rsidR="00CA2018" w:rsidRPr="00CA2018" w:rsidDel="00FA5A30">
          <w:rPr>
            <w:noProof/>
            <w:sz w:val="24"/>
            <w:szCs w:val="24"/>
          </w:rPr>
          <w:delText>)</w:delText>
        </w:r>
        <w:r w:rsidR="00C16142" w:rsidDel="00FA5A30">
          <w:rPr>
            <w:sz w:val="24"/>
            <w:szCs w:val="24"/>
          </w:rPr>
          <w:fldChar w:fldCharType="end"/>
        </w:r>
        <w:r w:rsidR="00E02AC1" w:rsidRPr="00E02AC1" w:rsidDel="00FA5A30">
          <w:rPr>
            <w:sz w:val="24"/>
            <w:szCs w:val="24"/>
          </w:rPr>
          <w:delText xml:space="preserve">. </w:delText>
        </w:r>
      </w:del>
      <w:del w:id="255" w:author="Scott Butterfield" w:date="2019-04-01T12:06:00Z">
        <w:r w:rsidR="00E02AC1" w:rsidRPr="00E02AC1" w:rsidDel="00FA5A30">
          <w:rPr>
            <w:sz w:val="24"/>
            <w:szCs w:val="24"/>
          </w:rPr>
          <w:delText>General efforts to restore ecosystem services and biodiversity have focused</w:delText>
        </w:r>
      </w:del>
      <w:ins w:id="256" w:author="Scott Butterfield" w:date="2019-04-01T12:06:00Z">
        <w:r w:rsidR="00FA5A30">
          <w:rPr>
            <w:sz w:val="24"/>
            <w:szCs w:val="24"/>
          </w:rPr>
          <w:t xml:space="preserve">Restoration practices </w:t>
        </w:r>
        <w:del w:id="257" w:author="Abigail Hart" w:date="2019-04-02T15:24:00Z">
          <w:r w:rsidR="00FA5A30" w:rsidDel="00CA024E">
            <w:rPr>
              <w:sz w:val="24"/>
              <w:szCs w:val="24"/>
            </w:rPr>
            <w:delText>can usually be organized in to</w:delText>
          </w:r>
        </w:del>
      </w:ins>
      <w:del w:id="258" w:author="Abigail Hart" w:date="2019-04-02T15:24:00Z">
        <w:r w:rsidR="00E02AC1" w:rsidRPr="00E02AC1" w:rsidDel="00CA024E">
          <w:rPr>
            <w:sz w:val="24"/>
            <w:szCs w:val="24"/>
          </w:rPr>
          <w:delText xml:space="preserve"> on</w:delText>
        </w:r>
      </w:del>
      <w:ins w:id="259" w:author="Scott Butterfield" w:date="2019-04-01T12:06:00Z">
        <w:del w:id="260" w:author="Abigail Hart" w:date="2019-04-02T15:24:00Z">
          <w:r w:rsidR="00FA5A30" w:rsidDel="00CA024E">
            <w:rPr>
              <w:sz w:val="24"/>
              <w:szCs w:val="24"/>
            </w:rPr>
            <w:delText xml:space="preserve"> those that are</w:delText>
          </w:r>
        </w:del>
      </w:ins>
      <w:ins w:id="261" w:author="Abigail Hart" w:date="2019-04-02T15:24:00Z">
        <w:r w:rsidR="00CA024E">
          <w:rPr>
            <w:sz w:val="24"/>
            <w:szCs w:val="24"/>
          </w:rPr>
          <w:t>can be characterized as</w:t>
        </w:r>
      </w:ins>
      <w:r w:rsidR="00E02AC1" w:rsidRPr="00E02AC1">
        <w:rPr>
          <w:sz w:val="24"/>
          <w:szCs w:val="24"/>
        </w:rPr>
        <w:t xml:space="preserve"> active </w:t>
      </w:r>
      <w:del w:id="262" w:author="Abigail Hart" w:date="2019-04-02T15:24:00Z">
        <w:r w:rsidR="00E02AC1" w:rsidRPr="00E02AC1" w:rsidDel="00CA024E">
          <w:rPr>
            <w:sz w:val="24"/>
            <w:szCs w:val="24"/>
          </w:rPr>
          <w:delText xml:space="preserve">and </w:delText>
        </w:r>
      </w:del>
      <w:ins w:id="263" w:author="Abigail Hart" w:date="2019-04-02T15:24:00Z">
        <w:r w:rsidR="00CA024E">
          <w:rPr>
            <w:sz w:val="24"/>
            <w:szCs w:val="24"/>
          </w:rPr>
          <w:t>or</w:t>
        </w:r>
        <w:r w:rsidR="00CA024E" w:rsidRPr="00E02AC1">
          <w:rPr>
            <w:sz w:val="24"/>
            <w:szCs w:val="24"/>
          </w:rPr>
          <w:t xml:space="preserve"> </w:t>
        </w:r>
      </w:ins>
      <w:r w:rsidR="00E02AC1" w:rsidRPr="00E02AC1">
        <w:rPr>
          <w:sz w:val="24"/>
          <w:szCs w:val="24"/>
        </w:rPr>
        <w:t>passive (i.e. natural recovery)</w:t>
      </w:r>
      <w:del w:id="264" w:author="Scott Butterfield" w:date="2019-04-01T12:06:00Z">
        <w:r w:rsidR="00E02AC1" w:rsidRPr="00E02AC1" w:rsidDel="00FA5A30">
          <w:rPr>
            <w:sz w:val="24"/>
            <w:szCs w:val="24"/>
          </w:rPr>
          <w:delText xml:space="preserve"> types of intervention</w:delText>
        </w:r>
      </w:del>
      <w:r w:rsidR="00E02AC1" w:rsidRPr="00E02AC1">
        <w:rPr>
          <w:sz w:val="24"/>
          <w:szCs w:val="24"/>
        </w:rPr>
        <w:t xml:space="preserve">, which differ in the </w:t>
      </w:r>
      <w:ins w:id="265" w:author="Scott Butterfield" w:date="2019-04-01T12:08:00Z">
        <w:r w:rsidR="00AD7DE7">
          <w:rPr>
            <w:sz w:val="24"/>
            <w:szCs w:val="24"/>
          </w:rPr>
          <w:t xml:space="preserve">total </w:t>
        </w:r>
      </w:ins>
      <w:r w:rsidR="00E02AC1" w:rsidRPr="00E02AC1">
        <w:rPr>
          <w:sz w:val="24"/>
          <w:szCs w:val="24"/>
        </w:rPr>
        <w:t xml:space="preserve">amount of resources invested (e.g. time, money and human assistance) </w:t>
      </w:r>
      <w:r w:rsidR="00E02AC1" w:rsidRPr="00E02AC1">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E02AC1" w:rsidRPr="00E02AC1">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E02AC1" w:rsidRPr="00E02AC1">
        <w:rPr>
          <w:sz w:val="24"/>
          <w:szCs w:val="24"/>
        </w:rPr>
        <w:fldChar w:fldCharType="end"/>
      </w:r>
      <w:r w:rsidR="00E02AC1" w:rsidRPr="00E02AC1">
        <w:rPr>
          <w:sz w:val="24"/>
          <w:szCs w:val="24"/>
        </w:rPr>
        <w:t xml:space="preserve">. </w:t>
      </w:r>
      <w:ins w:id="266" w:author="Scott Butterfield" w:date="2019-04-01T12:07:00Z">
        <w:r w:rsidR="00FA5A30">
          <w:rPr>
            <w:sz w:val="24"/>
            <w:szCs w:val="24"/>
          </w:rPr>
          <w:lastRenderedPageBreak/>
          <w:t xml:space="preserve">The impact of </w:t>
        </w:r>
      </w:ins>
      <w:ins w:id="267" w:author="Scott Butterfield" w:date="2019-04-01T12:12:00Z">
        <w:r w:rsidR="00AD7DE7">
          <w:rPr>
            <w:sz w:val="24"/>
            <w:szCs w:val="24"/>
          </w:rPr>
          <w:t xml:space="preserve">individual </w:t>
        </w:r>
      </w:ins>
      <w:del w:id="268" w:author="Scott Butterfield" w:date="2019-04-01T12:07:00Z">
        <w:r w:rsidDel="00FA5A30">
          <w:rPr>
            <w:sz w:val="24"/>
            <w:szCs w:val="24"/>
          </w:rPr>
          <w:delText>R</w:delText>
        </w:r>
      </w:del>
      <w:ins w:id="269" w:author="Scott Butterfield" w:date="2019-04-01T12:07:00Z">
        <w:r w:rsidR="00FA5A30">
          <w:rPr>
            <w:sz w:val="24"/>
            <w:szCs w:val="24"/>
          </w:rPr>
          <w:t>r</w:t>
        </w:r>
      </w:ins>
      <w:r>
        <w:rPr>
          <w:sz w:val="24"/>
          <w:szCs w:val="24"/>
        </w:rPr>
        <w:t>estoration</w:t>
      </w:r>
      <w:ins w:id="270" w:author="Scott Butterfield" w:date="2019-04-01T12:12:00Z">
        <w:r w:rsidR="00AD7DE7">
          <w:rPr>
            <w:sz w:val="24"/>
            <w:szCs w:val="24"/>
          </w:rPr>
          <w:t xml:space="preserve"> practices</w:t>
        </w:r>
      </w:ins>
      <w:r>
        <w:rPr>
          <w:sz w:val="24"/>
          <w:szCs w:val="24"/>
        </w:rPr>
        <w:t xml:space="preserve"> </w:t>
      </w:r>
      <w:del w:id="271" w:author="Scott Butterfield" w:date="2019-04-01T12:07:00Z">
        <w:r w:rsidDel="00FA5A30">
          <w:rPr>
            <w:sz w:val="24"/>
            <w:szCs w:val="24"/>
          </w:rPr>
          <w:delText xml:space="preserve">is a complicated endeavor whose impact </w:delText>
        </w:r>
      </w:del>
      <w:r>
        <w:rPr>
          <w:sz w:val="24"/>
          <w:szCs w:val="24"/>
        </w:rPr>
        <w:t xml:space="preserve">on soils, vegetation, and wildlife </w:t>
      </w:r>
      <w:del w:id="272" w:author="Scott Butterfield" w:date="2019-04-01T12:08:00Z">
        <w:r w:rsidDel="00AD7DE7">
          <w:rPr>
            <w:sz w:val="24"/>
            <w:szCs w:val="24"/>
          </w:rPr>
          <w:delText xml:space="preserve">can </w:delText>
        </w:r>
      </w:del>
      <w:ins w:id="273" w:author="Scott Butterfield" w:date="2019-04-01T12:08:00Z">
        <w:r w:rsidR="00AD7DE7">
          <w:rPr>
            <w:sz w:val="24"/>
            <w:szCs w:val="24"/>
          </w:rPr>
          <w:t xml:space="preserve">often </w:t>
        </w:r>
      </w:ins>
      <w:r>
        <w:rPr>
          <w:sz w:val="24"/>
          <w:szCs w:val="24"/>
        </w:rPr>
        <w:t>take</w:t>
      </w:r>
      <w:ins w:id="274" w:author="Scott Butterfield" w:date="2019-04-01T12:08:00Z">
        <w:r w:rsidR="00AD7DE7">
          <w:rPr>
            <w:sz w:val="24"/>
            <w:szCs w:val="24"/>
          </w:rPr>
          <w:t>s</w:t>
        </w:r>
      </w:ins>
      <w:r>
        <w:rPr>
          <w:sz w:val="24"/>
          <w:szCs w:val="24"/>
        </w:rPr>
        <w:t xml:space="preserve"> many years to evaluate </w:t>
      </w:r>
      <w:r w:rsidR="0051145B">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14&lt;/i&gt;)","plainTextFormattedCitation":"(14)","previouslyFormattedCitation":"(&lt;i&gt;14&lt;/i&gt;)"},"properties":{"noteIndex":0},"schema":"https://github.com/citation-style-language/schema/raw/master/csl-citation.json"}</w:instrText>
      </w:r>
      <w:r w:rsidR="0051145B">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w:t>
      </w:r>
      <w:r w:rsidR="0051145B">
        <w:rPr>
          <w:sz w:val="24"/>
          <w:szCs w:val="24"/>
        </w:rPr>
        <w:fldChar w:fldCharType="end"/>
      </w:r>
      <w:r>
        <w:rPr>
          <w:sz w:val="24"/>
          <w:szCs w:val="24"/>
        </w:rPr>
        <w:t xml:space="preserve">. </w:t>
      </w:r>
      <w:commentRangeStart w:id="275"/>
      <w:del w:id="276" w:author="Scott Butterfield" w:date="2019-04-01T12:08:00Z">
        <w:r w:rsidDel="00AD7DE7">
          <w:rPr>
            <w:sz w:val="24"/>
            <w:szCs w:val="24"/>
          </w:rPr>
          <w:delText>Furthermore</w:delText>
        </w:r>
      </w:del>
      <w:commentRangeEnd w:id="275"/>
      <w:r w:rsidR="00AD7DE7">
        <w:rPr>
          <w:rStyle w:val="CommentReference"/>
          <w:rFonts w:eastAsia="Times New Roman"/>
        </w:rPr>
        <w:commentReference w:id="275"/>
      </w:r>
      <w:del w:id="277" w:author="Scott Butterfield" w:date="2019-04-01T12:08:00Z">
        <w:r w:rsidR="00C63EB1" w:rsidDel="00AD7DE7">
          <w:rPr>
            <w:sz w:val="24"/>
            <w:szCs w:val="24"/>
          </w:rPr>
          <w:delText xml:space="preserve">, the </w:delText>
        </w:r>
        <w:r w:rsidR="00345B07" w:rsidDel="00AD7DE7">
          <w:rPr>
            <w:sz w:val="24"/>
            <w:szCs w:val="24"/>
          </w:rPr>
          <w:delText xml:space="preserve">types of </w:delText>
        </w:r>
        <w:r w:rsidR="00C63EB1" w:rsidDel="00AD7DE7">
          <w:rPr>
            <w:sz w:val="24"/>
            <w:szCs w:val="24"/>
          </w:rPr>
          <w:delText xml:space="preserve">intervention </w:delText>
        </w:r>
        <w:r w:rsidR="00413AD3" w:rsidDel="00AD7DE7">
          <w:rPr>
            <w:sz w:val="24"/>
            <w:szCs w:val="24"/>
          </w:rPr>
          <w:delText xml:space="preserve">adopted </w:delText>
        </w:r>
        <w:r w:rsidR="00345B07" w:rsidDel="00AD7DE7">
          <w:rPr>
            <w:sz w:val="24"/>
            <w:szCs w:val="24"/>
          </w:rPr>
          <w:delText>may imply different amount of money and time</w:delText>
        </w:r>
        <w:r w:rsidR="00413AD3" w:rsidDel="00AD7DE7">
          <w:rPr>
            <w:sz w:val="24"/>
            <w:szCs w:val="24"/>
          </w:rPr>
          <w:delText xml:space="preserve">scales </w:delText>
        </w:r>
        <w:r w:rsidR="00345B07" w:rsidDel="00AD7DE7">
          <w:rPr>
            <w:sz w:val="24"/>
            <w:szCs w:val="24"/>
          </w:rPr>
          <w:delText xml:space="preserve">to evidence successful restoration of </w:delText>
        </w:r>
        <w:r w:rsidR="00C63EB1" w:rsidDel="00AD7DE7">
          <w:rPr>
            <w:sz w:val="24"/>
            <w:szCs w:val="24"/>
          </w:rPr>
          <w:delText>eco</w:delText>
        </w:r>
        <w:r w:rsidR="00345B07" w:rsidDel="00AD7DE7">
          <w:rPr>
            <w:sz w:val="24"/>
            <w:szCs w:val="24"/>
          </w:rPr>
          <w:delText>systems</w:delText>
        </w:r>
        <w:r w:rsidR="007B4ABA" w:rsidDel="00AD7DE7">
          <w:rPr>
            <w:sz w:val="24"/>
            <w:szCs w:val="24"/>
          </w:rPr>
          <w:delText xml:space="preserve"> </w:delText>
        </w:r>
        <w:r w:rsidR="007B4ABA" w:rsidDel="00AD7DE7">
          <w:rPr>
            <w:sz w:val="24"/>
            <w:szCs w:val="24"/>
          </w:rPr>
          <w:fldChar w:fldCharType="begin" w:fldLock="1"/>
        </w:r>
        <w:r w:rsidR="00C160A5" w:rsidDel="00AD7DE7">
          <w:rPr>
            <w:sz w:val="24"/>
            <w:szCs w:val="24"/>
          </w:rPr>
          <w:del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delInstrText>
        </w:r>
        <w:r w:rsidR="007B4ABA" w:rsidDel="00AD7DE7">
          <w:rPr>
            <w:sz w:val="24"/>
            <w:szCs w:val="24"/>
          </w:rPr>
          <w:fldChar w:fldCharType="separate"/>
        </w:r>
        <w:r w:rsidR="00CA2018" w:rsidRPr="00CA2018" w:rsidDel="00AD7DE7">
          <w:rPr>
            <w:noProof/>
            <w:sz w:val="24"/>
            <w:szCs w:val="24"/>
          </w:rPr>
          <w:delText>(</w:delText>
        </w:r>
        <w:r w:rsidR="00CA2018" w:rsidRPr="00CA2018" w:rsidDel="00AD7DE7">
          <w:rPr>
            <w:i/>
            <w:noProof/>
            <w:sz w:val="24"/>
            <w:szCs w:val="24"/>
          </w:rPr>
          <w:delText>13</w:delText>
        </w:r>
        <w:r w:rsidR="00CA2018" w:rsidRPr="00CA2018" w:rsidDel="00AD7DE7">
          <w:rPr>
            <w:noProof/>
            <w:sz w:val="24"/>
            <w:szCs w:val="24"/>
          </w:rPr>
          <w:delText>)</w:delText>
        </w:r>
        <w:r w:rsidR="007B4ABA" w:rsidDel="00AD7DE7">
          <w:rPr>
            <w:sz w:val="24"/>
            <w:szCs w:val="24"/>
          </w:rPr>
          <w:fldChar w:fldCharType="end"/>
        </w:r>
        <w:r w:rsidR="00345B07" w:rsidDel="00AD7DE7">
          <w:rPr>
            <w:sz w:val="24"/>
            <w:szCs w:val="24"/>
          </w:rPr>
          <w:delText>.</w:delText>
        </w:r>
        <w:r w:rsidR="00C971FC" w:rsidDel="00AD7DE7">
          <w:rPr>
            <w:sz w:val="24"/>
            <w:szCs w:val="24"/>
          </w:rPr>
          <w:delText xml:space="preserve"> </w:delText>
        </w:r>
      </w:del>
      <w:ins w:id="278" w:author="Scott Butterfield" w:date="2019-04-01T12:12:00Z">
        <w:r w:rsidR="00AD7DE7">
          <w:rPr>
            <w:sz w:val="24"/>
            <w:szCs w:val="24"/>
          </w:rPr>
          <w:t xml:space="preserve">Given </w:t>
        </w:r>
      </w:ins>
      <w:ins w:id="279" w:author="Scott Butterfield" w:date="2019-04-01T12:14:00Z">
        <w:del w:id="280" w:author="Abigail Hart" w:date="2019-04-02T15:25:00Z">
          <w:r w:rsidR="00AD7DE7" w:rsidDel="00CA024E">
            <w:rPr>
              <w:sz w:val="24"/>
              <w:szCs w:val="24"/>
            </w:rPr>
            <w:delText xml:space="preserve">also </w:delText>
          </w:r>
        </w:del>
      </w:ins>
      <w:ins w:id="281" w:author="Scott Butterfield" w:date="2019-04-01T12:12:00Z">
        <w:del w:id="282" w:author="Abigail Hart" w:date="2019-04-02T15:25:00Z">
          <w:r w:rsidR="00AD7DE7" w:rsidDel="00CA024E">
            <w:rPr>
              <w:sz w:val="24"/>
              <w:szCs w:val="24"/>
            </w:rPr>
            <w:delText>the large number of</w:delText>
          </w:r>
        </w:del>
      </w:ins>
      <w:ins w:id="283" w:author="Abigail Hart" w:date="2019-04-02T15:25:00Z">
        <w:r w:rsidR="00CA024E">
          <w:rPr>
            <w:sz w:val="24"/>
            <w:szCs w:val="24"/>
          </w:rPr>
          <w:t>the diversity of</w:t>
        </w:r>
      </w:ins>
      <w:ins w:id="284" w:author="Scott Butterfield" w:date="2019-04-01T12:12:00Z">
        <w:del w:id="285" w:author="Abigail Hart" w:date="2019-04-02T15:25:00Z">
          <w:r w:rsidR="00AD7DE7" w:rsidDel="00CA024E">
            <w:rPr>
              <w:sz w:val="24"/>
              <w:szCs w:val="24"/>
            </w:rPr>
            <w:delText xml:space="preserve"> </w:delText>
          </w:r>
        </w:del>
      </w:ins>
      <w:del w:id="286" w:author="Scott Butterfield" w:date="2019-04-01T12:12:00Z">
        <w:r w:rsidR="00E02AC1" w:rsidRPr="00E02AC1" w:rsidDel="00AD7DE7">
          <w:rPr>
            <w:sz w:val="24"/>
            <w:szCs w:val="24"/>
          </w:rPr>
          <w:delText>Although different</w:delText>
        </w:r>
      </w:del>
      <w:r w:rsidR="00E02AC1" w:rsidRPr="00E02AC1">
        <w:rPr>
          <w:sz w:val="24"/>
          <w:szCs w:val="24"/>
        </w:rPr>
        <w:t xml:space="preserve"> restoration </w:t>
      </w:r>
      <w:r w:rsidR="005E6E16">
        <w:rPr>
          <w:sz w:val="24"/>
          <w:szCs w:val="24"/>
        </w:rPr>
        <w:t>practices</w:t>
      </w:r>
      <w:r w:rsidR="00E02AC1" w:rsidRPr="00E02AC1">
        <w:rPr>
          <w:sz w:val="24"/>
          <w:szCs w:val="24"/>
        </w:rPr>
        <w:t xml:space="preserve"> </w:t>
      </w:r>
      <w:ins w:id="287" w:author="Scott Butterfield" w:date="2019-04-01T12:13:00Z">
        <w:r w:rsidR="00AD7DE7">
          <w:rPr>
            <w:sz w:val="24"/>
            <w:szCs w:val="24"/>
          </w:rPr>
          <w:t xml:space="preserve">that </w:t>
        </w:r>
      </w:ins>
      <w:r w:rsidR="00E02AC1" w:rsidRPr="00E02AC1">
        <w:rPr>
          <w:sz w:val="24"/>
          <w:szCs w:val="24"/>
        </w:rPr>
        <w:t>have been implemented</w:t>
      </w:r>
      <w:ins w:id="288" w:author="Scott Butterfield" w:date="2019-04-01T12:14:00Z">
        <w:r w:rsidR="00AD7DE7">
          <w:rPr>
            <w:sz w:val="24"/>
            <w:szCs w:val="24"/>
          </w:rPr>
          <w:t xml:space="preserve"> and assessed</w:t>
        </w:r>
      </w:ins>
      <w:r w:rsidR="00E02AC1" w:rsidRPr="00E02AC1">
        <w:rPr>
          <w:sz w:val="24"/>
          <w:szCs w:val="24"/>
        </w:rPr>
        <w:t xml:space="preserve"> </w:t>
      </w:r>
      <w:r w:rsidR="0041351F">
        <w:rPr>
          <w:sz w:val="24"/>
          <w:szCs w:val="24"/>
        </w:rPr>
        <w:t>in dryland</w:t>
      </w:r>
      <w:ins w:id="289" w:author="Scott Butterfield" w:date="2019-04-01T12:13:00Z">
        <w:r w:rsidR="00AD7DE7">
          <w:rPr>
            <w:sz w:val="24"/>
            <w:szCs w:val="24"/>
          </w:rPr>
          <w:t xml:space="preserve"> ecosystems</w:t>
        </w:r>
      </w:ins>
      <w:del w:id="290" w:author="Scott Butterfield" w:date="2019-04-01T12:13:00Z">
        <w:r w:rsidR="0041351F" w:rsidDel="00AD7DE7">
          <w:rPr>
            <w:sz w:val="24"/>
            <w:szCs w:val="24"/>
          </w:rPr>
          <w:delText>s</w:delText>
        </w:r>
      </w:del>
      <w:r w:rsidR="0041351F">
        <w:rPr>
          <w:sz w:val="24"/>
          <w:szCs w:val="24"/>
        </w:rPr>
        <w:t xml:space="preserve"> </w:t>
      </w:r>
      <w:del w:id="291" w:author="Scott Butterfield" w:date="2019-04-01T12:13:00Z">
        <w:r w:rsidR="000575F8" w:rsidDel="00AD7DE7">
          <w:rPr>
            <w:sz w:val="24"/>
            <w:szCs w:val="24"/>
          </w:rPr>
          <w:delText>throughout</w:delText>
        </w:r>
        <w:r w:rsidR="0041351F" w:rsidDel="00AD7DE7">
          <w:rPr>
            <w:sz w:val="24"/>
            <w:szCs w:val="24"/>
          </w:rPr>
          <w:delText xml:space="preserve"> </w:delText>
        </w:r>
        <w:r w:rsidR="00E02AC1" w:rsidRPr="00E02AC1" w:rsidDel="00AD7DE7">
          <w:rPr>
            <w:sz w:val="24"/>
            <w:szCs w:val="24"/>
          </w:rPr>
          <w:delText>the world</w:delText>
        </w:r>
      </w:del>
      <w:ins w:id="292" w:author="Scott Butterfield" w:date="2019-04-01T12:13:00Z">
        <w:r w:rsidR="00AD7DE7">
          <w:rPr>
            <w:sz w:val="24"/>
            <w:szCs w:val="24"/>
          </w:rPr>
          <w:t>globally</w:t>
        </w:r>
      </w:ins>
      <w:r w:rsidR="00E02AC1" w:rsidRPr="00E02AC1">
        <w:rPr>
          <w:sz w:val="24"/>
          <w:szCs w:val="24"/>
        </w:rPr>
        <w:t xml:space="preserve"> </w:t>
      </w:r>
      <w:r w:rsidR="00E02AC1" w:rsidRPr="00E02AC1">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restoration","type":"article-journal","volume":"4"},"uris":["http://www.mendeley.com/documents/?uuid=ed05d78c-c757-4cfa-9a79-f8408e6eaac9"]}],"mendeley":{"formattedCitation":"(&lt;i&gt;14&lt;/i&gt;, &lt;i&gt;15&lt;/i&gt;)","plainTextFormattedCitation":"(14, 15)","previouslyFormattedCitation":"(&lt;i&gt;14&lt;/i&gt;, &lt;i&gt;15&lt;/i&gt;)"},"properties":{"noteIndex":0},"schema":"https://github.com/citation-style-language/schema/raw/master/csl-citation.json"}</w:instrText>
      </w:r>
      <w:r w:rsidR="00E02AC1" w:rsidRPr="00E02AC1">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 xml:space="preserve">, </w:t>
      </w:r>
      <w:r w:rsidR="00CA2018" w:rsidRPr="00CA2018">
        <w:rPr>
          <w:i/>
          <w:noProof/>
          <w:sz w:val="24"/>
          <w:szCs w:val="24"/>
        </w:rPr>
        <w:t>15</w:t>
      </w:r>
      <w:r w:rsidR="00CA2018" w:rsidRPr="00CA2018">
        <w:rPr>
          <w:noProof/>
          <w:sz w:val="24"/>
          <w:szCs w:val="24"/>
        </w:rPr>
        <w:t>)</w:t>
      </w:r>
      <w:r w:rsidR="00E02AC1" w:rsidRPr="00E02AC1">
        <w:rPr>
          <w:sz w:val="24"/>
          <w:szCs w:val="24"/>
        </w:rPr>
        <w:fldChar w:fldCharType="end"/>
      </w:r>
      <w:r w:rsidR="00E02AC1" w:rsidRPr="00E02AC1">
        <w:rPr>
          <w:sz w:val="24"/>
          <w:szCs w:val="24"/>
        </w:rPr>
        <w:t>, it is crucial to evaluate the</w:t>
      </w:r>
      <w:ins w:id="293" w:author="Scott Butterfield" w:date="2019-04-01T12:13:00Z">
        <w:r w:rsidR="00AD7DE7">
          <w:rPr>
            <w:sz w:val="24"/>
            <w:szCs w:val="24"/>
          </w:rPr>
          <w:t>ir overall eff</w:t>
        </w:r>
      </w:ins>
      <w:ins w:id="294" w:author="Scott Butterfield" w:date="2019-04-01T12:14:00Z">
        <w:r w:rsidR="00AD7DE7">
          <w:rPr>
            <w:sz w:val="24"/>
            <w:szCs w:val="24"/>
          </w:rPr>
          <w:t>ectiveness to guide future restoration opportunities</w:t>
        </w:r>
      </w:ins>
      <w:ins w:id="295" w:author="Abigail Hart" w:date="2019-04-02T15:33:00Z">
        <w:r w:rsidR="00BD5548">
          <w:rPr>
            <w:sz w:val="24"/>
            <w:szCs w:val="24"/>
          </w:rPr>
          <w:t xml:space="preserve"> (11).</w:t>
        </w:r>
      </w:ins>
      <w:r w:rsidR="00E02AC1" w:rsidRPr="00E02AC1">
        <w:rPr>
          <w:sz w:val="24"/>
          <w:szCs w:val="24"/>
        </w:rPr>
        <w:t xml:space="preserve"> </w:t>
      </w:r>
      <w:del w:id="296" w:author="Scott Butterfield" w:date="2019-04-01T12:14:00Z">
        <w:r w:rsidR="00E02AC1" w:rsidRPr="00E02AC1" w:rsidDel="00AD7DE7">
          <w:rPr>
            <w:sz w:val="24"/>
            <w:szCs w:val="24"/>
          </w:rPr>
          <w:delText xml:space="preserve">current state of </w:delText>
        </w:r>
        <w:r w:rsidR="00065B08" w:rsidDel="00AD7DE7">
          <w:rPr>
            <w:sz w:val="24"/>
            <w:szCs w:val="24"/>
          </w:rPr>
          <w:delText>these e</w:delText>
        </w:r>
        <w:r w:rsidR="00E02AC1" w:rsidRPr="00E02AC1" w:rsidDel="00AD7DE7">
          <w:rPr>
            <w:sz w:val="24"/>
            <w:szCs w:val="24"/>
          </w:rPr>
          <w:delText xml:space="preserve">cosystems to guide future management decisions. </w:delText>
        </w:r>
      </w:del>
      <w:del w:id="297" w:author="Scott Butterfield" w:date="2019-04-01T12:15:00Z">
        <w:r w:rsidR="000575F8" w:rsidDel="00AD7DE7">
          <w:rPr>
            <w:sz w:val="24"/>
            <w:szCs w:val="24"/>
          </w:rPr>
          <w:delText>To effectively and efficiently restore degraded dryland ecosystems we need to know what restoration practices work best.</w:delText>
        </w:r>
        <w:r w:rsidR="00C971FC" w:rsidRPr="00C971FC" w:rsidDel="00AD7DE7">
          <w:rPr>
            <w:sz w:val="24"/>
            <w:szCs w:val="24"/>
          </w:rPr>
          <w:delText xml:space="preserve"> </w:delText>
        </w:r>
      </w:del>
      <w:del w:id="298" w:author="Abigail Hart" w:date="2019-04-02T15:33:00Z">
        <w:r w:rsidR="005A0CC0" w:rsidDel="00BD5548">
          <w:rPr>
            <w:sz w:val="24"/>
            <w:szCs w:val="24"/>
          </w:rPr>
          <w:delText>Thereby, t</w:delText>
        </w:r>
        <w:r w:rsidR="00C971FC" w:rsidDel="00BD5548">
          <w:rPr>
            <w:sz w:val="24"/>
            <w:szCs w:val="24"/>
          </w:rPr>
          <w:delText xml:space="preserve">he retirement of agricultural </w:delText>
        </w:r>
        <w:r w:rsidR="009A7BD1" w:rsidDel="00BD5548">
          <w:rPr>
            <w:sz w:val="24"/>
            <w:szCs w:val="24"/>
          </w:rPr>
          <w:delText xml:space="preserve">drylands </w:delText>
        </w:r>
        <w:r w:rsidR="008F10EE" w:rsidDel="00BD5548">
          <w:rPr>
            <w:sz w:val="24"/>
            <w:szCs w:val="24"/>
          </w:rPr>
          <w:delText xml:space="preserve">(rangelands and croplands) </w:delText>
        </w:r>
        <w:r w:rsidR="00C971FC" w:rsidDel="00BD5548">
          <w:rPr>
            <w:sz w:val="24"/>
            <w:szCs w:val="24"/>
          </w:rPr>
          <w:delText>offers a</w:delText>
        </w:r>
        <w:r w:rsidR="00D62DDF" w:rsidDel="00BD5548">
          <w:rPr>
            <w:sz w:val="24"/>
            <w:szCs w:val="24"/>
          </w:rPr>
          <w:delText xml:space="preserve"> global o</w:delText>
        </w:r>
        <w:r w:rsidR="00C971FC" w:rsidDel="00BD5548">
          <w:rPr>
            <w:sz w:val="24"/>
            <w:szCs w:val="24"/>
          </w:rPr>
          <w:delText xml:space="preserve">pportunity to evaluate the </w:delText>
        </w:r>
        <w:r w:rsidR="00BB3B36" w:rsidDel="00BD5548">
          <w:rPr>
            <w:sz w:val="24"/>
            <w:szCs w:val="24"/>
          </w:rPr>
          <w:delText>effectiveness</w:delText>
        </w:r>
        <w:r w:rsidR="00C971FC" w:rsidDel="00BD5548">
          <w:rPr>
            <w:sz w:val="24"/>
            <w:szCs w:val="24"/>
          </w:rPr>
          <w:delText xml:space="preserve"> of </w:delText>
        </w:r>
        <w:r w:rsidR="001970E3" w:rsidDel="00BD5548">
          <w:rPr>
            <w:sz w:val="24"/>
            <w:szCs w:val="24"/>
          </w:rPr>
          <w:delText xml:space="preserve">the </w:delText>
        </w:r>
        <w:r w:rsidR="00C971FC" w:rsidDel="00BD5548">
          <w:rPr>
            <w:sz w:val="24"/>
            <w:szCs w:val="24"/>
          </w:rPr>
          <w:delText xml:space="preserve">restoration practices </w:delText>
        </w:r>
        <w:r w:rsidR="001970E3" w:rsidDel="00BD5548">
          <w:rPr>
            <w:sz w:val="24"/>
            <w:szCs w:val="24"/>
          </w:rPr>
          <w:delText xml:space="preserve">implemented </w:delText>
        </w:r>
        <w:r w:rsidR="0051145B" w:rsidDel="00BD5548">
          <w:rPr>
            <w:sz w:val="24"/>
            <w:szCs w:val="24"/>
          </w:rPr>
          <w:fldChar w:fldCharType="begin" w:fldLock="1"/>
        </w:r>
        <w:r w:rsidR="00C160A5" w:rsidDel="00BD5548">
          <w:rPr>
            <w:sz w:val="24"/>
            <w:szCs w:val="24"/>
          </w:rPr>
          <w:del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11&lt;/i&gt;)","plainTextFormattedCitation":"(11)","previouslyFormattedCitation":"(&lt;i&gt;11&lt;/i&gt;)"},"properties":{"noteIndex":0},"schema":"https://github.com/citation-style-language/schema/raw/master/csl-citation.json"}</w:delInstrText>
        </w:r>
        <w:r w:rsidR="0051145B" w:rsidDel="00BD5548">
          <w:rPr>
            <w:sz w:val="24"/>
            <w:szCs w:val="24"/>
          </w:rPr>
          <w:fldChar w:fldCharType="separate"/>
        </w:r>
        <w:r w:rsidR="00CA2018" w:rsidRPr="00CA2018" w:rsidDel="00BD5548">
          <w:rPr>
            <w:noProof/>
            <w:sz w:val="24"/>
            <w:szCs w:val="24"/>
          </w:rPr>
          <w:delText>(</w:delText>
        </w:r>
        <w:r w:rsidR="00CA2018" w:rsidRPr="00CA2018" w:rsidDel="00BD5548">
          <w:rPr>
            <w:i/>
            <w:noProof/>
            <w:sz w:val="24"/>
            <w:szCs w:val="24"/>
          </w:rPr>
          <w:delText>11</w:delText>
        </w:r>
        <w:r w:rsidR="00CA2018" w:rsidRPr="00CA2018" w:rsidDel="00BD5548">
          <w:rPr>
            <w:noProof/>
            <w:sz w:val="24"/>
            <w:szCs w:val="24"/>
          </w:rPr>
          <w:delText>)</w:delText>
        </w:r>
        <w:r w:rsidR="0051145B" w:rsidDel="00BD5548">
          <w:rPr>
            <w:sz w:val="24"/>
            <w:szCs w:val="24"/>
          </w:rPr>
          <w:fldChar w:fldCharType="end"/>
        </w:r>
        <w:r w:rsidR="00C971FC" w:rsidDel="00BD5548">
          <w:rPr>
            <w:sz w:val="24"/>
            <w:szCs w:val="24"/>
          </w:rPr>
          <w:delText>.</w:delText>
        </w:r>
      </w:del>
    </w:p>
    <w:p w14:paraId="41AAF168" w14:textId="650C26C0" w:rsidR="00AC69D8" w:rsidRDefault="00E27517" w:rsidP="00E02AC1">
      <w:pPr>
        <w:spacing w:after="160" w:line="480" w:lineRule="auto"/>
        <w:rPr>
          <w:ins w:id="299" w:author="Scott Butterfield" w:date="2019-04-01T13:51:00Z"/>
          <w:sz w:val="24"/>
          <w:szCs w:val="24"/>
        </w:rPr>
      </w:pPr>
      <w:ins w:id="300" w:author="Scott Butterfield" w:date="2019-04-01T12:21:00Z">
        <w:r>
          <w:rPr>
            <w:sz w:val="24"/>
            <w:szCs w:val="24"/>
          </w:rPr>
          <w:t>To evaluate restoration practices</w:t>
        </w:r>
      </w:ins>
      <w:ins w:id="301" w:author="Scott Butterfield" w:date="2019-04-01T12:55:00Z">
        <w:r w:rsidR="005B5A76">
          <w:rPr>
            <w:sz w:val="24"/>
            <w:szCs w:val="24"/>
          </w:rPr>
          <w:t xml:space="preserve"> and outcomes</w:t>
        </w:r>
      </w:ins>
      <w:ins w:id="302" w:author="Scott Butterfield" w:date="2019-04-01T12:21:00Z">
        <w:r>
          <w:rPr>
            <w:sz w:val="24"/>
            <w:szCs w:val="24"/>
          </w:rPr>
          <w:t xml:space="preserve"> in dryland ecosystems globally, </w:t>
        </w:r>
      </w:ins>
      <w:del w:id="303" w:author="Scott Butterfield" w:date="2019-04-01T12:22:00Z">
        <w:r w:rsidR="000575F8" w:rsidRPr="00E02AC1" w:rsidDel="00E27517">
          <w:rPr>
            <w:sz w:val="24"/>
            <w:szCs w:val="24"/>
          </w:rPr>
          <w:delText>W</w:delText>
        </w:r>
      </w:del>
      <w:ins w:id="304" w:author="Scott Butterfield" w:date="2019-04-01T12:22:00Z">
        <w:r>
          <w:rPr>
            <w:sz w:val="24"/>
            <w:szCs w:val="24"/>
          </w:rPr>
          <w:t>w</w:t>
        </w:r>
      </w:ins>
      <w:r w:rsidR="000575F8" w:rsidRPr="00E02AC1">
        <w:rPr>
          <w:sz w:val="24"/>
          <w:szCs w:val="24"/>
        </w:rPr>
        <w:t xml:space="preserve">e performed a meta-analysis of 66 </w:t>
      </w:r>
      <w:r w:rsidR="000575F8">
        <w:rPr>
          <w:sz w:val="24"/>
          <w:szCs w:val="24"/>
        </w:rPr>
        <w:t>peer-reviewed</w:t>
      </w:r>
      <w:r w:rsidR="000575F8" w:rsidRPr="00E02AC1">
        <w:rPr>
          <w:sz w:val="24"/>
          <w:szCs w:val="24"/>
        </w:rPr>
        <w:t xml:space="preserve"> publications </w:t>
      </w:r>
      <w:del w:id="305" w:author="Scott Butterfield" w:date="2019-04-01T12:23:00Z">
        <w:r w:rsidR="000575F8" w:rsidDel="00E27517">
          <w:rPr>
            <w:sz w:val="24"/>
            <w:szCs w:val="24"/>
          </w:rPr>
          <w:delText xml:space="preserve">that evaluated different </w:delText>
        </w:r>
        <w:r w:rsidR="000575F8" w:rsidRPr="00E02AC1" w:rsidDel="00E27517">
          <w:rPr>
            <w:sz w:val="24"/>
            <w:szCs w:val="24"/>
          </w:rPr>
          <w:delText xml:space="preserve">restoration </w:delText>
        </w:r>
        <w:r w:rsidR="000575F8" w:rsidDel="00E27517">
          <w:rPr>
            <w:sz w:val="24"/>
            <w:szCs w:val="24"/>
          </w:rPr>
          <w:delText>practices</w:delText>
        </w:r>
        <w:r w:rsidR="000575F8" w:rsidRPr="00E02AC1" w:rsidDel="00E27517">
          <w:rPr>
            <w:sz w:val="24"/>
            <w:szCs w:val="24"/>
          </w:rPr>
          <w:delText xml:space="preserve"> and outcomes</w:delText>
        </w:r>
        <w:r w:rsidR="000575F8" w:rsidDel="00E27517">
          <w:rPr>
            <w:sz w:val="24"/>
            <w:szCs w:val="24"/>
          </w:rPr>
          <w:delText xml:space="preserve"> </w:delText>
        </w:r>
      </w:del>
      <w:commentRangeStart w:id="306"/>
      <w:r w:rsidR="000575F8">
        <w:rPr>
          <w:sz w:val="24"/>
          <w:szCs w:val="24"/>
        </w:rPr>
        <w:fldChar w:fldCharType="begin" w:fldLock="1"/>
      </w:r>
      <w:r w:rsidR="00C160A5">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R","type":"book"},"uris":["http://www.mendeley.com/documents/?uuid=e673b10d-e496-49d1-b560-6a87f91fc1fc"]}],"mendeley":{"formattedCitation":"(&lt;i&gt;16&lt;/i&gt;, &lt;i&gt;17&lt;/i&gt;)","plainTextFormattedCitation":"(16, 17)","previouslyFormattedCitation":"(&lt;i&gt;16&lt;/i&gt;, &lt;i&gt;17&lt;/i&gt;)"},"properties":{"noteIndex":0},"schema":"https://github.com/citation-style-language/schema/raw/master/csl-citation.json"}</w:instrText>
      </w:r>
      <w:r w:rsidR="000575F8">
        <w:rPr>
          <w:sz w:val="24"/>
          <w:szCs w:val="24"/>
        </w:rPr>
        <w:fldChar w:fldCharType="separate"/>
      </w:r>
      <w:r w:rsidR="00CA2018" w:rsidRPr="00CA2018">
        <w:rPr>
          <w:noProof/>
          <w:sz w:val="24"/>
          <w:szCs w:val="24"/>
        </w:rPr>
        <w:t>(</w:t>
      </w:r>
      <w:r w:rsidR="00CA2018" w:rsidRPr="00CA2018">
        <w:rPr>
          <w:i/>
          <w:noProof/>
          <w:sz w:val="24"/>
          <w:szCs w:val="24"/>
        </w:rPr>
        <w:t>16</w:t>
      </w:r>
      <w:r w:rsidR="00CA2018" w:rsidRPr="00CA2018">
        <w:rPr>
          <w:noProof/>
          <w:sz w:val="24"/>
          <w:szCs w:val="24"/>
        </w:rPr>
        <w:t xml:space="preserve">, </w:t>
      </w:r>
      <w:r w:rsidR="00CA2018" w:rsidRPr="00CA2018">
        <w:rPr>
          <w:i/>
          <w:noProof/>
          <w:sz w:val="24"/>
          <w:szCs w:val="24"/>
        </w:rPr>
        <w:t>17</w:t>
      </w:r>
      <w:r w:rsidR="00CA2018" w:rsidRPr="00CA2018">
        <w:rPr>
          <w:noProof/>
          <w:sz w:val="24"/>
          <w:szCs w:val="24"/>
        </w:rPr>
        <w:t>)</w:t>
      </w:r>
      <w:r w:rsidR="000575F8">
        <w:rPr>
          <w:sz w:val="24"/>
          <w:szCs w:val="24"/>
        </w:rPr>
        <w:fldChar w:fldCharType="end"/>
      </w:r>
      <w:commentRangeEnd w:id="306"/>
      <w:r>
        <w:rPr>
          <w:rStyle w:val="CommentReference"/>
          <w:rFonts w:eastAsia="Times New Roman"/>
        </w:rPr>
        <w:commentReference w:id="306"/>
      </w:r>
      <w:ins w:id="307" w:author="Scott Butterfield" w:date="2019-04-01T13:48:00Z">
        <w:r w:rsidR="006137A5">
          <w:rPr>
            <w:rStyle w:val="CommentReference"/>
            <w:rFonts w:eastAsia="Times New Roman"/>
          </w:rPr>
          <w:t xml:space="preserve"> </w:t>
        </w:r>
      </w:ins>
      <w:commentRangeStart w:id="308"/>
      <w:ins w:id="309" w:author="Scott Butterfield" w:date="2019-04-01T13:49:00Z">
        <w:r w:rsidR="006137A5">
          <w:rPr>
            <w:rStyle w:val="CommentReference"/>
            <w:rFonts w:eastAsia="Times New Roman"/>
            <w:sz w:val="24"/>
            <w:szCs w:val="24"/>
          </w:rPr>
          <w:t>from 19 different countries (Fig. 1)</w:t>
        </w:r>
        <w:commentRangeEnd w:id="308"/>
        <w:r w:rsidR="006137A5">
          <w:rPr>
            <w:rStyle w:val="CommentReference"/>
            <w:rFonts w:eastAsia="Times New Roman"/>
          </w:rPr>
          <w:commentReference w:id="308"/>
        </w:r>
      </w:ins>
      <w:r w:rsidR="000575F8" w:rsidRPr="00E02AC1">
        <w:rPr>
          <w:sz w:val="24"/>
          <w:szCs w:val="24"/>
        </w:rPr>
        <w:t xml:space="preserve">. We </w:t>
      </w:r>
      <w:r w:rsidR="000575F8">
        <w:rPr>
          <w:sz w:val="24"/>
          <w:szCs w:val="24"/>
        </w:rPr>
        <w:t xml:space="preserve">focused </w:t>
      </w:r>
      <w:del w:id="310" w:author="Scott Butterfield" w:date="2019-04-01T12:25:00Z">
        <w:r w:rsidR="000575F8" w:rsidDel="00E27517">
          <w:rPr>
            <w:sz w:val="24"/>
            <w:szCs w:val="24"/>
          </w:rPr>
          <w:delText xml:space="preserve">the analysis </w:delText>
        </w:r>
      </w:del>
      <w:r w:rsidR="000575F8">
        <w:rPr>
          <w:sz w:val="24"/>
          <w:szCs w:val="24"/>
        </w:rPr>
        <w:t xml:space="preserve">on </w:t>
      </w:r>
      <w:ins w:id="311" w:author="Scott Butterfield" w:date="2019-04-01T12:25:00Z">
        <w:r>
          <w:rPr>
            <w:sz w:val="24"/>
            <w:szCs w:val="24"/>
          </w:rPr>
          <w:t>restoration practices</w:t>
        </w:r>
      </w:ins>
      <w:ins w:id="312" w:author="Scott Butterfield" w:date="2019-04-01T13:49:00Z">
        <w:r w:rsidR="006137A5">
          <w:rPr>
            <w:sz w:val="24"/>
            <w:szCs w:val="24"/>
          </w:rPr>
          <w:t xml:space="preserve"> and outcomes</w:t>
        </w:r>
      </w:ins>
      <w:ins w:id="313" w:author="Scott Butterfield" w:date="2019-04-01T12:25:00Z">
        <w:r>
          <w:rPr>
            <w:sz w:val="24"/>
            <w:szCs w:val="24"/>
          </w:rPr>
          <w:t xml:space="preserve"> </w:t>
        </w:r>
        <w:commentRangeStart w:id="314"/>
        <w:r>
          <w:rPr>
            <w:sz w:val="24"/>
            <w:szCs w:val="24"/>
          </w:rPr>
          <w:t xml:space="preserve">within </w:t>
        </w:r>
      </w:ins>
      <w:del w:id="315" w:author="Scott Butterfield" w:date="2019-04-01T12:26:00Z">
        <w:r w:rsidR="000575F8" w:rsidRPr="00E02AC1" w:rsidDel="00E27517">
          <w:rPr>
            <w:sz w:val="24"/>
            <w:szCs w:val="24"/>
          </w:rPr>
          <w:delText xml:space="preserve">the most </w:delText>
        </w:r>
      </w:del>
      <w:del w:id="316" w:author="Scott Butterfield" w:date="2019-04-01T12:24:00Z">
        <w:r w:rsidR="000575F8" w:rsidRPr="00E02AC1" w:rsidDel="00E27517">
          <w:rPr>
            <w:sz w:val="24"/>
            <w:szCs w:val="24"/>
          </w:rPr>
          <w:delText xml:space="preserve">frequent </w:delText>
        </w:r>
      </w:del>
      <w:del w:id="317" w:author="Scott Butterfield" w:date="2019-04-01T12:26:00Z">
        <w:r w:rsidR="000575F8" w:rsidDel="00E27517">
          <w:rPr>
            <w:sz w:val="24"/>
            <w:szCs w:val="24"/>
          </w:rPr>
          <w:delText>land degradation, “</w:delText>
        </w:r>
      </w:del>
      <w:r w:rsidR="000575F8">
        <w:rPr>
          <w:sz w:val="24"/>
          <w:szCs w:val="24"/>
        </w:rPr>
        <w:t>agricultur</w:t>
      </w:r>
      <w:ins w:id="318" w:author="Scott Butterfield" w:date="2019-04-01T12:26:00Z">
        <w:r>
          <w:rPr>
            <w:sz w:val="24"/>
            <w:szCs w:val="24"/>
          </w:rPr>
          <w:t>al lands</w:t>
        </w:r>
      </w:ins>
      <w:del w:id="319" w:author="Scott Butterfield" w:date="2019-04-01T12:26:00Z">
        <w:r w:rsidR="000575F8" w:rsidDel="00E27517">
          <w:rPr>
            <w:sz w:val="24"/>
            <w:szCs w:val="24"/>
          </w:rPr>
          <w:delText>e”</w:delText>
        </w:r>
      </w:del>
      <w:r w:rsidR="000575F8">
        <w:rPr>
          <w:sz w:val="24"/>
          <w:szCs w:val="24"/>
        </w:rPr>
        <w:t xml:space="preserve">, </w:t>
      </w:r>
      <w:commentRangeEnd w:id="314"/>
      <w:r w:rsidR="00BD5548">
        <w:rPr>
          <w:rStyle w:val="CommentReference"/>
          <w:rFonts w:eastAsia="Times New Roman"/>
        </w:rPr>
        <w:commentReference w:id="314"/>
      </w:r>
      <w:r w:rsidR="000575F8">
        <w:rPr>
          <w:sz w:val="24"/>
          <w:szCs w:val="24"/>
        </w:rPr>
        <w:t>which included both farm</w:t>
      </w:r>
      <w:del w:id="320" w:author="Scott Butterfield" w:date="2019-04-01T12:24:00Z">
        <w:r w:rsidR="000575F8" w:rsidDel="00E27517">
          <w:rPr>
            <w:sz w:val="24"/>
            <w:szCs w:val="24"/>
          </w:rPr>
          <w:delText xml:space="preserve"> </w:delText>
        </w:r>
      </w:del>
      <w:r w:rsidR="000575F8">
        <w:rPr>
          <w:sz w:val="24"/>
          <w:szCs w:val="24"/>
        </w:rPr>
        <w:t>land (i.e. crops) and grazing</w:t>
      </w:r>
      <w:ins w:id="321" w:author="Scott Butterfield" w:date="2019-04-01T13:49:00Z">
        <w:r w:rsidR="00AC69D8">
          <w:rPr>
            <w:sz w:val="24"/>
            <w:szCs w:val="24"/>
          </w:rPr>
          <w:t>/</w:t>
        </w:r>
      </w:ins>
      <w:ins w:id="322" w:author="Scott Butterfield" w:date="2019-04-01T13:50:00Z">
        <w:r w:rsidR="00AC69D8">
          <w:rPr>
            <w:sz w:val="24"/>
            <w:szCs w:val="24"/>
          </w:rPr>
          <w:t>natural</w:t>
        </w:r>
      </w:ins>
      <w:r w:rsidR="000575F8">
        <w:rPr>
          <w:sz w:val="24"/>
          <w:szCs w:val="24"/>
        </w:rPr>
        <w:t xml:space="preserve"> land (</w:t>
      </w:r>
      <w:commentRangeStart w:id="323"/>
      <w:ins w:id="324" w:author="Scott Butterfield" w:date="2019-04-01T14:53:00Z">
        <w:r w:rsidR="00EE1233">
          <w:rPr>
            <w:sz w:val="24"/>
            <w:szCs w:val="24"/>
          </w:rPr>
          <w:t>F</w:t>
        </w:r>
      </w:ins>
      <w:del w:id="325" w:author="Scott Butterfield" w:date="2019-04-01T14:53:00Z">
        <w:r w:rsidR="000575F8" w:rsidDel="00EE1233">
          <w:rPr>
            <w:sz w:val="24"/>
            <w:szCs w:val="24"/>
          </w:rPr>
          <w:delText>f</w:delText>
        </w:r>
      </w:del>
      <w:r w:rsidR="000575F8">
        <w:rPr>
          <w:sz w:val="24"/>
          <w:szCs w:val="24"/>
        </w:rPr>
        <w:t>ig. S1</w:t>
      </w:r>
      <w:commentRangeEnd w:id="323"/>
      <w:r w:rsidR="00EE1233">
        <w:rPr>
          <w:rStyle w:val="CommentReference"/>
          <w:rFonts w:eastAsia="Times New Roman"/>
        </w:rPr>
        <w:commentReference w:id="323"/>
      </w:r>
      <w:r w:rsidR="000575F8">
        <w:rPr>
          <w:sz w:val="24"/>
          <w:szCs w:val="24"/>
        </w:rPr>
        <w:t>).</w:t>
      </w:r>
      <w:r w:rsidR="000575F8" w:rsidRPr="00E02AC1">
        <w:rPr>
          <w:sz w:val="24"/>
          <w:szCs w:val="24"/>
        </w:rPr>
        <w:t xml:space="preserve"> </w:t>
      </w:r>
      <w:del w:id="326" w:author="Scott Butterfield" w:date="2019-04-01T12:26:00Z">
        <w:r w:rsidR="000575F8" w:rsidRPr="00E02AC1" w:rsidDel="00E27517">
          <w:rPr>
            <w:sz w:val="24"/>
            <w:szCs w:val="24"/>
          </w:rPr>
          <w:delText>To determine the effect of the restoration treatment</w:delText>
        </w:r>
        <w:r w:rsidR="000575F8" w:rsidDel="00E27517">
          <w:rPr>
            <w:sz w:val="24"/>
            <w:szCs w:val="24"/>
          </w:rPr>
          <w:delText xml:space="preserve"> </w:delText>
        </w:r>
        <w:r w:rsidR="009A7BD1" w:rsidDel="00E27517">
          <w:rPr>
            <w:sz w:val="24"/>
            <w:szCs w:val="24"/>
          </w:rPr>
          <w:delText xml:space="preserve">(i.e. restoration practice) </w:delText>
        </w:r>
        <w:r w:rsidR="000575F8" w:rsidDel="00E27517">
          <w:rPr>
            <w:sz w:val="24"/>
            <w:szCs w:val="24"/>
          </w:rPr>
          <w:delText>on the degraded land</w:delText>
        </w:r>
        <w:r w:rsidR="000575F8" w:rsidRPr="00E02AC1" w:rsidDel="00E27517">
          <w:rPr>
            <w:sz w:val="24"/>
            <w:szCs w:val="24"/>
          </w:rPr>
          <w:delText>, w</w:delText>
        </w:r>
      </w:del>
      <w:ins w:id="327" w:author="Scott Butterfield" w:date="2019-04-01T12:26:00Z">
        <w:r>
          <w:rPr>
            <w:sz w:val="24"/>
            <w:szCs w:val="24"/>
          </w:rPr>
          <w:t>W</w:t>
        </w:r>
      </w:ins>
      <w:r w:rsidR="000575F8" w:rsidRPr="00E02AC1">
        <w:rPr>
          <w:sz w:val="24"/>
          <w:szCs w:val="24"/>
        </w:rPr>
        <w:t xml:space="preserve">e classified each </w:t>
      </w:r>
      <w:ins w:id="328" w:author="Scott Butterfield" w:date="2019-04-01T12:26:00Z">
        <w:r>
          <w:rPr>
            <w:sz w:val="24"/>
            <w:szCs w:val="24"/>
          </w:rPr>
          <w:t>restoration practice</w:t>
        </w:r>
      </w:ins>
      <w:ins w:id="329" w:author="Scott Butterfield" w:date="2019-04-01T13:50:00Z">
        <w:r w:rsidR="00AC69D8">
          <w:rPr>
            <w:sz w:val="24"/>
            <w:szCs w:val="24"/>
          </w:rPr>
          <w:t xml:space="preserve"> and outcome</w:t>
        </w:r>
      </w:ins>
      <w:ins w:id="330" w:author="Scott Butterfield" w:date="2019-04-01T12:26:00Z">
        <w:r>
          <w:rPr>
            <w:sz w:val="24"/>
            <w:szCs w:val="24"/>
          </w:rPr>
          <w:t xml:space="preserve"> as either </w:t>
        </w:r>
      </w:ins>
      <w:del w:id="331" w:author="Scott Butterfield" w:date="2019-04-01T12:26:00Z">
        <w:r w:rsidR="000575F8" w:rsidRPr="00E02AC1" w:rsidDel="00E27517">
          <w:rPr>
            <w:sz w:val="24"/>
            <w:szCs w:val="24"/>
          </w:rPr>
          <w:delText xml:space="preserve">study into </w:delText>
        </w:r>
      </w:del>
      <w:r w:rsidR="000575F8" w:rsidRPr="00E02AC1">
        <w:rPr>
          <w:sz w:val="24"/>
          <w:szCs w:val="24"/>
        </w:rPr>
        <w:t>active</w:t>
      </w:r>
      <w:ins w:id="332" w:author="Scott Butterfield" w:date="2019-04-01T12:26:00Z">
        <w:r>
          <w:rPr>
            <w:sz w:val="24"/>
            <w:szCs w:val="24"/>
          </w:rPr>
          <w:t>, which involves human assi</w:t>
        </w:r>
      </w:ins>
      <w:ins w:id="333" w:author="Scott Butterfield" w:date="2019-04-01T12:27:00Z">
        <w:r>
          <w:rPr>
            <w:sz w:val="24"/>
            <w:szCs w:val="24"/>
          </w:rPr>
          <w:t>stance in the restoration process,</w:t>
        </w:r>
      </w:ins>
      <w:r w:rsidR="000575F8" w:rsidRPr="00E02AC1">
        <w:rPr>
          <w:sz w:val="24"/>
          <w:szCs w:val="24"/>
        </w:rPr>
        <w:t xml:space="preserve"> or passive</w:t>
      </w:r>
      <w:ins w:id="334" w:author="Scott Butterfield" w:date="2019-04-01T12:27:00Z">
        <w:r>
          <w:rPr>
            <w:sz w:val="24"/>
            <w:szCs w:val="24"/>
          </w:rPr>
          <w:t>, which allows for</w:t>
        </w:r>
      </w:ins>
      <w:r w:rsidR="000575F8" w:rsidRPr="00E02AC1">
        <w:rPr>
          <w:sz w:val="24"/>
          <w:szCs w:val="24"/>
        </w:rPr>
        <w:t xml:space="preserve"> </w:t>
      </w:r>
      <w:del w:id="335" w:author="Scott Butterfield" w:date="2019-04-01T12:27:00Z">
        <w:r w:rsidR="000575F8" w:rsidRPr="00E02AC1" w:rsidDel="00E27517">
          <w:rPr>
            <w:sz w:val="24"/>
            <w:szCs w:val="24"/>
          </w:rPr>
          <w:delText xml:space="preserve">restoration. </w:delText>
        </w:r>
        <w:r w:rsidR="000575F8" w:rsidDel="00E27517">
          <w:rPr>
            <w:sz w:val="24"/>
            <w:szCs w:val="24"/>
          </w:rPr>
          <w:delText xml:space="preserve">We assigned a restoration practice to “active” if </w:delText>
        </w:r>
        <w:r w:rsidR="001970E3" w:rsidDel="00E27517">
          <w:rPr>
            <w:sz w:val="24"/>
            <w:szCs w:val="24"/>
          </w:rPr>
          <w:delText xml:space="preserve">involves human </w:delText>
        </w:r>
        <w:r w:rsidR="007F12EC" w:rsidDel="00E27517">
          <w:rPr>
            <w:sz w:val="24"/>
            <w:szCs w:val="24"/>
          </w:rPr>
          <w:delText xml:space="preserve">activities to </w:delText>
        </w:r>
        <w:r w:rsidR="0071094F" w:rsidDel="00E27517">
          <w:rPr>
            <w:sz w:val="24"/>
            <w:szCs w:val="24"/>
          </w:rPr>
          <w:delText>assist</w:delText>
        </w:r>
        <w:r w:rsidR="00CB1CBE" w:rsidDel="00E27517">
          <w:rPr>
            <w:sz w:val="24"/>
            <w:szCs w:val="24"/>
          </w:rPr>
          <w:delText xml:space="preserve"> the restoration process</w:delText>
        </w:r>
        <w:r w:rsidR="0051145B" w:rsidDel="00E27517">
          <w:rPr>
            <w:sz w:val="24"/>
            <w:szCs w:val="24"/>
          </w:rPr>
          <w:delText>,</w:delText>
        </w:r>
        <w:r w:rsidR="000575F8" w:rsidDel="00E27517">
          <w:rPr>
            <w:sz w:val="24"/>
            <w:szCs w:val="24"/>
          </w:rPr>
          <w:delText xml:space="preserve"> and to “passive” if </w:delText>
        </w:r>
        <w:r w:rsidR="007B4ABA" w:rsidDel="00E27517">
          <w:rPr>
            <w:sz w:val="24"/>
            <w:szCs w:val="24"/>
          </w:rPr>
          <w:delText xml:space="preserve">allows for </w:delText>
        </w:r>
      </w:del>
      <w:del w:id="336" w:author="Scott Butterfield" w:date="2019-04-01T13:50:00Z">
        <w:r w:rsidR="007B4ABA" w:rsidDel="00AC69D8">
          <w:rPr>
            <w:sz w:val="24"/>
            <w:szCs w:val="24"/>
          </w:rPr>
          <w:delText>the</w:delText>
        </w:r>
      </w:del>
      <w:r w:rsidR="007B4ABA">
        <w:rPr>
          <w:sz w:val="24"/>
          <w:szCs w:val="24"/>
        </w:rPr>
        <w:t xml:space="preserve"> natural recovery of </w:t>
      </w:r>
      <w:r w:rsidR="0051145B">
        <w:rPr>
          <w:sz w:val="24"/>
          <w:szCs w:val="24"/>
        </w:rPr>
        <w:t>the system</w:t>
      </w:r>
      <w:r w:rsidR="00CB1CBE">
        <w:rPr>
          <w:sz w:val="24"/>
          <w:szCs w:val="24"/>
        </w:rPr>
        <w:t xml:space="preserve"> </w:t>
      </w:r>
      <w:r w:rsidR="00CB1CBE">
        <w:rPr>
          <w:sz w:val="24"/>
          <w:szCs w:val="24"/>
        </w:rPr>
        <w:fldChar w:fldCharType="begin" w:fldLock="1"/>
      </w:r>
      <w:r w:rsidR="00C160A5">
        <w:rPr>
          <w:sz w:val="24"/>
          <w:szCs w:val="24"/>
        </w:rPr>
        <w:instrText>ADDIN CSL_CITATION {"citationItems":[{"id":"ITEM-1","itemData":{"DOI":"10.3368/er.26.2.161","ISBN":"9781597260763","ISSN":"1522-4740","abstract":"Our precious planet is in peril. The economic overshoot of ecological thresholds is seemingly the order of the day. Yet, it is clearly not enough to lament the excessive economic use and human domination of ecosystems and sit as if in sackcloth and ashes while romanticizing the days gone by. How can the current process of environmental degradation be stopped? How can the process be reversed? And how can the damage already done, in part at least, be repaired? We believe that a two-pronged approach is required: first, a serious reduction in, and better management of, the demand for ecosystem goods and services, and second, an increase in the supply of these goods and services through what we call restoring natural capital. The restoration of natural capital, which is the exclusive focus of this book, is the shortest way to express an attempt to actively augment the stock of natural capital to yield more ecosystem goods and services, but in such a way that it contributes significantly to all aspects of human well-being. It is the people who carry a vision, combined with a firm determination to accomplish it, that shape tomorrow’s world, and change is imminent. Throughout this book the authors and editors wish to convey a message of a better tomorrow. There is another way forward. We are hopeful that, by acting collectively and bridging the ideological divide created by different disciplines, ecologists and economists, individuals and governments can achieve a different and positive outcome to the current economic-ecological crisis. We believe that the market for the restoration of natural capital is now opening, albeit too slowly and on too small a scale. The good news is that a very wide range and a surprisingly great number of activities related to the restoration of natural capital are already happening in dozens of countries around the world. In the so-called developed world, this trend needs to be linked to halting, or indeed reversing, the substitution of natural capital with manufactured capital. In a developing world context, the restoration of natural capital has the potential to be incorporated within a larger-scale development strategy that includes food, water, and energy security programs. In light of this emerging market realization, this book focuses on the content and shape of strategies toward the restoration of natural capital to achieve the optimum and most desirable outcomes in the quickest possible time. Part 1 of the book focuses on c…","author":[{"dropping-particle":"","family":"Aronson","given":"James","non-dropping-particle":"","parse-names":false,"suffix":""},{"dropping-particle":"","family":"Milton","given":"Suzanne J.","non-dropping-particle":"","parse-names":false,"suffix":""},{"dropping-particle":"","family":"Blignautames","given":"N. J","non-dropping-particle":"","parse-names":false,"suffix":""}],"container-title":"Ecological Restoration","id":"ITEM-1","issue":"2","issued":{"date-parts":[["2007"]]},"number-of-pages":"161-162","title":"Restoring Natural Capital: Science, Business, and Practice","type":"book","volume":"26"},"uris":["http://www.mendeley.com/documents/?uuid=24489079-f923-4381-8e18-b8b65b0006f3"]}],"mendeley":{"formattedCitation":"(&lt;i&gt;18&lt;/i&gt;)","plainTextFormattedCitation":"(18)","previouslyFormattedCitation":"(&lt;i&gt;18&lt;/i&gt;)"},"properties":{"noteIndex":0},"schema":"https://github.com/citation-style-language/schema/raw/master/csl-citation.json"}</w:instrText>
      </w:r>
      <w:r w:rsidR="00CB1CBE">
        <w:rPr>
          <w:sz w:val="24"/>
          <w:szCs w:val="24"/>
        </w:rPr>
        <w:fldChar w:fldCharType="separate"/>
      </w:r>
      <w:r w:rsidR="00CA2018" w:rsidRPr="00CA2018">
        <w:rPr>
          <w:noProof/>
          <w:sz w:val="24"/>
          <w:szCs w:val="24"/>
        </w:rPr>
        <w:t>(</w:t>
      </w:r>
      <w:r w:rsidR="00CA2018" w:rsidRPr="00CA2018">
        <w:rPr>
          <w:i/>
          <w:noProof/>
          <w:sz w:val="24"/>
          <w:szCs w:val="24"/>
        </w:rPr>
        <w:t>18</w:t>
      </w:r>
      <w:r w:rsidR="00CA2018" w:rsidRPr="00CA2018">
        <w:rPr>
          <w:noProof/>
          <w:sz w:val="24"/>
          <w:szCs w:val="24"/>
        </w:rPr>
        <w:t>)</w:t>
      </w:r>
      <w:r w:rsidR="00CB1CBE">
        <w:rPr>
          <w:sz w:val="24"/>
          <w:szCs w:val="24"/>
        </w:rPr>
        <w:fldChar w:fldCharType="end"/>
      </w:r>
      <w:r w:rsidR="000575F8">
        <w:rPr>
          <w:sz w:val="24"/>
          <w:szCs w:val="24"/>
        </w:rPr>
        <w:t xml:space="preserve">. We </w:t>
      </w:r>
      <w:del w:id="337" w:author="Scott Butterfield" w:date="2019-04-01T12:28:00Z">
        <w:r w:rsidR="000575F8" w:rsidDel="00E27517">
          <w:rPr>
            <w:sz w:val="24"/>
            <w:szCs w:val="24"/>
          </w:rPr>
          <w:delText xml:space="preserve">then </w:delText>
        </w:r>
      </w:del>
      <w:r w:rsidR="000575F8">
        <w:rPr>
          <w:sz w:val="24"/>
          <w:szCs w:val="24"/>
        </w:rPr>
        <w:t xml:space="preserve">assessed the </w:t>
      </w:r>
      <w:del w:id="338" w:author="Scott Butterfield" w:date="2019-04-01T12:28:00Z">
        <w:r w:rsidR="000575F8" w:rsidRPr="00E02AC1" w:rsidDel="00E27517">
          <w:rPr>
            <w:sz w:val="24"/>
            <w:szCs w:val="24"/>
          </w:rPr>
          <w:delText>magnitude and direction</w:delText>
        </w:r>
      </w:del>
      <w:ins w:id="339" w:author="Scott Butterfield" w:date="2019-04-01T12:28:00Z">
        <w:r>
          <w:rPr>
            <w:sz w:val="24"/>
            <w:szCs w:val="24"/>
          </w:rPr>
          <w:t>success</w:t>
        </w:r>
      </w:ins>
      <w:r w:rsidR="000575F8">
        <w:rPr>
          <w:sz w:val="24"/>
          <w:szCs w:val="24"/>
        </w:rPr>
        <w:t xml:space="preserve"> of </w:t>
      </w:r>
      <w:ins w:id="340" w:author="Scott Butterfield" w:date="2019-04-01T12:28:00Z">
        <w:r>
          <w:rPr>
            <w:sz w:val="24"/>
            <w:szCs w:val="24"/>
          </w:rPr>
          <w:t>each</w:t>
        </w:r>
      </w:ins>
      <w:del w:id="341" w:author="Scott Butterfield" w:date="2019-04-01T12:28:00Z">
        <w:r w:rsidR="000575F8" w:rsidDel="00E27517">
          <w:rPr>
            <w:sz w:val="24"/>
            <w:szCs w:val="24"/>
          </w:rPr>
          <w:delText>the</w:delText>
        </w:r>
      </w:del>
      <w:r w:rsidR="000575F8">
        <w:rPr>
          <w:sz w:val="24"/>
          <w:szCs w:val="24"/>
        </w:rPr>
        <w:t xml:space="preserve"> restoration </w:t>
      </w:r>
      <w:ins w:id="342" w:author="Scott Butterfield" w:date="2019-04-01T12:28:00Z">
        <w:r>
          <w:rPr>
            <w:sz w:val="24"/>
            <w:szCs w:val="24"/>
          </w:rPr>
          <w:t>practice</w:t>
        </w:r>
      </w:ins>
      <w:ins w:id="343" w:author="Scott Butterfield" w:date="2019-04-01T12:56:00Z">
        <w:r w:rsidR="005B5A76">
          <w:rPr>
            <w:sz w:val="24"/>
            <w:szCs w:val="24"/>
          </w:rPr>
          <w:t xml:space="preserve"> and outcome</w:t>
        </w:r>
      </w:ins>
      <w:ins w:id="344" w:author="Scott Butterfield" w:date="2019-04-01T12:28:00Z">
        <w:r>
          <w:rPr>
            <w:sz w:val="24"/>
            <w:szCs w:val="24"/>
          </w:rPr>
          <w:t xml:space="preserve"> </w:t>
        </w:r>
      </w:ins>
      <w:del w:id="345" w:author="Scott Butterfield" w:date="2019-04-01T12:28:00Z">
        <w:r w:rsidR="000575F8" w:rsidDel="00E27517">
          <w:rPr>
            <w:sz w:val="24"/>
            <w:szCs w:val="24"/>
          </w:rPr>
          <w:delText>effect</w:delText>
        </w:r>
      </w:del>
      <w:r w:rsidR="000575F8">
        <w:rPr>
          <w:sz w:val="24"/>
          <w:szCs w:val="24"/>
        </w:rPr>
        <w:t xml:space="preserve"> using </w:t>
      </w:r>
      <w:r w:rsidR="000575F8" w:rsidRPr="00E02AC1">
        <w:rPr>
          <w:sz w:val="24"/>
          <w:szCs w:val="24"/>
        </w:rPr>
        <w:t xml:space="preserve">the log response ratio (lrr) </w:t>
      </w:r>
      <w:r w:rsidR="000575F8" w:rsidRPr="00E02AC1">
        <w:rPr>
          <w:sz w:val="24"/>
          <w:szCs w:val="24"/>
        </w:rPr>
        <w:fldChar w:fldCharType="begin" w:fldLock="1"/>
      </w:r>
      <w:r w:rsidR="00C160A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19&lt;/i&gt;)","plainTextFormattedCitation":"(19)","previouslyFormattedCitation":"(&lt;i&gt;19&lt;/i&gt;)"},"properties":{"noteIndex":0},"schema":"https://github.com/citation-style-language/schema/raw/master/csl-citation.json"}</w:instrText>
      </w:r>
      <w:r w:rsidR="000575F8" w:rsidRPr="00E02AC1">
        <w:rPr>
          <w:sz w:val="24"/>
          <w:szCs w:val="24"/>
        </w:rPr>
        <w:fldChar w:fldCharType="separate"/>
      </w:r>
      <w:r w:rsidR="00CA2018" w:rsidRPr="00CA2018">
        <w:rPr>
          <w:noProof/>
          <w:sz w:val="24"/>
          <w:szCs w:val="24"/>
        </w:rPr>
        <w:t>(</w:t>
      </w:r>
      <w:r w:rsidR="00CA2018" w:rsidRPr="00CA2018">
        <w:rPr>
          <w:i/>
          <w:noProof/>
          <w:sz w:val="24"/>
          <w:szCs w:val="24"/>
        </w:rPr>
        <w:t>19</w:t>
      </w:r>
      <w:r w:rsidR="00CA2018" w:rsidRPr="00CA2018">
        <w:rPr>
          <w:noProof/>
          <w:sz w:val="24"/>
          <w:szCs w:val="24"/>
        </w:rPr>
        <w:t>)</w:t>
      </w:r>
      <w:r w:rsidR="000575F8" w:rsidRPr="00E02AC1">
        <w:rPr>
          <w:sz w:val="24"/>
          <w:szCs w:val="24"/>
        </w:rPr>
        <w:fldChar w:fldCharType="end"/>
      </w:r>
      <w:del w:id="346" w:author="Scott Butterfield" w:date="2019-04-01T12:28:00Z">
        <w:r w:rsidR="000575F8" w:rsidDel="00174181">
          <w:rPr>
            <w:sz w:val="24"/>
            <w:szCs w:val="24"/>
          </w:rPr>
          <w:delText>, a common approach for meta-analyses</w:delText>
        </w:r>
      </w:del>
      <w:r w:rsidR="000575F8" w:rsidRPr="00E02AC1">
        <w:rPr>
          <w:sz w:val="24"/>
          <w:szCs w:val="24"/>
        </w:rPr>
        <w:t xml:space="preserve">. </w:t>
      </w:r>
    </w:p>
    <w:p w14:paraId="07FAE26B" w14:textId="75A01F50" w:rsidR="000575F8" w:rsidRDefault="000575F8" w:rsidP="00E02AC1">
      <w:pPr>
        <w:spacing w:after="160" w:line="480" w:lineRule="auto"/>
        <w:rPr>
          <w:sz w:val="24"/>
          <w:szCs w:val="24"/>
        </w:rPr>
      </w:pPr>
      <w:r>
        <w:rPr>
          <w:sz w:val="24"/>
          <w:szCs w:val="24"/>
        </w:rPr>
        <w:t>W</w:t>
      </w:r>
      <w:r w:rsidRPr="00E02AC1">
        <w:rPr>
          <w:sz w:val="24"/>
          <w:szCs w:val="24"/>
        </w:rPr>
        <w:t xml:space="preserve">e </w:t>
      </w:r>
      <w:del w:id="347" w:author="Scott Butterfield" w:date="2019-04-01T12:29:00Z">
        <w:r w:rsidDel="00174181">
          <w:rPr>
            <w:sz w:val="24"/>
            <w:szCs w:val="24"/>
          </w:rPr>
          <w:delText xml:space="preserve">chose to </w:delText>
        </w:r>
      </w:del>
      <w:r w:rsidRPr="00E02AC1">
        <w:rPr>
          <w:sz w:val="24"/>
          <w:szCs w:val="24"/>
        </w:rPr>
        <w:t>group</w:t>
      </w:r>
      <w:ins w:id="348" w:author="Scott Butterfield" w:date="2019-04-01T12:29:00Z">
        <w:r w:rsidR="00174181">
          <w:rPr>
            <w:sz w:val="24"/>
            <w:szCs w:val="24"/>
          </w:rPr>
          <w:t>ed</w:t>
        </w:r>
      </w:ins>
      <w:r w:rsidRPr="00E02AC1">
        <w:rPr>
          <w:sz w:val="24"/>
          <w:szCs w:val="24"/>
        </w:rPr>
        <w:t xml:space="preserve"> </w:t>
      </w:r>
      <w:ins w:id="349" w:author="Scott Butterfield" w:date="2019-04-01T12:38:00Z">
        <w:r w:rsidR="00174181">
          <w:rPr>
            <w:sz w:val="24"/>
            <w:szCs w:val="24"/>
          </w:rPr>
          <w:t xml:space="preserve">active </w:t>
        </w:r>
      </w:ins>
      <w:r>
        <w:rPr>
          <w:sz w:val="24"/>
          <w:szCs w:val="24"/>
        </w:rPr>
        <w:t>restoration practices</w:t>
      </w:r>
      <w:r w:rsidRPr="00E02AC1">
        <w:rPr>
          <w:sz w:val="24"/>
          <w:szCs w:val="24"/>
        </w:rPr>
        <w:t xml:space="preserve"> into </w:t>
      </w:r>
      <w:del w:id="350" w:author="Scott Butterfield" w:date="2019-04-01T12:38:00Z">
        <w:r w:rsidRPr="00E02AC1" w:rsidDel="00174181">
          <w:rPr>
            <w:sz w:val="24"/>
            <w:szCs w:val="24"/>
          </w:rPr>
          <w:delText xml:space="preserve">four </w:delText>
        </w:r>
      </w:del>
      <w:ins w:id="351" w:author="Scott Butterfield" w:date="2019-04-01T12:38:00Z">
        <w:r w:rsidR="00174181">
          <w:rPr>
            <w:sz w:val="24"/>
            <w:szCs w:val="24"/>
          </w:rPr>
          <w:t>three</w:t>
        </w:r>
        <w:r w:rsidR="00174181" w:rsidRPr="00E02AC1">
          <w:rPr>
            <w:sz w:val="24"/>
            <w:szCs w:val="24"/>
          </w:rPr>
          <w:t xml:space="preserve"> </w:t>
        </w:r>
      </w:ins>
      <w:r w:rsidRPr="00E02AC1">
        <w:rPr>
          <w:sz w:val="24"/>
          <w:szCs w:val="24"/>
        </w:rPr>
        <w:t>categories</w:t>
      </w:r>
      <w:ins w:id="352" w:author="Scott Butterfield" w:date="2019-04-01T12:38:00Z">
        <w:r w:rsidR="001470D5">
          <w:rPr>
            <w:sz w:val="24"/>
            <w:szCs w:val="24"/>
          </w:rPr>
          <w:t xml:space="preserve"> based on their</w:t>
        </w:r>
      </w:ins>
      <w:ins w:id="353" w:author="Scott Butterfield" w:date="2019-04-01T12:39:00Z">
        <w:r w:rsidR="001470D5">
          <w:rPr>
            <w:sz w:val="24"/>
            <w:szCs w:val="24"/>
          </w:rPr>
          <w:t xml:space="preserve"> focus</w:t>
        </w:r>
      </w:ins>
      <w:ins w:id="354" w:author="Abigail Hart" w:date="2019-04-02T15:34:00Z">
        <w:r w:rsidR="00BD5548">
          <w:rPr>
            <w:sz w:val="24"/>
            <w:szCs w:val="24"/>
          </w:rPr>
          <w:t>:</w:t>
        </w:r>
      </w:ins>
      <w:ins w:id="355" w:author="Scott Butterfield" w:date="2019-04-01T12:38:00Z">
        <w:del w:id="356" w:author="Abigail Hart" w:date="2019-04-02T15:34:00Z">
          <w:r w:rsidR="001470D5" w:rsidDel="00BD5548">
            <w:rPr>
              <w:sz w:val="24"/>
              <w:szCs w:val="24"/>
            </w:rPr>
            <w:delText>,</w:delText>
          </w:r>
        </w:del>
        <w:r w:rsidR="001470D5">
          <w:rPr>
            <w:sz w:val="24"/>
            <w:szCs w:val="24"/>
          </w:rPr>
          <w:t xml:space="preserve"> </w:t>
        </w:r>
      </w:ins>
      <w:del w:id="357" w:author="Scott Butterfield" w:date="2019-04-01T12:38:00Z">
        <w:r w:rsidRPr="00E02AC1" w:rsidDel="001470D5">
          <w:rPr>
            <w:sz w:val="24"/>
            <w:szCs w:val="24"/>
          </w:rPr>
          <w:delText xml:space="preserve">: </w:delText>
        </w:r>
      </w:del>
      <w:r w:rsidRPr="00E02AC1">
        <w:rPr>
          <w:sz w:val="24"/>
          <w:szCs w:val="24"/>
        </w:rPr>
        <w:t xml:space="preserve">soil, vegetation, </w:t>
      </w:r>
      <w:ins w:id="358" w:author="Scott Butterfield" w:date="2019-04-01T12:39:00Z">
        <w:r w:rsidR="001470D5">
          <w:rPr>
            <w:sz w:val="24"/>
            <w:szCs w:val="24"/>
          </w:rPr>
          <w:t xml:space="preserve">and </w:t>
        </w:r>
      </w:ins>
      <w:commentRangeStart w:id="359"/>
      <w:r w:rsidRPr="00E02AC1">
        <w:rPr>
          <w:sz w:val="24"/>
          <w:szCs w:val="24"/>
        </w:rPr>
        <w:t xml:space="preserve">water addition </w:t>
      </w:r>
      <w:commentRangeEnd w:id="359"/>
      <w:r w:rsidR="00BD5548">
        <w:rPr>
          <w:rStyle w:val="CommentReference"/>
          <w:rFonts w:eastAsia="Times New Roman"/>
        </w:rPr>
        <w:commentReference w:id="359"/>
      </w:r>
      <w:del w:id="360" w:author="Scott Butterfield" w:date="2019-04-01T12:39:00Z">
        <w:r w:rsidRPr="00E02AC1" w:rsidDel="001470D5">
          <w:rPr>
            <w:sz w:val="24"/>
            <w:szCs w:val="24"/>
          </w:rPr>
          <w:delText>and grazing exclusion</w:delText>
        </w:r>
        <w:r w:rsidDel="001470D5">
          <w:rPr>
            <w:sz w:val="24"/>
            <w:szCs w:val="24"/>
          </w:rPr>
          <w:delText xml:space="preserve"> </w:delText>
        </w:r>
      </w:del>
      <w:r>
        <w:rPr>
          <w:sz w:val="24"/>
          <w:szCs w:val="24"/>
        </w:rPr>
        <w:t>(</w:t>
      </w:r>
      <w:r w:rsidR="00C90DAF">
        <w:rPr>
          <w:sz w:val="24"/>
          <w:szCs w:val="24"/>
        </w:rPr>
        <w:t xml:space="preserve">Table 1; </w:t>
      </w:r>
      <w:ins w:id="361" w:author="Scott Butterfield" w:date="2019-04-01T12:42:00Z">
        <w:r w:rsidR="001470D5">
          <w:rPr>
            <w:sz w:val="24"/>
            <w:szCs w:val="24"/>
          </w:rPr>
          <w:t>T</w:t>
        </w:r>
      </w:ins>
      <w:del w:id="362" w:author="Scott Butterfield" w:date="2019-04-01T12:42:00Z">
        <w:r w:rsidDel="001470D5">
          <w:rPr>
            <w:sz w:val="24"/>
            <w:szCs w:val="24"/>
          </w:rPr>
          <w:delText>t</w:delText>
        </w:r>
      </w:del>
      <w:r>
        <w:rPr>
          <w:sz w:val="24"/>
          <w:szCs w:val="24"/>
        </w:rPr>
        <w:t>able S1</w:t>
      </w:r>
      <w:r w:rsidRPr="00E02AC1">
        <w:rPr>
          <w:sz w:val="24"/>
          <w:szCs w:val="24"/>
        </w:rPr>
        <w:t>)</w:t>
      </w:r>
      <w:ins w:id="363" w:author="Scott Butterfield" w:date="2019-04-01T12:39:00Z">
        <w:r w:rsidR="001470D5">
          <w:rPr>
            <w:sz w:val="24"/>
            <w:szCs w:val="24"/>
          </w:rPr>
          <w:t>, and passive restoration practices in to three categories, soil, vegetation, and grazing exclusion</w:t>
        </w:r>
      </w:ins>
      <w:r w:rsidRPr="00E02AC1">
        <w:rPr>
          <w:sz w:val="24"/>
          <w:szCs w:val="24"/>
        </w:rPr>
        <w:t xml:space="preserve">. </w:t>
      </w:r>
      <w:r>
        <w:rPr>
          <w:sz w:val="24"/>
          <w:szCs w:val="24"/>
        </w:rPr>
        <w:t>W</w:t>
      </w:r>
      <w:r w:rsidRPr="00E02AC1">
        <w:rPr>
          <w:sz w:val="24"/>
          <w:szCs w:val="24"/>
        </w:rPr>
        <w:t>e</w:t>
      </w:r>
      <w:ins w:id="364" w:author="Scott Butterfield" w:date="2019-04-01T12:40:00Z">
        <w:r w:rsidR="001470D5">
          <w:rPr>
            <w:sz w:val="24"/>
            <w:szCs w:val="24"/>
          </w:rPr>
          <w:t xml:space="preserve"> evaluated</w:t>
        </w:r>
      </w:ins>
      <w:r w:rsidRPr="00E02AC1">
        <w:rPr>
          <w:sz w:val="24"/>
          <w:szCs w:val="24"/>
        </w:rPr>
        <w:t xml:space="preserve"> </w:t>
      </w:r>
      <w:del w:id="365" w:author="Scott Butterfield" w:date="2019-04-01T12:33:00Z">
        <w:r w:rsidRPr="00E02AC1" w:rsidDel="00174181">
          <w:rPr>
            <w:sz w:val="24"/>
            <w:szCs w:val="24"/>
          </w:rPr>
          <w:delText xml:space="preserve">grouped </w:delText>
        </w:r>
      </w:del>
      <w:ins w:id="366" w:author="Scott Butterfield" w:date="2019-04-01T12:40:00Z">
        <w:r w:rsidR="001470D5">
          <w:rPr>
            <w:sz w:val="24"/>
            <w:szCs w:val="24"/>
          </w:rPr>
          <w:t xml:space="preserve">active </w:t>
        </w:r>
      </w:ins>
      <w:r>
        <w:rPr>
          <w:sz w:val="24"/>
          <w:szCs w:val="24"/>
        </w:rPr>
        <w:t>restoration</w:t>
      </w:r>
      <w:r w:rsidRPr="00E02AC1">
        <w:rPr>
          <w:sz w:val="24"/>
          <w:szCs w:val="24"/>
        </w:rPr>
        <w:t xml:space="preserve"> outcomes</w:t>
      </w:r>
      <w:ins w:id="367" w:author="Scott Butterfield" w:date="2019-04-01T12:40:00Z">
        <w:r w:rsidR="001470D5">
          <w:rPr>
            <w:sz w:val="24"/>
            <w:szCs w:val="24"/>
          </w:rPr>
          <w:t xml:space="preserve"> across</w:t>
        </w:r>
      </w:ins>
      <w:del w:id="368" w:author="Scott Butterfield" w:date="2019-04-01T12:40:00Z">
        <w:r w:rsidRPr="00E02AC1" w:rsidDel="001470D5">
          <w:rPr>
            <w:sz w:val="24"/>
            <w:szCs w:val="24"/>
          </w:rPr>
          <w:delText xml:space="preserve"> into</w:delText>
        </w:r>
      </w:del>
      <w:r w:rsidRPr="00E02AC1">
        <w:rPr>
          <w:sz w:val="24"/>
          <w:szCs w:val="24"/>
        </w:rPr>
        <w:t xml:space="preserve"> four categories</w:t>
      </w:r>
      <w:ins w:id="369" w:author="Scott Butterfield" w:date="2019-04-01T12:40:00Z">
        <w:del w:id="370" w:author="Abigail Hart" w:date="2019-04-02T15:37:00Z">
          <w:r w:rsidR="001470D5" w:rsidDel="00BD5548">
            <w:rPr>
              <w:sz w:val="24"/>
              <w:szCs w:val="24"/>
            </w:rPr>
            <w:delText>, including</w:delText>
          </w:r>
        </w:del>
      </w:ins>
      <w:del w:id="371" w:author="Abigail Hart" w:date="2019-04-02T15:37:00Z">
        <w:r w:rsidDel="00BD5548">
          <w:rPr>
            <w:sz w:val="24"/>
            <w:szCs w:val="24"/>
          </w:rPr>
          <w:delText xml:space="preserve"> as well</w:delText>
        </w:r>
        <w:r w:rsidRPr="00E02AC1" w:rsidDel="00BD5548">
          <w:rPr>
            <w:sz w:val="24"/>
            <w:szCs w:val="24"/>
          </w:rPr>
          <w:delText>:</w:delText>
        </w:r>
      </w:del>
      <w:ins w:id="372" w:author="Abigail Hart" w:date="2019-04-02T15:37:00Z">
        <w:r w:rsidR="00BD5548">
          <w:rPr>
            <w:sz w:val="24"/>
            <w:szCs w:val="24"/>
          </w:rPr>
          <w:t>:</w:t>
        </w:r>
      </w:ins>
      <w:r w:rsidRPr="00E02AC1">
        <w:rPr>
          <w:sz w:val="24"/>
          <w:szCs w:val="24"/>
        </w:rPr>
        <w:t xml:space="preserve"> soil, </w:t>
      </w:r>
      <w:commentRangeStart w:id="373"/>
      <w:r w:rsidRPr="00E02AC1">
        <w:rPr>
          <w:sz w:val="24"/>
          <w:szCs w:val="24"/>
        </w:rPr>
        <w:t>plants</w:t>
      </w:r>
      <w:commentRangeEnd w:id="373"/>
      <w:r w:rsidR="00174181">
        <w:rPr>
          <w:rStyle w:val="CommentReference"/>
          <w:rFonts w:eastAsia="Times New Roman"/>
        </w:rPr>
        <w:commentReference w:id="373"/>
      </w:r>
      <w:r w:rsidRPr="00E02AC1">
        <w:rPr>
          <w:sz w:val="24"/>
          <w:szCs w:val="24"/>
        </w:rPr>
        <w:t>, animals</w:t>
      </w:r>
      <w:ins w:id="374" w:author="Scott Butterfield" w:date="2019-04-01T12:40:00Z">
        <w:r w:rsidR="001470D5">
          <w:rPr>
            <w:sz w:val="24"/>
            <w:szCs w:val="24"/>
          </w:rPr>
          <w:t>,</w:t>
        </w:r>
      </w:ins>
      <w:r w:rsidRPr="00E02AC1">
        <w:rPr>
          <w:sz w:val="24"/>
          <w:szCs w:val="24"/>
        </w:rPr>
        <w:t xml:space="preserve"> and </w:t>
      </w:r>
      <w:del w:id="375" w:author="Abigail Hart" w:date="2019-04-02T15:36:00Z">
        <w:r w:rsidDel="00BD5548">
          <w:rPr>
            <w:sz w:val="24"/>
            <w:szCs w:val="24"/>
          </w:rPr>
          <w:delText>“</w:delText>
        </w:r>
      </w:del>
      <w:r w:rsidRPr="00E02AC1">
        <w:rPr>
          <w:sz w:val="24"/>
          <w:szCs w:val="24"/>
        </w:rPr>
        <w:t>habitat</w:t>
      </w:r>
      <w:del w:id="376" w:author="Abigail Hart" w:date="2019-04-02T15:36:00Z">
        <w:r w:rsidDel="00BD5548">
          <w:rPr>
            <w:sz w:val="24"/>
            <w:szCs w:val="24"/>
          </w:rPr>
          <w:delText>”</w:delText>
        </w:r>
      </w:del>
      <w:r>
        <w:rPr>
          <w:sz w:val="24"/>
          <w:szCs w:val="24"/>
        </w:rPr>
        <w:t xml:space="preserve"> </w:t>
      </w:r>
      <w:r w:rsidRPr="00E02AC1">
        <w:rPr>
          <w:sz w:val="24"/>
          <w:szCs w:val="24"/>
        </w:rPr>
        <w:t>(</w:t>
      </w:r>
      <w:r w:rsidR="00C90DAF">
        <w:rPr>
          <w:sz w:val="24"/>
          <w:szCs w:val="24"/>
        </w:rPr>
        <w:t>Table 1</w:t>
      </w:r>
      <w:r w:rsidRPr="00E02AC1">
        <w:rPr>
          <w:sz w:val="24"/>
          <w:szCs w:val="24"/>
        </w:rPr>
        <w:t>).</w:t>
      </w:r>
      <w:r w:rsidR="005B3247">
        <w:rPr>
          <w:sz w:val="24"/>
          <w:szCs w:val="24"/>
        </w:rPr>
        <w:t xml:space="preserve"> </w:t>
      </w:r>
      <w:commentRangeStart w:id="377"/>
      <w:r w:rsidR="005B3247">
        <w:rPr>
          <w:sz w:val="24"/>
          <w:szCs w:val="24"/>
        </w:rPr>
        <w:t>T</w:t>
      </w:r>
      <w:r w:rsidR="00537381">
        <w:rPr>
          <w:sz w:val="24"/>
          <w:szCs w:val="24"/>
        </w:rPr>
        <w:t xml:space="preserve">he </w:t>
      </w:r>
      <w:del w:id="378" w:author="Abigail Hart" w:date="2019-04-02T15:36:00Z">
        <w:r w:rsidR="00537381" w:rsidDel="00BD5548">
          <w:rPr>
            <w:sz w:val="24"/>
            <w:szCs w:val="24"/>
          </w:rPr>
          <w:delText>“</w:delText>
        </w:r>
      </w:del>
      <w:r w:rsidR="00537381">
        <w:rPr>
          <w:sz w:val="24"/>
          <w:szCs w:val="24"/>
        </w:rPr>
        <w:t>habitat</w:t>
      </w:r>
      <w:del w:id="379" w:author="Abigail Hart" w:date="2019-04-02T15:36:00Z">
        <w:r w:rsidR="00537381" w:rsidDel="00BD5548">
          <w:rPr>
            <w:sz w:val="24"/>
            <w:szCs w:val="24"/>
          </w:rPr>
          <w:delText>”</w:delText>
        </w:r>
      </w:del>
      <w:r w:rsidR="005B3247">
        <w:rPr>
          <w:sz w:val="24"/>
          <w:szCs w:val="24"/>
        </w:rPr>
        <w:t xml:space="preserve"> </w:t>
      </w:r>
      <w:r w:rsidR="00537381">
        <w:rPr>
          <w:sz w:val="24"/>
          <w:szCs w:val="24"/>
        </w:rPr>
        <w:t>category</w:t>
      </w:r>
      <w:r w:rsidR="005B3247">
        <w:rPr>
          <w:sz w:val="24"/>
          <w:szCs w:val="24"/>
        </w:rPr>
        <w:t xml:space="preserve"> </w:t>
      </w:r>
      <w:r w:rsidR="0071094F">
        <w:rPr>
          <w:sz w:val="24"/>
          <w:szCs w:val="24"/>
        </w:rPr>
        <w:t>was used to represent outcomes</w:t>
      </w:r>
      <w:ins w:id="380" w:author="Abigail Hart" w:date="2019-04-02T15:37:00Z">
        <w:r w:rsidR="00BD5548">
          <w:rPr>
            <w:sz w:val="24"/>
            <w:szCs w:val="24"/>
          </w:rPr>
          <w:t xml:space="preserve"> for </w:t>
        </w:r>
        <w:commentRangeStart w:id="381"/>
        <w:commentRangeStart w:id="382"/>
        <w:r w:rsidR="00BD5548">
          <w:rPr>
            <w:sz w:val="24"/>
            <w:szCs w:val="24"/>
          </w:rPr>
          <w:t>integrated</w:t>
        </w:r>
      </w:ins>
      <w:del w:id="383" w:author="Abigail Hart" w:date="2019-04-02T15:37:00Z">
        <w:r w:rsidR="0071094F" w:rsidDel="00BD5548">
          <w:rPr>
            <w:sz w:val="24"/>
            <w:szCs w:val="24"/>
          </w:rPr>
          <w:delText xml:space="preserve"> including</w:delText>
        </w:r>
      </w:del>
      <w:r w:rsidR="0071094F">
        <w:rPr>
          <w:sz w:val="24"/>
          <w:szCs w:val="24"/>
        </w:rPr>
        <w:t xml:space="preserve"> </w:t>
      </w:r>
      <w:r w:rsidR="007F12EC">
        <w:rPr>
          <w:sz w:val="24"/>
          <w:szCs w:val="24"/>
        </w:rPr>
        <w:t>measures of plan</w:t>
      </w:r>
      <w:r w:rsidR="00CB1CBE">
        <w:rPr>
          <w:sz w:val="24"/>
          <w:szCs w:val="24"/>
        </w:rPr>
        <w:t>ts and soil</w:t>
      </w:r>
      <w:commentRangeEnd w:id="377"/>
      <w:r w:rsidR="00174181">
        <w:rPr>
          <w:rStyle w:val="CommentReference"/>
          <w:rFonts w:eastAsia="Times New Roman"/>
        </w:rPr>
        <w:commentReference w:id="377"/>
      </w:r>
      <w:commentRangeEnd w:id="381"/>
      <w:r w:rsidR="00BD5548">
        <w:rPr>
          <w:rStyle w:val="CommentReference"/>
          <w:rFonts w:eastAsia="Times New Roman"/>
        </w:rPr>
        <w:commentReference w:id="381"/>
      </w:r>
      <w:commentRangeEnd w:id="382"/>
      <w:r w:rsidR="00F07706">
        <w:rPr>
          <w:rStyle w:val="CommentReference"/>
          <w:rFonts w:eastAsia="Times New Roman"/>
        </w:rPr>
        <w:commentReference w:id="382"/>
      </w:r>
      <w:r w:rsidR="00CB1CBE">
        <w:rPr>
          <w:sz w:val="24"/>
          <w:szCs w:val="24"/>
        </w:rPr>
        <w:t xml:space="preserve">. </w:t>
      </w:r>
      <w:commentRangeStart w:id="384"/>
      <w:ins w:id="385" w:author="Scott Butterfield" w:date="2019-04-01T12:41:00Z">
        <w:r w:rsidR="001470D5">
          <w:rPr>
            <w:sz w:val="24"/>
            <w:szCs w:val="24"/>
          </w:rPr>
          <w:t xml:space="preserve">We evaluated </w:t>
        </w:r>
        <w:commentRangeEnd w:id="384"/>
        <w:r w:rsidR="001470D5">
          <w:rPr>
            <w:rStyle w:val="CommentReference"/>
            <w:rFonts w:eastAsia="Times New Roman"/>
          </w:rPr>
          <w:commentReference w:id="384"/>
        </w:r>
        <w:r w:rsidR="001470D5">
          <w:rPr>
            <w:sz w:val="24"/>
            <w:szCs w:val="24"/>
          </w:rPr>
          <w:t xml:space="preserve">passive restoration outcomes across </w:t>
        </w:r>
      </w:ins>
      <w:ins w:id="386" w:author="Abigail Hart" w:date="2019-04-02T15:36:00Z">
        <w:r w:rsidR="00BD5548">
          <w:rPr>
            <w:sz w:val="24"/>
            <w:szCs w:val="24"/>
          </w:rPr>
          <w:t xml:space="preserve">the same </w:t>
        </w:r>
      </w:ins>
      <w:ins w:id="387" w:author="Scott Butterfield" w:date="2019-04-01T12:41:00Z">
        <w:r w:rsidR="001470D5">
          <w:rPr>
            <w:sz w:val="24"/>
            <w:szCs w:val="24"/>
          </w:rPr>
          <w:t>three categories</w:t>
        </w:r>
      </w:ins>
      <w:ins w:id="388" w:author="Abigail Hart" w:date="2019-04-02T15:37:00Z">
        <w:r w:rsidR="00BD5548">
          <w:rPr>
            <w:sz w:val="24"/>
            <w:szCs w:val="24"/>
          </w:rPr>
          <w:t>:</w:t>
        </w:r>
      </w:ins>
      <w:ins w:id="389" w:author="Scott Butterfield" w:date="2019-04-01T12:41:00Z">
        <w:del w:id="390" w:author="Abigail Hart" w:date="2019-04-02T15:37:00Z">
          <w:r w:rsidR="001470D5" w:rsidDel="00BD5548">
            <w:rPr>
              <w:sz w:val="24"/>
              <w:szCs w:val="24"/>
            </w:rPr>
            <w:delText>,</w:delText>
          </w:r>
        </w:del>
        <w:r w:rsidR="001470D5">
          <w:rPr>
            <w:sz w:val="24"/>
            <w:szCs w:val="24"/>
          </w:rPr>
          <w:t xml:space="preserve"> </w:t>
        </w:r>
        <w:del w:id="391" w:author="Abigail Hart" w:date="2019-04-02T15:37:00Z">
          <w:r w:rsidR="001470D5" w:rsidDel="00BD5548">
            <w:rPr>
              <w:sz w:val="24"/>
              <w:szCs w:val="24"/>
            </w:rPr>
            <w:delText xml:space="preserve">including </w:delText>
          </w:r>
        </w:del>
        <w:r w:rsidR="001470D5">
          <w:rPr>
            <w:sz w:val="24"/>
            <w:szCs w:val="24"/>
          </w:rPr>
          <w:t xml:space="preserve">soils, plants, and </w:t>
        </w:r>
      </w:ins>
      <w:ins w:id="392" w:author="Scott Butterfield" w:date="2019-04-01T13:52:00Z">
        <w:del w:id="393" w:author="Abigail Hart" w:date="2019-04-02T15:36:00Z">
          <w:r w:rsidR="00AC69D8" w:rsidDel="00BD5548">
            <w:rPr>
              <w:sz w:val="24"/>
              <w:szCs w:val="24"/>
            </w:rPr>
            <w:delText>“</w:delText>
          </w:r>
        </w:del>
      </w:ins>
      <w:ins w:id="394" w:author="Scott Butterfield" w:date="2019-04-01T12:41:00Z">
        <w:r w:rsidR="001470D5">
          <w:rPr>
            <w:sz w:val="24"/>
            <w:szCs w:val="24"/>
          </w:rPr>
          <w:t>habitat</w:t>
        </w:r>
      </w:ins>
      <w:ins w:id="395" w:author="Scott Butterfield" w:date="2019-04-01T13:52:00Z">
        <w:del w:id="396" w:author="Abigail Hart" w:date="2019-04-02T15:36:00Z">
          <w:r w:rsidR="00AC69D8" w:rsidDel="00BD5548">
            <w:rPr>
              <w:sz w:val="24"/>
              <w:szCs w:val="24"/>
            </w:rPr>
            <w:delText>”</w:delText>
          </w:r>
        </w:del>
      </w:ins>
      <w:ins w:id="397" w:author="Scott Butterfield" w:date="2019-04-01T12:42:00Z">
        <w:r w:rsidR="001470D5">
          <w:rPr>
            <w:sz w:val="24"/>
            <w:szCs w:val="24"/>
          </w:rPr>
          <w:t xml:space="preserve"> (Table 1)</w:t>
        </w:r>
      </w:ins>
      <w:ins w:id="398" w:author="Scott Butterfield" w:date="2019-04-01T12:41:00Z">
        <w:r w:rsidR="001470D5">
          <w:rPr>
            <w:sz w:val="24"/>
            <w:szCs w:val="24"/>
          </w:rPr>
          <w:t xml:space="preserve">. </w:t>
        </w:r>
      </w:ins>
      <w:r w:rsidRPr="00E02AC1">
        <w:rPr>
          <w:sz w:val="24"/>
          <w:szCs w:val="24"/>
        </w:rPr>
        <w:t xml:space="preserve">We </w:t>
      </w:r>
      <w:r>
        <w:rPr>
          <w:sz w:val="24"/>
          <w:szCs w:val="24"/>
        </w:rPr>
        <w:t>used</w:t>
      </w:r>
      <w:r w:rsidRPr="00E02AC1">
        <w:rPr>
          <w:sz w:val="24"/>
          <w:szCs w:val="24"/>
        </w:rPr>
        <w:t xml:space="preserve"> random effects models to account for the variability </w:t>
      </w:r>
      <w:r>
        <w:rPr>
          <w:sz w:val="24"/>
          <w:szCs w:val="24"/>
        </w:rPr>
        <w:t xml:space="preserve">within the </w:t>
      </w:r>
      <w:del w:id="399" w:author="Scott Butterfield" w:date="2019-04-01T13:52:00Z">
        <w:r w:rsidDel="00AC69D8">
          <w:rPr>
            <w:sz w:val="24"/>
            <w:szCs w:val="24"/>
          </w:rPr>
          <w:delText xml:space="preserve">66 peer-reviewed </w:delText>
        </w:r>
      </w:del>
      <w:r>
        <w:rPr>
          <w:sz w:val="24"/>
          <w:szCs w:val="24"/>
        </w:rPr>
        <w:t>studies</w:t>
      </w:r>
      <w:ins w:id="400" w:author="Scott Butterfield" w:date="2019-04-01T13:52:00Z">
        <w:r w:rsidR="00AC69D8">
          <w:rPr>
            <w:sz w:val="24"/>
            <w:szCs w:val="24"/>
          </w:rPr>
          <w:t xml:space="preserve"> evaluated</w:t>
        </w:r>
      </w:ins>
      <w:r>
        <w:rPr>
          <w:sz w:val="24"/>
          <w:szCs w:val="24"/>
        </w:rPr>
        <w:t xml:space="preserve"> </w:t>
      </w:r>
      <w:r>
        <w:rPr>
          <w:sz w:val="24"/>
          <w:szCs w:val="24"/>
        </w:rPr>
        <w:fldChar w:fldCharType="begin" w:fldLock="1"/>
      </w:r>
      <w:r w:rsidR="00C160A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17&lt;/i&gt;)","plainTextFormattedCitation":"(17)","previouslyFormattedCitation":"(&lt;i&gt;17&lt;/i&gt;)"},"properties":{"noteIndex":0},"schema":"https://github.com/citation-style-language/schema/raw/master/csl-citation.json"}</w:instrText>
      </w:r>
      <w:r>
        <w:rPr>
          <w:sz w:val="24"/>
          <w:szCs w:val="24"/>
        </w:rPr>
        <w:fldChar w:fldCharType="separate"/>
      </w:r>
      <w:r w:rsidR="00CA2018" w:rsidRPr="00CA2018">
        <w:rPr>
          <w:noProof/>
          <w:sz w:val="24"/>
          <w:szCs w:val="24"/>
        </w:rPr>
        <w:t>(</w:t>
      </w:r>
      <w:r w:rsidR="00CA2018" w:rsidRPr="00CA2018">
        <w:rPr>
          <w:i/>
          <w:noProof/>
          <w:sz w:val="24"/>
          <w:szCs w:val="24"/>
        </w:rPr>
        <w:t>17</w:t>
      </w:r>
      <w:r w:rsidR="00CA2018" w:rsidRPr="00CA2018">
        <w:rPr>
          <w:noProof/>
          <w:sz w:val="24"/>
          <w:szCs w:val="24"/>
        </w:rPr>
        <w:t>)</w:t>
      </w:r>
      <w:r>
        <w:rPr>
          <w:sz w:val="24"/>
          <w:szCs w:val="24"/>
        </w:rPr>
        <w:fldChar w:fldCharType="end"/>
      </w:r>
      <w:r>
        <w:rPr>
          <w:sz w:val="24"/>
          <w:szCs w:val="24"/>
        </w:rPr>
        <w:t xml:space="preserve">, and then </w:t>
      </w:r>
      <w:r w:rsidRPr="00E02AC1">
        <w:rPr>
          <w:sz w:val="24"/>
          <w:szCs w:val="24"/>
        </w:rPr>
        <w:t xml:space="preserve">applied meta-regressions to test the potential influence of two </w:t>
      </w:r>
      <w:r>
        <w:rPr>
          <w:sz w:val="24"/>
          <w:szCs w:val="24"/>
        </w:rPr>
        <w:t xml:space="preserve">additional </w:t>
      </w:r>
      <w:r w:rsidRPr="00E02AC1">
        <w:rPr>
          <w:sz w:val="24"/>
          <w:szCs w:val="24"/>
        </w:rPr>
        <w:t xml:space="preserve">covariates, aridity </w:t>
      </w:r>
      <w:commentRangeStart w:id="401"/>
      <w:r w:rsidRPr="00E02AC1">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Pr="00E02AC1">
        <w:rPr>
          <w:sz w:val="24"/>
          <w:szCs w:val="24"/>
        </w:rPr>
        <w:fldChar w:fldCharType="end"/>
      </w:r>
      <w:commentRangeEnd w:id="401"/>
      <w:r w:rsidR="00AC69D8">
        <w:rPr>
          <w:rStyle w:val="CommentReference"/>
          <w:rFonts w:eastAsia="Times New Roman"/>
        </w:rPr>
        <w:commentReference w:id="401"/>
      </w:r>
      <w:del w:id="402" w:author="Abigail Hart" w:date="2019-04-02T15:38:00Z">
        <w:r w:rsidDel="00BD5548">
          <w:rPr>
            <w:sz w:val="24"/>
            <w:szCs w:val="24"/>
          </w:rPr>
          <w:delText>,</w:delText>
        </w:r>
      </w:del>
      <w:r w:rsidRPr="00E02AC1">
        <w:rPr>
          <w:sz w:val="24"/>
          <w:szCs w:val="24"/>
        </w:rPr>
        <w:t xml:space="preserve"> and the time scale of experiments</w:t>
      </w:r>
      <w:r w:rsidR="00C13561">
        <w:rPr>
          <w:sz w:val="24"/>
          <w:szCs w:val="24"/>
        </w:rPr>
        <w:t xml:space="preserve"> </w:t>
      </w:r>
      <w:r w:rsidRPr="00E02AC1">
        <w:rPr>
          <w:sz w:val="24"/>
          <w:szCs w:val="24"/>
        </w:rPr>
        <w:fldChar w:fldCharType="begin" w:fldLock="1"/>
      </w:r>
      <w:r w:rsidR="00C160A5">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21&lt;/i&gt;)","plainTextFormattedCitation":"(21)","previouslyFormattedCitation":"(&lt;i&gt;21&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21</w:t>
      </w:r>
      <w:r w:rsidR="00CA2018" w:rsidRPr="00CA2018">
        <w:rPr>
          <w:noProof/>
          <w:sz w:val="24"/>
          <w:szCs w:val="24"/>
        </w:rPr>
        <w:t>)</w:t>
      </w:r>
      <w:r w:rsidRPr="00E02AC1">
        <w:rPr>
          <w:sz w:val="24"/>
          <w:szCs w:val="24"/>
        </w:rPr>
        <w:fldChar w:fldCharType="end"/>
      </w:r>
      <w:ins w:id="403" w:author="Scott Butterfield" w:date="2019-04-01T12:35:00Z">
        <w:r w:rsidR="00174181">
          <w:rPr>
            <w:sz w:val="24"/>
            <w:szCs w:val="24"/>
          </w:rPr>
          <w:t xml:space="preserve">, </w:t>
        </w:r>
        <w:commentRangeStart w:id="404"/>
        <w:r w:rsidR="00174181">
          <w:rPr>
            <w:sz w:val="24"/>
            <w:szCs w:val="24"/>
          </w:rPr>
          <w:t>on restoration outcomes</w:t>
        </w:r>
        <w:commentRangeEnd w:id="404"/>
        <w:r w:rsidR="00174181">
          <w:rPr>
            <w:rStyle w:val="CommentReference"/>
            <w:rFonts w:eastAsia="Times New Roman"/>
          </w:rPr>
          <w:commentReference w:id="404"/>
        </w:r>
      </w:ins>
      <w:r w:rsidRPr="00E02AC1">
        <w:rPr>
          <w:sz w:val="24"/>
          <w:szCs w:val="24"/>
        </w:rPr>
        <w:t xml:space="preserve">. </w:t>
      </w:r>
    </w:p>
    <w:p w14:paraId="54443F0F" w14:textId="6F0423CA" w:rsidR="008809FF" w:rsidDel="003F5517" w:rsidRDefault="008809FF" w:rsidP="00E02AC1">
      <w:pPr>
        <w:spacing w:line="480" w:lineRule="auto"/>
        <w:rPr>
          <w:del w:id="405" w:author="Abigail Hart" w:date="2019-04-02T15:41:00Z"/>
          <w:sz w:val="24"/>
          <w:szCs w:val="24"/>
        </w:rPr>
      </w:pPr>
      <w:del w:id="406" w:author="Scott Butterfield" w:date="2019-04-01T13:54:00Z">
        <w:r w:rsidDel="00AC69D8">
          <w:rPr>
            <w:sz w:val="24"/>
            <w:szCs w:val="24"/>
          </w:rPr>
          <w:delText xml:space="preserve">We </w:delText>
        </w:r>
      </w:del>
      <w:del w:id="407" w:author="Scott Butterfield" w:date="2019-04-01T12:36:00Z">
        <w:r w:rsidDel="00174181">
          <w:rPr>
            <w:sz w:val="24"/>
            <w:szCs w:val="24"/>
          </w:rPr>
          <w:delText xml:space="preserve">reviewed </w:delText>
        </w:r>
      </w:del>
      <w:del w:id="408" w:author="Scott Butterfield" w:date="2019-04-01T13:54:00Z">
        <w:r w:rsidDel="00AC69D8">
          <w:rPr>
            <w:sz w:val="24"/>
            <w:szCs w:val="24"/>
          </w:rPr>
          <w:delText xml:space="preserve">studies </w:delText>
        </w:r>
      </w:del>
      <w:del w:id="409" w:author="Scott Butterfield" w:date="2019-04-01T12:36:00Z">
        <w:r w:rsidDel="00174181">
          <w:rPr>
            <w:sz w:val="24"/>
            <w:szCs w:val="24"/>
          </w:rPr>
          <w:delText xml:space="preserve">from </w:delText>
        </w:r>
      </w:del>
      <w:del w:id="410" w:author="Scott Butterfield" w:date="2019-04-01T13:54:00Z">
        <w:r w:rsidDel="00AC69D8">
          <w:rPr>
            <w:sz w:val="24"/>
            <w:szCs w:val="24"/>
          </w:rPr>
          <w:delText xml:space="preserve">19 countries </w:delText>
        </w:r>
      </w:del>
      <w:del w:id="411" w:author="Scott Butterfield" w:date="2019-04-01T12:36:00Z">
        <w:r w:rsidR="00100F30" w:rsidDel="00174181">
          <w:rPr>
            <w:sz w:val="24"/>
            <w:szCs w:val="24"/>
          </w:rPr>
          <w:delText xml:space="preserve">throughout the </w:delText>
        </w:r>
        <w:r w:rsidR="0071094F" w:rsidDel="00174181">
          <w:rPr>
            <w:sz w:val="24"/>
            <w:szCs w:val="24"/>
          </w:rPr>
          <w:delText>w</w:delText>
        </w:r>
        <w:r w:rsidR="00100F30" w:rsidDel="00174181">
          <w:rPr>
            <w:sz w:val="24"/>
            <w:szCs w:val="24"/>
          </w:rPr>
          <w:delText xml:space="preserve">orld </w:delText>
        </w:r>
      </w:del>
      <w:del w:id="412" w:author="Scott Butterfield" w:date="2019-04-01T13:54:00Z">
        <w:r w:rsidRPr="00E02AC1" w:rsidDel="00AC69D8">
          <w:rPr>
            <w:sz w:val="24"/>
            <w:szCs w:val="24"/>
          </w:rPr>
          <w:delText>(Fig.1).</w:delText>
        </w:r>
        <w:r w:rsidDel="00AC69D8">
          <w:rPr>
            <w:sz w:val="24"/>
            <w:szCs w:val="24"/>
          </w:rPr>
          <w:delText xml:space="preserve"> </w:delText>
        </w:r>
      </w:del>
      <w:del w:id="413" w:author="Scott Butterfield" w:date="2019-04-01T12:36:00Z">
        <w:r w:rsidDel="00174181">
          <w:rPr>
            <w:sz w:val="24"/>
            <w:szCs w:val="24"/>
          </w:rPr>
          <w:delText>A</w:delText>
        </w:r>
        <w:r w:rsidRPr="00E02AC1" w:rsidDel="00174181">
          <w:rPr>
            <w:sz w:val="24"/>
            <w:szCs w:val="24"/>
          </w:rPr>
          <w:delText>ctive and passive restoration</w:delText>
        </w:r>
        <w:r w:rsidDel="00174181">
          <w:rPr>
            <w:sz w:val="24"/>
            <w:szCs w:val="24"/>
          </w:rPr>
          <w:delText xml:space="preserve"> practices</w:delText>
        </w:r>
        <w:r w:rsidRPr="00E02AC1" w:rsidDel="00174181">
          <w:rPr>
            <w:sz w:val="24"/>
            <w:szCs w:val="24"/>
          </w:rPr>
          <w:delText xml:space="preserve"> differed in their magnitude and direction</w:delText>
        </w:r>
        <w:r w:rsidDel="00174181">
          <w:rPr>
            <w:sz w:val="24"/>
            <w:szCs w:val="24"/>
          </w:rPr>
          <w:delText xml:space="preserve"> </w:delText>
        </w:r>
        <w:r w:rsidR="00100F30" w:rsidDel="00174181">
          <w:rPr>
            <w:sz w:val="24"/>
            <w:szCs w:val="24"/>
          </w:rPr>
          <w:delText>of effect sizes</w:delText>
        </w:r>
        <w:r w:rsidDel="00174181">
          <w:rPr>
            <w:sz w:val="24"/>
            <w:szCs w:val="24"/>
          </w:rPr>
          <w:delText xml:space="preserve">. </w:delText>
        </w:r>
      </w:del>
      <w:del w:id="414" w:author="Scott Butterfield" w:date="2019-04-01T13:54:00Z">
        <w:r w:rsidDel="00AC69D8">
          <w:rPr>
            <w:sz w:val="24"/>
            <w:szCs w:val="24"/>
          </w:rPr>
          <w:delText>Overall,</w:delText>
        </w:r>
      </w:del>
      <w:ins w:id="415" w:author="Scott Butterfield" w:date="2019-04-01T13:54:00Z">
        <w:r w:rsidR="00AC69D8">
          <w:rPr>
            <w:sz w:val="24"/>
            <w:szCs w:val="24"/>
          </w:rPr>
          <w:t>We found that</w:t>
        </w:r>
      </w:ins>
      <w:r>
        <w:rPr>
          <w:sz w:val="24"/>
          <w:szCs w:val="24"/>
        </w:rPr>
        <w:t xml:space="preserve"> active restoration led to </w:t>
      </w:r>
      <w:ins w:id="416" w:author="Scott Butterfield" w:date="2019-04-01T12:37:00Z">
        <w:r w:rsidR="00174181">
          <w:rPr>
            <w:sz w:val="24"/>
            <w:szCs w:val="24"/>
          </w:rPr>
          <w:t xml:space="preserve">more </w:t>
        </w:r>
      </w:ins>
      <w:r>
        <w:rPr>
          <w:sz w:val="24"/>
          <w:szCs w:val="24"/>
        </w:rPr>
        <w:t xml:space="preserve">positive outcomes </w:t>
      </w:r>
      <w:r w:rsidRPr="00E02AC1">
        <w:rPr>
          <w:sz w:val="24"/>
          <w:szCs w:val="24"/>
        </w:rPr>
        <w:t>(</w:t>
      </w:r>
      <w:commentRangeStart w:id="417"/>
      <w:r w:rsidRPr="00E02AC1">
        <w:rPr>
          <w:sz w:val="24"/>
          <w:szCs w:val="24"/>
        </w:rPr>
        <w:t>lrr estimate = 0.22, 95% CI= 0.21 to 0.23</w:t>
      </w:r>
      <w:commentRangeEnd w:id="417"/>
      <w:r w:rsidR="00656BCF">
        <w:rPr>
          <w:rStyle w:val="CommentReference"/>
          <w:rFonts w:eastAsia="Times New Roman"/>
        </w:rPr>
        <w:commentReference w:id="417"/>
      </w:r>
      <w:r w:rsidRPr="00E02AC1">
        <w:rPr>
          <w:sz w:val="24"/>
          <w:szCs w:val="24"/>
        </w:rPr>
        <w:t>)</w:t>
      </w:r>
      <w:ins w:id="418" w:author="Scott Butterfield" w:date="2019-04-01T12:43:00Z">
        <w:r w:rsidR="001470D5">
          <w:rPr>
            <w:sz w:val="24"/>
            <w:szCs w:val="24"/>
          </w:rPr>
          <w:t xml:space="preserve"> than </w:t>
        </w:r>
      </w:ins>
      <w:del w:id="419" w:author="Scott Butterfield" w:date="2019-04-01T12:37:00Z">
        <w:r w:rsidRPr="00E02AC1" w:rsidDel="00174181">
          <w:rPr>
            <w:sz w:val="24"/>
            <w:szCs w:val="24"/>
          </w:rPr>
          <w:delText xml:space="preserve"> while </w:delText>
        </w:r>
      </w:del>
      <w:r w:rsidRPr="00E02AC1">
        <w:rPr>
          <w:sz w:val="24"/>
          <w:szCs w:val="24"/>
        </w:rPr>
        <w:t xml:space="preserve">passive </w:t>
      </w:r>
      <w:del w:id="420" w:author="Scott Butterfield" w:date="2019-04-01T12:47:00Z">
        <w:r w:rsidRPr="00E02AC1" w:rsidDel="001470D5">
          <w:rPr>
            <w:sz w:val="24"/>
            <w:szCs w:val="24"/>
          </w:rPr>
          <w:delText xml:space="preserve">restoration </w:delText>
        </w:r>
        <w:r w:rsidDel="001470D5">
          <w:rPr>
            <w:sz w:val="24"/>
            <w:szCs w:val="24"/>
          </w:rPr>
          <w:delText>practices</w:delText>
        </w:r>
      </w:del>
      <w:ins w:id="421" w:author="Scott Butterfield" w:date="2019-04-01T12:47:00Z">
        <w:r w:rsidR="001470D5">
          <w:rPr>
            <w:sz w:val="24"/>
            <w:szCs w:val="24"/>
          </w:rPr>
          <w:t>ones</w:t>
        </w:r>
      </w:ins>
      <w:ins w:id="422" w:author="Scott Butterfield" w:date="2019-04-01T12:37:00Z">
        <w:r w:rsidR="00174181">
          <w:rPr>
            <w:sz w:val="24"/>
            <w:szCs w:val="24"/>
          </w:rPr>
          <w:t xml:space="preserve"> </w:t>
        </w:r>
      </w:ins>
      <w:del w:id="423" w:author="Scott Butterfield" w:date="2019-04-01T12:43:00Z">
        <w:r w:rsidDel="001470D5">
          <w:rPr>
            <w:sz w:val="24"/>
            <w:szCs w:val="24"/>
          </w:rPr>
          <w:delText xml:space="preserve"> </w:delText>
        </w:r>
      </w:del>
      <w:del w:id="424" w:author="Scott Butterfield" w:date="2019-04-01T12:37:00Z">
        <w:r w:rsidDel="00174181">
          <w:rPr>
            <w:sz w:val="24"/>
            <w:szCs w:val="24"/>
          </w:rPr>
          <w:delText xml:space="preserve">were </w:delText>
        </w:r>
      </w:del>
      <w:del w:id="425" w:author="Scott Butterfield" w:date="2019-04-01T12:43:00Z">
        <w:r w:rsidRPr="00E02AC1" w:rsidDel="001470D5">
          <w:rPr>
            <w:sz w:val="24"/>
            <w:szCs w:val="24"/>
          </w:rPr>
          <w:delText>negative</w:delText>
        </w:r>
        <w:r w:rsidR="002B4959" w:rsidDel="001470D5">
          <w:rPr>
            <w:sz w:val="24"/>
            <w:szCs w:val="24"/>
          </w:rPr>
          <w:delText xml:space="preserve"> </w:delText>
        </w:r>
      </w:del>
      <w:r w:rsidRPr="00E02AC1">
        <w:rPr>
          <w:sz w:val="24"/>
          <w:szCs w:val="24"/>
        </w:rPr>
        <w:t xml:space="preserve">(lrr estimate= -0.34, 95% CI= -0.37 to -0.31). </w:t>
      </w:r>
      <w:r w:rsidR="00B41EFE">
        <w:rPr>
          <w:sz w:val="24"/>
          <w:szCs w:val="24"/>
        </w:rPr>
        <w:t>All t</w:t>
      </w:r>
      <w:r w:rsidRPr="00E02AC1">
        <w:rPr>
          <w:sz w:val="24"/>
          <w:szCs w:val="24"/>
        </w:rPr>
        <w:t xml:space="preserve">hree </w:t>
      </w:r>
      <w:del w:id="426" w:author="Scott Butterfield" w:date="2019-04-01T12:43:00Z">
        <w:r w:rsidRPr="00E02AC1" w:rsidDel="001470D5">
          <w:rPr>
            <w:sz w:val="24"/>
            <w:szCs w:val="24"/>
          </w:rPr>
          <w:delText xml:space="preserve">categories </w:delText>
        </w:r>
      </w:del>
      <w:ins w:id="427" w:author="Scott Butterfield" w:date="2019-04-01T12:43:00Z">
        <w:r w:rsidR="001470D5">
          <w:rPr>
            <w:sz w:val="24"/>
            <w:szCs w:val="24"/>
          </w:rPr>
          <w:t>types</w:t>
        </w:r>
        <w:r w:rsidR="001470D5" w:rsidRPr="00E02AC1">
          <w:rPr>
            <w:sz w:val="24"/>
            <w:szCs w:val="24"/>
          </w:rPr>
          <w:t xml:space="preserve"> </w:t>
        </w:r>
      </w:ins>
      <w:r w:rsidRPr="00E02AC1">
        <w:rPr>
          <w:sz w:val="24"/>
          <w:szCs w:val="24"/>
        </w:rPr>
        <w:t xml:space="preserve">of active </w:t>
      </w:r>
      <w:r w:rsidR="00B41EFE">
        <w:rPr>
          <w:sz w:val="24"/>
          <w:szCs w:val="24"/>
        </w:rPr>
        <w:t xml:space="preserve">restoration </w:t>
      </w:r>
      <w:r w:rsidR="002E3557">
        <w:rPr>
          <w:sz w:val="24"/>
          <w:szCs w:val="24"/>
        </w:rPr>
        <w:t>practices</w:t>
      </w:r>
      <w:r w:rsidR="00B41EFE">
        <w:rPr>
          <w:sz w:val="24"/>
          <w:szCs w:val="24"/>
        </w:rPr>
        <w:t xml:space="preserve"> </w:t>
      </w:r>
      <w:del w:id="428" w:author="Scott Butterfield" w:date="2019-04-01T12:43:00Z">
        <w:r w:rsidR="00B41EFE" w:rsidDel="001470D5">
          <w:rPr>
            <w:sz w:val="24"/>
            <w:szCs w:val="24"/>
          </w:rPr>
          <w:delText>examined</w:delText>
        </w:r>
        <w:r w:rsidRPr="00E02AC1" w:rsidDel="001470D5">
          <w:rPr>
            <w:sz w:val="24"/>
            <w:szCs w:val="24"/>
          </w:rPr>
          <w:delText xml:space="preserve"> (soil, vegetation and water addition) were </w:delText>
        </w:r>
      </w:del>
      <w:ins w:id="429" w:author="Scott Butterfield" w:date="2019-04-01T12:43:00Z">
        <w:r w:rsidR="001470D5">
          <w:rPr>
            <w:sz w:val="24"/>
            <w:szCs w:val="24"/>
          </w:rPr>
          <w:t>had</w:t>
        </w:r>
        <w:r w:rsidR="001470D5" w:rsidRPr="00E02AC1">
          <w:rPr>
            <w:sz w:val="24"/>
            <w:szCs w:val="24"/>
          </w:rPr>
          <w:t xml:space="preserve"> </w:t>
        </w:r>
      </w:ins>
      <w:r w:rsidRPr="00E02AC1">
        <w:rPr>
          <w:sz w:val="24"/>
          <w:szCs w:val="24"/>
        </w:rPr>
        <w:t>net positive</w:t>
      </w:r>
      <w:ins w:id="430" w:author="Scott Butterfield" w:date="2019-04-01T12:44:00Z">
        <w:r w:rsidR="001470D5">
          <w:rPr>
            <w:sz w:val="24"/>
            <w:szCs w:val="24"/>
          </w:rPr>
          <w:t xml:space="preserve"> outcomes (Table 1)</w:t>
        </w:r>
      </w:ins>
      <w:del w:id="431" w:author="Scott Butterfield" w:date="2019-04-01T12:43:00Z">
        <w:r w:rsidRPr="00E02AC1" w:rsidDel="001470D5">
          <w:rPr>
            <w:sz w:val="24"/>
            <w:szCs w:val="24"/>
          </w:rPr>
          <w:delText xml:space="preserve"> and s</w:delText>
        </w:r>
        <w:r w:rsidR="009916B8" w:rsidDel="001470D5">
          <w:rPr>
            <w:sz w:val="24"/>
            <w:szCs w:val="24"/>
          </w:rPr>
          <w:delText>tatistically significant</w:delText>
        </w:r>
      </w:del>
      <w:ins w:id="432" w:author="Scott Butterfield" w:date="2019-04-01T12:44:00Z">
        <w:r w:rsidR="001470D5">
          <w:rPr>
            <w:sz w:val="24"/>
            <w:szCs w:val="24"/>
          </w:rPr>
          <w:t xml:space="preserve">. Passive soil recovery </w:t>
        </w:r>
      </w:ins>
      <w:ins w:id="433" w:author="Scott Butterfield" w:date="2019-04-01T12:47:00Z">
        <w:r w:rsidR="001470D5">
          <w:rPr>
            <w:sz w:val="24"/>
            <w:szCs w:val="24"/>
          </w:rPr>
          <w:t xml:space="preserve">overall had </w:t>
        </w:r>
        <w:r w:rsidR="001470D5">
          <w:rPr>
            <w:sz w:val="24"/>
            <w:szCs w:val="24"/>
          </w:rPr>
          <w:lastRenderedPageBreak/>
          <w:t>net negative outcome</w:t>
        </w:r>
      </w:ins>
      <w:ins w:id="434" w:author="Scott Butterfield" w:date="2019-04-01T12:48:00Z">
        <w:r w:rsidR="001470D5">
          <w:rPr>
            <w:sz w:val="24"/>
            <w:szCs w:val="24"/>
          </w:rPr>
          <w:t>s</w:t>
        </w:r>
      </w:ins>
      <w:ins w:id="435" w:author="Scott Butterfield" w:date="2019-04-01T12:44:00Z">
        <w:r w:rsidR="001470D5">
          <w:rPr>
            <w:sz w:val="24"/>
            <w:szCs w:val="24"/>
          </w:rPr>
          <w:t xml:space="preserve"> </w:t>
        </w:r>
      </w:ins>
      <w:del w:id="436" w:author="Scott Butterfield" w:date="2019-04-01T12:44:00Z">
        <w:r w:rsidR="00100F30" w:rsidDel="001470D5">
          <w:rPr>
            <w:sz w:val="24"/>
            <w:szCs w:val="24"/>
          </w:rPr>
          <w:delText>, whereas p</w:delText>
        </w:r>
        <w:r w:rsidRPr="00E02AC1" w:rsidDel="001470D5">
          <w:rPr>
            <w:sz w:val="24"/>
            <w:szCs w:val="24"/>
          </w:rPr>
          <w:delText>assive</w:delText>
        </w:r>
        <w:r w:rsidR="00B41EFE" w:rsidDel="001470D5">
          <w:rPr>
            <w:sz w:val="24"/>
            <w:szCs w:val="24"/>
          </w:rPr>
          <w:delText xml:space="preserve"> soil</w:delText>
        </w:r>
        <w:r w:rsidRPr="00E02AC1" w:rsidDel="001470D5">
          <w:rPr>
            <w:sz w:val="24"/>
            <w:szCs w:val="24"/>
          </w:rPr>
          <w:delText xml:space="preserve"> recovery</w:delText>
        </w:r>
        <w:r w:rsidR="00B41EFE" w:rsidDel="001470D5">
          <w:rPr>
            <w:sz w:val="24"/>
            <w:szCs w:val="24"/>
          </w:rPr>
          <w:delText xml:space="preserve"> had significant </w:delText>
        </w:r>
        <w:r w:rsidRPr="00E02AC1" w:rsidDel="001470D5">
          <w:rPr>
            <w:sz w:val="24"/>
            <w:szCs w:val="24"/>
          </w:rPr>
          <w:delText xml:space="preserve">negative </w:delText>
        </w:r>
        <w:r w:rsidR="00B41EFE" w:rsidDel="001470D5">
          <w:rPr>
            <w:sz w:val="24"/>
            <w:szCs w:val="24"/>
          </w:rPr>
          <w:delText>outcomes</w:delText>
        </w:r>
        <w:r w:rsidR="00501936" w:rsidDel="001470D5">
          <w:rPr>
            <w:sz w:val="24"/>
            <w:szCs w:val="24"/>
          </w:rPr>
          <w:delText xml:space="preserve"> </w:delText>
        </w:r>
      </w:del>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100F30">
        <w:rPr>
          <w:sz w:val="24"/>
          <w:szCs w:val="24"/>
        </w:rPr>
        <w:t xml:space="preserve">. </w:t>
      </w:r>
      <w:ins w:id="437" w:author="Scott Butterfield" w:date="2019-04-01T12:48:00Z">
        <w:r w:rsidR="001470D5">
          <w:rPr>
            <w:sz w:val="24"/>
            <w:szCs w:val="24"/>
          </w:rPr>
          <w:t>Passi</w:t>
        </w:r>
        <w:r w:rsidR="00656BCF">
          <w:rPr>
            <w:sz w:val="24"/>
            <w:szCs w:val="24"/>
          </w:rPr>
          <w:t>v</w:t>
        </w:r>
        <w:r w:rsidR="001470D5">
          <w:rPr>
            <w:sz w:val="24"/>
            <w:szCs w:val="24"/>
          </w:rPr>
          <w:t xml:space="preserve">e </w:t>
        </w:r>
      </w:ins>
      <w:del w:id="438" w:author="Scott Butterfield" w:date="2019-04-01T12:48:00Z">
        <w:r w:rsidR="00100F30" w:rsidDel="001470D5">
          <w:rPr>
            <w:sz w:val="24"/>
            <w:szCs w:val="24"/>
          </w:rPr>
          <w:delText>V</w:delText>
        </w:r>
      </w:del>
      <w:ins w:id="439" w:author="Scott Butterfield" w:date="2019-04-01T12:48:00Z">
        <w:r w:rsidR="001470D5">
          <w:rPr>
            <w:sz w:val="24"/>
            <w:szCs w:val="24"/>
          </w:rPr>
          <w:t>v</w:t>
        </w:r>
      </w:ins>
      <w:r w:rsidR="00B41EFE">
        <w:rPr>
          <w:sz w:val="24"/>
          <w:szCs w:val="24"/>
        </w:rPr>
        <w:t>egetation</w:t>
      </w:r>
      <w:ins w:id="440" w:author="Scott Butterfield" w:date="2019-04-01T12:48:00Z">
        <w:r w:rsidR="001470D5">
          <w:rPr>
            <w:sz w:val="24"/>
            <w:szCs w:val="24"/>
          </w:rPr>
          <w:t xml:space="preserve"> recovery</w:t>
        </w:r>
      </w:ins>
      <w:r w:rsidR="00B41EFE">
        <w:rPr>
          <w:sz w:val="24"/>
          <w:szCs w:val="24"/>
        </w:rPr>
        <w:t xml:space="preserve"> and grazing exclusion </w:t>
      </w:r>
      <w:del w:id="441" w:author="Scott Butterfield" w:date="2019-04-01T12:48:00Z">
        <w:r w:rsidR="00B41EFE" w:rsidDel="001470D5">
          <w:rPr>
            <w:sz w:val="24"/>
            <w:szCs w:val="24"/>
          </w:rPr>
          <w:delText>p</w:delText>
        </w:r>
        <w:r w:rsidRPr="00E02AC1" w:rsidDel="001470D5">
          <w:rPr>
            <w:sz w:val="24"/>
            <w:szCs w:val="24"/>
          </w:rPr>
          <w:delText>assive</w:delText>
        </w:r>
        <w:r w:rsidR="00100F30" w:rsidDel="001470D5">
          <w:rPr>
            <w:sz w:val="24"/>
            <w:szCs w:val="24"/>
          </w:rPr>
          <w:delText xml:space="preserve"> </w:delText>
        </w:r>
        <w:r w:rsidR="00B41EFE" w:rsidDel="001470D5">
          <w:rPr>
            <w:sz w:val="24"/>
            <w:szCs w:val="24"/>
          </w:rPr>
          <w:delText>practices</w:delText>
        </w:r>
      </w:del>
      <w:ins w:id="442" w:author="Scott Butterfield" w:date="2019-04-01T12:48:00Z">
        <w:r w:rsidR="001470D5">
          <w:rPr>
            <w:sz w:val="24"/>
            <w:szCs w:val="24"/>
          </w:rPr>
          <w:t>overall</w:t>
        </w:r>
      </w:ins>
      <w:r w:rsidRPr="00E02AC1">
        <w:rPr>
          <w:sz w:val="24"/>
          <w:szCs w:val="24"/>
        </w:rPr>
        <w:t xml:space="preserve"> had positive effect</w:t>
      </w:r>
      <w:r w:rsidR="00100F30">
        <w:rPr>
          <w:sz w:val="24"/>
          <w:szCs w:val="24"/>
        </w:rPr>
        <w:t>s</w:t>
      </w:r>
      <w:r w:rsidRPr="00E02AC1">
        <w:rPr>
          <w:sz w:val="24"/>
          <w:szCs w:val="24"/>
        </w:rPr>
        <w:t xml:space="preserve"> on restoration</w:t>
      </w:r>
      <w:ins w:id="443" w:author="Scott Butterfield" w:date="2019-04-01T12:45:00Z">
        <w:r w:rsidR="001470D5">
          <w:rPr>
            <w:sz w:val="24"/>
            <w:szCs w:val="24"/>
          </w:rPr>
          <w:t xml:space="preserve"> </w:t>
        </w:r>
        <w:commentRangeStart w:id="444"/>
        <w:r w:rsidR="001470D5">
          <w:rPr>
            <w:sz w:val="24"/>
            <w:szCs w:val="24"/>
          </w:rPr>
          <w:t>outcomes</w:t>
        </w:r>
      </w:ins>
      <w:commentRangeEnd w:id="444"/>
      <w:ins w:id="445" w:author="Scott Butterfield" w:date="2019-04-01T13:57:00Z">
        <w:r w:rsidR="00AC69D8">
          <w:rPr>
            <w:rStyle w:val="CommentReference"/>
            <w:rFonts w:eastAsia="Times New Roman"/>
          </w:rPr>
          <w:commentReference w:id="444"/>
        </w:r>
      </w:ins>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501936">
        <w:rPr>
          <w:sz w:val="24"/>
          <w:szCs w:val="24"/>
        </w:rPr>
        <w:t xml:space="preserve">. </w:t>
      </w:r>
      <w:r>
        <w:rPr>
          <w:sz w:val="24"/>
          <w:szCs w:val="24"/>
        </w:rPr>
        <w:t xml:space="preserve">Aridity and time since </w:t>
      </w:r>
      <w:del w:id="446" w:author="Scott Butterfield" w:date="2019-04-01T12:50:00Z">
        <w:r w:rsidDel="00656BCF">
          <w:rPr>
            <w:sz w:val="24"/>
            <w:szCs w:val="24"/>
          </w:rPr>
          <w:delText xml:space="preserve">the </w:delText>
        </w:r>
      </w:del>
      <w:r>
        <w:rPr>
          <w:sz w:val="24"/>
          <w:szCs w:val="24"/>
        </w:rPr>
        <w:t xml:space="preserve">restoration </w:t>
      </w:r>
      <w:r w:rsidR="00781F98">
        <w:rPr>
          <w:sz w:val="24"/>
          <w:szCs w:val="24"/>
        </w:rPr>
        <w:t>practice</w:t>
      </w:r>
      <w:ins w:id="447" w:author="Abigail Hart" w:date="2019-04-02T15:39:00Z">
        <w:r w:rsidR="00BD5548">
          <w:rPr>
            <w:sz w:val="24"/>
            <w:szCs w:val="24"/>
          </w:rPr>
          <w:t xml:space="preserve"> implementation</w:t>
        </w:r>
      </w:ins>
      <w:r w:rsidR="00781F98">
        <w:rPr>
          <w:sz w:val="24"/>
          <w:szCs w:val="24"/>
        </w:rPr>
        <w:t xml:space="preserve"> </w:t>
      </w:r>
      <w:r>
        <w:rPr>
          <w:sz w:val="24"/>
          <w:szCs w:val="24"/>
        </w:rPr>
        <w:t>both</w:t>
      </w:r>
      <w:r w:rsidRPr="00E02AC1">
        <w:rPr>
          <w:sz w:val="24"/>
          <w:szCs w:val="24"/>
        </w:rPr>
        <w:t xml:space="preserve"> significantly influenced the effectiveness of active </w:t>
      </w:r>
      <w:r w:rsidR="00BD7B7F">
        <w:rPr>
          <w:sz w:val="24"/>
          <w:szCs w:val="24"/>
        </w:rPr>
        <w:t>restoration practices</w:t>
      </w:r>
      <w:r w:rsidRPr="00E02AC1">
        <w:rPr>
          <w:sz w:val="24"/>
          <w:szCs w:val="24"/>
        </w:rPr>
        <w:t xml:space="preserve"> (lrr estimate</w:t>
      </w:r>
      <w:r w:rsidRPr="00E02AC1">
        <w:rPr>
          <w:sz w:val="24"/>
          <w:szCs w:val="24"/>
          <w:vertAlign w:val="subscript"/>
        </w:rPr>
        <w:t>aridity</w:t>
      </w:r>
      <w:r w:rsidRPr="00E02AC1">
        <w:rPr>
          <w:sz w:val="24"/>
          <w:szCs w:val="24"/>
        </w:rPr>
        <w:t>= -0.01, 95% CI= -0.02 to -0.01; lrr estimated</w:t>
      </w:r>
      <w:r w:rsidRPr="00E02AC1">
        <w:rPr>
          <w:sz w:val="24"/>
          <w:szCs w:val="24"/>
          <w:vertAlign w:val="subscript"/>
        </w:rPr>
        <w:t>exp.time</w:t>
      </w:r>
      <w:r w:rsidRPr="00E02AC1">
        <w:rPr>
          <w:sz w:val="24"/>
          <w:szCs w:val="24"/>
        </w:rPr>
        <w:t>= 0.003, 95% CI= 0.003 to 0.0035)</w:t>
      </w:r>
      <w:r>
        <w:rPr>
          <w:sz w:val="24"/>
          <w:szCs w:val="24"/>
        </w:rPr>
        <w:t>,</w:t>
      </w:r>
      <w:r w:rsidRPr="00E02AC1">
        <w:rPr>
          <w:sz w:val="24"/>
          <w:szCs w:val="24"/>
        </w:rPr>
        <w:t xml:space="preserve"> while for passive </w:t>
      </w:r>
      <w:r w:rsidR="00BD7B7F">
        <w:rPr>
          <w:sz w:val="24"/>
          <w:szCs w:val="24"/>
        </w:rPr>
        <w:t>practices</w:t>
      </w:r>
      <w:r w:rsidRPr="00E02AC1">
        <w:rPr>
          <w:sz w:val="24"/>
          <w:szCs w:val="24"/>
        </w:rPr>
        <w:t xml:space="preserve"> </w:t>
      </w:r>
      <w:del w:id="448" w:author="Abigail Hart" w:date="2019-04-02T15:39:00Z">
        <w:r w:rsidRPr="00E02AC1" w:rsidDel="00BD5548">
          <w:rPr>
            <w:sz w:val="24"/>
            <w:szCs w:val="24"/>
          </w:rPr>
          <w:delText>just the</w:delText>
        </w:r>
      </w:del>
      <w:ins w:id="449" w:author="Abigail Hart" w:date="2019-04-02T15:39:00Z">
        <w:r w:rsidR="00BD5548">
          <w:rPr>
            <w:sz w:val="24"/>
            <w:szCs w:val="24"/>
          </w:rPr>
          <w:t>only</w:t>
        </w:r>
      </w:ins>
      <w:r w:rsidRPr="00E02AC1">
        <w:rPr>
          <w:sz w:val="24"/>
          <w:szCs w:val="24"/>
        </w:rPr>
        <w:t xml:space="preserve"> time </w:t>
      </w:r>
      <w:ins w:id="450" w:author="Scott Butterfield" w:date="2019-04-01T12:50:00Z">
        <w:r w:rsidR="00656BCF">
          <w:rPr>
            <w:sz w:val="24"/>
            <w:szCs w:val="24"/>
          </w:rPr>
          <w:t xml:space="preserve">since </w:t>
        </w:r>
        <w:del w:id="451" w:author="Abigail Hart" w:date="2019-04-02T15:40:00Z">
          <w:r w:rsidR="00656BCF" w:rsidDel="003F5517">
            <w:rPr>
              <w:sz w:val="24"/>
              <w:szCs w:val="24"/>
            </w:rPr>
            <w:delText>restoration practice</w:delText>
          </w:r>
        </w:del>
      </w:ins>
      <w:ins w:id="452" w:author="Abigail Hart" w:date="2019-04-02T15:40:00Z">
        <w:r w:rsidR="003F5517">
          <w:rPr>
            <w:sz w:val="24"/>
            <w:szCs w:val="24"/>
          </w:rPr>
          <w:t>implementation</w:t>
        </w:r>
      </w:ins>
      <w:ins w:id="453" w:author="Scott Butterfield" w:date="2019-04-01T12:50:00Z">
        <w:r w:rsidR="00656BCF">
          <w:rPr>
            <w:sz w:val="24"/>
            <w:szCs w:val="24"/>
          </w:rPr>
          <w:t xml:space="preserve"> </w:t>
        </w:r>
      </w:ins>
      <w:del w:id="454" w:author="Scott Butterfield" w:date="2019-04-01T12:50:00Z">
        <w:r w:rsidRPr="00E02AC1" w:rsidDel="00656BCF">
          <w:rPr>
            <w:sz w:val="24"/>
            <w:szCs w:val="24"/>
          </w:rPr>
          <w:delText xml:space="preserve">scale of experiments </w:delText>
        </w:r>
      </w:del>
      <w:r w:rsidRPr="00E02AC1">
        <w:rPr>
          <w:sz w:val="24"/>
          <w:szCs w:val="24"/>
        </w:rPr>
        <w:t>was significant (lrr estimated</w:t>
      </w:r>
      <w:r w:rsidRPr="00E02AC1">
        <w:rPr>
          <w:sz w:val="24"/>
          <w:szCs w:val="24"/>
          <w:vertAlign w:val="subscript"/>
        </w:rPr>
        <w:t>exp.time</w:t>
      </w:r>
      <w:r w:rsidRPr="00E02AC1">
        <w:rPr>
          <w:sz w:val="24"/>
          <w:szCs w:val="24"/>
        </w:rPr>
        <w:t>= 0.01, 95% CI= 0.008 to 0.01).</w:t>
      </w:r>
      <w:r w:rsidR="002458F7">
        <w:rPr>
          <w:sz w:val="24"/>
          <w:szCs w:val="24"/>
        </w:rPr>
        <w:t xml:space="preserve"> </w:t>
      </w:r>
      <w:ins w:id="455" w:author="Scott Butterfield" w:date="2019-04-01T12:51:00Z">
        <w:del w:id="456" w:author="Abigail Hart" w:date="2019-04-02T15:40:00Z">
          <w:r w:rsidR="00656BCF" w:rsidDel="003F5517">
            <w:rPr>
              <w:sz w:val="24"/>
              <w:szCs w:val="24"/>
            </w:rPr>
            <w:delText>Increasing aridity decreased the e</w:delText>
          </w:r>
        </w:del>
      </w:ins>
      <w:ins w:id="457" w:author="Abigail Hart" w:date="2019-04-02T15:40:00Z">
        <w:r w:rsidR="003F5517">
          <w:rPr>
            <w:sz w:val="24"/>
            <w:szCs w:val="24"/>
          </w:rPr>
          <w:t>E</w:t>
        </w:r>
      </w:ins>
      <w:ins w:id="458" w:author="Scott Butterfield" w:date="2019-04-01T12:51:00Z">
        <w:r w:rsidR="00656BCF">
          <w:rPr>
            <w:sz w:val="24"/>
            <w:szCs w:val="24"/>
          </w:rPr>
          <w:t>ffectiveness of active restoration practice</w:t>
        </w:r>
      </w:ins>
      <w:ins w:id="459" w:author="Scott Butterfield" w:date="2019-04-01T12:52:00Z">
        <w:r w:rsidR="00656BCF">
          <w:rPr>
            <w:sz w:val="24"/>
            <w:szCs w:val="24"/>
          </w:rPr>
          <w:t>s overall</w:t>
        </w:r>
      </w:ins>
      <w:ins w:id="460" w:author="Abigail Hart" w:date="2019-04-02T15:40:00Z">
        <w:r w:rsidR="003F5517">
          <w:rPr>
            <w:sz w:val="24"/>
            <w:szCs w:val="24"/>
          </w:rPr>
          <w:t xml:space="preserve"> decreased with increasing aridity</w:t>
        </w:r>
      </w:ins>
      <w:ins w:id="461" w:author="Scott Butterfield" w:date="2019-04-01T12:52:00Z">
        <w:r w:rsidR="00656BCF">
          <w:rPr>
            <w:sz w:val="24"/>
            <w:szCs w:val="24"/>
          </w:rPr>
          <w:t xml:space="preserve">. </w:t>
        </w:r>
      </w:ins>
      <w:del w:id="462" w:author="Scott Butterfield" w:date="2019-04-01T12:52:00Z">
        <w:r w:rsidR="00AE5B6E" w:rsidRPr="00E02AC1" w:rsidDel="00656BCF">
          <w:rPr>
            <w:sz w:val="24"/>
            <w:szCs w:val="24"/>
          </w:rPr>
          <w:delText xml:space="preserve">The </w:delText>
        </w:r>
        <w:r w:rsidR="00BD7B7F" w:rsidDel="00656BCF">
          <w:rPr>
            <w:sz w:val="24"/>
            <w:szCs w:val="24"/>
          </w:rPr>
          <w:delText xml:space="preserve">negative </w:delText>
        </w:r>
        <w:r w:rsidR="00AE5B6E" w:rsidRPr="00E02AC1" w:rsidDel="00656BCF">
          <w:rPr>
            <w:sz w:val="24"/>
            <w:szCs w:val="24"/>
          </w:rPr>
          <w:delText xml:space="preserve">effect of aridity on the efficacy of active </w:delText>
        </w:r>
        <w:r w:rsidR="00BD7B7F" w:rsidDel="00656BCF">
          <w:rPr>
            <w:sz w:val="24"/>
            <w:szCs w:val="24"/>
          </w:rPr>
          <w:delText>practices</w:delText>
        </w:r>
        <w:r w:rsidR="00AE5B6E" w:rsidRPr="00E02AC1" w:rsidDel="00656BCF">
          <w:rPr>
            <w:sz w:val="24"/>
            <w:szCs w:val="24"/>
          </w:rPr>
          <w:delText xml:space="preserve"> translates in a reduction of positive restoration outcomes with increasing aridity.</w:delText>
        </w:r>
        <w:r w:rsidR="0096116C" w:rsidDel="00656BCF">
          <w:rPr>
            <w:sz w:val="24"/>
            <w:szCs w:val="24"/>
          </w:rPr>
          <w:delText xml:space="preserve"> </w:delText>
        </w:r>
      </w:del>
      <w:r>
        <w:rPr>
          <w:sz w:val="24"/>
          <w:szCs w:val="24"/>
        </w:rPr>
        <w:t xml:space="preserve">Within the </w:t>
      </w:r>
      <w:r w:rsidRPr="00E02AC1">
        <w:rPr>
          <w:sz w:val="24"/>
          <w:szCs w:val="24"/>
        </w:rPr>
        <w:t xml:space="preserve">active </w:t>
      </w:r>
      <w:ins w:id="463" w:author="Scott Butterfield" w:date="2019-04-01T13:58:00Z">
        <w:r w:rsidR="00AC69D8">
          <w:rPr>
            <w:sz w:val="24"/>
            <w:szCs w:val="24"/>
          </w:rPr>
          <w:t xml:space="preserve">restoration </w:t>
        </w:r>
      </w:ins>
      <w:del w:id="464" w:author="Scott Butterfield" w:date="2019-04-01T13:58:00Z">
        <w:r w:rsidDel="00AC69D8">
          <w:rPr>
            <w:sz w:val="24"/>
            <w:szCs w:val="24"/>
          </w:rPr>
          <w:delText xml:space="preserve">practices </w:delText>
        </w:r>
      </w:del>
      <w:commentRangeStart w:id="465"/>
      <w:ins w:id="466" w:author="Scott Butterfield" w:date="2019-04-01T13:58:00Z">
        <w:r w:rsidR="00AC69D8">
          <w:rPr>
            <w:sz w:val="24"/>
            <w:szCs w:val="24"/>
          </w:rPr>
          <w:t>outcomes</w:t>
        </w:r>
        <w:commentRangeEnd w:id="465"/>
        <w:r w:rsidR="00AC69D8">
          <w:rPr>
            <w:rStyle w:val="CommentReference"/>
            <w:rFonts w:eastAsia="Times New Roman"/>
          </w:rPr>
          <w:commentReference w:id="465"/>
        </w:r>
        <w:r w:rsidR="00AC69D8">
          <w:rPr>
            <w:sz w:val="24"/>
            <w:szCs w:val="24"/>
          </w:rPr>
          <w:t xml:space="preserve"> </w:t>
        </w:r>
      </w:ins>
      <w:r>
        <w:rPr>
          <w:sz w:val="24"/>
          <w:szCs w:val="24"/>
        </w:rPr>
        <w:t>evaluated,</w:t>
      </w:r>
      <w:r w:rsidRPr="00E02AC1">
        <w:rPr>
          <w:sz w:val="24"/>
          <w:szCs w:val="24"/>
        </w:rPr>
        <w:t xml:space="preserve"> we found </w:t>
      </w:r>
      <w:r>
        <w:rPr>
          <w:sz w:val="24"/>
          <w:szCs w:val="24"/>
        </w:rPr>
        <w:t xml:space="preserve">that </w:t>
      </w:r>
      <w:ins w:id="467" w:author="Scott Butterfield" w:date="2019-04-01T13:59:00Z">
        <w:r w:rsidR="00AC69D8">
          <w:rPr>
            <w:sz w:val="24"/>
            <w:szCs w:val="24"/>
          </w:rPr>
          <w:t xml:space="preserve">active restoration was positive overall for </w:t>
        </w:r>
      </w:ins>
      <w:del w:id="468" w:author="Scott Butterfield" w:date="2019-04-01T13:59:00Z">
        <w:r w:rsidDel="00AC69D8">
          <w:rPr>
            <w:sz w:val="24"/>
            <w:szCs w:val="24"/>
          </w:rPr>
          <w:delText xml:space="preserve">there was a </w:delText>
        </w:r>
        <w:r w:rsidRPr="00E02AC1" w:rsidDel="00AC69D8">
          <w:rPr>
            <w:sz w:val="24"/>
            <w:szCs w:val="24"/>
          </w:rPr>
          <w:delText>positive effect o</w:delText>
        </w:r>
        <w:r w:rsidDel="00AC69D8">
          <w:rPr>
            <w:sz w:val="24"/>
            <w:szCs w:val="24"/>
          </w:rPr>
          <w:delText>n</w:delText>
        </w:r>
        <w:r w:rsidRPr="00E02AC1" w:rsidDel="00AC69D8">
          <w:rPr>
            <w:sz w:val="24"/>
            <w:szCs w:val="24"/>
          </w:rPr>
          <w:delText xml:space="preserve"> </w:delText>
        </w:r>
      </w:del>
      <w:r w:rsidRPr="00E02AC1">
        <w:rPr>
          <w:sz w:val="24"/>
          <w:szCs w:val="24"/>
        </w:rPr>
        <w:t>soil</w:t>
      </w:r>
      <w:ins w:id="469" w:author="Scott Butterfield" w:date="2019-04-01T13:59:00Z">
        <w:r w:rsidR="00AC69D8">
          <w:rPr>
            <w:sz w:val="24"/>
            <w:szCs w:val="24"/>
          </w:rPr>
          <w:t>s</w:t>
        </w:r>
      </w:ins>
      <w:r w:rsidRPr="00E02AC1">
        <w:rPr>
          <w:sz w:val="24"/>
          <w:szCs w:val="24"/>
        </w:rPr>
        <w:t>, plant</w:t>
      </w:r>
      <w:ins w:id="470" w:author="Scott Butterfield" w:date="2019-04-01T13:59:00Z">
        <w:r w:rsidR="00AC69D8">
          <w:rPr>
            <w:sz w:val="24"/>
            <w:szCs w:val="24"/>
          </w:rPr>
          <w:t>s</w:t>
        </w:r>
      </w:ins>
      <w:r w:rsidRPr="00E02AC1">
        <w:rPr>
          <w:sz w:val="24"/>
          <w:szCs w:val="24"/>
        </w:rPr>
        <w:t xml:space="preserve"> and habitat</w:t>
      </w:r>
      <w:del w:id="471" w:author="Scott Butterfield" w:date="2019-04-01T13:59:00Z">
        <w:r w:rsidRPr="00E02AC1" w:rsidDel="00AC69D8">
          <w:rPr>
            <w:sz w:val="24"/>
            <w:szCs w:val="24"/>
          </w:rPr>
          <w:delText xml:space="preserve"> restoration</w:delText>
        </w:r>
      </w:del>
      <w:r>
        <w:rPr>
          <w:sz w:val="24"/>
          <w:szCs w:val="24"/>
        </w:rPr>
        <w:t>,</w:t>
      </w:r>
      <w:r w:rsidRPr="00E02AC1">
        <w:rPr>
          <w:sz w:val="24"/>
          <w:szCs w:val="24"/>
        </w:rPr>
        <w:t xml:space="preserve"> but </w:t>
      </w:r>
      <w:del w:id="472" w:author="Scott Butterfield" w:date="2019-04-01T13:59:00Z">
        <w:r w:rsidRPr="00E02AC1" w:rsidDel="00AC69D8">
          <w:rPr>
            <w:sz w:val="24"/>
            <w:szCs w:val="24"/>
          </w:rPr>
          <w:delText xml:space="preserve">a </w:delText>
        </w:r>
      </w:del>
      <w:r w:rsidRPr="00E02AC1">
        <w:rPr>
          <w:sz w:val="24"/>
          <w:szCs w:val="24"/>
        </w:rPr>
        <w:t xml:space="preserve">negative </w:t>
      </w:r>
      <w:del w:id="473" w:author="Scott Butterfield" w:date="2019-04-01T13:59:00Z">
        <w:r w:rsidRPr="00E02AC1" w:rsidDel="00AC69D8">
          <w:rPr>
            <w:sz w:val="24"/>
            <w:szCs w:val="24"/>
          </w:rPr>
          <w:delText xml:space="preserve">effect on </w:delText>
        </w:r>
        <w:r w:rsidDel="00AC69D8">
          <w:rPr>
            <w:sz w:val="24"/>
            <w:szCs w:val="24"/>
          </w:rPr>
          <w:delText>the restoration of</w:delText>
        </w:r>
      </w:del>
      <w:ins w:id="474" w:author="Scott Butterfield" w:date="2019-04-01T13:59:00Z">
        <w:r w:rsidR="00AC69D8">
          <w:rPr>
            <w:sz w:val="24"/>
            <w:szCs w:val="24"/>
          </w:rPr>
          <w:t>for</w:t>
        </w:r>
      </w:ins>
      <w:r>
        <w:rPr>
          <w:sz w:val="24"/>
          <w:szCs w:val="24"/>
        </w:rPr>
        <w:t xml:space="preserve"> </w:t>
      </w:r>
      <w:r w:rsidRPr="00E02AC1">
        <w:rPr>
          <w:sz w:val="24"/>
          <w:szCs w:val="24"/>
        </w:rPr>
        <w:t>animal</w:t>
      </w:r>
      <w:ins w:id="475" w:author="Scott Butterfield" w:date="2019-04-01T13:59:00Z">
        <w:r w:rsidR="00AC69D8">
          <w:rPr>
            <w:sz w:val="24"/>
            <w:szCs w:val="24"/>
          </w:rPr>
          <w:t>s</w:t>
        </w:r>
      </w:ins>
      <w:r w:rsidRPr="00E02AC1">
        <w:rPr>
          <w:sz w:val="24"/>
          <w:szCs w:val="24"/>
        </w:rPr>
        <w:t xml:space="preserve"> </w:t>
      </w:r>
      <w:del w:id="476" w:author="Scott Butterfield" w:date="2019-04-01T13:59:00Z">
        <w:r w:rsidRPr="00E02AC1" w:rsidDel="00AC69D8">
          <w:rPr>
            <w:sz w:val="24"/>
            <w:szCs w:val="24"/>
          </w:rPr>
          <w:delText>communities</w:delText>
        </w:r>
        <w:r w:rsidR="00326562" w:rsidDel="00AC69D8">
          <w:rPr>
            <w:sz w:val="24"/>
            <w:szCs w:val="24"/>
          </w:rPr>
          <w:delText xml:space="preserve"> </w:delText>
        </w:r>
      </w:del>
      <w:r w:rsidR="00326562">
        <w:rPr>
          <w:sz w:val="24"/>
          <w:szCs w:val="24"/>
        </w:rPr>
        <w:t>(Table 1B)</w:t>
      </w:r>
      <w:r w:rsidRPr="00E02AC1">
        <w:rPr>
          <w:sz w:val="24"/>
          <w:szCs w:val="24"/>
        </w:rPr>
        <w:t xml:space="preserve">. </w:t>
      </w:r>
      <w:del w:id="477" w:author="Scott Butterfield" w:date="2019-04-01T14:00:00Z">
        <w:r w:rsidRPr="00E02AC1" w:rsidDel="000C2EED">
          <w:rPr>
            <w:sz w:val="24"/>
            <w:szCs w:val="24"/>
          </w:rPr>
          <w:delText xml:space="preserve">For the passive restoration </w:delText>
        </w:r>
        <w:r w:rsidDel="000C2EED">
          <w:rPr>
            <w:sz w:val="24"/>
            <w:szCs w:val="24"/>
          </w:rPr>
          <w:delText>practices</w:delText>
        </w:r>
        <w:r w:rsidRPr="00E02AC1" w:rsidDel="000C2EED">
          <w:rPr>
            <w:sz w:val="24"/>
            <w:szCs w:val="24"/>
          </w:rPr>
          <w:delText>, w</w:delText>
        </w:r>
      </w:del>
      <w:ins w:id="478" w:author="Scott Butterfield" w:date="2019-04-01T14:00:00Z">
        <w:r w:rsidR="000C2EED">
          <w:rPr>
            <w:sz w:val="24"/>
            <w:szCs w:val="24"/>
          </w:rPr>
          <w:t>W</w:t>
        </w:r>
      </w:ins>
      <w:r w:rsidRPr="00E02AC1">
        <w:rPr>
          <w:sz w:val="24"/>
          <w:szCs w:val="24"/>
        </w:rPr>
        <w:t xml:space="preserve">e found </w:t>
      </w:r>
      <w:r>
        <w:rPr>
          <w:sz w:val="24"/>
          <w:szCs w:val="24"/>
        </w:rPr>
        <w:t xml:space="preserve">that soils </w:t>
      </w:r>
      <w:del w:id="479" w:author="Scott Butterfield" w:date="2019-04-01T14:00:00Z">
        <w:r w:rsidDel="000C2EED">
          <w:rPr>
            <w:sz w:val="24"/>
            <w:szCs w:val="24"/>
          </w:rPr>
          <w:delText>will not recover</w:delText>
        </w:r>
      </w:del>
      <w:ins w:id="480" w:author="Scott Butterfield" w:date="2019-04-01T14:00:00Z">
        <w:r w:rsidR="000C2EED">
          <w:rPr>
            <w:sz w:val="24"/>
            <w:szCs w:val="24"/>
          </w:rPr>
          <w:t>cannot restore</w:t>
        </w:r>
      </w:ins>
      <w:r>
        <w:rPr>
          <w:sz w:val="24"/>
          <w:szCs w:val="24"/>
        </w:rPr>
        <w:t xml:space="preserve"> </w:t>
      </w:r>
      <w:del w:id="481" w:author="Scott Butterfield" w:date="2019-04-01T14:00:00Z">
        <w:r w:rsidDel="000C2EED">
          <w:rPr>
            <w:sz w:val="24"/>
            <w:szCs w:val="24"/>
          </w:rPr>
          <w:delText>on their own</w:delText>
        </w:r>
      </w:del>
      <w:ins w:id="482" w:author="Scott Butterfield" w:date="2019-04-01T14:00:00Z">
        <w:r w:rsidR="000C2EED">
          <w:rPr>
            <w:sz w:val="24"/>
            <w:szCs w:val="24"/>
          </w:rPr>
          <w:t>passively</w:t>
        </w:r>
      </w:ins>
      <w:r>
        <w:rPr>
          <w:sz w:val="24"/>
          <w:szCs w:val="24"/>
        </w:rPr>
        <w:t xml:space="preserve">, but </w:t>
      </w:r>
      <w:ins w:id="483" w:author="Scott Butterfield" w:date="2019-04-01T14:00:00Z">
        <w:r w:rsidR="000C2EED">
          <w:rPr>
            <w:sz w:val="24"/>
            <w:szCs w:val="24"/>
          </w:rPr>
          <w:t xml:space="preserve">that </w:t>
        </w:r>
      </w:ins>
      <w:r w:rsidRPr="00E02AC1">
        <w:rPr>
          <w:sz w:val="24"/>
          <w:szCs w:val="24"/>
        </w:rPr>
        <w:t xml:space="preserve">plants and habitat can </w:t>
      </w:r>
      <w:del w:id="484" w:author="Scott Butterfield" w:date="2019-04-01T14:00:00Z">
        <w:r w:rsidDel="000C2EED">
          <w:rPr>
            <w:sz w:val="24"/>
            <w:szCs w:val="24"/>
          </w:rPr>
          <w:delText>recover</w:delText>
        </w:r>
        <w:r w:rsidR="001F3B51" w:rsidDel="000C2EED">
          <w:rPr>
            <w:sz w:val="24"/>
            <w:szCs w:val="24"/>
          </w:rPr>
          <w:delText xml:space="preserve"> with minimal human interventio</w:delText>
        </w:r>
      </w:del>
      <w:del w:id="485" w:author="Abigail Hart" w:date="2019-04-02T15:41:00Z">
        <w:r w:rsidR="001F3B51" w:rsidDel="003F5517">
          <w:rPr>
            <w:sz w:val="24"/>
            <w:szCs w:val="24"/>
          </w:rPr>
          <w:delText xml:space="preserve">n </w:delText>
        </w:r>
      </w:del>
      <w:r w:rsidR="001F3B51">
        <w:rPr>
          <w:sz w:val="24"/>
          <w:szCs w:val="24"/>
        </w:rPr>
        <w:t>(Table 1B)</w:t>
      </w:r>
      <w:r w:rsidRPr="00E02AC1">
        <w:rPr>
          <w:sz w:val="24"/>
          <w:szCs w:val="24"/>
        </w:rPr>
        <w:t xml:space="preserve">. </w:t>
      </w:r>
    </w:p>
    <w:p w14:paraId="308CB455" w14:textId="42A7513A" w:rsidR="009D45CC" w:rsidRDefault="002C73B5">
      <w:pPr>
        <w:spacing w:line="480" w:lineRule="auto"/>
        <w:rPr>
          <w:ins w:id="486" w:author="Scott Butterfield" w:date="2019-04-01T14:06:00Z"/>
          <w:sz w:val="24"/>
          <w:szCs w:val="24"/>
        </w:rPr>
        <w:pPrChange w:id="487" w:author="Abigail Hart" w:date="2019-04-02T15:41:00Z">
          <w:pPr>
            <w:autoSpaceDE w:val="0"/>
            <w:autoSpaceDN w:val="0"/>
            <w:adjustRightInd w:val="0"/>
            <w:spacing w:line="480" w:lineRule="auto"/>
          </w:pPr>
        </w:pPrChange>
      </w:pPr>
      <w:del w:id="488" w:author="Scott Butterfield" w:date="2019-04-01T14:01:00Z">
        <w:r w:rsidDel="000C2EED">
          <w:rPr>
            <w:sz w:val="24"/>
            <w:szCs w:val="24"/>
          </w:rPr>
          <w:delText>Active</w:delText>
        </w:r>
        <w:r w:rsidR="00AF63E0" w:rsidDel="000C2EED">
          <w:rPr>
            <w:sz w:val="24"/>
            <w:szCs w:val="24"/>
          </w:rPr>
          <w:delText xml:space="preserve"> and passive</w:delText>
        </w:r>
        <w:r w:rsidDel="000C2EED">
          <w:rPr>
            <w:sz w:val="24"/>
            <w:szCs w:val="24"/>
          </w:rPr>
          <w:delText xml:space="preserve"> restoration </w:delText>
        </w:r>
        <w:r w:rsidR="005F0909" w:rsidDel="000C2EED">
          <w:rPr>
            <w:sz w:val="24"/>
            <w:szCs w:val="24"/>
          </w:rPr>
          <w:delText>interventions</w:delText>
        </w:r>
        <w:r w:rsidDel="000C2EED">
          <w:rPr>
            <w:sz w:val="24"/>
            <w:szCs w:val="24"/>
          </w:rPr>
          <w:delText xml:space="preserve"> require</w:delText>
        </w:r>
        <w:r w:rsidR="00AF63E0" w:rsidDel="000C2EED">
          <w:rPr>
            <w:sz w:val="24"/>
            <w:szCs w:val="24"/>
          </w:rPr>
          <w:delText xml:space="preserve"> different</w:delText>
        </w:r>
        <w:r w:rsidDel="000C2EED">
          <w:rPr>
            <w:sz w:val="24"/>
            <w:szCs w:val="24"/>
          </w:rPr>
          <w:delText xml:space="preserve"> investments in resources (time, money)</w:delText>
        </w:r>
        <w:r w:rsidR="00AF63E0" w:rsidDel="000C2EED">
          <w:rPr>
            <w:sz w:val="24"/>
            <w:szCs w:val="24"/>
          </w:rPr>
          <w:delText xml:space="preserve"> </w:delText>
        </w:r>
        <w:r w:rsidR="00AF63E0" w:rsidDel="000C2EED">
          <w:rPr>
            <w:sz w:val="24"/>
            <w:szCs w:val="24"/>
          </w:rPr>
          <w:fldChar w:fldCharType="begin" w:fldLock="1"/>
        </w:r>
        <w:r w:rsidR="00C160A5" w:rsidDel="000C2EED">
          <w:rPr>
            <w:sz w:val="24"/>
            <w:szCs w:val="24"/>
          </w:rPr>
          <w:del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delInstrText>
        </w:r>
        <w:r w:rsidR="00AF63E0" w:rsidDel="000C2EED">
          <w:rPr>
            <w:sz w:val="24"/>
            <w:szCs w:val="24"/>
          </w:rPr>
          <w:fldChar w:fldCharType="separate"/>
        </w:r>
        <w:r w:rsidR="00CA2018" w:rsidRPr="00CA2018" w:rsidDel="000C2EED">
          <w:rPr>
            <w:noProof/>
            <w:sz w:val="24"/>
            <w:szCs w:val="24"/>
          </w:rPr>
          <w:delText>(</w:delText>
        </w:r>
        <w:r w:rsidR="00CA2018" w:rsidRPr="00CA2018" w:rsidDel="000C2EED">
          <w:rPr>
            <w:i/>
            <w:noProof/>
            <w:sz w:val="24"/>
            <w:szCs w:val="24"/>
          </w:rPr>
          <w:delText>13</w:delText>
        </w:r>
        <w:r w:rsidR="00CA2018" w:rsidRPr="00CA2018" w:rsidDel="000C2EED">
          <w:rPr>
            <w:noProof/>
            <w:sz w:val="24"/>
            <w:szCs w:val="24"/>
          </w:rPr>
          <w:delText>)</w:delText>
        </w:r>
        <w:r w:rsidR="00AF63E0" w:rsidDel="000C2EED">
          <w:rPr>
            <w:sz w:val="24"/>
            <w:szCs w:val="24"/>
          </w:rPr>
          <w:fldChar w:fldCharType="end"/>
        </w:r>
        <w:r w:rsidDel="000C2EED">
          <w:rPr>
            <w:sz w:val="24"/>
            <w:szCs w:val="24"/>
          </w:rPr>
          <w:delText xml:space="preserve"> </w:delText>
        </w:r>
        <w:r w:rsidR="00AF63E0" w:rsidDel="000C2EED">
          <w:rPr>
            <w:sz w:val="24"/>
            <w:szCs w:val="24"/>
          </w:rPr>
          <w:delText>therefore,</w:delText>
        </w:r>
        <w:r w:rsidR="001F3B51" w:rsidDel="000C2EED">
          <w:rPr>
            <w:sz w:val="24"/>
            <w:szCs w:val="24"/>
          </w:rPr>
          <w:delText xml:space="preserve"> this </w:delText>
        </w:r>
        <w:r w:rsidR="00530D8E" w:rsidDel="000C2EED">
          <w:rPr>
            <w:sz w:val="24"/>
            <w:szCs w:val="24"/>
          </w:rPr>
          <w:delText>meta-analysis</w:delText>
        </w:r>
        <w:r w:rsidDel="000C2EED">
          <w:rPr>
            <w:sz w:val="24"/>
            <w:szCs w:val="24"/>
          </w:rPr>
          <w:delText xml:space="preserve"> </w:delText>
        </w:r>
        <w:r w:rsidR="001F3B51" w:rsidDel="000C2EED">
          <w:rPr>
            <w:sz w:val="24"/>
            <w:szCs w:val="24"/>
          </w:rPr>
          <w:delText xml:space="preserve">evaluate </w:delText>
        </w:r>
        <w:r w:rsidDel="000C2EED">
          <w:rPr>
            <w:sz w:val="24"/>
            <w:szCs w:val="24"/>
          </w:rPr>
          <w:delText xml:space="preserve">the potential characteristics of </w:delText>
        </w:r>
        <w:r w:rsidR="00AF63E0" w:rsidDel="000C2EED">
          <w:rPr>
            <w:sz w:val="24"/>
            <w:szCs w:val="24"/>
          </w:rPr>
          <w:delText>both</w:delText>
        </w:r>
        <w:r w:rsidDel="000C2EED">
          <w:rPr>
            <w:sz w:val="24"/>
            <w:szCs w:val="24"/>
          </w:rPr>
          <w:delText xml:space="preserve"> </w:delText>
        </w:r>
        <w:r w:rsidR="00530D8E" w:rsidDel="000C2EED">
          <w:rPr>
            <w:sz w:val="24"/>
            <w:szCs w:val="24"/>
          </w:rPr>
          <w:delText xml:space="preserve">types of </w:delText>
        </w:r>
        <w:r w:rsidDel="000C2EED">
          <w:rPr>
            <w:sz w:val="24"/>
            <w:szCs w:val="24"/>
          </w:rPr>
          <w:delText xml:space="preserve">restoration within drylands globally. </w:delText>
        </w:r>
        <w:r w:rsidR="00CE3739" w:rsidDel="000C2EED">
          <w:rPr>
            <w:sz w:val="24"/>
            <w:szCs w:val="24"/>
          </w:rPr>
          <w:delText>Overall, active restoration practices</w:delText>
        </w:r>
        <w:r w:rsidR="00CE3739" w:rsidDel="000C2EED">
          <w:delText xml:space="preserve"> </w:delText>
        </w:r>
        <w:r w:rsidR="00CE3739" w:rsidRPr="00CE3739" w:rsidDel="000C2EED">
          <w:rPr>
            <w:sz w:val="24"/>
            <w:szCs w:val="24"/>
          </w:rPr>
          <w:delText>were more effective, consistently positive</w:delText>
        </w:r>
        <w:r w:rsidR="00CE3739" w:rsidDel="000C2EED">
          <w:rPr>
            <w:sz w:val="24"/>
            <w:szCs w:val="24"/>
          </w:rPr>
          <w:delText xml:space="preserve"> </w:delText>
        </w:r>
        <w:r w:rsidR="00CE3739" w:rsidRPr="00CE3739" w:rsidDel="000C2EED">
          <w:rPr>
            <w:sz w:val="24"/>
            <w:szCs w:val="24"/>
          </w:rPr>
          <w:delText>and had low relative variances</w:delText>
        </w:r>
        <w:r w:rsidR="001F3B51" w:rsidDel="000C2EED">
          <w:rPr>
            <w:sz w:val="24"/>
            <w:szCs w:val="24"/>
          </w:rPr>
          <w:delText xml:space="preserve"> when compared with passive restoration practi</w:delText>
        </w:r>
        <w:r w:rsidR="00C209D8" w:rsidDel="000C2EED">
          <w:rPr>
            <w:sz w:val="24"/>
            <w:szCs w:val="24"/>
          </w:rPr>
          <w:delText>c</w:delText>
        </w:r>
        <w:r w:rsidR="001F3B51" w:rsidDel="000C2EED">
          <w:rPr>
            <w:sz w:val="24"/>
            <w:szCs w:val="24"/>
          </w:rPr>
          <w:delText>es</w:delText>
        </w:r>
        <w:r w:rsidR="00CE3739" w:rsidDel="000C2EED">
          <w:rPr>
            <w:sz w:val="24"/>
            <w:szCs w:val="24"/>
          </w:rPr>
          <w:delText xml:space="preserve">. </w:delText>
        </w:r>
      </w:del>
      <w:commentRangeStart w:id="489"/>
      <w:r>
        <w:rPr>
          <w:sz w:val="24"/>
          <w:szCs w:val="24"/>
        </w:rPr>
        <w:t xml:space="preserve">We found that water addition </w:t>
      </w:r>
      <w:ins w:id="490" w:author="Scott Butterfield" w:date="2019-04-01T14:02:00Z">
        <w:r w:rsidR="000C2EED">
          <w:rPr>
            <w:sz w:val="24"/>
            <w:szCs w:val="24"/>
          </w:rPr>
          <w:t>was the most effective restoration practice</w:t>
        </w:r>
      </w:ins>
      <w:del w:id="491" w:author="Scott Butterfield" w:date="2019-04-01T14:02:00Z">
        <w:r w:rsidDel="000C2EED">
          <w:rPr>
            <w:sz w:val="24"/>
            <w:szCs w:val="24"/>
          </w:rPr>
          <w:delText xml:space="preserve">had the largest and most positive impact on </w:delText>
        </w:r>
        <w:r w:rsidR="001F3B51" w:rsidDel="000C2EED">
          <w:rPr>
            <w:sz w:val="24"/>
            <w:szCs w:val="24"/>
          </w:rPr>
          <w:delText xml:space="preserve">dryland </w:delText>
        </w:r>
        <w:r w:rsidDel="000C2EED">
          <w:rPr>
            <w:sz w:val="24"/>
            <w:szCs w:val="24"/>
          </w:rPr>
          <w:delText>restoration</w:delText>
        </w:r>
      </w:del>
      <w:r w:rsidR="001F3B51">
        <w:rPr>
          <w:sz w:val="24"/>
          <w:szCs w:val="24"/>
        </w:rPr>
        <w:t>,</w:t>
      </w:r>
      <w:r>
        <w:rPr>
          <w:sz w:val="24"/>
          <w:szCs w:val="24"/>
        </w:rPr>
        <w:t xml:space="preserve"> followed by soil</w:t>
      </w:r>
      <w:ins w:id="492" w:author="Scott Butterfield" w:date="2019-04-01T14:05:00Z">
        <w:r w:rsidR="009D45CC">
          <w:rPr>
            <w:sz w:val="24"/>
            <w:szCs w:val="24"/>
          </w:rPr>
          <w:t xml:space="preserve"> </w:t>
        </w:r>
      </w:ins>
      <w:del w:id="493" w:author="Scott Butterfield" w:date="2019-04-01T14:05:00Z">
        <w:r w:rsidDel="009D45CC">
          <w:rPr>
            <w:sz w:val="24"/>
            <w:szCs w:val="24"/>
          </w:rPr>
          <w:delText xml:space="preserve"> </w:delText>
        </w:r>
      </w:del>
      <w:r w:rsidR="00E02AC1" w:rsidRPr="00E02AC1">
        <w:rPr>
          <w:sz w:val="24"/>
          <w:szCs w:val="24"/>
        </w:rPr>
        <w:t xml:space="preserve">and </w:t>
      </w:r>
      <w:del w:id="494" w:author="Abigail Hart" w:date="2019-04-02T15:41:00Z">
        <w:r w:rsidR="00E02AC1" w:rsidRPr="00E02AC1" w:rsidDel="003F5517">
          <w:rPr>
            <w:sz w:val="24"/>
            <w:szCs w:val="24"/>
          </w:rPr>
          <w:delText xml:space="preserve">vegetation </w:delText>
        </w:r>
      </w:del>
      <w:ins w:id="495" w:author="Abigail Hart" w:date="2019-04-02T15:41:00Z">
        <w:r w:rsidR="003F5517">
          <w:rPr>
            <w:sz w:val="24"/>
            <w:szCs w:val="24"/>
          </w:rPr>
          <w:t xml:space="preserve">plant </w:t>
        </w:r>
      </w:ins>
      <w:ins w:id="496" w:author="Scott Butterfield" w:date="2019-04-01T14:02:00Z">
        <w:r w:rsidR="000C2EED">
          <w:rPr>
            <w:sz w:val="24"/>
            <w:szCs w:val="24"/>
          </w:rPr>
          <w:t xml:space="preserve">restoration </w:t>
        </w:r>
      </w:ins>
      <w:r>
        <w:rPr>
          <w:sz w:val="24"/>
          <w:szCs w:val="24"/>
        </w:rPr>
        <w:t>practices</w:t>
      </w:r>
      <w:r w:rsidR="001F3B51">
        <w:rPr>
          <w:sz w:val="24"/>
          <w:szCs w:val="24"/>
        </w:rPr>
        <w:t xml:space="preserve"> (Table 1A)</w:t>
      </w:r>
      <w:r w:rsidR="00E02AC1" w:rsidRPr="00E02AC1">
        <w:rPr>
          <w:sz w:val="24"/>
          <w:szCs w:val="24"/>
        </w:rPr>
        <w:t xml:space="preserve">. </w:t>
      </w:r>
      <w:commentRangeEnd w:id="489"/>
    </w:p>
    <w:p w14:paraId="371180E1" w14:textId="205BE8C1" w:rsidR="00E02AC1" w:rsidRDefault="009D45CC" w:rsidP="00E02AC1">
      <w:pPr>
        <w:autoSpaceDE w:val="0"/>
        <w:autoSpaceDN w:val="0"/>
        <w:adjustRightInd w:val="0"/>
        <w:spacing w:line="480" w:lineRule="auto"/>
        <w:rPr>
          <w:sz w:val="24"/>
          <w:szCs w:val="24"/>
        </w:rPr>
      </w:pPr>
      <w:ins w:id="497" w:author="Scott Butterfield" w:date="2019-04-01T14:06:00Z">
        <w:r>
          <w:rPr>
            <w:sz w:val="24"/>
            <w:szCs w:val="24"/>
          </w:rPr>
          <w:t xml:space="preserve">Overall, we found that </w:t>
        </w:r>
      </w:ins>
      <w:r>
        <w:rPr>
          <w:rStyle w:val="CommentReference"/>
          <w:rFonts w:eastAsia="Times New Roman"/>
        </w:rPr>
        <w:commentReference w:id="489"/>
      </w:r>
      <w:del w:id="498" w:author="Scott Butterfield" w:date="2019-04-01T14:06:00Z">
        <w:r w:rsidR="00AF63E0" w:rsidDel="009D45CC">
          <w:rPr>
            <w:sz w:val="24"/>
            <w:szCs w:val="24"/>
          </w:rPr>
          <w:delText>The conclusion from this meta-analysis that</w:delText>
        </w:r>
      </w:del>
      <w:r w:rsidR="00AF63E0">
        <w:rPr>
          <w:sz w:val="24"/>
          <w:szCs w:val="24"/>
        </w:rPr>
        <w:t xml:space="preserve"> active restoration </w:t>
      </w:r>
      <w:del w:id="499" w:author="Scott Butterfield" w:date="2019-04-01T14:06:00Z">
        <w:r w:rsidR="005F0909" w:rsidDel="009D45CC">
          <w:rPr>
            <w:sz w:val="24"/>
            <w:szCs w:val="24"/>
          </w:rPr>
          <w:delText>interventions</w:delText>
        </w:r>
        <w:r w:rsidR="00AF63E0" w:rsidDel="009D45CC">
          <w:rPr>
            <w:sz w:val="24"/>
            <w:szCs w:val="24"/>
          </w:rPr>
          <w:delText xml:space="preserve"> are </w:delText>
        </w:r>
      </w:del>
      <w:ins w:id="500" w:author="Scott Butterfield" w:date="2019-04-01T14:06:00Z">
        <w:r>
          <w:rPr>
            <w:sz w:val="24"/>
            <w:szCs w:val="24"/>
          </w:rPr>
          <w:t xml:space="preserve">is </w:t>
        </w:r>
      </w:ins>
      <w:r w:rsidR="00AF63E0">
        <w:rPr>
          <w:sz w:val="24"/>
          <w:szCs w:val="24"/>
        </w:rPr>
        <w:t>often required to see positive outcomes in dryland ecosystems</w:t>
      </w:r>
      <w:ins w:id="501" w:author="Scott Butterfield" w:date="2019-04-01T14:06:00Z">
        <w:r>
          <w:rPr>
            <w:sz w:val="24"/>
            <w:szCs w:val="24"/>
          </w:rPr>
          <w:t>, which</w:t>
        </w:r>
      </w:ins>
      <w:r w:rsidR="00AF63E0">
        <w:rPr>
          <w:sz w:val="24"/>
          <w:szCs w:val="24"/>
        </w:rPr>
        <w:t xml:space="preserve"> differs from a recent meta-analysis i</w:t>
      </w:r>
      <w:r w:rsidR="00AF63E0" w:rsidRPr="00E02AC1">
        <w:rPr>
          <w:sz w:val="24"/>
          <w:szCs w:val="24"/>
        </w:rPr>
        <w:t>n tropical forest</w:t>
      </w:r>
      <w:r w:rsidR="00AF63E0">
        <w:rPr>
          <w:sz w:val="24"/>
          <w:szCs w:val="24"/>
        </w:rPr>
        <w:t>s</w:t>
      </w:r>
      <w:del w:id="502" w:author="Scott Butterfield" w:date="2019-04-01T14:11:00Z">
        <w:r w:rsidR="00F128DA" w:rsidDel="004C1CFC">
          <w:rPr>
            <w:sz w:val="24"/>
            <w:szCs w:val="24"/>
          </w:rPr>
          <w:delText>,</w:delText>
        </w:r>
      </w:del>
      <w:r w:rsidR="00F128DA">
        <w:rPr>
          <w:sz w:val="24"/>
          <w:szCs w:val="24"/>
        </w:rPr>
        <w:t xml:space="preserve"> </w:t>
      </w:r>
      <w:r w:rsidR="00AF63E0" w:rsidRPr="00E02AC1">
        <w:rPr>
          <w:sz w:val="24"/>
          <w:szCs w:val="24"/>
        </w:rPr>
        <w:t xml:space="preserve">that found </w:t>
      </w:r>
      <w:r w:rsidR="00AF63E0">
        <w:rPr>
          <w:sz w:val="24"/>
          <w:szCs w:val="24"/>
        </w:rPr>
        <w:t xml:space="preserve">passive </w:t>
      </w:r>
      <w:r w:rsidR="00AF63E0" w:rsidRPr="00E02AC1">
        <w:rPr>
          <w:sz w:val="24"/>
          <w:szCs w:val="24"/>
        </w:rPr>
        <w:t xml:space="preserve">natural succession </w:t>
      </w:r>
      <w:r w:rsidR="00AF63E0">
        <w:rPr>
          <w:sz w:val="24"/>
          <w:szCs w:val="24"/>
        </w:rPr>
        <w:t>is</w:t>
      </w:r>
      <w:r w:rsidR="00AF63E0" w:rsidRPr="00E02AC1">
        <w:rPr>
          <w:sz w:val="24"/>
          <w:szCs w:val="24"/>
        </w:rPr>
        <w:t xml:space="preserve"> the most effective strategy </w:t>
      </w:r>
      <w:del w:id="503" w:author="Scott Butterfield" w:date="2019-04-01T14:07:00Z">
        <w:r w:rsidR="00AF63E0" w:rsidRPr="00E02AC1" w:rsidDel="009D45CC">
          <w:rPr>
            <w:sz w:val="24"/>
            <w:szCs w:val="24"/>
          </w:rPr>
          <w:delText xml:space="preserve">to restore degraded forests </w:delText>
        </w:r>
      </w:del>
      <w:r w:rsidR="00AF63E0">
        <w:rPr>
          <w:sz w:val="24"/>
          <w:szCs w:val="24"/>
        </w:rPr>
        <w:fldChar w:fldCharType="begin" w:fldLock="1"/>
      </w:r>
      <w:r w:rsidR="00C160A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22&lt;/i&gt;)","plainTextFormattedCitation":"(22)","previouslyFormattedCitation":"(&lt;i&gt;22&lt;/i&gt;)"},"properties":{"noteIndex":0},"schema":"https://github.com/citation-style-language/schema/raw/master/csl-citation.json"}</w:instrText>
      </w:r>
      <w:r w:rsidR="00AF63E0">
        <w:rPr>
          <w:sz w:val="24"/>
          <w:szCs w:val="24"/>
        </w:rPr>
        <w:fldChar w:fldCharType="separate"/>
      </w:r>
      <w:r w:rsidR="00CA2018" w:rsidRPr="00CA2018">
        <w:rPr>
          <w:noProof/>
          <w:sz w:val="24"/>
          <w:szCs w:val="24"/>
        </w:rPr>
        <w:t>(</w:t>
      </w:r>
      <w:r w:rsidR="00CA2018" w:rsidRPr="00CA2018">
        <w:rPr>
          <w:i/>
          <w:noProof/>
          <w:sz w:val="24"/>
          <w:szCs w:val="24"/>
        </w:rPr>
        <w:t>22</w:t>
      </w:r>
      <w:r w:rsidR="00CA2018" w:rsidRPr="00CA2018">
        <w:rPr>
          <w:noProof/>
          <w:sz w:val="24"/>
          <w:szCs w:val="24"/>
        </w:rPr>
        <w:t>)</w:t>
      </w:r>
      <w:r w:rsidR="00AF63E0">
        <w:rPr>
          <w:sz w:val="24"/>
          <w:szCs w:val="24"/>
        </w:rPr>
        <w:fldChar w:fldCharType="end"/>
      </w:r>
      <w:r w:rsidR="00AF63E0">
        <w:rPr>
          <w:sz w:val="24"/>
          <w:szCs w:val="24"/>
        </w:rPr>
        <w:t xml:space="preserve">. These differences are likely driven by rainfall, soil fertility and vegetation productivity which are severely </w:t>
      </w:r>
      <w:r w:rsidR="00AF63E0" w:rsidRPr="00E02AC1">
        <w:rPr>
          <w:sz w:val="24"/>
          <w:szCs w:val="24"/>
        </w:rPr>
        <w:t>constraine</w:t>
      </w:r>
      <w:r w:rsidR="00AF63E0">
        <w:rPr>
          <w:sz w:val="24"/>
          <w:szCs w:val="24"/>
        </w:rPr>
        <w:t xml:space="preserve">d in dryland ecosystems </w:t>
      </w:r>
      <w:del w:id="504" w:author="Abigail Hart" w:date="2019-04-02T15:42:00Z">
        <w:r w:rsidR="00AF63E0" w:rsidDel="003F5517">
          <w:rPr>
            <w:sz w:val="24"/>
            <w:szCs w:val="24"/>
          </w:rPr>
          <w:delText>globally</w:delText>
        </w:r>
        <w:r w:rsidR="00AE5B6E" w:rsidDel="003F5517">
          <w:rPr>
            <w:sz w:val="24"/>
            <w:szCs w:val="24"/>
          </w:rPr>
          <w:delText xml:space="preserve"> </w:delText>
        </w:r>
      </w:del>
      <w:r w:rsidR="00AE5B6E">
        <w:rPr>
          <w:sz w:val="24"/>
          <w:szCs w:val="24"/>
        </w:rPr>
        <w:fldChar w:fldCharType="begin" w:fldLock="1"/>
      </w:r>
      <w:r w:rsidR="0094453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AE5B6E">
        <w:rPr>
          <w:sz w:val="24"/>
          <w:szCs w:val="24"/>
        </w:rPr>
        <w:fldChar w:fldCharType="separate"/>
      </w:r>
      <w:r w:rsidR="00AE5B6E" w:rsidRPr="00AE5B6E">
        <w:rPr>
          <w:noProof/>
          <w:sz w:val="24"/>
          <w:szCs w:val="24"/>
        </w:rPr>
        <w:t>(</w:t>
      </w:r>
      <w:r w:rsidR="00AE5B6E" w:rsidRPr="00AE5B6E">
        <w:rPr>
          <w:i/>
          <w:noProof/>
          <w:sz w:val="24"/>
          <w:szCs w:val="24"/>
        </w:rPr>
        <w:t>1</w:t>
      </w:r>
      <w:r w:rsidR="00AE5B6E" w:rsidRPr="00AE5B6E">
        <w:rPr>
          <w:noProof/>
          <w:sz w:val="24"/>
          <w:szCs w:val="24"/>
        </w:rPr>
        <w:t>)</w:t>
      </w:r>
      <w:r w:rsidR="00AE5B6E">
        <w:rPr>
          <w:sz w:val="24"/>
          <w:szCs w:val="24"/>
        </w:rPr>
        <w:fldChar w:fldCharType="end"/>
      </w:r>
      <w:r w:rsidR="00F128DA">
        <w:rPr>
          <w:sz w:val="24"/>
          <w:szCs w:val="24"/>
        </w:rPr>
        <w:t xml:space="preserve">. </w:t>
      </w:r>
      <w:ins w:id="505" w:author="Scott Butterfield" w:date="2019-04-01T14:08:00Z">
        <w:r>
          <w:rPr>
            <w:sz w:val="24"/>
            <w:szCs w:val="24"/>
          </w:rPr>
          <w:t xml:space="preserve">We also focused on agricultural </w:t>
        </w:r>
      </w:ins>
      <w:ins w:id="506" w:author="Scott Butterfield" w:date="2019-04-01T14:09:00Z">
        <w:r>
          <w:rPr>
            <w:sz w:val="24"/>
            <w:szCs w:val="24"/>
          </w:rPr>
          <w:t>crop</w:t>
        </w:r>
      </w:ins>
      <w:ins w:id="507" w:author="Scott Butterfield" w:date="2019-04-01T14:08:00Z">
        <w:r>
          <w:rPr>
            <w:sz w:val="24"/>
            <w:szCs w:val="24"/>
          </w:rPr>
          <w:t xml:space="preserve"> lands, which </w:t>
        </w:r>
      </w:ins>
      <w:ins w:id="508" w:author="Scott Butterfield" w:date="2019-04-01T14:09:00Z">
        <w:r>
          <w:rPr>
            <w:sz w:val="24"/>
            <w:szCs w:val="24"/>
          </w:rPr>
          <w:t>may be require more active restoration practices to overcome past soil disturbances, nutrient inputs, and pesticide use</w:t>
        </w:r>
      </w:ins>
      <w:ins w:id="509" w:author="Scott Butterfield" w:date="2019-04-01T14:10:00Z">
        <w:r>
          <w:rPr>
            <w:sz w:val="24"/>
            <w:szCs w:val="24"/>
          </w:rPr>
          <w:t xml:space="preserve"> </w:t>
        </w:r>
      </w:ins>
    </w:p>
    <w:p w14:paraId="70783966" w14:textId="4E00893C" w:rsidR="00C160A5" w:rsidRPr="00E02AC1" w:rsidRDefault="00C160A5" w:rsidP="00C160A5">
      <w:pPr>
        <w:spacing w:line="480" w:lineRule="auto"/>
        <w:rPr>
          <w:sz w:val="24"/>
          <w:szCs w:val="24"/>
        </w:rPr>
      </w:pPr>
      <w:del w:id="510" w:author="Scott Butterfield" w:date="2019-04-01T14:10:00Z">
        <w:r w:rsidRPr="00E02AC1" w:rsidDel="009D45CC">
          <w:rPr>
            <w:sz w:val="24"/>
            <w:szCs w:val="24"/>
          </w:rPr>
          <w:delText>Agricultural practices have high impacts on soil health, affecting key processes such as nutrient cycles</w:delText>
        </w:r>
        <w:r w:rsidDel="009D45CC">
          <w:rPr>
            <w:sz w:val="24"/>
            <w:szCs w:val="24"/>
          </w:rPr>
          <w:delText xml:space="preserve"> </w:delText>
        </w:r>
        <w:r w:rsidDel="009D45CC">
          <w:rPr>
            <w:sz w:val="24"/>
            <w:szCs w:val="24"/>
          </w:rPr>
          <w:fldChar w:fldCharType="begin" w:fldLock="1"/>
        </w:r>
        <w:r w:rsidDel="009D45CC">
          <w:rPr>
            <w:sz w:val="24"/>
            <w:szCs w:val="24"/>
          </w:rPr>
          <w:delInstrText>ADDIN CSL_CITATION {"citationItems":[{"id":"ITEM-1","itemData":{"DOI":"10.1111/1365-2664.13355","ISSN":"0021-8901","abstract":"&lt;div class=\"abstract-group\"&gt;\n   &lt;section class=\"article-section article-section__abstract\" lang=\"en\" data-lang=\"en\" id=\"section-1-en\"&gt;\n      &lt;h3 class=\"article-section__header main abstractlang_en main\"&gt;Abstract&lt;/h3&gt;\n      &lt;div class=\"article-section__content en main\"&gt;\n         \n         &lt;p&gt;1.There is increasing recognition that pollination deficits are limiting crop yields worldwide. However, management strategies for optimal insect pollination are still unclear for most crops. Current management focuses on providing high densities of honeybees, but recommended densities are highly variable, even within single crops and cultivars.&lt;/p&gt;\n         &lt;p&gt;2.We performed an extensive literature search to record honeybee densities (colony density and/or flower visitation rates) and crop productivity (fruit set, seed set, fruit weight, and/or yield). Effect sizes were represented as the difference in crop productivity between the two most extreme levels of honeybee densities.&lt;/p&gt;\n         &lt;p&gt;3.Out of 795 reviewed studies, only 22 analysed the effect of at least two levels of honeybee densities on crop productivity (reporting 60 resulting effect sizes in total). Moreover, few recommendations for crop pollination management are based on results from controlled experimental designs, and with comparable methodology.&lt;/p&gt;\n         &lt;p&gt;4.We found that both colony density and visitation rates increased all the productivity variables. However, effects were non‐linear for visitation rates, suggesting that there is an optimum (mean of 8‐10 visits per flower) beyond which more honeybees are not beneficial (or even detrimental) for crop productivity.&lt;/p&gt;\n         &lt;p&gt;5.Effect sizes for visitation rates were greater than that for colony densities, suggesting that visitation rates are a more direct measure of the pollination process. Data on the relation between colony density and visitation rates are lacking. Interestingly, effect sizes for visitation rates were greater for crops with separate sexes than those with hermaphroditic flowers; therefore, the benefits of honeybee pollination vary according to the crop biology.&lt;/p&gt;\n         &lt;p&gt;6.&lt;i&gt;Synthesis and applications&lt;/i&gt;. Current practices for crop pollination assume that more honeybees are always better for crop yield, even if the effect of this management on crop production still unclear. In contrast, our analyses suggest that there is an optimum for honeybee densities. Despite the importance of honeybees and pollinator‐depend…","author":[{"dropping-particle":"","family":"Rollin","given":"Orianne","non-dropping-particle":"","parse-names":false,"suffix":""},{"dropping-particle":"","family":"Garibaldi","given":"Lucas A.","non-dropping-particle":"","parse-names":false,"suffix":""}],"container-title":"Journal of Applied Ecology","id":"ITEM-1","issued":{"date-parts":[["2019"]]},"page":"0-2","title":"Impacts of honeybee density on crop yield: A meta-analysis","type":"article-journal"},"uris":["http://www.mendeley.com/documents/?uuid=6eeb0dd7-2119-49ae-abc2-648df56a5eda"]}],"mendeley":{"formattedCitation":"(&lt;i&gt;23&lt;/i&gt;)","plainTextFormattedCitation":"(23)"},"properties":{"noteIndex":0},"schema":"https://github.com/citation-style-language/schema/raw/master/csl-citation.json"}</w:delInstrText>
        </w:r>
        <w:r w:rsidDel="009D45CC">
          <w:rPr>
            <w:sz w:val="24"/>
            <w:szCs w:val="24"/>
          </w:rPr>
          <w:fldChar w:fldCharType="separate"/>
        </w:r>
        <w:r w:rsidRPr="00C160A5" w:rsidDel="009D45CC">
          <w:rPr>
            <w:noProof/>
            <w:sz w:val="24"/>
            <w:szCs w:val="24"/>
          </w:rPr>
          <w:delText>(</w:delText>
        </w:r>
        <w:r w:rsidRPr="00C160A5" w:rsidDel="009D45CC">
          <w:rPr>
            <w:i/>
            <w:noProof/>
            <w:sz w:val="24"/>
            <w:szCs w:val="24"/>
          </w:rPr>
          <w:delText>23</w:delText>
        </w:r>
        <w:r w:rsidRPr="00C160A5" w:rsidDel="009D45CC">
          <w:rPr>
            <w:noProof/>
            <w:sz w:val="24"/>
            <w:szCs w:val="24"/>
          </w:rPr>
          <w:delText>)</w:delText>
        </w:r>
        <w:r w:rsidDel="009D45CC">
          <w:rPr>
            <w:sz w:val="24"/>
            <w:szCs w:val="24"/>
          </w:rPr>
          <w:fldChar w:fldCharType="end"/>
        </w:r>
        <w:r w:rsidDel="009D45CC">
          <w:rPr>
            <w:sz w:val="24"/>
            <w:szCs w:val="24"/>
          </w:rPr>
          <w:delText>.</w:delText>
        </w:r>
        <w:r w:rsidRPr="00E02AC1" w:rsidDel="009D45CC">
          <w:rPr>
            <w:sz w:val="24"/>
            <w:szCs w:val="24"/>
          </w:rPr>
          <w:delText xml:space="preserve"> Moreover, the addition of synthetic inputs such us fertilizer and pesticide in conventional agriculture </w:delText>
        </w:r>
      </w:del>
      <w:r w:rsidRPr="00E02AC1">
        <w:rPr>
          <w:sz w:val="24"/>
          <w:szCs w:val="24"/>
        </w:rPr>
        <w:fldChar w:fldCharType="begin" w:fldLock="1"/>
      </w:r>
      <w:r>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24&lt;/i&gt;)","plainTextFormattedCitation":"(24)","previouslyFormattedCitation":"(&lt;i&gt;20&lt;/i&gt;)"},"properties":{"noteIndex":0},"schema":"https://github.com/citation-style-language/schema/raw/master/csl-citation.json"}</w:instrText>
      </w:r>
      <w:r w:rsidRPr="00E02AC1">
        <w:rPr>
          <w:sz w:val="24"/>
          <w:szCs w:val="24"/>
        </w:rPr>
        <w:fldChar w:fldCharType="separate"/>
      </w:r>
      <w:r w:rsidRPr="00C160A5">
        <w:rPr>
          <w:noProof/>
          <w:sz w:val="24"/>
          <w:szCs w:val="24"/>
        </w:rPr>
        <w:t>(</w:t>
      </w:r>
      <w:r w:rsidRPr="00C160A5">
        <w:rPr>
          <w:i/>
          <w:noProof/>
          <w:sz w:val="24"/>
          <w:szCs w:val="24"/>
        </w:rPr>
        <w:t>24</w:t>
      </w:r>
      <w:r w:rsidRPr="00C160A5">
        <w:rPr>
          <w:noProof/>
          <w:sz w:val="24"/>
          <w:szCs w:val="24"/>
        </w:rPr>
        <w:t>)</w:t>
      </w:r>
      <w:r w:rsidRPr="00E02AC1">
        <w:rPr>
          <w:sz w:val="24"/>
          <w:szCs w:val="24"/>
        </w:rPr>
        <w:fldChar w:fldCharType="end"/>
      </w:r>
      <w:ins w:id="511" w:author="Scott Butterfield" w:date="2019-04-01T14:10:00Z">
        <w:r w:rsidR="009D45CC">
          <w:rPr>
            <w:sz w:val="24"/>
            <w:szCs w:val="24"/>
          </w:rPr>
          <w:t>.</w:t>
        </w:r>
      </w:ins>
      <w:r w:rsidRPr="00E02AC1">
        <w:rPr>
          <w:sz w:val="24"/>
          <w:szCs w:val="24"/>
        </w:rPr>
        <w:t xml:space="preserve"> </w:t>
      </w:r>
      <w:del w:id="512" w:author="Scott Butterfield" w:date="2019-04-01T14:11:00Z">
        <w:r w:rsidRPr="00E02AC1" w:rsidDel="004C1CFC">
          <w:rPr>
            <w:sz w:val="24"/>
            <w:szCs w:val="24"/>
          </w:rPr>
          <w:delText xml:space="preserve">state a challenge for soil and vegetation restoration after agriculture abandonment. Our results showed the restoration of soil in drylands requires the implementation of active management, whereas plants communities can regenerate naturally.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delText>
        </w:r>
        <w:r w:rsidRPr="00E02AC1" w:rsidDel="004C1CFC">
          <w:rPr>
            <w:sz w:val="24"/>
            <w:szCs w:val="24"/>
          </w:rPr>
          <w:fldChar w:fldCharType="begin" w:fldLock="1"/>
        </w:r>
        <w:r w:rsidDel="004C1CFC">
          <w:rPr>
            <w:sz w:val="24"/>
            <w:szCs w:val="24"/>
          </w:rPr>
          <w:del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4&lt;/i&gt;)"},"properties":{"noteIndex":0},"schema":"https://github.com/citation-style-language/schema/raw/master/csl-citation.json"}</w:delInstrText>
        </w:r>
        <w:r w:rsidRPr="00E02AC1" w:rsidDel="004C1CFC">
          <w:rPr>
            <w:sz w:val="24"/>
            <w:szCs w:val="24"/>
          </w:rPr>
          <w:fldChar w:fldCharType="separate"/>
        </w:r>
        <w:r w:rsidRPr="00C160A5" w:rsidDel="004C1CFC">
          <w:rPr>
            <w:noProof/>
            <w:sz w:val="24"/>
            <w:szCs w:val="24"/>
          </w:rPr>
          <w:delText>(</w:delText>
        </w:r>
        <w:r w:rsidRPr="00C160A5" w:rsidDel="004C1CFC">
          <w:rPr>
            <w:i/>
            <w:noProof/>
            <w:sz w:val="24"/>
            <w:szCs w:val="24"/>
          </w:rPr>
          <w:delText>13</w:delText>
        </w:r>
        <w:r w:rsidRPr="00C160A5" w:rsidDel="004C1CFC">
          <w:rPr>
            <w:noProof/>
            <w:sz w:val="24"/>
            <w:szCs w:val="24"/>
          </w:rPr>
          <w:delText>)</w:delText>
        </w:r>
        <w:r w:rsidRPr="00E02AC1" w:rsidDel="004C1CFC">
          <w:rPr>
            <w:sz w:val="24"/>
            <w:szCs w:val="24"/>
          </w:rPr>
          <w:fldChar w:fldCharType="end"/>
        </w:r>
        <w:r w:rsidRPr="00E02AC1" w:rsidDel="004C1CFC">
          <w:rPr>
            <w:sz w:val="24"/>
            <w:szCs w:val="24"/>
          </w:rPr>
          <w:delText xml:space="preserve"> </w:delText>
        </w:r>
        <w:r w:rsidRPr="00E02AC1" w:rsidDel="004C1CFC">
          <w:rPr>
            <w:sz w:val="24"/>
            <w:szCs w:val="24"/>
            <w:highlight w:val="yellow"/>
          </w:rPr>
          <w:delText>(another citation).</w:delText>
        </w:r>
        <w:r w:rsidRPr="00E02AC1" w:rsidDel="004C1CFC">
          <w:rPr>
            <w:sz w:val="24"/>
            <w:szCs w:val="24"/>
          </w:rPr>
          <w:delText xml:space="preserve"> Our results showed this intervention has a positive effect in drylands restoration. </w:delText>
        </w:r>
      </w:del>
    </w:p>
    <w:p w14:paraId="0B7B32D5" w14:textId="47D2BB5B" w:rsidR="00E02AC1" w:rsidRPr="00E02AC1" w:rsidRDefault="00E02AC1" w:rsidP="00E02AC1">
      <w:pPr>
        <w:spacing w:after="160" w:line="480" w:lineRule="auto"/>
        <w:rPr>
          <w:sz w:val="24"/>
          <w:szCs w:val="24"/>
        </w:rPr>
      </w:pPr>
      <w:r w:rsidRPr="00E02AC1">
        <w:rPr>
          <w:sz w:val="24"/>
          <w:szCs w:val="24"/>
        </w:rPr>
        <w:t>Resources are and will always be limiting for restoration</w:t>
      </w:r>
      <w:del w:id="513" w:author="Scott Butterfield" w:date="2019-04-01T14:12:00Z">
        <w:r w:rsidRPr="00E02AC1" w:rsidDel="004C1CFC">
          <w:rPr>
            <w:sz w:val="24"/>
            <w:szCs w:val="24"/>
          </w:rPr>
          <w:delText xml:space="preserve"> and we cannot ignore minimal intervention strategies to manage drylands globally</w:delText>
        </w:r>
      </w:del>
      <w:r w:rsidR="00700B0B">
        <w:rPr>
          <w:sz w:val="24"/>
          <w:szCs w:val="24"/>
        </w:rPr>
        <w:t xml:space="preserve">, </w:t>
      </w:r>
      <w:ins w:id="514" w:author="Scott Butterfield" w:date="2019-04-01T14:12:00Z">
        <w:r w:rsidR="004C1CFC">
          <w:rPr>
            <w:sz w:val="24"/>
            <w:szCs w:val="24"/>
          </w:rPr>
          <w:t xml:space="preserve">especially in </w:t>
        </w:r>
      </w:ins>
      <w:del w:id="515" w:author="Scott Butterfield" w:date="2019-04-01T14:12:00Z">
        <w:r w:rsidR="00700B0B" w:rsidDel="004C1CFC">
          <w:rPr>
            <w:sz w:val="24"/>
            <w:szCs w:val="24"/>
          </w:rPr>
          <w:delText>t</w:delText>
        </w:r>
        <w:r w:rsidRPr="00E02AC1" w:rsidDel="004C1CFC">
          <w:rPr>
            <w:sz w:val="24"/>
            <w:szCs w:val="24"/>
          </w:rPr>
          <w:delText xml:space="preserve">his point may be one of the most limiting factors in restoration plans for </w:delText>
        </w:r>
      </w:del>
      <w:r w:rsidRPr="00E02AC1">
        <w:rPr>
          <w:sz w:val="24"/>
          <w:szCs w:val="24"/>
        </w:rPr>
        <w:t xml:space="preserve">developing countries </w:t>
      </w:r>
      <w:r w:rsidRPr="00E02AC1">
        <w:rPr>
          <w:sz w:val="24"/>
          <w:szCs w:val="24"/>
        </w:rPr>
        <w:fldChar w:fldCharType="begin" w:fldLock="1"/>
      </w:r>
      <w:r w:rsidR="00A948E7">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Pr="00E02AC1">
        <w:rPr>
          <w:sz w:val="24"/>
          <w:szCs w:val="24"/>
        </w:rPr>
        <w:fldChar w:fldCharType="separate"/>
      </w:r>
      <w:r w:rsidR="00670D92" w:rsidRPr="00670D92">
        <w:rPr>
          <w:noProof/>
          <w:sz w:val="24"/>
          <w:szCs w:val="24"/>
        </w:rPr>
        <w:t>(</w:t>
      </w:r>
      <w:r w:rsidR="00670D92" w:rsidRPr="00670D92">
        <w:rPr>
          <w:i/>
          <w:noProof/>
          <w:sz w:val="24"/>
          <w:szCs w:val="24"/>
        </w:rPr>
        <w:t>1</w:t>
      </w:r>
      <w:r w:rsidR="00670D92" w:rsidRPr="00670D92">
        <w:rPr>
          <w:noProof/>
          <w:sz w:val="24"/>
          <w:szCs w:val="24"/>
        </w:rPr>
        <w:t>)</w:t>
      </w:r>
      <w:r w:rsidRPr="00E02AC1">
        <w:rPr>
          <w:sz w:val="24"/>
          <w:szCs w:val="24"/>
        </w:rPr>
        <w:fldChar w:fldCharType="end"/>
      </w:r>
      <w:r w:rsidRPr="00E02AC1">
        <w:rPr>
          <w:sz w:val="24"/>
          <w:szCs w:val="24"/>
        </w:rPr>
        <w:t xml:space="preserve">. </w:t>
      </w:r>
      <w:ins w:id="516" w:author="Scott Butterfield" w:date="2019-04-01T14:12:00Z">
        <w:r w:rsidR="004C1CFC">
          <w:rPr>
            <w:sz w:val="24"/>
            <w:szCs w:val="24"/>
          </w:rPr>
          <w:t>Our meta-analysis reveals</w:t>
        </w:r>
      </w:ins>
      <w:ins w:id="517" w:author="Scott Butterfield" w:date="2019-04-01T14:13:00Z">
        <w:r w:rsidR="004C1CFC">
          <w:rPr>
            <w:sz w:val="24"/>
            <w:szCs w:val="24"/>
          </w:rPr>
          <w:t xml:space="preserve"> that there </w:t>
        </w:r>
      </w:ins>
      <w:ins w:id="518" w:author="Scott Butterfield" w:date="2019-04-01T14:16:00Z">
        <w:r w:rsidR="004C1CFC">
          <w:rPr>
            <w:sz w:val="24"/>
            <w:szCs w:val="24"/>
          </w:rPr>
          <w:t>while you</w:t>
        </w:r>
      </w:ins>
      <w:ins w:id="519" w:author="Scott Butterfield" w:date="2019-04-01T14:17:00Z">
        <w:r w:rsidR="004C1CFC">
          <w:rPr>
            <w:sz w:val="24"/>
            <w:szCs w:val="24"/>
          </w:rPr>
          <w:t xml:space="preserve"> may be able to </w:t>
        </w:r>
      </w:ins>
      <w:ins w:id="520" w:author="Scott Butterfield" w:date="2019-04-01T14:16:00Z">
        <w:r w:rsidR="004C1CFC">
          <w:rPr>
            <w:sz w:val="24"/>
            <w:szCs w:val="24"/>
          </w:rPr>
          <w:t>get something for nothing from restoration</w:t>
        </w:r>
      </w:ins>
      <w:ins w:id="521" w:author="Scott Butterfield" w:date="2019-04-01T14:17:00Z">
        <w:r w:rsidR="004C1CFC">
          <w:rPr>
            <w:sz w:val="24"/>
            <w:szCs w:val="24"/>
          </w:rPr>
          <w:t xml:space="preserve"> in dryland ecosystems</w:t>
        </w:r>
      </w:ins>
      <w:ins w:id="522" w:author="Scott Butterfield" w:date="2019-04-01T14:16:00Z">
        <w:r w:rsidR="004C1CFC">
          <w:rPr>
            <w:sz w:val="24"/>
            <w:szCs w:val="24"/>
          </w:rPr>
          <w:t xml:space="preserve"> (Table 1), </w:t>
        </w:r>
      </w:ins>
      <w:ins w:id="523" w:author="Scott Butterfield" w:date="2019-04-01T14:13:00Z">
        <w:r w:rsidR="004C1CFC">
          <w:rPr>
            <w:sz w:val="24"/>
            <w:szCs w:val="24"/>
          </w:rPr>
          <w:t xml:space="preserve">active restoration practices </w:t>
        </w:r>
      </w:ins>
      <w:ins w:id="524" w:author="Scott Butterfield" w:date="2019-04-01T14:17:00Z">
        <w:r w:rsidR="004C1CFC">
          <w:rPr>
            <w:sz w:val="24"/>
            <w:szCs w:val="24"/>
          </w:rPr>
          <w:t xml:space="preserve">lead to </w:t>
        </w:r>
      </w:ins>
      <w:ins w:id="525" w:author="Scott Butterfield" w:date="2019-04-01T14:13:00Z">
        <w:r w:rsidR="004C1CFC">
          <w:rPr>
            <w:sz w:val="24"/>
            <w:szCs w:val="24"/>
          </w:rPr>
          <w:t>more consistently positive</w:t>
        </w:r>
      </w:ins>
      <w:ins w:id="526" w:author="Scott Butterfield" w:date="2019-04-01T14:18:00Z">
        <w:r w:rsidR="004C1CFC">
          <w:rPr>
            <w:sz w:val="24"/>
            <w:szCs w:val="24"/>
          </w:rPr>
          <w:t xml:space="preserve"> outcomes</w:t>
        </w:r>
      </w:ins>
      <w:ins w:id="527" w:author="Scott Butterfield" w:date="2019-04-01T14:13:00Z">
        <w:r w:rsidR="004C1CFC">
          <w:rPr>
            <w:sz w:val="24"/>
            <w:szCs w:val="24"/>
          </w:rPr>
          <w:t xml:space="preserve"> for soils, </w:t>
        </w:r>
      </w:ins>
      <w:ins w:id="528" w:author="Scott Butterfield" w:date="2019-04-01T14:14:00Z">
        <w:r w:rsidR="004C1CFC">
          <w:rPr>
            <w:sz w:val="24"/>
            <w:szCs w:val="24"/>
          </w:rPr>
          <w:t>plants, animals</w:t>
        </w:r>
      </w:ins>
      <w:ins w:id="529" w:author="Scott Butterfield" w:date="2019-04-01T14:13:00Z">
        <w:r w:rsidR="004C1CFC">
          <w:rPr>
            <w:sz w:val="24"/>
            <w:szCs w:val="24"/>
          </w:rPr>
          <w:t>,</w:t>
        </w:r>
      </w:ins>
      <w:ins w:id="530" w:author="Scott Butterfield" w:date="2019-04-01T14:14:00Z">
        <w:r w:rsidR="004C1CFC">
          <w:rPr>
            <w:sz w:val="24"/>
            <w:szCs w:val="24"/>
          </w:rPr>
          <w:t xml:space="preserve"> and overall habitat values (Table 1)</w:t>
        </w:r>
      </w:ins>
      <w:ins w:id="531" w:author="Scott Butterfield" w:date="2019-04-01T14:17:00Z">
        <w:r w:rsidR="004C1CFC">
          <w:rPr>
            <w:sz w:val="24"/>
            <w:szCs w:val="24"/>
          </w:rPr>
          <w:t xml:space="preserve"> so may be worth the increased investment in time and money</w:t>
        </w:r>
      </w:ins>
      <w:ins w:id="532" w:author="Scott Butterfield" w:date="2019-04-01T14:14:00Z">
        <w:r w:rsidR="004C1CFC">
          <w:rPr>
            <w:sz w:val="24"/>
            <w:szCs w:val="24"/>
          </w:rPr>
          <w:t xml:space="preserve">. </w:t>
        </w:r>
      </w:ins>
      <w:del w:id="533" w:author="Scott Butterfield" w:date="2019-04-01T14:14:00Z">
        <w:r w:rsidRPr="00E02AC1" w:rsidDel="004C1CFC">
          <w:rPr>
            <w:sz w:val="24"/>
            <w:szCs w:val="24"/>
          </w:rPr>
          <w:delText>Th</w:delText>
        </w:r>
        <w:r w:rsidR="00700B0B" w:rsidDel="004C1CFC">
          <w:rPr>
            <w:sz w:val="24"/>
            <w:szCs w:val="24"/>
          </w:rPr>
          <w:delText xml:space="preserve">e present study </w:delText>
        </w:r>
        <w:r w:rsidRPr="00E02AC1" w:rsidDel="004C1CFC">
          <w:rPr>
            <w:sz w:val="24"/>
            <w:szCs w:val="24"/>
          </w:rPr>
          <w:delText xml:space="preserve">clearly identifies that depending on the specific outcome for stakeholders, some strategies can sustain limited investments. However, active strategies are critical for more rapid, less variable, and more consistently positive efficacious interventions in drylands. </w:delText>
        </w:r>
      </w:del>
      <w:del w:id="534" w:author="Scott Butterfield" w:date="2019-04-01T14:16:00Z">
        <w:r w:rsidRPr="00E02AC1" w:rsidDel="004C1CFC">
          <w:rPr>
            <w:sz w:val="24"/>
            <w:szCs w:val="24"/>
          </w:rPr>
          <w:delText xml:space="preserve">Aridity and drought will continue to present challenges to </w:delText>
        </w:r>
      </w:del>
      <w:del w:id="535" w:author="Scott Butterfield" w:date="2019-04-01T14:14:00Z">
        <w:r w:rsidRPr="00E02AC1" w:rsidDel="004C1CFC">
          <w:rPr>
            <w:sz w:val="24"/>
            <w:szCs w:val="24"/>
          </w:rPr>
          <w:delText xml:space="preserve">recovery </w:delText>
        </w:r>
      </w:del>
      <w:del w:id="536" w:author="Scott Butterfield" w:date="2019-04-01T14:16:00Z">
        <w:r w:rsidR="006D249B" w:rsidDel="004C1CFC">
          <w:rPr>
            <w:sz w:val="24"/>
            <w:szCs w:val="24"/>
          </w:rPr>
          <w:delText xml:space="preserve">(citation) </w:delText>
        </w:r>
        <w:r w:rsidRPr="00E02AC1" w:rsidDel="004C1CFC">
          <w:rPr>
            <w:sz w:val="24"/>
            <w:szCs w:val="24"/>
          </w:rPr>
          <w:delText xml:space="preserve">and if longer and more sustained timeframes are possible, i.e. at least 2 years, </w:delText>
        </w:r>
        <w:r w:rsidR="006D249B" w:rsidDel="004C1CFC">
          <w:rPr>
            <w:sz w:val="24"/>
            <w:szCs w:val="24"/>
          </w:rPr>
          <w:delText>restoration practices</w:delText>
        </w:r>
        <w:r w:rsidRPr="00E02AC1" w:rsidDel="004C1CFC">
          <w:rPr>
            <w:sz w:val="24"/>
            <w:szCs w:val="24"/>
          </w:rPr>
          <w:delText xml:space="preserve"> will be more viable. </w:delText>
        </w:r>
      </w:del>
      <w:del w:id="537" w:author="Scott Butterfield" w:date="2019-04-01T14:14:00Z">
        <w:r w:rsidRPr="00E02AC1" w:rsidDel="004C1CFC">
          <w:rPr>
            <w:sz w:val="24"/>
            <w:szCs w:val="24"/>
          </w:rPr>
          <w:delText xml:space="preserve">In summary, drylands are critical to sustaining both human and other resident populations of species globally and restoration in some form is </w:delText>
        </w:r>
        <w:r w:rsidR="00E02218" w:rsidDel="004C1CFC">
          <w:rPr>
            <w:sz w:val="24"/>
            <w:szCs w:val="24"/>
          </w:rPr>
          <w:delText xml:space="preserve">a </w:delText>
        </w:r>
        <w:r w:rsidRPr="00E02AC1" w:rsidDel="004C1CFC">
          <w:rPr>
            <w:sz w:val="24"/>
            <w:szCs w:val="24"/>
          </w:rPr>
          <w:delText>major path forward.</w:delText>
        </w:r>
      </w:del>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475400CA" w:rsidR="00E02AC1" w:rsidRDefault="00E02AC1" w:rsidP="00E02AC1">
      <w:pPr>
        <w:spacing w:line="480" w:lineRule="auto"/>
        <w:rPr>
          <w:sz w:val="24"/>
          <w:szCs w:val="24"/>
        </w:rPr>
      </w:pPr>
    </w:p>
    <w:p w14:paraId="7CAF2237" w14:textId="449870C5" w:rsidR="001F3B51" w:rsidRDefault="001F3B51" w:rsidP="00E02AC1">
      <w:pPr>
        <w:spacing w:line="480" w:lineRule="auto"/>
        <w:rPr>
          <w:sz w:val="24"/>
          <w:szCs w:val="24"/>
        </w:rPr>
      </w:pPr>
    </w:p>
    <w:p w14:paraId="272B1062" w14:textId="3803C8A5" w:rsidR="001F3B51" w:rsidRDefault="001F3B51" w:rsidP="00E02AC1">
      <w:pPr>
        <w:spacing w:line="480" w:lineRule="auto"/>
        <w:rPr>
          <w:sz w:val="24"/>
          <w:szCs w:val="24"/>
        </w:rPr>
      </w:pPr>
    </w:p>
    <w:p w14:paraId="043526CE" w14:textId="48065603" w:rsidR="001F3B51" w:rsidRDefault="001F3B51" w:rsidP="00E02AC1">
      <w:pPr>
        <w:spacing w:line="480" w:lineRule="auto"/>
        <w:rPr>
          <w:sz w:val="24"/>
          <w:szCs w:val="24"/>
        </w:rPr>
      </w:pPr>
    </w:p>
    <w:p w14:paraId="361E7CB2" w14:textId="2A599737" w:rsidR="001F3B51" w:rsidRDefault="001F3B51" w:rsidP="00E02AC1">
      <w:pPr>
        <w:spacing w:line="480" w:lineRule="auto"/>
        <w:rPr>
          <w:sz w:val="24"/>
          <w:szCs w:val="24"/>
        </w:rPr>
      </w:pPr>
    </w:p>
    <w:p w14:paraId="4A0AD466" w14:textId="33DCF99E" w:rsidR="001F3B51" w:rsidRDefault="001F3B51" w:rsidP="00E02AC1">
      <w:pPr>
        <w:spacing w:line="480" w:lineRule="auto"/>
        <w:rPr>
          <w:sz w:val="24"/>
          <w:szCs w:val="24"/>
        </w:rPr>
      </w:pPr>
    </w:p>
    <w:p w14:paraId="3F60F21F" w14:textId="71B75925" w:rsidR="001F3B51" w:rsidRDefault="001F3B51" w:rsidP="00E02AC1">
      <w:pPr>
        <w:spacing w:line="480" w:lineRule="auto"/>
        <w:rPr>
          <w:sz w:val="24"/>
          <w:szCs w:val="24"/>
        </w:rPr>
      </w:pPr>
    </w:p>
    <w:p w14:paraId="21E3D16F" w14:textId="77777777" w:rsidR="001F3B51" w:rsidRPr="00E02AC1" w:rsidRDefault="001F3B51" w:rsidP="00E02AC1">
      <w:pPr>
        <w:spacing w:line="480" w:lineRule="auto"/>
        <w:rPr>
          <w:sz w:val="24"/>
          <w:szCs w:val="24"/>
        </w:rPr>
      </w:pPr>
    </w:p>
    <w:p w14:paraId="000D8D88" w14:textId="0771FC62" w:rsidR="00E02AC1" w:rsidRDefault="00E02AC1" w:rsidP="00E02AC1">
      <w:pPr>
        <w:pStyle w:val="Refhead"/>
      </w:pPr>
      <w:commentRangeStart w:id="538"/>
      <w:commentRangeStart w:id="539"/>
      <w:r>
        <w:t>References and Notes:</w:t>
      </w:r>
      <w:commentRangeEnd w:id="538"/>
      <w:r w:rsidR="0067137C">
        <w:rPr>
          <w:rStyle w:val="CommentReference"/>
          <w:b w:val="0"/>
          <w:bCs w:val="0"/>
          <w:kern w:val="0"/>
        </w:rPr>
        <w:commentReference w:id="538"/>
      </w:r>
      <w:commentRangeEnd w:id="539"/>
      <w:r w:rsidR="004C1CFC">
        <w:rPr>
          <w:rStyle w:val="CommentReference"/>
          <w:b w:val="0"/>
          <w:bCs w:val="0"/>
          <w:kern w:val="0"/>
        </w:rPr>
        <w:commentReference w:id="539"/>
      </w:r>
    </w:p>
    <w:p w14:paraId="2A0D5C1A" w14:textId="6DECA1C0" w:rsidR="00C160A5" w:rsidRPr="00C160A5" w:rsidRDefault="000D5CAC" w:rsidP="00C160A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C160A5" w:rsidRPr="00C160A5">
        <w:rPr>
          <w:noProof/>
          <w:sz w:val="24"/>
          <w:szCs w:val="24"/>
        </w:rPr>
        <w:t xml:space="preserve">1. </w:t>
      </w:r>
      <w:r w:rsidR="00C160A5" w:rsidRPr="00C160A5">
        <w:rPr>
          <w:noProof/>
          <w:sz w:val="24"/>
          <w:szCs w:val="24"/>
        </w:rPr>
        <w:tab/>
        <w:t xml:space="preserve">Millennium Ecosystems Assessment (MEA), Ecosystems and Human well-being: Current State and Trends: Dryland Systems. </w:t>
      </w:r>
      <w:r w:rsidR="00C160A5" w:rsidRPr="00C160A5">
        <w:rPr>
          <w:i/>
          <w:iCs/>
          <w:noProof/>
          <w:sz w:val="24"/>
          <w:szCs w:val="24"/>
        </w:rPr>
        <w:t>Isl. Press</w:t>
      </w:r>
      <w:r w:rsidR="00C160A5" w:rsidRPr="00C160A5">
        <w:rPr>
          <w:noProof/>
          <w:sz w:val="24"/>
          <w:szCs w:val="24"/>
        </w:rPr>
        <w:t>, 1–40 (2005).</w:t>
      </w:r>
    </w:p>
    <w:p w14:paraId="5D9315C7"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 </w:t>
      </w:r>
      <w:r w:rsidRPr="00C160A5">
        <w:rPr>
          <w:noProof/>
          <w:sz w:val="24"/>
          <w:szCs w:val="24"/>
        </w:rPr>
        <w:tab/>
        <w:t xml:space="preserve">C. J. Lortie, A. Filazzola, D. A. Sotomayor, Functional assessment of animal interactions with shrub-facilitation complexes: A formal synthesis and conceptual framework. </w:t>
      </w:r>
      <w:r w:rsidRPr="00C160A5">
        <w:rPr>
          <w:i/>
          <w:iCs/>
          <w:noProof/>
          <w:sz w:val="24"/>
          <w:szCs w:val="24"/>
        </w:rPr>
        <w:t>Funct. Ecol.</w:t>
      </w:r>
      <w:r w:rsidRPr="00C160A5">
        <w:rPr>
          <w:noProof/>
          <w:sz w:val="24"/>
          <w:szCs w:val="24"/>
        </w:rPr>
        <w:t xml:space="preserve"> </w:t>
      </w:r>
      <w:r w:rsidRPr="00C160A5">
        <w:rPr>
          <w:b/>
          <w:bCs/>
          <w:noProof/>
          <w:sz w:val="24"/>
          <w:szCs w:val="24"/>
        </w:rPr>
        <w:t>30</w:t>
      </w:r>
      <w:r w:rsidRPr="00C160A5">
        <w:rPr>
          <w:noProof/>
          <w:sz w:val="24"/>
          <w:szCs w:val="24"/>
        </w:rPr>
        <w:t>, 41–51 (2016).</w:t>
      </w:r>
    </w:p>
    <w:p w14:paraId="6EB7664E"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3. </w:t>
      </w:r>
      <w:r w:rsidRPr="00C160A5">
        <w:rPr>
          <w:noProof/>
          <w:sz w:val="24"/>
          <w:szCs w:val="24"/>
        </w:rPr>
        <w:tab/>
        <w:t xml:space="preserve">K. Trumper, C. Ravilious, B. Dickson, Carbon in Drylands : Desertification , Climate Change and Carbon Finance. </w:t>
      </w:r>
      <w:r w:rsidRPr="00C160A5">
        <w:rPr>
          <w:i/>
          <w:iCs/>
          <w:noProof/>
          <w:sz w:val="24"/>
          <w:szCs w:val="24"/>
        </w:rPr>
        <w:t>A UNEP-UNDP-UNCCD Tech. Note Discuss. CRIC 7 , Istanbul , Turkey - 03-14 Novemb. , 2008</w:t>
      </w:r>
      <w:r w:rsidRPr="00C160A5">
        <w:rPr>
          <w:noProof/>
          <w:sz w:val="24"/>
          <w:szCs w:val="24"/>
        </w:rPr>
        <w:t>, 1–12 (2008).</w:t>
      </w:r>
    </w:p>
    <w:p w14:paraId="0CDCB79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4. </w:t>
      </w:r>
      <w:r w:rsidRPr="00C160A5">
        <w:rPr>
          <w:noProof/>
          <w:sz w:val="24"/>
          <w:szCs w:val="24"/>
        </w:rPr>
        <w:tab/>
        <w:t xml:space="preserve">M. Mortimore </w:t>
      </w:r>
      <w:r w:rsidRPr="00C160A5">
        <w:rPr>
          <w:i/>
          <w:iCs/>
          <w:noProof/>
          <w:sz w:val="24"/>
          <w:szCs w:val="24"/>
        </w:rPr>
        <w:t>et al.</w:t>
      </w:r>
      <w:r w:rsidRPr="00C160A5">
        <w:rPr>
          <w:noProof/>
          <w:sz w:val="24"/>
          <w:szCs w:val="24"/>
        </w:rPr>
        <w:t xml:space="preserve">, </w:t>
      </w:r>
      <w:r w:rsidRPr="00C160A5">
        <w:rPr>
          <w:i/>
          <w:iCs/>
          <w:noProof/>
          <w:sz w:val="24"/>
          <w:szCs w:val="24"/>
        </w:rPr>
        <w:t>Dryland Opportunities: A new paradigm for people, ecosystems and development</w:t>
      </w:r>
      <w:r w:rsidRPr="00C160A5">
        <w:rPr>
          <w:noProof/>
          <w:sz w:val="24"/>
          <w:szCs w:val="24"/>
        </w:rPr>
        <w:t xml:space="preserve"> (2009; http://www.resalliance.org/3871.php).</w:t>
      </w:r>
    </w:p>
    <w:p w14:paraId="0A7B31F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5. </w:t>
      </w:r>
      <w:r w:rsidRPr="00C160A5">
        <w:rPr>
          <w:noProof/>
          <w:sz w:val="24"/>
          <w:szCs w:val="24"/>
        </w:rPr>
        <w:tab/>
        <w:t xml:space="preserve">H. Ma, H. Zhao, United Nations: Convention to combat desertification in those countries experiencing serious drought and/or desertification, particularly in Africa. </w:t>
      </w:r>
      <w:r w:rsidRPr="00C160A5">
        <w:rPr>
          <w:i/>
          <w:iCs/>
          <w:noProof/>
          <w:sz w:val="24"/>
          <w:szCs w:val="24"/>
        </w:rPr>
        <w:t>Hum. Hered.</w:t>
      </w:r>
      <w:r w:rsidRPr="00C160A5">
        <w:rPr>
          <w:noProof/>
          <w:sz w:val="24"/>
          <w:szCs w:val="24"/>
        </w:rPr>
        <w:t xml:space="preserve"> </w:t>
      </w:r>
      <w:r w:rsidRPr="00C160A5">
        <w:rPr>
          <w:b/>
          <w:bCs/>
          <w:noProof/>
          <w:sz w:val="24"/>
          <w:szCs w:val="24"/>
        </w:rPr>
        <w:t>33</w:t>
      </w:r>
      <w:r w:rsidRPr="00C160A5">
        <w:rPr>
          <w:noProof/>
          <w:sz w:val="24"/>
          <w:szCs w:val="24"/>
        </w:rPr>
        <w:t>, 1328–1382 (1994).</w:t>
      </w:r>
    </w:p>
    <w:p w14:paraId="3339512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6. </w:t>
      </w:r>
      <w:r w:rsidRPr="00C160A5">
        <w:rPr>
          <w:noProof/>
          <w:sz w:val="24"/>
          <w:szCs w:val="24"/>
        </w:rPr>
        <w:tab/>
        <w:t xml:space="preserve">J. F. Reynolds </w:t>
      </w:r>
      <w:r w:rsidRPr="00C160A5">
        <w:rPr>
          <w:i/>
          <w:iCs/>
          <w:noProof/>
          <w:sz w:val="24"/>
          <w:szCs w:val="24"/>
        </w:rPr>
        <w:t>et al.</w:t>
      </w:r>
      <w:r w:rsidRPr="00C160A5">
        <w:rPr>
          <w:noProof/>
          <w:sz w:val="24"/>
          <w:szCs w:val="24"/>
        </w:rPr>
        <w:t xml:space="preserve">, Global Desertification: Building a Science for Dryland Development. </w:t>
      </w:r>
      <w:r w:rsidRPr="00C160A5">
        <w:rPr>
          <w:i/>
          <w:iCs/>
          <w:noProof/>
          <w:sz w:val="24"/>
          <w:szCs w:val="24"/>
        </w:rPr>
        <w:t>Science (80-. ).</w:t>
      </w:r>
      <w:r w:rsidRPr="00C160A5">
        <w:rPr>
          <w:noProof/>
          <w:sz w:val="24"/>
          <w:szCs w:val="24"/>
        </w:rPr>
        <w:t xml:space="preserve"> </w:t>
      </w:r>
      <w:r w:rsidRPr="00C160A5">
        <w:rPr>
          <w:b/>
          <w:bCs/>
          <w:noProof/>
          <w:sz w:val="24"/>
          <w:szCs w:val="24"/>
        </w:rPr>
        <w:t>316</w:t>
      </w:r>
      <w:r w:rsidRPr="00C160A5">
        <w:rPr>
          <w:noProof/>
          <w:sz w:val="24"/>
          <w:szCs w:val="24"/>
        </w:rPr>
        <w:t>, 847–851 (2007).</w:t>
      </w:r>
    </w:p>
    <w:p w14:paraId="38EA7538"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lastRenderedPageBreak/>
        <w:t xml:space="preserve">7. </w:t>
      </w:r>
      <w:r w:rsidRPr="00C160A5">
        <w:rPr>
          <w:noProof/>
          <w:sz w:val="24"/>
          <w:szCs w:val="24"/>
        </w:rPr>
        <w:tab/>
        <w:t xml:space="preserve">J. C. Birch </w:t>
      </w:r>
      <w:r w:rsidRPr="00C160A5">
        <w:rPr>
          <w:i/>
          <w:iCs/>
          <w:noProof/>
          <w:sz w:val="24"/>
          <w:szCs w:val="24"/>
        </w:rPr>
        <w:t>et al.</w:t>
      </w:r>
      <w:r w:rsidRPr="00C160A5">
        <w:rPr>
          <w:noProof/>
          <w:sz w:val="24"/>
          <w:szCs w:val="24"/>
        </w:rPr>
        <w:t xml:space="preserve">, Cost-effectiveness of dryland forest restoration evaluated by spatial analysis of ecosystem services. </w:t>
      </w:r>
      <w:r w:rsidRPr="00C160A5">
        <w:rPr>
          <w:i/>
          <w:iCs/>
          <w:noProof/>
          <w:sz w:val="24"/>
          <w:szCs w:val="24"/>
        </w:rPr>
        <w:t>Proc. Natl. Acad. Sci.</w:t>
      </w:r>
      <w:r w:rsidRPr="00C160A5">
        <w:rPr>
          <w:noProof/>
          <w:sz w:val="24"/>
          <w:szCs w:val="24"/>
        </w:rPr>
        <w:t xml:space="preserve"> </w:t>
      </w:r>
      <w:r w:rsidRPr="00C160A5">
        <w:rPr>
          <w:b/>
          <w:bCs/>
          <w:noProof/>
          <w:sz w:val="24"/>
          <w:szCs w:val="24"/>
        </w:rPr>
        <w:t>107</w:t>
      </w:r>
      <w:r w:rsidRPr="00C160A5">
        <w:rPr>
          <w:noProof/>
          <w:sz w:val="24"/>
          <w:szCs w:val="24"/>
        </w:rPr>
        <w:t>, 21925–21930 (2010).</w:t>
      </w:r>
    </w:p>
    <w:p w14:paraId="159FC67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8. </w:t>
      </w:r>
      <w:r w:rsidRPr="00C160A5">
        <w:rPr>
          <w:noProof/>
          <w:sz w:val="24"/>
          <w:szCs w:val="24"/>
        </w:rPr>
        <w:tab/>
        <w:t xml:space="preserve">R. Wilson </w:t>
      </w:r>
      <w:r w:rsidRPr="00C160A5">
        <w:rPr>
          <w:i/>
          <w:iCs/>
          <w:noProof/>
          <w:sz w:val="24"/>
          <w:szCs w:val="24"/>
        </w:rPr>
        <w:t>et al.</w:t>
      </w:r>
      <w:r w:rsidRPr="00C160A5">
        <w:rPr>
          <w:noProof/>
          <w:sz w:val="24"/>
          <w:szCs w:val="24"/>
        </w:rPr>
        <w:t xml:space="preserve">, Dryland Pastures: Establishment and Management in the Intermountain Region of Northern California. </w:t>
      </w:r>
      <w:r w:rsidRPr="00C160A5">
        <w:rPr>
          <w:i/>
          <w:iCs/>
          <w:noProof/>
          <w:sz w:val="24"/>
          <w:szCs w:val="24"/>
        </w:rPr>
        <w:t>Dryl. Pastures Establ. Manag. Intermt. Reg. North. Calif.</w:t>
      </w:r>
      <w:r w:rsidRPr="00C160A5">
        <w:rPr>
          <w:noProof/>
          <w:sz w:val="24"/>
          <w:szCs w:val="24"/>
        </w:rPr>
        <w:t xml:space="preserve"> (2006), doi:10.3733/ucanr.8163.</w:t>
      </w:r>
    </w:p>
    <w:p w14:paraId="2D8D133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9. </w:t>
      </w:r>
      <w:r w:rsidRPr="00C160A5">
        <w:rPr>
          <w:noProof/>
          <w:sz w:val="24"/>
          <w:szCs w:val="24"/>
        </w:rPr>
        <w:tab/>
        <w:t xml:space="preserve">S. Kamotho, W. Strahm, C. Wolfangel, The nature of drylands Diverse ecosystems, diverse solutions. </w:t>
      </w:r>
      <w:r w:rsidRPr="00C160A5">
        <w:rPr>
          <w:i/>
          <w:iCs/>
          <w:noProof/>
          <w:sz w:val="24"/>
          <w:szCs w:val="24"/>
        </w:rPr>
        <w:t>IUCN World Conserv. Congr.</w:t>
      </w:r>
      <w:r w:rsidRPr="00C160A5">
        <w:rPr>
          <w:noProof/>
          <w:sz w:val="24"/>
          <w:szCs w:val="24"/>
        </w:rPr>
        <w:t>, 1–40 (2008).</w:t>
      </w:r>
    </w:p>
    <w:p w14:paraId="18267B2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10. </w:t>
      </w:r>
      <w:r w:rsidRPr="00C160A5">
        <w:rPr>
          <w:noProof/>
          <w:sz w:val="24"/>
          <w:szCs w:val="24"/>
        </w:rPr>
        <w:tab/>
        <w:t xml:space="preserve">W. V Reid </w:t>
      </w:r>
      <w:r w:rsidRPr="00C160A5">
        <w:rPr>
          <w:i/>
          <w:iCs/>
          <w:noProof/>
          <w:sz w:val="24"/>
          <w:szCs w:val="24"/>
        </w:rPr>
        <w:t>et al.</w:t>
      </w:r>
      <w:r w:rsidRPr="00C160A5">
        <w:rPr>
          <w:noProof/>
          <w:sz w:val="24"/>
          <w:szCs w:val="24"/>
        </w:rPr>
        <w:t xml:space="preserve">, </w:t>
      </w:r>
      <w:r w:rsidRPr="00C160A5">
        <w:rPr>
          <w:i/>
          <w:iCs/>
          <w:noProof/>
          <w:sz w:val="24"/>
          <w:szCs w:val="24"/>
        </w:rPr>
        <w:t>Ecosystems and Human Well-being: Synthesis</w:t>
      </w:r>
      <w:r w:rsidRPr="00C160A5">
        <w:rPr>
          <w:noProof/>
          <w:sz w:val="24"/>
          <w:szCs w:val="24"/>
        </w:rPr>
        <w:t xml:space="preserve"> (2005; https://www.millenniumassessment.org/documents/document.356.aspx.pdf).</w:t>
      </w:r>
    </w:p>
    <w:p w14:paraId="17501330"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11. </w:t>
      </w:r>
      <w:r w:rsidRPr="00C160A5">
        <w:rPr>
          <w:noProof/>
          <w:sz w:val="24"/>
          <w:szCs w:val="24"/>
        </w:rPr>
        <w:tab/>
        <w:t xml:space="preserve">C. J. Lortie, A. Filazzola, R. Kelsey, A. K. Hart, H. S. Butterfield, Better late than never: a synthesis of strategic land retirement and restoration in California. </w:t>
      </w:r>
      <w:r w:rsidRPr="00C160A5">
        <w:rPr>
          <w:i/>
          <w:iCs/>
          <w:noProof/>
          <w:sz w:val="24"/>
          <w:szCs w:val="24"/>
        </w:rPr>
        <w:t>Ecosphere</w:t>
      </w:r>
      <w:r w:rsidRPr="00C160A5">
        <w:rPr>
          <w:noProof/>
          <w:sz w:val="24"/>
          <w:szCs w:val="24"/>
        </w:rPr>
        <w:t xml:space="preserve">. </w:t>
      </w:r>
      <w:r w:rsidRPr="00C160A5">
        <w:rPr>
          <w:b/>
          <w:bCs/>
          <w:noProof/>
          <w:sz w:val="24"/>
          <w:szCs w:val="24"/>
        </w:rPr>
        <w:t>9</w:t>
      </w:r>
      <w:r w:rsidRPr="00C160A5">
        <w:rPr>
          <w:noProof/>
          <w:sz w:val="24"/>
          <w:szCs w:val="24"/>
        </w:rPr>
        <w:t>, e02367 (2018).</w:t>
      </w:r>
    </w:p>
    <w:p w14:paraId="75FCE7D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12. </w:t>
      </w:r>
      <w:r w:rsidRPr="00C160A5">
        <w:rPr>
          <w:noProof/>
          <w:sz w:val="24"/>
          <w:szCs w:val="24"/>
        </w:rPr>
        <w:tab/>
        <w:t xml:space="preserve">K. Suding </w:t>
      </w:r>
      <w:r w:rsidRPr="00C160A5">
        <w:rPr>
          <w:i/>
          <w:iCs/>
          <w:noProof/>
          <w:sz w:val="24"/>
          <w:szCs w:val="24"/>
        </w:rPr>
        <w:t>et al.</w:t>
      </w:r>
      <w:r w:rsidRPr="00C160A5">
        <w:rPr>
          <w:noProof/>
          <w:sz w:val="24"/>
          <w:szCs w:val="24"/>
        </w:rPr>
        <w:t xml:space="preserve">, Committing to ecological restoration. </w:t>
      </w:r>
      <w:r w:rsidRPr="00C160A5">
        <w:rPr>
          <w:i/>
          <w:iCs/>
          <w:noProof/>
          <w:sz w:val="24"/>
          <w:szCs w:val="24"/>
        </w:rPr>
        <w:t>Science (80-. ).</w:t>
      </w:r>
      <w:r w:rsidRPr="00C160A5">
        <w:rPr>
          <w:noProof/>
          <w:sz w:val="24"/>
          <w:szCs w:val="24"/>
        </w:rPr>
        <w:t xml:space="preserve"> </w:t>
      </w:r>
      <w:r w:rsidRPr="00C160A5">
        <w:rPr>
          <w:b/>
          <w:bCs/>
          <w:noProof/>
          <w:sz w:val="24"/>
          <w:szCs w:val="24"/>
        </w:rPr>
        <w:t>348</w:t>
      </w:r>
      <w:r w:rsidRPr="00C160A5">
        <w:rPr>
          <w:noProof/>
          <w:sz w:val="24"/>
          <w:szCs w:val="24"/>
        </w:rPr>
        <w:t>, 638–640 (2015).</w:t>
      </w:r>
    </w:p>
    <w:p w14:paraId="0257D17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13. </w:t>
      </w:r>
      <w:r w:rsidRPr="00C160A5">
        <w:rPr>
          <w:noProof/>
          <w:sz w:val="24"/>
          <w:szCs w:val="24"/>
        </w:rPr>
        <w:tab/>
        <w:t xml:space="preserve">R. J. Hobbs, V. A. Cramer, Restoration Ecology: Interventionist Approaches for Restoring and Maintaining Ecosystem Function in the Face of Rapid Environmental Change. </w:t>
      </w:r>
      <w:r w:rsidRPr="00C160A5">
        <w:rPr>
          <w:i/>
          <w:iCs/>
          <w:noProof/>
          <w:sz w:val="24"/>
          <w:szCs w:val="24"/>
        </w:rPr>
        <w:t>Annu. Rev. Environ. Resour.</w:t>
      </w:r>
      <w:r w:rsidRPr="00C160A5">
        <w:rPr>
          <w:noProof/>
          <w:sz w:val="24"/>
          <w:szCs w:val="24"/>
        </w:rPr>
        <w:t xml:space="preserve"> </w:t>
      </w:r>
      <w:r w:rsidRPr="00C160A5">
        <w:rPr>
          <w:b/>
          <w:bCs/>
          <w:noProof/>
          <w:sz w:val="24"/>
          <w:szCs w:val="24"/>
        </w:rPr>
        <w:t>33</w:t>
      </w:r>
      <w:r w:rsidRPr="00C160A5">
        <w:rPr>
          <w:noProof/>
          <w:sz w:val="24"/>
          <w:szCs w:val="24"/>
        </w:rPr>
        <w:t>, 39–61 (2008).</w:t>
      </w:r>
    </w:p>
    <w:p w14:paraId="7E0AB2E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14. </w:t>
      </w:r>
      <w:r w:rsidRPr="00C160A5">
        <w:rPr>
          <w:noProof/>
          <w:sz w:val="24"/>
          <w:szCs w:val="24"/>
        </w:rPr>
        <w:tab/>
        <w:t xml:space="preserve">K. D. Holl, T. M. Aide, When and where to actively restore ecosystems? </w:t>
      </w:r>
      <w:r w:rsidRPr="00C160A5">
        <w:rPr>
          <w:i/>
          <w:iCs/>
          <w:noProof/>
          <w:sz w:val="24"/>
          <w:szCs w:val="24"/>
        </w:rPr>
        <w:t>For. Ecol. Manage.</w:t>
      </w:r>
      <w:r w:rsidRPr="00C160A5">
        <w:rPr>
          <w:noProof/>
          <w:sz w:val="24"/>
          <w:szCs w:val="24"/>
        </w:rPr>
        <w:t xml:space="preserve"> </w:t>
      </w:r>
      <w:r w:rsidRPr="00C160A5">
        <w:rPr>
          <w:b/>
          <w:bCs/>
          <w:noProof/>
          <w:sz w:val="24"/>
          <w:szCs w:val="24"/>
        </w:rPr>
        <w:t>261</w:t>
      </w:r>
      <w:r w:rsidRPr="00C160A5">
        <w:rPr>
          <w:noProof/>
          <w:sz w:val="24"/>
          <w:szCs w:val="24"/>
        </w:rPr>
        <w:t>, 1558–1563 (2011).</w:t>
      </w:r>
    </w:p>
    <w:p w14:paraId="7B7DC2A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15. </w:t>
      </w:r>
      <w:r w:rsidRPr="00C160A5">
        <w:rPr>
          <w:noProof/>
          <w:sz w:val="24"/>
          <w:szCs w:val="24"/>
        </w:rPr>
        <w:tab/>
        <w:t xml:space="preserve">J. L. Reid, M. E. Fagan, R. A. Zahawi, Positive site selection bias in meta-analyses comparing natural regeneration to active forest restoration. </w:t>
      </w:r>
      <w:r w:rsidRPr="00C160A5">
        <w:rPr>
          <w:i/>
          <w:iCs/>
          <w:noProof/>
          <w:sz w:val="24"/>
          <w:szCs w:val="24"/>
        </w:rPr>
        <w:t>Sci. Adv.</w:t>
      </w:r>
      <w:r w:rsidRPr="00C160A5">
        <w:rPr>
          <w:noProof/>
          <w:sz w:val="24"/>
          <w:szCs w:val="24"/>
        </w:rPr>
        <w:t xml:space="preserve"> </w:t>
      </w:r>
      <w:r w:rsidRPr="00C160A5">
        <w:rPr>
          <w:b/>
          <w:bCs/>
          <w:noProof/>
          <w:sz w:val="24"/>
          <w:szCs w:val="24"/>
        </w:rPr>
        <w:t>4</w:t>
      </w:r>
      <w:r w:rsidRPr="00C160A5">
        <w:rPr>
          <w:noProof/>
          <w:sz w:val="24"/>
          <w:szCs w:val="24"/>
        </w:rPr>
        <w:t>, 1–4 (2018).</w:t>
      </w:r>
    </w:p>
    <w:p w14:paraId="22A23C58"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16. </w:t>
      </w:r>
      <w:r w:rsidRPr="00C160A5">
        <w:rPr>
          <w:noProof/>
          <w:sz w:val="24"/>
          <w:szCs w:val="24"/>
        </w:rPr>
        <w:tab/>
        <w:t xml:space="preserve">A. P. Field, R. Gillett, How to do a meta-analysis. </w:t>
      </w:r>
      <w:r w:rsidRPr="00C160A5">
        <w:rPr>
          <w:i/>
          <w:iCs/>
          <w:noProof/>
          <w:sz w:val="24"/>
          <w:szCs w:val="24"/>
        </w:rPr>
        <w:t>Br. J. Math. Stat. Psychol.</w:t>
      </w:r>
      <w:r w:rsidRPr="00C160A5">
        <w:rPr>
          <w:noProof/>
          <w:sz w:val="24"/>
          <w:szCs w:val="24"/>
        </w:rPr>
        <w:t xml:space="preserve"> </w:t>
      </w:r>
      <w:r w:rsidRPr="00C160A5">
        <w:rPr>
          <w:b/>
          <w:bCs/>
          <w:noProof/>
          <w:sz w:val="24"/>
          <w:szCs w:val="24"/>
        </w:rPr>
        <w:t>63</w:t>
      </w:r>
      <w:r w:rsidRPr="00C160A5">
        <w:rPr>
          <w:noProof/>
          <w:sz w:val="24"/>
          <w:szCs w:val="24"/>
        </w:rPr>
        <w:t>, 665–694 (2010).</w:t>
      </w:r>
    </w:p>
    <w:p w14:paraId="44F1B92F"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17. </w:t>
      </w:r>
      <w:r w:rsidRPr="00C160A5">
        <w:rPr>
          <w:noProof/>
          <w:sz w:val="24"/>
          <w:szCs w:val="24"/>
        </w:rPr>
        <w:tab/>
        <w:t xml:space="preserve">G. Schwarzer, J. R. Carpenter, G. Rücker, </w:t>
      </w:r>
      <w:r w:rsidRPr="00C160A5">
        <w:rPr>
          <w:i/>
          <w:iCs/>
          <w:noProof/>
          <w:sz w:val="24"/>
          <w:szCs w:val="24"/>
        </w:rPr>
        <w:t>Meta- Analysis with R</w:t>
      </w:r>
      <w:r w:rsidRPr="00C160A5">
        <w:rPr>
          <w:noProof/>
          <w:sz w:val="24"/>
          <w:szCs w:val="24"/>
        </w:rPr>
        <w:t xml:space="preserve"> (Springer, New York, 2015).</w:t>
      </w:r>
    </w:p>
    <w:p w14:paraId="085A2947"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18. </w:t>
      </w:r>
      <w:r w:rsidRPr="00C160A5">
        <w:rPr>
          <w:noProof/>
          <w:sz w:val="24"/>
          <w:szCs w:val="24"/>
        </w:rPr>
        <w:tab/>
        <w:t xml:space="preserve">J. Aronson, S. J. Milton, N. J. Blignautames, </w:t>
      </w:r>
      <w:r w:rsidRPr="00C160A5">
        <w:rPr>
          <w:i/>
          <w:iCs/>
          <w:noProof/>
          <w:sz w:val="24"/>
          <w:szCs w:val="24"/>
        </w:rPr>
        <w:t>Restoring Natural Capital: Science, Business, and Practice</w:t>
      </w:r>
      <w:r w:rsidRPr="00C160A5">
        <w:rPr>
          <w:noProof/>
          <w:sz w:val="24"/>
          <w:szCs w:val="24"/>
        </w:rPr>
        <w:t xml:space="preserve"> (2007; http://er.uwpress.org/cgi/doi/10.3368/er.26.2.161), vol. 26.</w:t>
      </w:r>
    </w:p>
    <w:p w14:paraId="05EE3D2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19. </w:t>
      </w:r>
      <w:r w:rsidRPr="00C160A5">
        <w:rPr>
          <w:noProof/>
          <w:sz w:val="24"/>
          <w:szCs w:val="24"/>
        </w:rPr>
        <w:tab/>
        <w:t xml:space="preserve">V. Hedges, L., J. Gurevitch, P. Curtis, the Meta-Analysis of Response Ratios in. </w:t>
      </w:r>
      <w:r w:rsidRPr="00C160A5">
        <w:rPr>
          <w:i/>
          <w:iCs/>
          <w:noProof/>
          <w:sz w:val="24"/>
          <w:szCs w:val="24"/>
        </w:rPr>
        <w:t>Ecol. Soc. Am.</w:t>
      </w:r>
      <w:r w:rsidRPr="00C160A5">
        <w:rPr>
          <w:noProof/>
          <w:sz w:val="24"/>
          <w:szCs w:val="24"/>
        </w:rPr>
        <w:t xml:space="preserve"> </w:t>
      </w:r>
      <w:r w:rsidRPr="00C160A5">
        <w:rPr>
          <w:b/>
          <w:bCs/>
          <w:noProof/>
          <w:sz w:val="24"/>
          <w:szCs w:val="24"/>
        </w:rPr>
        <w:t>80</w:t>
      </w:r>
      <w:r w:rsidRPr="00C160A5">
        <w:rPr>
          <w:noProof/>
          <w:sz w:val="24"/>
          <w:szCs w:val="24"/>
        </w:rPr>
        <w:t>, 1150–1156 (1999).</w:t>
      </w:r>
    </w:p>
    <w:p w14:paraId="1FAD7330"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20. </w:t>
      </w:r>
      <w:r w:rsidRPr="00C160A5">
        <w:rPr>
          <w:noProof/>
          <w:sz w:val="24"/>
          <w:szCs w:val="24"/>
        </w:rPr>
        <w:tab/>
        <w:t xml:space="preserve">E. De Martonne, Regions of Interior-Basin Drainage. </w:t>
      </w:r>
      <w:r w:rsidRPr="00C160A5">
        <w:rPr>
          <w:i/>
          <w:iCs/>
          <w:noProof/>
          <w:sz w:val="24"/>
          <w:szCs w:val="24"/>
        </w:rPr>
        <w:t>Geogr. Rev.</w:t>
      </w:r>
      <w:r w:rsidRPr="00C160A5">
        <w:rPr>
          <w:noProof/>
          <w:sz w:val="24"/>
          <w:szCs w:val="24"/>
        </w:rPr>
        <w:t xml:space="preserve"> </w:t>
      </w:r>
      <w:r w:rsidRPr="00C160A5">
        <w:rPr>
          <w:b/>
          <w:bCs/>
          <w:noProof/>
          <w:sz w:val="24"/>
          <w:szCs w:val="24"/>
        </w:rPr>
        <w:t>17</w:t>
      </w:r>
      <w:r w:rsidRPr="00C160A5">
        <w:rPr>
          <w:noProof/>
          <w:sz w:val="24"/>
          <w:szCs w:val="24"/>
        </w:rPr>
        <w:t>, 397–414 (1927).</w:t>
      </w:r>
    </w:p>
    <w:p w14:paraId="5C28C6B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21. </w:t>
      </w:r>
      <w:r w:rsidRPr="00C160A5">
        <w:rPr>
          <w:noProof/>
          <w:sz w:val="24"/>
          <w:szCs w:val="24"/>
        </w:rPr>
        <w:tab/>
        <w:t xml:space="preserve">M. Borenstein, L. V. Hedges, J. P. T. Higgins, H. R. Rothstein, in </w:t>
      </w:r>
      <w:r w:rsidRPr="00C160A5">
        <w:rPr>
          <w:i/>
          <w:iCs/>
          <w:noProof/>
          <w:sz w:val="24"/>
          <w:szCs w:val="24"/>
        </w:rPr>
        <w:t>Introduction to Meta-Analysis</w:t>
      </w:r>
      <w:r w:rsidRPr="00C160A5">
        <w:rPr>
          <w:noProof/>
          <w:sz w:val="24"/>
          <w:szCs w:val="24"/>
        </w:rPr>
        <w:t xml:space="preserve"> (2009), pp. 282–288.</w:t>
      </w:r>
    </w:p>
    <w:p w14:paraId="235D136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22. </w:t>
      </w:r>
      <w:r w:rsidRPr="00C160A5">
        <w:rPr>
          <w:noProof/>
          <w:sz w:val="24"/>
          <w:szCs w:val="24"/>
        </w:rPr>
        <w:tab/>
        <w:t xml:space="preserve">R. Crouzeilles </w:t>
      </w:r>
      <w:r w:rsidRPr="00C160A5">
        <w:rPr>
          <w:i/>
          <w:iCs/>
          <w:noProof/>
          <w:sz w:val="24"/>
          <w:szCs w:val="24"/>
        </w:rPr>
        <w:t>et al.</w:t>
      </w:r>
      <w:r w:rsidRPr="00C160A5">
        <w:rPr>
          <w:noProof/>
          <w:sz w:val="24"/>
          <w:szCs w:val="24"/>
        </w:rPr>
        <w:t xml:space="preserve">, Ecological restoration success is higher for natural regeneration than for active restoration in tropical forests. </w:t>
      </w:r>
      <w:r w:rsidRPr="00C160A5">
        <w:rPr>
          <w:i/>
          <w:iCs/>
          <w:noProof/>
          <w:sz w:val="24"/>
          <w:szCs w:val="24"/>
        </w:rPr>
        <w:t>Sci. Adv.</w:t>
      </w:r>
      <w:r w:rsidRPr="00C160A5">
        <w:rPr>
          <w:noProof/>
          <w:sz w:val="24"/>
          <w:szCs w:val="24"/>
        </w:rPr>
        <w:t xml:space="preserve"> </w:t>
      </w:r>
      <w:r w:rsidRPr="00C160A5">
        <w:rPr>
          <w:b/>
          <w:bCs/>
          <w:noProof/>
          <w:sz w:val="24"/>
          <w:szCs w:val="24"/>
        </w:rPr>
        <w:t>3</w:t>
      </w:r>
      <w:r w:rsidRPr="00C160A5">
        <w:rPr>
          <w:noProof/>
          <w:sz w:val="24"/>
          <w:szCs w:val="24"/>
        </w:rPr>
        <w:t>, e1701345 (2017).</w:t>
      </w:r>
    </w:p>
    <w:p w14:paraId="44BD5E75"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23. </w:t>
      </w:r>
      <w:r w:rsidRPr="00C160A5">
        <w:rPr>
          <w:noProof/>
          <w:sz w:val="24"/>
          <w:szCs w:val="24"/>
        </w:rPr>
        <w:tab/>
        <w:t xml:space="preserve">O. Rollin, L. A. Garibaldi, Impacts of honeybee density on crop yield: A meta-analysis. </w:t>
      </w:r>
      <w:r w:rsidRPr="00C160A5">
        <w:rPr>
          <w:i/>
          <w:iCs/>
          <w:noProof/>
          <w:sz w:val="24"/>
          <w:szCs w:val="24"/>
        </w:rPr>
        <w:t>J. Appl. Ecol.</w:t>
      </w:r>
      <w:r w:rsidRPr="00C160A5">
        <w:rPr>
          <w:noProof/>
          <w:sz w:val="24"/>
          <w:szCs w:val="24"/>
        </w:rPr>
        <w:t>, 0–2 (2019).</w:t>
      </w:r>
    </w:p>
    <w:p w14:paraId="2FDD8FC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24. </w:t>
      </w:r>
      <w:r w:rsidRPr="00C160A5">
        <w:rPr>
          <w:noProof/>
          <w:sz w:val="24"/>
          <w:szCs w:val="24"/>
        </w:rPr>
        <w:tab/>
        <w:t xml:space="preserve">D. Kleijn </w:t>
      </w:r>
      <w:r w:rsidRPr="00C160A5">
        <w:rPr>
          <w:i/>
          <w:iCs/>
          <w:noProof/>
          <w:sz w:val="24"/>
          <w:szCs w:val="24"/>
        </w:rPr>
        <w:t>et al.</w:t>
      </w:r>
      <w:r w:rsidRPr="00C160A5">
        <w:rPr>
          <w:noProof/>
          <w:sz w:val="24"/>
          <w:szCs w:val="24"/>
        </w:rPr>
        <w:t xml:space="preserve">, Ecological Intensification: Bridging the Gap between Science and Practice. </w:t>
      </w:r>
      <w:r w:rsidRPr="00C160A5">
        <w:rPr>
          <w:i/>
          <w:iCs/>
          <w:noProof/>
          <w:sz w:val="24"/>
          <w:szCs w:val="24"/>
        </w:rPr>
        <w:t>Trends Ecol. Evol.</w:t>
      </w:r>
      <w:r w:rsidRPr="00C160A5">
        <w:rPr>
          <w:noProof/>
          <w:sz w:val="24"/>
          <w:szCs w:val="24"/>
        </w:rPr>
        <w:t xml:space="preserve"> </w:t>
      </w:r>
      <w:r w:rsidRPr="00C160A5">
        <w:rPr>
          <w:b/>
          <w:bCs/>
          <w:noProof/>
          <w:sz w:val="24"/>
          <w:szCs w:val="24"/>
        </w:rPr>
        <w:t>34</w:t>
      </w:r>
      <w:r w:rsidRPr="00C160A5">
        <w:rPr>
          <w:noProof/>
          <w:sz w:val="24"/>
          <w:szCs w:val="24"/>
        </w:rPr>
        <w:t>, 154–166 (2019).</w:t>
      </w:r>
    </w:p>
    <w:p w14:paraId="61E0FCD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25. </w:t>
      </w:r>
      <w:r w:rsidRPr="00C160A5">
        <w:rPr>
          <w:noProof/>
          <w:sz w:val="24"/>
          <w:szCs w:val="24"/>
        </w:rPr>
        <w:tab/>
        <w:t xml:space="preserve">L. A. Garibaldi </w:t>
      </w:r>
      <w:r w:rsidRPr="00C160A5">
        <w:rPr>
          <w:i/>
          <w:iCs/>
          <w:noProof/>
          <w:sz w:val="24"/>
          <w:szCs w:val="24"/>
        </w:rPr>
        <w:t>et al.</w:t>
      </w:r>
      <w:r w:rsidRPr="00C160A5">
        <w:rPr>
          <w:noProof/>
          <w:sz w:val="24"/>
          <w:szCs w:val="24"/>
        </w:rPr>
        <w:t xml:space="preserve">, Policies for Ecological Intensification of Crop Production. </w:t>
      </w:r>
      <w:r w:rsidRPr="00C160A5">
        <w:rPr>
          <w:i/>
          <w:iCs/>
          <w:noProof/>
          <w:sz w:val="24"/>
          <w:szCs w:val="24"/>
        </w:rPr>
        <w:t xml:space="preserve">Trends </w:t>
      </w:r>
      <w:r w:rsidRPr="00C160A5">
        <w:rPr>
          <w:i/>
          <w:iCs/>
          <w:noProof/>
          <w:sz w:val="24"/>
          <w:szCs w:val="24"/>
        </w:rPr>
        <w:lastRenderedPageBreak/>
        <w:t>Ecol. Evol.</w:t>
      </w:r>
      <w:r w:rsidRPr="00C160A5">
        <w:rPr>
          <w:noProof/>
          <w:sz w:val="24"/>
          <w:szCs w:val="24"/>
        </w:rPr>
        <w:t xml:space="preserve"> </w:t>
      </w:r>
      <w:r w:rsidRPr="00C160A5">
        <w:rPr>
          <w:b/>
          <w:bCs/>
          <w:noProof/>
          <w:sz w:val="24"/>
          <w:szCs w:val="24"/>
        </w:rPr>
        <w:t>xx</w:t>
      </w:r>
      <w:r w:rsidRPr="00C160A5">
        <w:rPr>
          <w:noProof/>
          <w:sz w:val="24"/>
          <w:szCs w:val="24"/>
        </w:rPr>
        <w:t>, 1–5 (2019).</w:t>
      </w:r>
    </w:p>
    <w:p w14:paraId="0F50852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26. </w:t>
      </w:r>
      <w:r w:rsidRPr="00C160A5">
        <w:rPr>
          <w:noProof/>
          <w:sz w:val="24"/>
          <w:szCs w:val="24"/>
        </w:rPr>
        <w:tab/>
        <w:t xml:space="preserve">D. Moher </w:t>
      </w:r>
      <w:r w:rsidRPr="00C160A5">
        <w:rPr>
          <w:i/>
          <w:iCs/>
          <w:noProof/>
          <w:sz w:val="24"/>
          <w:szCs w:val="24"/>
        </w:rPr>
        <w:t>et al.</w:t>
      </w:r>
      <w:r w:rsidRPr="00C160A5">
        <w:rPr>
          <w:noProof/>
          <w:sz w:val="24"/>
          <w:szCs w:val="24"/>
        </w:rPr>
        <w:t xml:space="preserve">, Preferred reporting items for systematic reviews and meta-analyses: The PRISMA statement (Chinese edition). </w:t>
      </w:r>
      <w:r w:rsidRPr="00C160A5">
        <w:rPr>
          <w:i/>
          <w:iCs/>
          <w:noProof/>
          <w:sz w:val="24"/>
          <w:szCs w:val="24"/>
        </w:rPr>
        <w:t>J. Chinese Integr. Med.</w:t>
      </w:r>
      <w:r w:rsidRPr="00C160A5">
        <w:rPr>
          <w:noProof/>
          <w:sz w:val="24"/>
          <w:szCs w:val="24"/>
        </w:rPr>
        <w:t xml:space="preserve"> </w:t>
      </w:r>
      <w:r w:rsidRPr="00C160A5">
        <w:rPr>
          <w:b/>
          <w:bCs/>
          <w:noProof/>
          <w:sz w:val="24"/>
          <w:szCs w:val="24"/>
        </w:rPr>
        <w:t>7</w:t>
      </w:r>
      <w:r w:rsidRPr="00C160A5">
        <w:rPr>
          <w:noProof/>
          <w:sz w:val="24"/>
          <w:szCs w:val="24"/>
        </w:rPr>
        <w:t>, 889–896 (2009).</w:t>
      </w:r>
    </w:p>
    <w:p w14:paraId="1F10A965"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27. </w:t>
      </w:r>
      <w:r w:rsidRPr="00C160A5">
        <w:rPr>
          <w:noProof/>
          <w:sz w:val="24"/>
          <w:szCs w:val="24"/>
        </w:rPr>
        <w:tab/>
        <w:t>Rohatgi A., WebPlotDigitizer. Retrieved from https://automeris.io/ WebPlotDigitizer (2018).</w:t>
      </w:r>
    </w:p>
    <w:p w14:paraId="5D3F501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28. </w:t>
      </w:r>
      <w:r w:rsidRPr="00C160A5">
        <w:rPr>
          <w:noProof/>
          <w:sz w:val="24"/>
          <w:szCs w:val="24"/>
        </w:rPr>
        <w:tab/>
        <w:t xml:space="preserve">A. Guolo, C. Varin, Random-effects meta-analysis: The number of studies matters. </w:t>
      </w:r>
      <w:r w:rsidRPr="00C160A5">
        <w:rPr>
          <w:i/>
          <w:iCs/>
          <w:noProof/>
          <w:sz w:val="24"/>
          <w:szCs w:val="24"/>
        </w:rPr>
        <w:t>Stat. Methods Med. Res.</w:t>
      </w:r>
      <w:r w:rsidRPr="00C160A5">
        <w:rPr>
          <w:noProof/>
          <w:sz w:val="24"/>
          <w:szCs w:val="24"/>
        </w:rPr>
        <w:t xml:space="preserve"> </w:t>
      </w:r>
      <w:r w:rsidRPr="00C160A5">
        <w:rPr>
          <w:b/>
          <w:bCs/>
          <w:noProof/>
          <w:sz w:val="24"/>
          <w:szCs w:val="24"/>
        </w:rPr>
        <w:t>26</w:t>
      </w:r>
      <w:r w:rsidRPr="00C160A5">
        <w:rPr>
          <w:noProof/>
          <w:sz w:val="24"/>
          <w:szCs w:val="24"/>
        </w:rPr>
        <w:t>, 1500–1518 (2017).</w:t>
      </w:r>
    </w:p>
    <w:p w14:paraId="60EFAE3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29. </w:t>
      </w:r>
      <w:r w:rsidRPr="00C160A5">
        <w:rPr>
          <w:noProof/>
          <w:sz w:val="24"/>
          <w:szCs w:val="24"/>
        </w:rPr>
        <w:tab/>
        <w:t xml:space="preserve">R. DerSimonian, N. Laird, Meta-analysis in clinical trials. </w:t>
      </w:r>
      <w:r w:rsidRPr="00C160A5">
        <w:rPr>
          <w:i/>
          <w:iCs/>
          <w:noProof/>
          <w:sz w:val="24"/>
          <w:szCs w:val="24"/>
        </w:rPr>
        <w:t>Control. Clin. Trials</w:t>
      </w:r>
      <w:r w:rsidRPr="00C160A5">
        <w:rPr>
          <w:noProof/>
          <w:sz w:val="24"/>
          <w:szCs w:val="24"/>
        </w:rPr>
        <w:t xml:space="preserve">. </w:t>
      </w:r>
      <w:r w:rsidRPr="00C160A5">
        <w:rPr>
          <w:b/>
          <w:bCs/>
          <w:noProof/>
          <w:sz w:val="24"/>
          <w:szCs w:val="24"/>
        </w:rPr>
        <w:t>7</w:t>
      </w:r>
      <w:r w:rsidRPr="00C160A5">
        <w:rPr>
          <w:noProof/>
          <w:sz w:val="24"/>
          <w:szCs w:val="24"/>
        </w:rPr>
        <w:t>, 177–188 (1986).</w:t>
      </w:r>
    </w:p>
    <w:p w14:paraId="65FB2821"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30. </w:t>
      </w:r>
      <w:r w:rsidRPr="00C160A5">
        <w:rPr>
          <w:noProof/>
          <w:sz w:val="24"/>
          <w:szCs w:val="24"/>
        </w:rPr>
        <w:tab/>
        <w:t xml:space="preserve">M. J. Lajeunesse, Bias and correction for the log response ratio in ecological meta-analysis. </w:t>
      </w:r>
      <w:r w:rsidRPr="00C160A5">
        <w:rPr>
          <w:i/>
          <w:iCs/>
          <w:noProof/>
          <w:sz w:val="24"/>
          <w:szCs w:val="24"/>
        </w:rPr>
        <w:t>Ecology</w:t>
      </w:r>
      <w:r w:rsidRPr="00C160A5">
        <w:rPr>
          <w:noProof/>
          <w:sz w:val="24"/>
          <w:szCs w:val="24"/>
        </w:rPr>
        <w:t xml:space="preserve">. </w:t>
      </w:r>
      <w:r w:rsidRPr="00C160A5">
        <w:rPr>
          <w:b/>
          <w:bCs/>
          <w:noProof/>
          <w:sz w:val="24"/>
          <w:szCs w:val="24"/>
        </w:rPr>
        <w:t>96</w:t>
      </w:r>
      <w:r w:rsidRPr="00C160A5">
        <w:rPr>
          <w:noProof/>
          <w:sz w:val="24"/>
          <w:szCs w:val="24"/>
        </w:rPr>
        <w:t>, 2056–2063 (2015).</w:t>
      </w:r>
    </w:p>
    <w:p w14:paraId="6F3F6402" w14:textId="77777777" w:rsidR="00C160A5" w:rsidRPr="00C160A5" w:rsidRDefault="00C160A5" w:rsidP="00C160A5">
      <w:pPr>
        <w:widowControl w:val="0"/>
        <w:autoSpaceDE w:val="0"/>
        <w:autoSpaceDN w:val="0"/>
        <w:adjustRightInd w:val="0"/>
        <w:spacing w:before="120" w:after="120"/>
        <w:ind w:left="640" w:hanging="640"/>
        <w:rPr>
          <w:noProof/>
          <w:sz w:val="24"/>
        </w:rPr>
      </w:pPr>
      <w:r w:rsidRPr="00C160A5">
        <w:rPr>
          <w:noProof/>
          <w:sz w:val="24"/>
          <w:szCs w:val="24"/>
        </w:rPr>
        <w:t xml:space="preserve">31. </w:t>
      </w:r>
      <w:r w:rsidRPr="00C160A5">
        <w:rPr>
          <w:noProof/>
          <w:sz w:val="24"/>
          <w:szCs w:val="24"/>
        </w:rPr>
        <w:tab/>
        <w:t xml:space="preserve">R Core Team, R: A language and environment for statistical computing. </w:t>
      </w:r>
      <w:r w:rsidRPr="00C160A5">
        <w:rPr>
          <w:i/>
          <w:iCs/>
          <w:noProof/>
          <w:sz w:val="24"/>
          <w:szCs w:val="24"/>
        </w:rPr>
        <w:t>R Found. Stat. Comput. Vienna, Austria. URL https//www.R-project.org/.</w:t>
      </w:r>
      <w:r w:rsidRPr="00C160A5">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5CE54DDE" w14:textId="0106DFC0"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5AF58E59" w:rsidR="009A25C9" w:rsidRDefault="00060262" w:rsidP="00060262">
      <w:pPr>
        <w:pStyle w:val="Acknowledgement"/>
        <w:spacing w:line="480" w:lineRule="auto"/>
        <w:ind w:left="0" w:firstLine="0"/>
      </w:pPr>
      <w:r>
        <w:t>The authors declare no competing interests. This research was funded by The Nature Conservancy</w:t>
      </w:r>
      <w:ins w:id="540" w:author="Scott Butterfield" w:date="2019-04-01T14:20:00Z">
        <w:r w:rsidR="004C1CFC">
          <w:t xml:space="preserve"> and</w:t>
        </w:r>
      </w:ins>
      <w:ins w:id="541" w:author="Scott Butterfield" w:date="2019-04-02T16:18:00Z">
        <w:r w:rsidR="00F07706">
          <w:t xml:space="preserve"> </w:t>
        </w:r>
      </w:ins>
      <w:del w:id="542" w:author="Scott Butterfield" w:date="2019-04-01T14:20:00Z">
        <w:r w:rsidDel="004C1CFC">
          <w:delText xml:space="preserve">, </w:delText>
        </w:r>
      </w:del>
      <w:r>
        <w:t>York University</w:t>
      </w:r>
      <w:ins w:id="543" w:author="Scott Butterfield" w:date="2019-04-01T14:20:00Z">
        <w:r w:rsidR="004C1CFC">
          <w:t xml:space="preserve">. </w:t>
        </w:r>
      </w:ins>
      <w:del w:id="544" w:author="Scott Butterfield" w:date="2019-04-01T14:20:00Z">
        <w:r w:rsidDel="004C1CFC">
          <w:delText>…</w:delText>
        </w:r>
        <w:r w:rsidR="009A25C9" w:rsidDel="004C1CFC">
          <w:delText>S.</w:delText>
        </w:r>
        <w:r w:rsidR="00012A37" w:rsidDel="004C1CFC">
          <w:delText>H.</w:delText>
        </w:r>
      </w:del>
      <w:commentRangeStart w:id="545"/>
      <w:ins w:id="546" w:author="Scott Butterfield" w:date="2019-04-01T14:20:00Z">
        <w:r w:rsidR="004C1CFC">
          <w:t>H.S.</w:t>
        </w:r>
      </w:ins>
      <w:r w:rsidR="009A25C9">
        <w:t>B</w:t>
      </w:r>
      <w:commentRangeEnd w:id="545"/>
      <w:r w:rsidR="00E379C1">
        <w:rPr>
          <w:rStyle w:val="CommentReference"/>
        </w:rPr>
        <w:commentReference w:id="545"/>
      </w:r>
      <w:r w:rsidR="009A25C9">
        <w:t>. and C.J.L. formulated the ideas, M.F.M.</w:t>
      </w:r>
      <w:ins w:id="547" w:author="Scott Butterfield" w:date="2019-04-01T14:51:00Z">
        <w:r w:rsidR="00EE1233">
          <w:t xml:space="preserve"> and </w:t>
        </w:r>
        <w:commentRangeStart w:id="548"/>
        <w:r w:rsidR="00EE1233">
          <w:t>H.S.B.</w:t>
        </w:r>
      </w:ins>
      <w:r w:rsidR="009A25C9">
        <w:t xml:space="preserve"> </w:t>
      </w:r>
      <w:commentRangeEnd w:id="548"/>
      <w:r w:rsidR="00EE1233">
        <w:rPr>
          <w:rStyle w:val="CommentReference"/>
        </w:rPr>
        <w:commentReference w:id="548"/>
      </w:r>
      <w:r w:rsidR="009A25C9">
        <w:t>compiled data, C.J.L. and M.F.M. analyzed data,</w:t>
      </w:r>
      <w:r w:rsidR="00D74AEA">
        <w:t xml:space="preserve"> </w:t>
      </w:r>
      <w:commentRangeStart w:id="549"/>
      <w:r w:rsidR="0096116C">
        <w:t>M.F.M.</w:t>
      </w:r>
      <w:ins w:id="550" w:author="Scott Butterfield" w:date="2019-04-01T14:20:00Z">
        <w:r w:rsidR="004C1CFC">
          <w:t>, H.S.B., and C.J.L.</w:t>
        </w:r>
      </w:ins>
      <w:r w:rsidR="00D74AEA">
        <w:t xml:space="preserve"> </w:t>
      </w:r>
      <w:r w:rsidR="009A25C9">
        <w:t>wrote the manuscript</w:t>
      </w:r>
      <w:ins w:id="551" w:author="Scott Butterfield" w:date="2019-04-01T14:20:00Z">
        <w:r w:rsidR="004C1CFC">
          <w:t>.</w:t>
        </w:r>
      </w:ins>
      <w:commentRangeEnd w:id="549"/>
      <w:ins w:id="552" w:author="Scott Butterfield" w:date="2019-04-01T14:50:00Z">
        <w:r w:rsidR="00E379C1">
          <w:rPr>
            <w:rStyle w:val="CommentReference"/>
          </w:rPr>
          <w:commentReference w:id="549"/>
        </w:r>
      </w:ins>
      <w:ins w:id="553" w:author="Scott Butterfield" w:date="2019-04-01T14:20:00Z">
        <w:r w:rsidR="004C1CFC">
          <w:t xml:space="preserve"> </w:t>
        </w:r>
      </w:ins>
      <w:del w:id="554" w:author="Scott Butterfield" w:date="2019-04-01T14:20:00Z">
        <w:r w:rsidR="009A25C9" w:rsidDel="004C1CFC">
          <w:delText>, S.</w:delText>
        </w:r>
        <w:r w:rsidR="00012A37" w:rsidDel="004C1CFC">
          <w:delText>H.</w:delText>
        </w:r>
        <w:r w:rsidR="009A25C9" w:rsidDel="004C1CFC">
          <w:delText>B., C.J.L. and M.F.M. discussed, revised and corrected all versions of the manuscript, S.</w:delText>
        </w:r>
        <w:r w:rsidR="00012A37" w:rsidDel="004C1CFC">
          <w:delText>H.</w:delText>
        </w:r>
        <w:r w:rsidR="009A25C9" w:rsidDel="004C1CFC">
          <w:delText>B.</w:delText>
        </w:r>
      </w:del>
      <w:ins w:id="555" w:author="Scott Butterfield" w:date="2019-04-01T14:20:00Z">
        <w:r w:rsidR="004C1CFC">
          <w:t>H.S.B.</w:t>
        </w:r>
      </w:ins>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367508AB"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ins w:id="556" w:author="Scott Butterfield" w:date="2019-04-01T14:58:00Z">
        <w:r w:rsidR="00EE1233">
          <w:rPr>
            <w:sz w:val="24"/>
            <w:szCs w:val="24"/>
          </w:rPr>
          <w:t>F</w:t>
        </w:r>
      </w:ins>
      <w:del w:id="557" w:author="Scott Butterfield" w:date="2019-04-01T14:58:00Z">
        <w:r w:rsidR="00A402EE" w:rsidDel="00EE1233">
          <w:rPr>
            <w:sz w:val="24"/>
            <w:szCs w:val="24"/>
          </w:rPr>
          <w:delText>f</w:delText>
        </w:r>
      </w:del>
      <w:r>
        <w:rPr>
          <w:sz w:val="24"/>
          <w:szCs w:val="24"/>
        </w:rPr>
        <w:t>ig. S</w:t>
      </w:r>
      <w:r w:rsidR="00245E24">
        <w:rPr>
          <w:sz w:val="24"/>
          <w:szCs w:val="24"/>
        </w:rPr>
        <w:t>2</w:t>
      </w:r>
      <w:r>
        <w:rPr>
          <w:sz w:val="24"/>
          <w:szCs w:val="24"/>
        </w:rPr>
        <w:t>)</w:t>
      </w:r>
      <w:r w:rsidR="009F7AAA">
        <w:rPr>
          <w:sz w:val="24"/>
          <w:szCs w:val="24"/>
        </w:rPr>
        <w:t xml:space="preserve"> </w:t>
      </w:r>
      <w:r w:rsidR="009F7AAA">
        <w:rPr>
          <w:sz w:val="24"/>
          <w:szCs w:val="24"/>
        </w:rPr>
        <w:fldChar w:fldCharType="begin" w:fldLock="1"/>
      </w:r>
      <w:r w:rsidR="00C160A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26&lt;/i&gt;)","plainTextFormattedCitation":"(26)","previouslyFormattedCitation":"(&lt;i&gt;25&lt;/i&gt;)"},"properties":{"noteIndex":0},"schema":"https://github.com/citation-style-language/schema/raw/master/csl-citation.json"}</w:instrText>
      </w:r>
      <w:r w:rsidR="009F7AAA">
        <w:rPr>
          <w:sz w:val="24"/>
          <w:szCs w:val="24"/>
        </w:rPr>
        <w:fldChar w:fldCharType="separate"/>
      </w:r>
      <w:r w:rsidR="00C160A5" w:rsidRPr="00C160A5">
        <w:rPr>
          <w:noProof/>
          <w:sz w:val="24"/>
          <w:szCs w:val="24"/>
        </w:rPr>
        <w:t>(</w:t>
      </w:r>
      <w:r w:rsidR="00C160A5" w:rsidRPr="00C160A5">
        <w:rPr>
          <w:i/>
          <w:noProof/>
          <w:sz w:val="24"/>
          <w:szCs w:val="24"/>
        </w:rPr>
        <w:t>26</w:t>
      </w:r>
      <w:r w:rsidR="00C160A5" w:rsidRPr="00C160A5">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w:t>
      </w:r>
      <w:r w:rsidR="00416826">
        <w:rPr>
          <w:sz w:val="24"/>
          <w:szCs w:val="24"/>
        </w:rPr>
        <w:t>y</w:t>
      </w:r>
      <w:r>
        <w:rPr>
          <w:sz w:val="24"/>
          <w:szCs w:val="24"/>
        </w:rPr>
        <w:t xml:space="preserve"> different restoration </w:t>
      </w:r>
      <w:r w:rsidR="00416826">
        <w:rPr>
          <w:sz w:val="24"/>
          <w:szCs w:val="24"/>
        </w:rPr>
        <w:t>practices</w:t>
      </w:r>
      <w:r>
        <w:rPr>
          <w:sz w:val="24"/>
          <w:szCs w:val="24"/>
        </w:rPr>
        <w:t xml:space="preserve"> </w:t>
      </w:r>
      <w:r w:rsidR="000F15FF">
        <w:rPr>
          <w:sz w:val="24"/>
          <w:szCs w:val="24"/>
        </w:rPr>
        <w:t xml:space="preserve">implemented </w:t>
      </w:r>
      <w:r>
        <w:rPr>
          <w:sz w:val="24"/>
          <w:szCs w:val="24"/>
        </w:rPr>
        <w:t>in drylands globally and to compare the effectiveness of active and passive</w:t>
      </w:r>
      <w:r w:rsidR="00416826">
        <w:rPr>
          <w:sz w:val="24"/>
          <w:szCs w:val="24"/>
        </w:rPr>
        <w:t xml:space="preserve"> types of</w:t>
      </w:r>
      <w:r>
        <w:rPr>
          <w:sz w:val="24"/>
          <w:szCs w:val="24"/>
        </w:rPr>
        <w:t xml:space="preserve"> restoration</w:t>
      </w:r>
      <w:ins w:id="558" w:author="Scott Butterfield" w:date="2019-04-01T14:58:00Z">
        <w:r w:rsidR="00EE1233">
          <w:rPr>
            <w:sz w:val="24"/>
            <w:szCs w:val="24"/>
          </w:rPr>
          <w:t xml:space="preserve"> practices and outcomes</w:t>
        </w:r>
      </w:ins>
      <w:r>
        <w:rPr>
          <w:sz w:val="24"/>
          <w:szCs w:val="24"/>
        </w:rPr>
        <w:t>, we systematically searched in the database</w:t>
      </w:r>
      <w:r w:rsidR="000F15FF">
        <w:rPr>
          <w:sz w:val="24"/>
          <w:szCs w:val="24"/>
        </w:rPr>
        <w:t>s</w:t>
      </w:r>
      <w:r>
        <w:rPr>
          <w:sz w:val="24"/>
          <w:szCs w:val="24"/>
        </w:rPr>
        <w:t xml:space="preserve"> Scopus and Web of Science </w:t>
      </w:r>
      <w:ins w:id="559" w:author="Scott Butterfield" w:date="2019-04-01T14:58:00Z">
        <w:r w:rsidR="00EE1233">
          <w:rPr>
            <w:sz w:val="24"/>
            <w:szCs w:val="24"/>
          </w:rPr>
          <w:t xml:space="preserve">using </w:t>
        </w:r>
      </w:ins>
      <w:r>
        <w:rPr>
          <w:sz w:val="24"/>
          <w:szCs w:val="24"/>
        </w:rPr>
        <w:t>the following term</w:t>
      </w:r>
      <w:del w:id="560" w:author="Scott Butterfield" w:date="2019-04-01T14:59:00Z">
        <w:r w:rsidDel="00EE1233">
          <w:rPr>
            <w:sz w:val="24"/>
            <w:szCs w:val="24"/>
          </w:rPr>
          <w:delText>s</w:delText>
        </w:r>
      </w:del>
      <w:r>
        <w:rPr>
          <w:sz w:val="24"/>
          <w:szCs w:val="24"/>
        </w:rPr>
        <w:t xml:space="preserve"> combination</w:t>
      </w:r>
      <w:ins w:id="561" w:author="Scott Butterfield" w:date="2019-04-01T14:59:00Z">
        <w:r w:rsidR="00EE1233">
          <w:rPr>
            <w:sz w:val="24"/>
            <w:szCs w:val="24"/>
          </w:rPr>
          <w:t>s</w:t>
        </w:r>
      </w:ins>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"agricult*land*"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62A730E1" w:rsidR="004C43EC" w:rsidRDefault="00416826" w:rsidP="00C32171">
      <w:pPr>
        <w:spacing w:line="480" w:lineRule="auto"/>
        <w:rPr>
          <w:sz w:val="24"/>
          <w:szCs w:val="24"/>
        </w:rPr>
      </w:pPr>
      <w:r>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Pr>
          <w:sz w:val="24"/>
          <w:szCs w:val="24"/>
        </w:rPr>
        <w:t xml:space="preserve"> land</w:t>
      </w:r>
      <w:r w:rsidR="00586690">
        <w:rPr>
          <w:sz w:val="24"/>
          <w:szCs w:val="24"/>
        </w:rPr>
        <w:t>s and grazing</w:t>
      </w:r>
      <w:r>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w:t>
      </w:r>
      <w:r>
        <w:rPr>
          <w:sz w:val="24"/>
          <w:szCs w:val="24"/>
        </w:rPr>
        <w:t>practice</w:t>
      </w:r>
      <w:r w:rsidR="00026B17">
        <w:rPr>
          <w:sz w:val="24"/>
          <w:szCs w:val="24"/>
        </w:rPr>
        <w:t xml:space="preserve">)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w:t>
      </w:r>
      <w:commentRangeStart w:id="562"/>
      <w:commentRangeStart w:id="563"/>
      <w:ins w:id="564" w:author="Scott Butterfield" w:date="2019-04-01T14:59:00Z">
        <w:r w:rsidR="00EE1233">
          <w:rPr>
            <w:sz w:val="24"/>
            <w:szCs w:val="24"/>
          </w:rPr>
          <w:t>F</w:t>
        </w:r>
      </w:ins>
      <w:del w:id="565" w:author="Scott Butterfield" w:date="2019-04-01T14:59:00Z">
        <w:r w:rsidR="00674065" w:rsidDel="00EE1233">
          <w:rPr>
            <w:sz w:val="24"/>
            <w:szCs w:val="24"/>
          </w:rPr>
          <w:delText>f</w:delText>
        </w:r>
      </w:del>
      <w:r w:rsidR="00674065">
        <w:rPr>
          <w:sz w:val="24"/>
          <w:szCs w:val="24"/>
        </w:rPr>
        <w:t>ig. S</w:t>
      </w:r>
      <w:r>
        <w:rPr>
          <w:sz w:val="24"/>
          <w:szCs w:val="24"/>
        </w:rPr>
        <w:t>4</w:t>
      </w:r>
      <w:commentRangeEnd w:id="562"/>
      <w:r w:rsidR="00EE1233">
        <w:rPr>
          <w:rStyle w:val="CommentReference"/>
          <w:rFonts w:eastAsia="Times New Roman"/>
        </w:rPr>
        <w:commentReference w:id="562"/>
      </w:r>
      <w:commentRangeEnd w:id="563"/>
      <w:r w:rsidR="00EE1233">
        <w:rPr>
          <w:rStyle w:val="CommentReference"/>
          <w:rFonts w:eastAsia="Times New Roman"/>
        </w:rPr>
        <w:commentReference w:id="563"/>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7751F47F" w:rsidR="005B3F43" w:rsidRDefault="00B752C8" w:rsidP="00005452">
      <w:pPr>
        <w:autoSpaceDE w:val="0"/>
        <w:autoSpaceDN w:val="0"/>
        <w:adjustRightInd w:val="0"/>
        <w:spacing w:line="480" w:lineRule="auto"/>
        <w:rPr>
          <w:sz w:val="24"/>
          <w:szCs w:val="24"/>
        </w:rPr>
      </w:pPr>
      <w:r>
        <w:rPr>
          <w:sz w:val="24"/>
          <w:szCs w:val="24"/>
        </w:rPr>
        <w:lastRenderedPageBreak/>
        <w:t xml:space="preserve">We extracted data of the restoration </w:t>
      </w:r>
      <w:r w:rsidR="00416826">
        <w:rPr>
          <w:sz w:val="24"/>
          <w:szCs w:val="24"/>
        </w:rPr>
        <w:t>practice</w:t>
      </w:r>
      <w:r>
        <w:rPr>
          <w:sz w:val="24"/>
          <w:szCs w:val="24"/>
        </w:rPr>
        <w:t xml:space="preserve"> </w:t>
      </w:r>
      <w:r w:rsidR="003963D7">
        <w:rPr>
          <w:sz w:val="24"/>
          <w:szCs w:val="24"/>
        </w:rPr>
        <w:t xml:space="preserve">implemented </w:t>
      </w:r>
      <w:r>
        <w:rPr>
          <w:sz w:val="24"/>
          <w:szCs w:val="24"/>
        </w:rPr>
        <w:t xml:space="preserve">in each study and classified them as active or passive restoration. </w:t>
      </w:r>
      <w:del w:id="566" w:author="Scott Butterfield" w:date="2019-04-01T15:02:00Z">
        <w:r w:rsidDel="00C83EB4">
          <w:rPr>
            <w:sz w:val="24"/>
            <w:szCs w:val="24"/>
          </w:rPr>
          <w:delText xml:space="preserve">Active restoration implies human interventions in degraded lands while passive restoration </w:delText>
        </w:r>
        <w:r w:rsidR="00DE274C" w:rsidDel="00C83EB4">
          <w:rPr>
            <w:sz w:val="24"/>
            <w:szCs w:val="24"/>
          </w:rPr>
          <w:delText>refers to the natural recovery of systems</w:delText>
        </w:r>
        <w:r w:rsidR="00217832" w:rsidDel="00C83EB4">
          <w:rPr>
            <w:sz w:val="24"/>
            <w:szCs w:val="24"/>
          </w:rPr>
          <w:delText>, with minimal or no interventions</w:delText>
        </w:r>
        <w:r w:rsidR="00DE274C" w:rsidDel="00C83EB4">
          <w:rPr>
            <w:sz w:val="24"/>
            <w:szCs w:val="24"/>
          </w:rPr>
          <w:delText xml:space="preserve"> </w:delText>
        </w:r>
        <w:r w:rsidR="00DE274C" w:rsidDel="00C83EB4">
          <w:rPr>
            <w:sz w:val="24"/>
            <w:szCs w:val="24"/>
          </w:rPr>
          <w:fldChar w:fldCharType="begin" w:fldLock="1"/>
        </w:r>
        <w:r w:rsidR="00C160A5" w:rsidDel="00C83EB4">
          <w:rPr>
            <w:sz w:val="24"/>
            <w:szCs w:val="24"/>
          </w:rPr>
          <w:del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14&lt;/i&gt;)","plainTextFormattedCitation":"(14)","previouslyFormattedCitation":"(&lt;i&gt;14&lt;/i&gt;)"},"properties":{"noteIndex":0},"schema":"https://github.com/citation-style-language/schema/raw/master/csl-citation.json"}</w:delInstrText>
        </w:r>
        <w:r w:rsidR="00DE274C" w:rsidDel="00C83EB4">
          <w:rPr>
            <w:sz w:val="24"/>
            <w:szCs w:val="24"/>
          </w:rPr>
          <w:fldChar w:fldCharType="separate"/>
        </w:r>
        <w:r w:rsidR="00CA2018" w:rsidRPr="00CA2018" w:rsidDel="00C83EB4">
          <w:rPr>
            <w:noProof/>
            <w:sz w:val="24"/>
            <w:szCs w:val="24"/>
          </w:rPr>
          <w:delText>(</w:delText>
        </w:r>
        <w:r w:rsidR="00CA2018" w:rsidRPr="00CA2018" w:rsidDel="00C83EB4">
          <w:rPr>
            <w:i/>
            <w:noProof/>
            <w:sz w:val="24"/>
            <w:szCs w:val="24"/>
          </w:rPr>
          <w:delText>14</w:delText>
        </w:r>
        <w:r w:rsidR="00CA2018" w:rsidRPr="00CA2018" w:rsidDel="00C83EB4">
          <w:rPr>
            <w:noProof/>
            <w:sz w:val="24"/>
            <w:szCs w:val="24"/>
          </w:rPr>
          <w:delText>)</w:delText>
        </w:r>
        <w:r w:rsidR="00DE274C" w:rsidDel="00C83EB4">
          <w:rPr>
            <w:sz w:val="24"/>
            <w:szCs w:val="24"/>
          </w:rPr>
          <w:fldChar w:fldCharType="end"/>
        </w:r>
        <w:r w:rsidDel="00C83EB4">
          <w:rPr>
            <w:sz w:val="24"/>
            <w:szCs w:val="24"/>
          </w:rPr>
          <w:delText xml:space="preserve">. </w:delText>
        </w:r>
      </w:del>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 soil, </w:t>
      </w:r>
      <w:r>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with </w:t>
      </w:r>
      <w:r w:rsidR="00416826">
        <w:rPr>
          <w:sz w:val="24"/>
          <w:szCs w:val="24"/>
        </w:rPr>
        <w:t xml:space="preserve">soil </w:t>
      </w:r>
      <w:r w:rsidR="0077631B">
        <w:rPr>
          <w:sz w:val="24"/>
          <w:szCs w:val="24"/>
        </w:rPr>
        <w:t>intervention;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7D3B50">
        <w:rPr>
          <w:sz w:val="24"/>
          <w:szCs w:val="24"/>
        </w:rPr>
        <w:t xml:space="preserve">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416826">
        <w:rPr>
          <w:sz w:val="24"/>
          <w:szCs w:val="24"/>
        </w:rPr>
        <w:t>restoration practice</w:t>
      </w:r>
      <w:r w:rsidR="00217832">
        <w:rPr>
          <w:sz w:val="24"/>
          <w:szCs w:val="24"/>
        </w:rPr>
        <w:t xml:space="preserve">. </w:t>
      </w:r>
      <w:commentRangeStart w:id="567"/>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A50F20">
        <w:rPr>
          <w:sz w:val="24"/>
          <w:szCs w:val="24"/>
        </w:rPr>
        <w:t>measure</w:t>
      </w:r>
      <w:r w:rsidR="00D04568">
        <w:rPr>
          <w:sz w:val="24"/>
          <w:szCs w:val="24"/>
        </w:rPr>
        <w:t xml:space="preserve"> the </w:t>
      </w:r>
      <w:r w:rsidR="00A00732">
        <w:rPr>
          <w:sz w:val="24"/>
          <w:szCs w:val="24"/>
        </w:rPr>
        <w:t>effect of the restoration practice</w:t>
      </w:r>
      <w:r w:rsidR="00820573">
        <w:rPr>
          <w:sz w:val="24"/>
          <w:szCs w:val="24"/>
        </w:rPr>
        <w:t xml:space="preserve"> </w:t>
      </w:r>
      <w:r w:rsidR="00820573">
        <w:rPr>
          <w:sz w:val="24"/>
          <w:szCs w:val="24"/>
        </w:rPr>
        <w:fldChar w:fldCharType="begin" w:fldLock="1"/>
      </w:r>
      <w:r w:rsidR="00C160A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17&lt;/i&gt;)","plainTextFormattedCitation":"(17)","previouslyFormattedCitation":"(&lt;i&gt;17&lt;/i&gt;)"},"properties":{"noteIndex":0},"schema":"https://github.com/citation-style-language/schema/raw/master/csl-citation.json"}</w:instrText>
      </w:r>
      <w:r w:rsidR="00820573">
        <w:rPr>
          <w:sz w:val="24"/>
          <w:szCs w:val="24"/>
        </w:rPr>
        <w:fldChar w:fldCharType="separate"/>
      </w:r>
      <w:r w:rsidR="00CA2018" w:rsidRPr="00CA2018">
        <w:rPr>
          <w:noProof/>
          <w:sz w:val="24"/>
          <w:szCs w:val="24"/>
        </w:rPr>
        <w:t>(</w:t>
      </w:r>
      <w:r w:rsidR="00CA2018" w:rsidRPr="00CA2018">
        <w:rPr>
          <w:i/>
          <w:noProof/>
          <w:sz w:val="24"/>
          <w:szCs w:val="24"/>
        </w:rPr>
        <w:t>17</w:t>
      </w:r>
      <w:r w:rsidR="00CA2018" w:rsidRPr="00CA2018">
        <w:rPr>
          <w:noProof/>
          <w:sz w:val="24"/>
          <w:szCs w:val="24"/>
        </w:rPr>
        <w:t>)</w:t>
      </w:r>
      <w:r w:rsidR="00820573">
        <w:rPr>
          <w:sz w:val="24"/>
          <w:szCs w:val="24"/>
        </w:rPr>
        <w:fldChar w:fldCharType="end"/>
      </w:r>
      <w:r w:rsidR="00820573">
        <w:rPr>
          <w:sz w:val="24"/>
          <w:szCs w:val="24"/>
        </w:rPr>
        <w:t xml:space="preserve">. </w:t>
      </w:r>
      <w:commentRangeEnd w:id="567"/>
      <w:r w:rsidR="00C83EB4">
        <w:rPr>
          <w:rStyle w:val="CommentReference"/>
          <w:rFonts w:eastAsia="Times New Roman"/>
        </w:rPr>
        <w:commentReference w:id="567"/>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A00732">
        <w:rPr>
          <w:sz w:val="24"/>
          <w:szCs w:val="24"/>
        </w:rPr>
        <w:t>groups as well</w:t>
      </w:r>
      <w:r w:rsidR="00C25D24">
        <w:rPr>
          <w:sz w:val="24"/>
          <w:szCs w:val="24"/>
        </w:rPr>
        <w:t xml:space="preserve">: soil, plants, animals and habitat. </w:t>
      </w:r>
      <w:r w:rsidR="002B2BA2">
        <w:rPr>
          <w:sz w:val="24"/>
          <w:szCs w:val="24"/>
        </w:rPr>
        <w:t xml:space="preserve">These four outcomes </w:t>
      </w:r>
      <w:r w:rsidR="00A00732">
        <w:rPr>
          <w:sz w:val="24"/>
          <w:szCs w:val="24"/>
        </w:rPr>
        <w:t>groups</w:t>
      </w:r>
      <w:r w:rsidR="002B2BA2">
        <w:rPr>
          <w:sz w:val="24"/>
          <w:szCs w:val="24"/>
        </w:rPr>
        <w:t xml:space="preserve"> were measured by studies with an active restoration approach, while passive restoration studies have not evaluated the “animals” </w:t>
      </w:r>
      <w:r w:rsidR="00A00732">
        <w:rPr>
          <w:sz w:val="24"/>
          <w:szCs w:val="24"/>
        </w:rPr>
        <w:t>group</w:t>
      </w:r>
      <w:r w:rsidR="002B2BA2">
        <w:rPr>
          <w:sz w:val="24"/>
          <w:szCs w:val="24"/>
        </w:rPr>
        <w:t xml:space="preserve"> . </w:t>
      </w:r>
      <w:r w:rsidR="00C25D24">
        <w:rPr>
          <w:sz w:val="24"/>
          <w:szCs w:val="24"/>
        </w:rPr>
        <w:t xml:space="preserve"> </w:t>
      </w:r>
      <w:r w:rsidR="00A50F20">
        <w:rPr>
          <w:sz w:val="24"/>
          <w:szCs w:val="24"/>
        </w:rPr>
        <w:t xml:space="preserve"> </w:t>
      </w:r>
    </w:p>
    <w:p w14:paraId="71789C5C" w14:textId="1C4884AC"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in figures, we used WebPlotDigitizer</w:t>
      </w:r>
      <w:r w:rsidR="00AC210E">
        <w:rPr>
          <w:sz w:val="24"/>
          <w:szCs w:val="24"/>
        </w:rPr>
        <w:t xml:space="preserve"> </w:t>
      </w:r>
      <w:r w:rsidR="00AC210E">
        <w:rPr>
          <w:sz w:val="24"/>
          <w:szCs w:val="24"/>
        </w:rPr>
        <w:fldChar w:fldCharType="begin" w:fldLock="1"/>
      </w:r>
      <w:r w:rsidR="00C160A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27&lt;/i&gt;)","plainTextFormattedCitation":"(27)","previouslyFormattedCitation":"(&lt;i&gt;26&lt;/i&gt;)"},"properties":{"noteIndex":0},"schema":"https://github.com/citation-style-language/schema/raw/master/csl-citation.json"}</w:instrText>
      </w:r>
      <w:r w:rsidR="00AC210E">
        <w:rPr>
          <w:sz w:val="24"/>
          <w:szCs w:val="24"/>
        </w:rPr>
        <w:fldChar w:fldCharType="separate"/>
      </w:r>
      <w:r w:rsidR="00C160A5" w:rsidRPr="00C160A5">
        <w:rPr>
          <w:noProof/>
          <w:sz w:val="24"/>
          <w:szCs w:val="24"/>
        </w:rPr>
        <w:t>(</w:t>
      </w:r>
      <w:r w:rsidR="00C160A5" w:rsidRPr="00C160A5">
        <w:rPr>
          <w:i/>
          <w:noProof/>
          <w:sz w:val="24"/>
          <w:szCs w:val="24"/>
        </w:rPr>
        <w:t>27</w:t>
      </w:r>
      <w:r w:rsidR="00C160A5" w:rsidRPr="00C160A5">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AC210E">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568"/>
      <w:r>
        <w:rPr>
          <w:sz w:val="24"/>
          <w:szCs w:val="24"/>
          <w:u w:val="single"/>
        </w:rPr>
        <w:t>Statistical</w:t>
      </w:r>
      <w:r w:rsidR="00C32171" w:rsidRPr="0017063D">
        <w:rPr>
          <w:sz w:val="24"/>
          <w:szCs w:val="24"/>
          <w:u w:val="single"/>
        </w:rPr>
        <w:t xml:space="preserve"> analysis </w:t>
      </w:r>
      <w:commentRangeEnd w:id="568"/>
      <w:r w:rsidR="00EE1233">
        <w:rPr>
          <w:rStyle w:val="CommentReference"/>
          <w:rFonts w:eastAsia="Times New Roman"/>
        </w:rPr>
        <w:commentReference w:id="568"/>
      </w:r>
    </w:p>
    <w:p w14:paraId="26FE7B5F" w14:textId="1D76AD10" w:rsidR="00C32171" w:rsidDel="00EE1233" w:rsidRDefault="00F0327E" w:rsidP="00C32171">
      <w:pPr>
        <w:spacing w:line="480" w:lineRule="auto"/>
        <w:rPr>
          <w:del w:id="569" w:author="Scott Butterfield" w:date="2019-04-01T14:58:00Z"/>
          <w:sz w:val="24"/>
          <w:szCs w:val="24"/>
        </w:rPr>
      </w:pPr>
      <w:del w:id="570" w:author="Scott Butterfield" w:date="2019-04-01T14:55:00Z">
        <w:r w:rsidDel="00EE1233">
          <w:rPr>
            <w:sz w:val="24"/>
            <w:szCs w:val="24"/>
          </w:rPr>
          <w:delText>Our main objective was</w:delText>
        </w:r>
        <w:r w:rsidR="00E41096" w:rsidDel="00EE1233">
          <w:rPr>
            <w:sz w:val="24"/>
            <w:szCs w:val="24"/>
          </w:rPr>
          <w:delText xml:space="preserve"> to estimate </w:delText>
        </w:r>
        <w:r w:rsidDel="00EE1233">
          <w:rPr>
            <w:sz w:val="24"/>
            <w:szCs w:val="24"/>
          </w:rPr>
          <w:delText>the</w:delText>
        </w:r>
        <w:r w:rsidR="002515FA" w:rsidDel="00EE1233">
          <w:rPr>
            <w:sz w:val="24"/>
            <w:szCs w:val="24"/>
          </w:rPr>
          <w:delText xml:space="preserve"> effect of</w:delText>
        </w:r>
        <w:r w:rsidDel="00EE1233">
          <w:rPr>
            <w:sz w:val="24"/>
            <w:szCs w:val="24"/>
          </w:rPr>
          <w:delText xml:space="preserve"> </w:delText>
        </w:r>
        <w:r w:rsidR="002515FA" w:rsidDel="00EE1233">
          <w:rPr>
            <w:sz w:val="24"/>
            <w:szCs w:val="24"/>
          </w:rPr>
          <w:delText>restoration practices</w:delText>
        </w:r>
        <w:r w:rsidR="00E41096" w:rsidDel="00EE1233">
          <w:rPr>
            <w:sz w:val="24"/>
            <w:szCs w:val="24"/>
          </w:rPr>
          <w:delText xml:space="preserve"> in different outcomes and to compare these effects among different </w:delText>
        </w:r>
        <w:r w:rsidR="002515FA" w:rsidDel="00EE1233">
          <w:rPr>
            <w:sz w:val="24"/>
            <w:szCs w:val="24"/>
          </w:rPr>
          <w:delText>practices</w:delText>
        </w:r>
        <w:r w:rsidR="00E41096" w:rsidDel="00EE1233">
          <w:rPr>
            <w:sz w:val="24"/>
            <w:szCs w:val="24"/>
          </w:rPr>
          <w:delText xml:space="preserve">. </w:delText>
        </w:r>
        <w:r w:rsidR="0091757F" w:rsidDel="00EE1233">
          <w:rPr>
            <w:sz w:val="24"/>
            <w:szCs w:val="24"/>
          </w:rPr>
          <w:delText>To account for these estimations, w</w:delText>
        </w:r>
      </w:del>
      <w:del w:id="571" w:author="Scott Butterfield" w:date="2019-04-01T14:58:00Z">
        <w:r w:rsidR="00E41096" w:rsidDel="00EE1233">
          <w:rPr>
            <w:sz w:val="24"/>
            <w:szCs w:val="24"/>
          </w:rPr>
          <w:delText>e performed random</w:delText>
        </w:r>
        <w:r w:rsidR="00CB3246" w:rsidDel="00EE1233">
          <w:rPr>
            <w:sz w:val="24"/>
            <w:szCs w:val="24"/>
          </w:rPr>
          <w:delText>-</w:delText>
        </w:r>
        <w:r w:rsidR="00E41096" w:rsidDel="00EE1233">
          <w:rPr>
            <w:sz w:val="24"/>
            <w:szCs w:val="24"/>
          </w:rPr>
          <w:delText xml:space="preserve">effect models due to the high </w:delText>
        </w:r>
        <w:r w:rsidR="00027420" w:rsidDel="00EE1233">
          <w:rPr>
            <w:sz w:val="24"/>
            <w:szCs w:val="24"/>
          </w:rPr>
          <w:delText xml:space="preserve">between-study </w:delText>
        </w:r>
        <w:r w:rsidR="00092E7D" w:rsidDel="00EE1233">
          <w:rPr>
            <w:sz w:val="24"/>
            <w:szCs w:val="24"/>
          </w:rPr>
          <w:delText>varia</w:delText>
        </w:r>
        <w:r w:rsidR="00027420" w:rsidDel="00EE1233">
          <w:rPr>
            <w:sz w:val="24"/>
            <w:szCs w:val="24"/>
          </w:rPr>
          <w:delText>bility</w:delText>
        </w:r>
        <w:r w:rsidR="00CB3246" w:rsidDel="00EE1233">
          <w:rPr>
            <w:sz w:val="24"/>
            <w:szCs w:val="24"/>
          </w:rPr>
          <w:delText xml:space="preserve"> (e.g. different restoration </w:delText>
        </w:r>
        <w:r w:rsidR="002515FA" w:rsidDel="00EE1233">
          <w:rPr>
            <w:sz w:val="24"/>
            <w:szCs w:val="24"/>
          </w:rPr>
          <w:delText>practices</w:delText>
        </w:r>
        <w:r w:rsidR="00CB3246" w:rsidDel="00EE1233">
          <w:rPr>
            <w:sz w:val="24"/>
            <w:szCs w:val="24"/>
          </w:rPr>
          <w:delText xml:space="preserve"> implemented</w:delText>
        </w:r>
        <w:r w:rsidR="002515FA" w:rsidDel="00EE1233">
          <w:rPr>
            <w:sz w:val="24"/>
            <w:szCs w:val="24"/>
          </w:rPr>
          <w:delText xml:space="preserve"> and </w:delText>
        </w:r>
        <w:r w:rsidR="00CB3246" w:rsidDel="00EE1233">
          <w:rPr>
            <w:sz w:val="24"/>
            <w:szCs w:val="24"/>
          </w:rPr>
          <w:delText xml:space="preserve">predictor variables evaluated) </w:delText>
        </w:r>
        <w:r w:rsidR="00027420" w:rsidDel="00EE1233">
          <w:rPr>
            <w:sz w:val="24"/>
            <w:szCs w:val="24"/>
          </w:rPr>
          <w:fldChar w:fldCharType="begin" w:fldLock="1"/>
        </w:r>
        <w:r w:rsidR="00C160A5" w:rsidDel="00EE1233">
          <w:rPr>
            <w:sz w:val="24"/>
            <w:szCs w:val="24"/>
          </w:rPr>
          <w:delInstrText>ADDIN CSL_CITATION {"citationItems":[{"id":"ITEM-1","itemData":{"DOI":"10.1177/0962280215583568","ISBN":"1477-0334 (Electronic)\\r0962-2802 (Linking)","ISSN":"14770334","PMID":"25953957","abstract":"This paper investigates the impact of the number of studies on meta-analysis and meta-regression within the random-effects model framework. It is frequently neglected that inference in random-effects models requires a substantial number of studies included in meta-analysis to guarantee reliable conclusions. Several authors warn about the risk of inaccurate results of the traditional DerSimonian and Laird approach especially in the common case of meta-analysis involving a limited number of studies. This paper presents a selection of likelihood and non-likelihood methods for inference in meta-analysis proposed to overcome the limitations of the DerSimonian and Laird procedure, with a focus on the effect of the number of studies. The applicability and the performance of the methods are investigated in terms of Type I error rates and empirical power to detect effects, according to scenarios of practical interest. Simulation studies and applications to real meta-analyses highlight that it is not possible to identify an approach uniformly superior to alternatives. The overall recommendation is to avoid the DerSimonian and Laird method when the number of meta-analysis studies is modest and prefer a more comprehensive procedure that compares alternative inferential approaches. R code for meta-analysis according to all of the inferential methods examined in the paper is provided.","author":[{"dropping-particle":"","family":"Guolo","given":"Annamaria","non-dropping-particle":"","parse-names":false,"suffix":""},{"dropping-particle":"","family":"Varin","given":"Cristiano","non-dropping-particle":"","parse-names":false,"suffix":""}],"container-title":"Statistical Methods in Medical Research","id":"ITEM-1","issue":"3","issued":{"date-parts":[["2017"]]},"page":"1500-1518","title":"Random-effects meta-analysis: The number of studies matters","type":"article-journal","volume":"26"},"uris":["http://www.mendeley.com/documents/?uuid=a43d4ff4-cbed-441f-8262-982683e6ea7f"]},{"id":"ITEM-2","itemData":{"DOI":"10.1016/0197-2456(86)90046-2","ISSN":"01972456","abstract":"This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Trials","id":"ITEM-2","issue":"3","issued":{"date-parts":[["1986"]]},"page":"177-188","title":"Meta-analysis in clinical trials","type":"article-journal","volume":"7"},"uris":["http://www.mendeley.com/documents/?uuid=5a1e26d3-191e-4df5-9efb-a65230914ae2"]}],"mendeley":{"formattedCitation":"(&lt;i&gt;28&lt;/i&gt;, &lt;i&gt;29&lt;/i&gt;)","plainTextFormattedCitation":"(28, 29)","previouslyFormattedCitation":"(&lt;i&gt;27&lt;/i&gt;, &lt;i&gt;28&lt;/i&gt;)"},"properties":{"noteIndex":0},"schema":"https://github.com/citation-style-language/schema/raw/master/csl-citation.json"}</w:delInstrText>
        </w:r>
        <w:r w:rsidR="00027420" w:rsidDel="00EE1233">
          <w:rPr>
            <w:sz w:val="24"/>
            <w:szCs w:val="24"/>
          </w:rPr>
          <w:fldChar w:fldCharType="separate"/>
        </w:r>
        <w:r w:rsidR="00C160A5" w:rsidRPr="00C160A5" w:rsidDel="00EE1233">
          <w:rPr>
            <w:noProof/>
            <w:sz w:val="24"/>
            <w:szCs w:val="24"/>
          </w:rPr>
          <w:delText>(</w:delText>
        </w:r>
        <w:r w:rsidR="00C160A5" w:rsidRPr="00C160A5" w:rsidDel="00EE1233">
          <w:rPr>
            <w:i/>
            <w:noProof/>
            <w:sz w:val="24"/>
            <w:szCs w:val="24"/>
          </w:rPr>
          <w:delText>28</w:delText>
        </w:r>
        <w:r w:rsidR="00C160A5" w:rsidRPr="00C160A5" w:rsidDel="00EE1233">
          <w:rPr>
            <w:noProof/>
            <w:sz w:val="24"/>
            <w:szCs w:val="24"/>
          </w:rPr>
          <w:delText xml:space="preserve">, </w:delText>
        </w:r>
        <w:r w:rsidR="00C160A5" w:rsidRPr="00C160A5" w:rsidDel="00EE1233">
          <w:rPr>
            <w:i/>
            <w:noProof/>
            <w:sz w:val="24"/>
            <w:szCs w:val="24"/>
          </w:rPr>
          <w:delText>29</w:delText>
        </w:r>
        <w:r w:rsidR="00C160A5" w:rsidRPr="00C160A5" w:rsidDel="00EE1233">
          <w:rPr>
            <w:noProof/>
            <w:sz w:val="24"/>
            <w:szCs w:val="24"/>
          </w:rPr>
          <w:delText>)</w:delText>
        </w:r>
        <w:r w:rsidR="00027420" w:rsidDel="00EE1233">
          <w:rPr>
            <w:sz w:val="24"/>
            <w:szCs w:val="24"/>
          </w:rPr>
          <w:fldChar w:fldCharType="end"/>
        </w:r>
        <w:r w:rsidR="00E41096" w:rsidDel="00EE1233">
          <w:rPr>
            <w:sz w:val="24"/>
            <w:szCs w:val="24"/>
          </w:rPr>
          <w:delText xml:space="preserve">. </w:delText>
        </w:r>
        <w:r w:rsidR="006617D9" w:rsidDel="00EE1233">
          <w:rPr>
            <w:sz w:val="24"/>
            <w:szCs w:val="24"/>
          </w:rPr>
          <w:delText xml:space="preserve">To </w:delText>
        </w:r>
        <w:r w:rsidR="00C32171" w:rsidDel="00EE1233">
          <w:rPr>
            <w:sz w:val="24"/>
            <w:szCs w:val="24"/>
          </w:rPr>
          <w:delText>determine the effect of</w:delText>
        </w:r>
        <w:r w:rsidR="006617D9" w:rsidDel="00EE1233">
          <w:rPr>
            <w:sz w:val="24"/>
            <w:szCs w:val="24"/>
          </w:rPr>
          <w:delText xml:space="preserve"> restoration</w:delText>
        </w:r>
        <w:r w:rsidR="00C32171" w:rsidDel="00EE1233">
          <w:rPr>
            <w:sz w:val="24"/>
            <w:szCs w:val="24"/>
          </w:rPr>
          <w:delText xml:space="preserve"> </w:delText>
        </w:r>
      </w:del>
      <w:del w:id="572" w:author="Scott Butterfield" w:date="2019-04-01T14:56:00Z">
        <w:r w:rsidR="00C32171" w:rsidDel="00EE1233">
          <w:rPr>
            <w:sz w:val="24"/>
            <w:szCs w:val="24"/>
          </w:rPr>
          <w:delText>treatment</w:delText>
        </w:r>
        <w:r w:rsidR="006617D9" w:rsidDel="00EE1233">
          <w:rPr>
            <w:sz w:val="24"/>
            <w:szCs w:val="24"/>
          </w:rPr>
          <w:delText>s</w:delText>
        </w:r>
        <w:r w:rsidR="00C32171" w:rsidDel="00EE1233">
          <w:rPr>
            <w:sz w:val="24"/>
            <w:szCs w:val="24"/>
          </w:rPr>
          <w:delText xml:space="preserve"> </w:delText>
        </w:r>
        <w:r w:rsidR="006617D9" w:rsidDel="00EE1233">
          <w:rPr>
            <w:sz w:val="24"/>
            <w:szCs w:val="24"/>
          </w:rPr>
          <w:delText xml:space="preserve">(restoration </w:delText>
        </w:r>
        <w:r w:rsidR="002515FA" w:rsidDel="00EE1233">
          <w:rPr>
            <w:sz w:val="24"/>
            <w:szCs w:val="24"/>
          </w:rPr>
          <w:delText xml:space="preserve">practice) </w:delText>
        </w:r>
        <w:r w:rsidR="00B509B0" w:rsidDel="00EE1233">
          <w:rPr>
            <w:sz w:val="24"/>
            <w:szCs w:val="24"/>
          </w:rPr>
          <w:delText xml:space="preserve">over </w:delText>
        </w:r>
        <w:r w:rsidR="00BA6D55" w:rsidDel="00EE1233">
          <w:rPr>
            <w:sz w:val="24"/>
            <w:szCs w:val="24"/>
          </w:rPr>
          <w:delText xml:space="preserve">the </w:delText>
        </w:r>
        <w:r w:rsidR="00B509B0" w:rsidDel="00EE1233">
          <w:rPr>
            <w:sz w:val="24"/>
            <w:szCs w:val="24"/>
          </w:rPr>
          <w:delText>control</w:delText>
        </w:r>
        <w:r w:rsidR="00C32171" w:rsidDel="00EE1233">
          <w:rPr>
            <w:sz w:val="24"/>
            <w:szCs w:val="24"/>
          </w:rPr>
          <w:delText xml:space="preserve"> </w:delText>
        </w:r>
        <w:r w:rsidR="006617D9" w:rsidDel="00EE1233">
          <w:rPr>
            <w:sz w:val="24"/>
            <w:szCs w:val="24"/>
          </w:rPr>
          <w:delText>group</w:delText>
        </w:r>
      </w:del>
      <w:del w:id="573" w:author="Scott Butterfield" w:date="2019-04-01T14:58:00Z">
        <w:r w:rsidR="006617D9" w:rsidDel="00EE1233">
          <w:rPr>
            <w:sz w:val="24"/>
            <w:szCs w:val="24"/>
          </w:rPr>
          <w:delText>, we calculated the log response ratio</w:delText>
        </w:r>
        <w:r w:rsidR="00C32171" w:rsidDel="00EE1233">
          <w:rPr>
            <w:sz w:val="24"/>
            <w:szCs w:val="24"/>
          </w:rPr>
          <w:delText xml:space="preserve"> (lrr)</w:delText>
        </w:r>
        <w:r w:rsidR="00027420" w:rsidDel="00EE1233">
          <w:rPr>
            <w:sz w:val="24"/>
            <w:szCs w:val="24"/>
          </w:rPr>
          <w:fldChar w:fldCharType="begin" w:fldLock="1"/>
        </w:r>
        <w:r w:rsidR="00C160A5" w:rsidDel="00EE1233">
          <w:rPr>
            <w:sz w:val="24"/>
            <w:szCs w:val="24"/>
          </w:rPr>
          <w:del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19&lt;/i&gt;)","plainTextFormattedCitation":"(19)","previouslyFormattedCitation":"(&lt;i&gt;19&lt;/i&gt;)"},"properties":{"noteIndex":0},"schema":"https://github.com/citation-style-language/schema/raw/master/csl-citation.json"}</w:delInstrText>
        </w:r>
        <w:r w:rsidR="00027420" w:rsidDel="00EE1233">
          <w:rPr>
            <w:sz w:val="24"/>
            <w:szCs w:val="24"/>
          </w:rPr>
          <w:fldChar w:fldCharType="separate"/>
        </w:r>
        <w:r w:rsidR="00CA2018" w:rsidRPr="00CA2018" w:rsidDel="00EE1233">
          <w:rPr>
            <w:noProof/>
            <w:sz w:val="24"/>
            <w:szCs w:val="24"/>
          </w:rPr>
          <w:delText>(</w:delText>
        </w:r>
        <w:r w:rsidR="00CA2018" w:rsidRPr="00CA2018" w:rsidDel="00EE1233">
          <w:rPr>
            <w:i/>
            <w:noProof/>
            <w:sz w:val="24"/>
            <w:szCs w:val="24"/>
          </w:rPr>
          <w:delText>19</w:delText>
        </w:r>
        <w:r w:rsidR="00CA2018" w:rsidRPr="00CA2018" w:rsidDel="00EE1233">
          <w:rPr>
            <w:noProof/>
            <w:sz w:val="24"/>
            <w:szCs w:val="24"/>
          </w:rPr>
          <w:delText>)</w:delText>
        </w:r>
        <w:r w:rsidR="00027420" w:rsidDel="00EE1233">
          <w:rPr>
            <w:sz w:val="24"/>
            <w:szCs w:val="24"/>
          </w:rPr>
          <w:fldChar w:fldCharType="end"/>
        </w:r>
        <w:r w:rsidR="00B509B0" w:rsidDel="00EE1233">
          <w:rPr>
            <w:sz w:val="24"/>
            <w:szCs w:val="24"/>
          </w:rPr>
          <w:delText xml:space="preserve">. </w:delText>
        </w:r>
      </w:del>
      <w:del w:id="574" w:author="Scott Butterfield" w:date="2019-04-01T14:56:00Z">
        <w:r w:rsidR="00B509B0" w:rsidDel="00EE1233">
          <w:rPr>
            <w:sz w:val="24"/>
            <w:szCs w:val="24"/>
          </w:rPr>
          <w:delText xml:space="preserve">This effect size </w:delText>
        </w:r>
        <w:r w:rsidR="009A1DDD" w:rsidDel="00EE1233">
          <w:rPr>
            <w:sz w:val="24"/>
            <w:szCs w:val="24"/>
          </w:rPr>
          <w:delText xml:space="preserve">quantifies the log-proportional change between the means of the treatment and control group </w:delText>
        </w:r>
        <w:r w:rsidR="009A1DDD" w:rsidDel="00EE1233">
          <w:rPr>
            <w:sz w:val="24"/>
            <w:szCs w:val="24"/>
          </w:rPr>
          <w:fldChar w:fldCharType="begin" w:fldLock="1"/>
        </w:r>
        <w:r w:rsidR="00C160A5" w:rsidDel="00EE1233">
          <w:rPr>
            <w:sz w:val="24"/>
            <w:szCs w:val="24"/>
          </w:rPr>
          <w:del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30&lt;/i&gt;)","plainTextFormattedCitation":"(30)","previouslyFormattedCitation":"(&lt;i&gt;29&lt;/i&gt;)"},"properties":{"noteIndex":0},"schema":"https://github.com/citation-style-language/schema/raw/master/csl-citation.json"}</w:delInstrText>
        </w:r>
        <w:r w:rsidR="009A1DDD" w:rsidDel="00EE1233">
          <w:rPr>
            <w:sz w:val="24"/>
            <w:szCs w:val="24"/>
          </w:rPr>
          <w:fldChar w:fldCharType="separate"/>
        </w:r>
        <w:r w:rsidR="00C160A5" w:rsidRPr="00C160A5" w:rsidDel="00EE1233">
          <w:rPr>
            <w:noProof/>
            <w:sz w:val="24"/>
            <w:szCs w:val="24"/>
          </w:rPr>
          <w:delText>(</w:delText>
        </w:r>
        <w:r w:rsidR="00C160A5" w:rsidRPr="00C160A5" w:rsidDel="00EE1233">
          <w:rPr>
            <w:i/>
            <w:noProof/>
            <w:sz w:val="24"/>
            <w:szCs w:val="24"/>
          </w:rPr>
          <w:delText>30</w:delText>
        </w:r>
        <w:r w:rsidR="00C160A5" w:rsidRPr="00C160A5" w:rsidDel="00EE1233">
          <w:rPr>
            <w:noProof/>
            <w:sz w:val="24"/>
            <w:szCs w:val="24"/>
          </w:rPr>
          <w:delText>)</w:delText>
        </w:r>
        <w:r w:rsidR="009A1DDD" w:rsidDel="00EE1233">
          <w:rPr>
            <w:sz w:val="24"/>
            <w:szCs w:val="24"/>
          </w:rPr>
          <w:fldChar w:fldCharType="end"/>
        </w:r>
        <w:r w:rsidR="009A1DDD" w:rsidDel="00EE1233">
          <w:rPr>
            <w:sz w:val="24"/>
            <w:szCs w:val="24"/>
          </w:rPr>
          <w:delText xml:space="preserve">. </w:delText>
        </w:r>
        <w:r w:rsidR="00F61903" w:rsidDel="00EE1233">
          <w:rPr>
            <w:sz w:val="24"/>
            <w:szCs w:val="24"/>
          </w:rPr>
          <w:delText>Therefore, a</w:delText>
        </w:r>
        <w:r w:rsidR="00C32171" w:rsidDel="00EE1233">
          <w:rPr>
            <w:sz w:val="24"/>
            <w:szCs w:val="24"/>
          </w:rPr>
          <w:delText xml:space="preserve"> negative value of log response ratio implies the </w:delText>
        </w:r>
        <w:r w:rsidR="00BA6D55" w:rsidDel="00EE1233">
          <w:rPr>
            <w:sz w:val="24"/>
            <w:szCs w:val="24"/>
          </w:rPr>
          <w:delText xml:space="preserve">effect of the control group was higher than that of the </w:delText>
        </w:r>
        <w:r w:rsidR="00C32171" w:rsidDel="00EE1233">
          <w:rPr>
            <w:sz w:val="24"/>
            <w:szCs w:val="24"/>
          </w:rPr>
          <w:delText xml:space="preserve">treatment, while a positive value indicates that a treatment </w:delText>
        </w:r>
        <w:r w:rsidR="00BA6D55" w:rsidDel="00EE1233">
          <w:rPr>
            <w:sz w:val="24"/>
            <w:szCs w:val="24"/>
          </w:rPr>
          <w:delText xml:space="preserve">leads to an increase in some </w:delText>
        </w:r>
        <w:r w:rsidR="002515FA" w:rsidDel="00EE1233">
          <w:rPr>
            <w:sz w:val="24"/>
            <w:szCs w:val="24"/>
          </w:rPr>
          <w:delText>outcome</w:delText>
        </w:r>
        <w:r w:rsidR="00BA6D55" w:rsidDel="00EE1233">
          <w:rPr>
            <w:sz w:val="24"/>
            <w:szCs w:val="24"/>
          </w:rPr>
          <w:delText xml:space="preserve"> evaluated</w:delText>
        </w:r>
        <w:r w:rsidR="00C32171" w:rsidDel="00EE1233">
          <w:rPr>
            <w:sz w:val="24"/>
            <w:szCs w:val="24"/>
          </w:rPr>
          <w:delText>.</w:delText>
        </w:r>
      </w:del>
    </w:p>
    <w:p w14:paraId="47F4CDAF" w14:textId="2976AC5D" w:rsidR="002515FA" w:rsidRPr="002515FA" w:rsidDel="00EE1233" w:rsidRDefault="00C32171" w:rsidP="002515FA">
      <w:pPr>
        <w:autoSpaceDE w:val="0"/>
        <w:autoSpaceDN w:val="0"/>
        <w:adjustRightInd w:val="0"/>
        <w:spacing w:line="480" w:lineRule="auto"/>
        <w:rPr>
          <w:del w:id="575" w:author="Scott Butterfield" w:date="2019-04-01T14:58:00Z"/>
          <w:sz w:val="24"/>
          <w:szCs w:val="24"/>
        </w:rPr>
      </w:pPr>
      <w:del w:id="576" w:author="Scott Butterfield" w:date="2019-04-01T14:58:00Z">
        <w:r w:rsidRPr="006617D9" w:rsidDel="00EE1233">
          <w:rPr>
            <w:sz w:val="24"/>
            <w:szCs w:val="24"/>
          </w:rPr>
          <w:delText>We examined whether the</w:delText>
        </w:r>
        <w:r w:rsidR="00E522FA" w:rsidDel="00EE1233">
          <w:rPr>
            <w:sz w:val="24"/>
            <w:szCs w:val="24"/>
          </w:rPr>
          <w:delText xml:space="preserve"> effectiveness of </w:delText>
        </w:r>
        <w:r w:rsidR="00F105EA" w:rsidDel="00EE1233">
          <w:rPr>
            <w:sz w:val="24"/>
            <w:szCs w:val="24"/>
          </w:rPr>
          <w:delText xml:space="preserve">the restoration </w:delText>
        </w:r>
        <w:r w:rsidR="002515FA" w:rsidDel="00EE1233">
          <w:rPr>
            <w:sz w:val="24"/>
            <w:szCs w:val="24"/>
          </w:rPr>
          <w:delText>practices</w:delText>
        </w:r>
        <w:r w:rsidR="00F105EA" w:rsidDel="00EE1233">
          <w:rPr>
            <w:sz w:val="24"/>
            <w:szCs w:val="24"/>
          </w:rPr>
          <w:delText xml:space="preserve"> depend</w:delText>
        </w:r>
        <w:r w:rsidR="002515FA" w:rsidDel="00EE1233">
          <w:rPr>
            <w:sz w:val="24"/>
            <w:szCs w:val="24"/>
          </w:rPr>
          <w:delText>s</w:delText>
        </w:r>
        <w:r w:rsidR="00F105EA" w:rsidDel="00EE1233">
          <w:rPr>
            <w:sz w:val="24"/>
            <w:szCs w:val="24"/>
          </w:rPr>
          <w:delText xml:space="preserve"> on the</w:delText>
        </w:r>
        <w:r w:rsidRPr="006617D9" w:rsidDel="00EE1233">
          <w:rPr>
            <w:sz w:val="24"/>
            <w:szCs w:val="24"/>
          </w:rPr>
          <w:delText xml:space="preserve"> aridity (measured as the aridity index</w:delText>
        </w:r>
        <w:r w:rsidR="00F105EA" w:rsidDel="00EE1233">
          <w:rPr>
            <w:sz w:val="24"/>
            <w:szCs w:val="24"/>
          </w:rPr>
          <w:delText xml:space="preserve">) </w:delText>
        </w:r>
        <w:r w:rsidR="00F105EA" w:rsidDel="00EE1233">
          <w:rPr>
            <w:sz w:val="24"/>
            <w:szCs w:val="24"/>
          </w:rPr>
          <w:fldChar w:fldCharType="begin" w:fldLock="1"/>
        </w:r>
        <w:r w:rsidR="00C160A5" w:rsidDel="00EE1233">
          <w:rPr>
            <w:sz w:val="24"/>
            <w:szCs w:val="24"/>
          </w:rPr>
          <w:del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delInstrText>
        </w:r>
        <w:r w:rsidR="00F105EA" w:rsidDel="00EE1233">
          <w:rPr>
            <w:sz w:val="24"/>
            <w:szCs w:val="24"/>
          </w:rPr>
          <w:fldChar w:fldCharType="separate"/>
        </w:r>
        <w:r w:rsidR="00CA2018" w:rsidRPr="00CA2018" w:rsidDel="00EE1233">
          <w:rPr>
            <w:noProof/>
            <w:sz w:val="24"/>
            <w:szCs w:val="24"/>
          </w:rPr>
          <w:delText>(</w:delText>
        </w:r>
        <w:r w:rsidR="00CA2018" w:rsidRPr="00CA2018" w:rsidDel="00EE1233">
          <w:rPr>
            <w:i/>
            <w:noProof/>
            <w:sz w:val="24"/>
            <w:szCs w:val="24"/>
          </w:rPr>
          <w:delText>20</w:delText>
        </w:r>
        <w:r w:rsidR="00CA2018" w:rsidRPr="00CA2018" w:rsidDel="00EE1233">
          <w:rPr>
            <w:noProof/>
            <w:sz w:val="24"/>
            <w:szCs w:val="24"/>
          </w:rPr>
          <w:delText>)</w:delText>
        </w:r>
        <w:r w:rsidR="00F105EA" w:rsidDel="00EE1233">
          <w:rPr>
            <w:sz w:val="24"/>
            <w:szCs w:val="24"/>
          </w:rPr>
          <w:fldChar w:fldCharType="end"/>
        </w:r>
        <w:r w:rsidR="00F105EA" w:rsidDel="00EE1233">
          <w:rPr>
            <w:sz w:val="24"/>
            <w:szCs w:val="24"/>
          </w:rPr>
          <w:delText xml:space="preserve"> </w:delText>
        </w:r>
        <w:r w:rsidRPr="006617D9" w:rsidDel="00EE1233">
          <w:rPr>
            <w:sz w:val="24"/>
            <w:szCs w:val="24"/>
          </w:rPr>
          <w:delText xml:space="preserve">and </w:delText>
        </w:r>
        <w:r w:rsidR="00F105EA" w:rsidDel="00EE1233">
          <w:rPr>
            <w:sz w:val="24"/>
            <w:szCs w:val="24"/>
          </w:rPr>
          <w:delText xml:space="preserve">on </w:delText>
        </w:r>
        <w:r w:rsidRPr="006617D9" w:rsidDel="00EE1233">
          <w:rPr>
            <w:sz w:val="24"/>
            <w:szCs w:val="24"/>
          </w:rPr>
          <w:delText>the extent of experiments</w:delText>
        </w:r>
        <w:r w:rsidR="00F105EA" w:rsidDel="00EE1233">
          <w:rPr>
            <w:sz w:val="24"/>
            <w:szCs w:val="24"/>
          </w:rPr>
          <w:delText xml:space="preserve"> (expressed in months)</w:delText>
        </w:r>
        <w:r w:rsidRPr="006617D9" w:rsidDel="00EE1233">
          <w:rPr>
            <w:sz w:val="24"/>
            <w:szCs w:val="24"/>
          </w:rPr>
          <w:delText>.</w:delText>
        </w:r>
        <w:r w:rsidR="00F105EA" w:rsidDel="00EE1233">
          <w:rPr>
            <w:sz w:val="24"/>
            <w:szCs w:val="24"/>
          </w:rPr>
          <w:delText xml:space="preserve"> </w:delText>
        </w:r>
        <w:r w:rsidR="002515FA" w:rsidRPr="002515FA" w:rsidDel="00EE1233">
          <w:rPr>
            <w:rFonts w:ascii="TimesNewRomanPSMT" w:hAnsi="TimesNewRomanPSMT" w:cs="TimesNewRomanPSMT"/>
            <w:sz w:val="24"/>
            <w:szCs w:val="24"/>
          </w:rPr>
          <w:delText>For each effect size we calculated the lower and upper 95% confidence intervals (CI)</w:delText>
        </w:r>
        <w:r w:rsidR="00D728F5" w:rsidDel="00EE1233">
          <w:rPr>
            <w:rFonts w:ascii="TimesNewRomanPSMT" w:hAnsi="TimesNewRomanPSMT" w:cs="TimesNewRomanPSMT"/>
            <w:sz w:val="24"/>
            <w:szCs w:val="24"/>
          </w:rPr>
          <w:delText>.</w:delText>
        </w:r>
        <w:r w:rsidR="002515FA" w:rsidRPr="002515FA" w:rsidDel="00EE1233">
          <w:rPr>
            <w:rFonts w:ascii="TimesNewRomanPSMT" w:hAnsi="TimesNewRomanPSMT" w:cs="TimesNewRomanPSMT"/>
            <w:sz w:val="24"/>
            <w:szCs w:val="24"/>
          </w:rPr>
          <w:delText xml:space="preserve"> When the CIs did not overlap zero, we considered the effect size to be statistically significant.</w:delText>
        </w:r>
      </w:del>
    </w:p>
    <w:p w14:paraId="6E426E63" w14:textId="51F02A82" w:rsidR="00E81086" w:rsidRDefault="00F105EA" w:rsidP="003442FB">
      <w:pPr>
        <w:autoSpaceDE w:val="0"/>
        <w:autoSpaceDN w:val="0"/>
        <w:adjustRightInd w:val="0"/>
        <w:spacing w:line="480" w:lineRule="auto"/>
        <w:rPr>
          <w:sz w:val="24"/>
          <w:szCs w:val="24"/>
        </w:rPr>
      </w:pPr>
      <w:del w:id="577" w:author="Scott Butterfield" w:date="2019-04-01T14:58:00Z">
        <w:r w:rsidDel="00EE1233">
          <w:rPr>
            <w:sz w:val="24"/>
            <w:szCs w:val="24"/>
          </w:rPr>
          <w:delText>For doing this, we performed meta-regression models using aridity and extent of experiments as covariates</w:delText>
        </w:r>
        <w:r w:rsidR="0089202F" w:rsidDel="00EE1233">
          <w:rPr>
            <w:sz w:val="24"/>
            <w:szCs w:val="24"/>
          </w:rPr>
          <w:delText xml:space="preserve"> </w:delText>
        </w:r>
        <w:r w:rsidR="0089202F" w:rsidDel="00EE1233">
          <w:rPr>
            <w:sz w:val="24"/>
            <w:szCs w:val="24"/>
          </w:rPr>
          <w:fldChar w:fldCharType="begin" w:fldLock="1"/>
        </w:r>
        <w:r w:rsidR="00C160A5" w:rsidDel="00EE1233">
          <w:rPr>
            <w:sz w:val="24"/>
            <w:szCs w:val="24"/>
          </w:rPr>
          <w:del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21&lt;/i&gt;)","plainTextFormattedCitation":"(21)","previouslyFormattedCitation":"(&lt;i&gt;21&lt;/i&gt;)"},"properties":{"noteIndex":0},"schema":"https://github.com/citation-style-language/schema/raw/master/csl-citation.json"}</w:delInstrText>
        </w:r>
        <w:r w:rsidR="0089202F" w:rsidDel="00EE1233">
          <w:rPr>
            <w:sz w:val="24"/>
            <w:szCs w:val="24"/>
          </w:rPr>
          <w:fldChar w:fldCharType="separate"/>
        </w:r>
        <w:r w:rsidR="00CA2018" w:rsidRPr="00CA2018" w:rsidDel="00EE1233">
          <w:rPr>
            <w:noProof/>
            <w:sz w:val="24"/>
            <w:szCs w:val="24"/>
          </w:rPr>
          <w:delText>(</w:delText>
        </w:r>
        <w:r w:rsidR="00CA2018" w:rsidRPr="00CA2018" w:rsidDel="00EE1233">
          <w:rPr>
            <w:i/>
            <w:noProof/>
            <w:sz w:val="24"/>
            <w:szCs w:val="24"/>
          </w:rPr>
          <w:delText>21</w:delText>
        </w:r>
        <w:r w:rsidR="00CA2018" w:rsidRPr="00CA2018" w:rsidDel="00EE1233">
          <w:rPr>
            <w:noProof/>
            <w:sz w:val="24"/>
            <w:szCs w:val="24"/>
          </w:rPr>
          <w:delText>)</w:delText>
        </w:r>
        <w:r w:rsidR="0089202F" w:rsidDel="00EE1233">
          <w:rPr>
            <w:sz w:val="24"/>
            <w:szCs w:val="24"/>
          </w:rPr>
          <w:fldChar w:fldCharType="end"/>
        </w:r>
        <w:r w:rsidR="0089202F" w:rsidDel="00EE1233">
          <w:rPr>
            <w:sz w:val="24"/>
            <w:szCs w:val="24"/>
          </w:rPr>
          <w:delText xml:space="preserve">. </w:delText>
        </w:r>
        <w:r w:rsidR="00E81086" w:rsidDel="00EE1233">
          <w:rPr>
            <w:sz w:val="24"/>
            <w:szCs w:val="24"/>
          </w:rPr>
          <w:delText xml:space="preserve">All figures and analyses were performed using the packages tidyverse and meta in R </w:delText>
        </w:r>
        <w:r w:rsidR="005C77F9" w:rsidDel="00EE1233">
          <w:rPr>
            <w:sz w:val="24"/>
            <w:szCs w:val="24"/>
          </w:rPr>
          <w:fldChar w:fldCharType="begin" w:fldLock="1"/>
        </w:r>
        <w:r w:rsidR="00C160A5" w:rsidDel="00EE1233">
          <w:rPr>
            <w:sz w:val="24"/>
            <w:szCs w:val="24"/>
          </w:rPr>
          <w:del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31&lt;/i&gt;)","plainTextFormattedCitation":"(31)","previouslyFormattedCitation":"(&lt;i&gt;30&lt;/i&gt;)"},"properties":{"noteIndex":0},"schema":"https://github.com/citation-style-language/schema/raw/master/csl-citation.json"}</w:delInstrText>
        </w:r>
        <w:r w:rsidR="005C77F9" w:rsidDel="00EE1233">
          <w:rPr>
            <w:sz w:val="24"/>
            <w:szCs w:val="24"/>
          </w:rPr>
          <w:fldChar w:fldCharType="separate"/>
        </w:r>
        <w:r w:rsidR="00C160A5" w:rsidRPr="00C160A5" w:rsidDel="00EE1233">
          <w:rPr>
            <w:noProof/>
            <w:sz w:val="24"/>
            <w:szCs w:val="24"/>
          </w:rPr>
          <w:delText>(</w:delText>
        </w:r>
        <w:r w:rsidR="00C160A5" w:rsidRPr="00C160A5" w:rsidDel="00EE1233">
          <w:rPr>
            <w:i/>
            <w:noProof/>
            <w:sz w:val="24"/>
            <w:szCs w:val="24"/>
          </w:rPr>
          <w:delText>31</w:delText>
        </w:r>
        <w:r w:rsidR="00C160A5" w:rsidRPr="00C160A5" w:rsidDel="00EE1233">
          <w:rPr>
            <w:noProof/>
            <w:sz w:val="24"/>
            <w:szCs w:val="24"/>
          </w:rPr>
          <w:delText>)</w:delText>
        </w:r>
        <w:r w:rsidR="005C77F9" w:rsidDel="00EE1233">
          <w:rPr>
            <w:sz w:val="24"/>
            <w:szCs w:val="24"/>
          </w:rPr>
          <w:fldChar w:fldCharType="end"/>
        </w:r>
        <w:r w:rsidR="005C77F9" w:rsidDel="00EE1233">
          <w:rPr>
            <w:sz w:val="24"/>
            <w:szCs w:val="24"/>
          </w:rPr>
          <w:delText>.</w:delText>
        </w:r>
      </w:del>
      <w:r w:rsidR="00E81086">
        <w:rPr>
          <w:sz w:val="24"/>
          <w:szCs w:val="24"/>
        </w:rPr>
        <w:t xml:space="preserve">   </w:t>
      </w:r>
    </w:p>
    <w:p w14:paraId="4604A37B" w14:textId="77777777" w:rsidR="002515FA" w:rsidRPr="002515FA" w:rsidRDefault="002515FA" w:rsidP="003442FB">
      <w:pPr>
        <w:autoSpaceDE w:val="0"/>
        <w:autoSpaceDN w:val="0"/>
        <w:adjustRightInd w:val="0"/>
        <w:spacing w:line="480" w:lineRule="auto"/>
        <w:rPr>
          <w:sz w:val="24"/>
          <w:szCs w:val="24"/>
        </w:rPr>
      </w:pPr>
    </w:p>
    <w:p w14:paraId="11A645C0" w14:textId="0E46A9AD" w:rsidR="00F85AF1" w:rsidRPr="00F85AF1"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Pr="00F85AF1">
        <w:rPr>
          <w:sz w:val="24"/>
          <w:szCs w:val="24"/>
        </w:rPr>
        <w:t>Start this caption with a short description of your table. Format tables using the Word Table commands and structures. Do not create tables using spaces or tab characters.</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2123"/>
        <w:gridCol w:w="2123"/>
        <w:gridCol w:w="2124"/>
      </w:tblGrid>
      <w:tr w:rsidR="00412732" w:rsidRPr="00412732" w14:paraId="35D50C17" w14:textId="77777777" w:rsidTr="007650D3">
        <w:tc>
          <w:tcPr>
            <w:tcW w:w="2123"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123" w:type="dxa"/>
            <w:tcBorders>
              <w:top w:val="nil"/>
              <w:left w:val="nil"/>
              <w:bottom w:val="nil"/>
              <w:right w:val="nil"/>
            </w:tcBorders>
            <w:shd w:val="clear" w:color="auto" w:fill="E7E6E6"/>
            <w:vAlign w:val="center"/>
          </w:tcPr>
          <w:p w14:paraId="2544063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Log response ratio estimate</w:t>
            </w:r>
          </w:p>
        </w:tc>
        <w:tc>
          <w:tcPr>
            <w:tcW w:w="2124"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7650D3">
        <w:trPr>
          <w:trHeight w:val="537"/>
        </w:trPr>
        <w:tc>
          <w:tcPr>
            <w:tcW w:w="6370" w:type="dxa"/>
            <w:gridSpan w:val="3"/>
            <w:tcBorders>
              <w:top w:val="nil"/>
              <w:left w:val="nil"/>
              <w:bottom w:val="nil"/>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412732" w:rsidRPr="00412732" w14:paraId="70FF6F02" w14:textId="77777777" w:rsidTr="007650D3">
        <w:tc>
          <w:tcPr>
            <w:tcW w:w="6370" w:type="dxa"/>
            <w:gridSpan w:val="3"/>
            <w:tcBorders>
              <w:top w:val="nil"/>
              <w:left w:val="nil"/>
              <w:bottom w:val="single" w:sz="4" w:space="0" w:color="auto"/>
              <w:right w:val="nil"/>
            </w:tcBorders>
            <w:shd w:val="clear" w:color="auto" w:fill="FFF2CC"/>
          </w:tcPr>
          <w:p w14:paraId="22069143" w14:textId="09BFE8A8" w:rsidR="00412732" w:rsidRPr="00412732" w:rsidRDefault="00412732" w:rsidP="00412732">
            <w:pPr>
              <w:rPr>
                <w:rFonts w:ascii="Times New Roman" w:hAnsi="Times New Roman"/>
                <w:sz w:val="24"/>
                <w:szCs w:val="24"/>
              </w:rPr>
            </w:pPr>
            <w:r w:rsidRPr="00412732">
              <w:rPr>
                <w:rFonts w:ascii="Times New Roman" w:hAnsi="Times New Roman"/>
                <w:sz w:val="24"/>
                <w:szCs w:val="24"/>
              </w:rPr>
              <w:t>Active restoration practices</w:t>
            </w:r>
          </w:p>
        </w:tc>
      </w:tr>
      <w:tr w:rsidR="00412732" w:rsidRPr="00412732" w14:paraId="4F308AC5" w14:textId="77777777" w:rsidTr="007650D3">
        <w:tc>
          <w:tcPr>
            <w:tcW w:w="2123" w:type="dxa"/>
            <w:tcBorders>
              <w:top w:val="single" w:sz="4" w:space="0" w:color="auto"/>
            </w:tcBorders>
          </w:tcPr>
          <w:p w14:paraId="12529E5C"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0691E201"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0.31</w:t>
            </w:r>
          </w:p>
        </w:tc>
        <w:tc>
          <w:tcPr>
            <w:tcW w:w="2124" w:type="dxa"/>
            <w:tcBorders>
              <w:top w:val="single" w:sz="4" w:space="0" w:color="auto"/>
            </w:tcBorders>
          </w:tcPr>
          <w:p w14:paraId="2597E4C8" w14:textId="73359837"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0.30, 0.33</w:t>
            </w:r>
            <w:r>
              <w:rPr>
                <w:rFonts w:ascii="Times New Roman" w:hAnsi="Times New Roman"/>
                <w:sz w:val="24"/>
                <w:szCs w:val="24"/>
              </w:rPr>
              <w:t>]</w:t>
            </w:r>
          </w:p>
        </w:tc>
      </w:tr>
      <w:tr w:rsidR="00412732" w:rsidRPr="00412732" w14:paraId="3CF20EDB" w14:textId="77777777" w:rsidTr="00412732">
        <w:tc>
          <w:tcPr>
            <w:tcW w:w="2123" w:type="dxa"/>
            <w:tcBorders>
              <w:bottom w:val="single" w:sz="4" w:space="0" w:color="auto"/>
            </w:tcBorders>
          </w:tcPr>
          <w:p w14:paraId="144897AA"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Vegetation</w:t>
            </w:r>
          </w:p>
        </w:tc>
        <w:tc>
          <w:tcPr>
            <w:tcW w:w="2123" w:type="dxa"/>
            <w:tcBorders>
              <w:bottom w:val="single" w:sz="4" w:space="0" w:color="auto"/>
            </w:tcBorders>
          </w:tcPr>
          <w:p w14:paraId="3FEEFE0B"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0.18</w:t>
            </w:r>
          </w:p>
        </w:tc>
        <w:tc>
          <w:tcPr>
            <w:tcW w:w="2124" w:type="dxa"/>
            <w:tcBorders>
              <w:bottom w:val="single" w:sz="4" w:space="0" w:color="auto"/>
            </w:tcBorders>
          </w:tcPr>
          <w:p w14:paraId="4E94C90E" w14:textId="06320780"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0.17, 0.20</w:t>
            </w:r>
            <w:r>
              <w:rPr>
                <w:rFonts w:ascii="Times New Roman" w:hAnsi="Times New Roman"/>
                <w:sz w:val="24"/>
                <w:szCs w:val="24"/>
              </w:rPr>
              <w:t>]</w:t>
            </w:r>
          </w:p>
        </w:tc>
      </w:tr>
      <w:tr w:rsidR="00412732" w:rsidRPr="00412732" w14:paraId="55018119" w14:textId="77777777" w:rsidTr="00412732">
        <w:tc>
          <w:tcPr>
            <w:tcW w:w="2123" w:type="dxa"/>
            <w:tcBorders>
              <w:bottom w:val="single" w:sz="4" w:space="0" w:color="auto"/>
            </w:tcBorders>
          </w:tcPr>
          <w:p w14:paraId="2D30A932"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Water addition</w:t>
            </w:r>
          </w:p>
        </w:tc>
        <w:tc>
          <w:tcPr>
            <w:tcW w:w="2123" w:type="dxa"/>
            <w:tcBorders>
              <w:bottom w:val="single" w:sz="4" w:space="0" w:color="auto"/>
            </w:tcBorders>
          </w:tcPr>
          <w:p w14:paraId="3ED7C18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0.64</w:t>
            </w:r>
          </w:p>
        </w:tc>
        <w:tc>
          <w:tcPr>
            <w:tcW w:w="2124" w:type="dxa"/>
            <w:tcBorders>
              <w:bottom w:val="single" w:sz="4" w:space="0" w:color="auto"/>
            </w:tcBorders>
          </w:tcPr>
          <w:p w14:paraId="76271946" w14:textId="34E1F88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0.55, 0.73</w:t>
            </w:r>
            <w:r>
              <w:rPr>
                <w:rFonts w:ascii="Times New Roman" w:hAnsi="Times New Roman"/>
                <w:sz w:val="24"/>
                <w:szCs w:val="24"/>
              </w:rPr>
              <w:t>]</w:t>
            </w:r>
          </w:p>
        </w:tc>
      </w:tr>
      <w:tr w:rsidR="00412732" w:rsidRPr="00412732" w14:paraId="01D65D87" w14:textId="77777777" w:rsidTr="00412732">
        <w:tc>
          <w:tcPr>
            <w:tcW w:w="6370" w:type="dxa"/>
            <w:gridSpan w:val="3"/>
            <w:tcBorders>
              <w:top w:val="single" w:sz="4" w:space="0" w:color="auto"/>
              <w:left w:val="nil"/>
              <w:bottom w:val="single" w:sz="4" w:space="0" w:color="auto"/>
              <w:right w:val="nil"/>
            </w:tcBorders>
            <w:shd w:val="clear" w:color="auto" w:fill="FFF2CC"/>
          </w:tcPr>
          <w:p w14:paraId="35C280DD"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Passive restoration practices</w:t>
            </w:r>
          </w:p>
        </w:tc>
      </w:tr>
      <w:tr w:rsidR="00412732" w:rsidRPr="00412732" w14:paraId="51291120" w14:textId="77777777" w:rsidTr="007650D3">
        <w:tc>
          <w:tcPr>
            <w:tcW w:w="2123" w:type="dxa"/>
            <w:tcBorders>
              <w:top w:val="single" w:sz="4" w:space="0" w:color="auto"/>
            </w:tcBorders>
          </w:tcPr>
          <w:p w14:paraId="17CEC33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7223A6D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5CC3733F" w14:textId="4FDA1D0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3836E299" w14:textId="77777777" w:rsidTr="007650D3">
        <w:tc>
          <w:tcPr>
            <w:tcW w:w="2123" w:type="dxa"/>
            <w:tcBorders>
              <w:bottom w:val="single" w:sz="4" w:space="0" w:color="auto"/>
            </w:tcBorders>
          </w:tcPr>
          <w:p w14:paraId="2F82DF47"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Vegetation</w:t>
            </w:r>
          </w:p>
        </w:tc>
        <w:tc>
          <w:tcPr>
            <w:tcW w:w="2123" w:type="dxa"/>
            <w:tcBorders>
              <w:bottom w:val="single" w:sz="4" w:space="0" w:color="auto"/>
            </w:tcBorders>
          </w:tcPr>
          <w:p w14:paraId="4ABC7AC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0.26</w:t>
            </w:r>
          </w:p>
        </w:tc>
        <w:tc>
          <w:tcPr>
            <w:tcW w:w="2124" w:type="dxa"/>
            <w:tcBorders>
              <w:bottom w:val="single" w:sz="4" w:space="0" w:color="auto"/>
            </w:tcBorders>
          </w:tcPr>
          <w:p w14:paraId="3BBF629D" w14:textId="0367EDF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0.21, 0.32</w:t>
            </w:r>
            <w:r>
              <w:rPr>
                <w:rFonts w:ascii="Times New Roman" w:hAnsi="Times New Roman"/>
                <w:sz w:val="24"/>
                <w:szCs w:val="24"/>
              </w:rPr>
              <w:t>]</w:t>
            </w:r>
          </w:p>
        </w:tc>
      </w:tr>
      <w:tr w:rsidR="00412732" w:rsidRPr="00412732" w14:paraId="0C96AC06" w14:textId="77777777" w:rsidTr="007650D3">
        <w:tc>
          <w:tcPr>
            <w:tcW w:w="2123" w:type="dxa"/>
            <w:tcBorders>
              <w:bottom w:val="single" w:sz="4" w:space="0" w:color="auto"/>
            </w:tcBorders>
          </w:tcPr>
          <w:p w14:paraId="2C9FDEF3"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Grazing exclusion</w:t>
            </w:r>
          </w:p>
        </w:tc>
        <w:tc>
          <w:tcPr>
            <w:tcW w:w="2123" w:type="dxa"/>
            <w:tcBorders>
              <w:bottom w:val="single" w:sz="4" w:space="0" w:color="auto"/>
            </w:tcBorders>
          </w:tcPr>
          <w:p w14:paraId="0C38E22D"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0.13</w:t>
            </w:r>
          </w:p>
        </w:tc>
        <w:tc>
          <w:tcPr>
            <w:tcW w:w="2124" w:type="dxa"/>
            <w:tcBorders>
              <w:bottom w:val="single" w:sz="4" w:space="0" w:color="auto"/>
            </w:tcBorders>
          </w:tcPr>
          <w:p w14:paraId="7D49A047" w14:textId="092D70B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0.03, 0.24</w:t>
            </w:r>
            <w:r>
              <w:rPr>
                <w:rFonts w:ascii="Times New Roman" w:hAnsi="Times New Roman"/>
                <w:sz w:val="24"/>
                <w:szCs w:val="24"/>
              </w:rPr>
              <w:t>]</w:t>
            </w:r>
          </w:p>
        </w:tc>
      </w:tr>
      <w:tr w:rsidR="00412732" w:rsidRPr="00412732" w14:paraId="652735F2" w14:textId="77777777" w:rsidTr="007650D3">
        <w:trPr>
          <w:trHeight w:val="537"/>
        </w:trPr>
        <w:tc>
          <w:tcPr>
            <w:tcW w:w="6370" w:type="dxa"/>
            <w:gridSpan w:val="3"/>
            <w:tcBorders>
              <w:top w:val="single" w:sz="4" w:space="0" w:color="auto"/>
              <w:left w:val="nil"/>
              <w:bottom w:val="nil"/>
              <w:right w:val="nil"/>
            </w:tcBorders>
            <w:vAlign w:val="center"/>
          </w:tcPr>
          <w:p w14:paraId="0B5208C5"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(B)</w:t>
            </w:r>
          </w:p>
        </w:tc>
      </w:tr>
      <w:tr w:rsidR="00412732" w:rsidRPr="00412732" w14:paraId="31E50502" w14:textId="77777777" w:rsidTr="00412732">
        <w:tc>
          <w:tcPr>
            <w:tcW w:w="6370" w:type="dxa"/>
            <w:gridSpan w:val="3"/>
            <w:tcBorders>
              <w:top w:val="nil"/>
              <w:left w:val="nil"/>
              <w:bottom w:val="single" w:sz="4" w:space="0" w:color="auto"/>
              <w:right w:val="nil"/>
            </w:tcBorders>
            <w:shd w:val="clear" w:color="auto" w:fill="FFF2CC"/>
          </w:tcPr>
          <w:p w14:paraId="2C4D709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Active restoration outcomes</w:t>
            </w:r>
          </w:p>
        </w:tc>
      </w:tr>
      <w:tr w:rsidR="00412732" w:rsidRPr="00412732" w14:paraId="69D29D69" w14:textId="77777777" w:rsidTr="007650D3">
        <w:tc>
          <w:tcPr>
            <w:tcW w:w="2123" w:type="dxa"/>
            <w:tcBorders>
              <w:top w:val="single" w:sz="4" w:space="0" w:color="auto"/>
            </w:tcBorders>
          </w:tcPr>
          <w:p w14:paraId="39FDE163"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5BBC6DA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0.22</w:t>
            </w:r>
          </w:p>
        </w:tc>
        <w:tc>
          <w:tcPr>
            <w:tcW w:w="2124" w:type="dxa"/>
            <w:tcBorders>
              <w:top w:val="single" w:sz="4" w:space="0" w:color="auto"/>
            </w:tcBorders>
          </w:tcPr>
          <w:p w14:paraId="66C68B15" w14:textId="46813EC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0.15, 0.28</w:t>
            </w:r>
            <w:r>
              <w:rPr>
                <w:rFonts w:ascii="Times New Roman" w:hAnsi="Times New Roman"/>
                <w:sz w:val="24"/>
                <w:szCs w:val="24"/>
              </w:rPr>
              <w:t>]</w:t>
            </w:r>
          </w:p>
        </w:tc>
      </w:tr>
      <w:tr w:rsidR="00412732" w:rsidRPr="00412732" w14:paraId="328B4A23" w14:textId="77777777" w:rsidTr="007650D3">
        <w:tc>
          <w:tcPr>
            <w:tcW w:w="2123" w:type="dxa"/>
          </w:tcPr>
          <w:p w14:paraId="4FEDBDDA"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Plants</w:t>
            </w:r>
          </w:p>
        </w:tc>
        <w:tc>
          <w:tcPr>
            <w:tcW w:w="2123" w:type="dxa"/>
          </w:tcPr>
          <w:p w14:paraId="6E9945E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0.51</w:t>
            </w:r>
          </w:p>
        </w:tc>
        <w:tc>
          <w:tcPr>
            <w:tcW w:w="2124" w:type="dxa"/>
          </w:tcPr>
          <w:p w14:paraId="091CD7B1" w14:textId="6DD7B0F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0.49, 0.52</w:t>
            </w:r>
            <w:r>
              <w:rPr>
                <w:rFonts w:ascii="Times New Roman" w:hAnsi="Times New Roman"/>
                <w:sz w:val="24"/>
                <w:szCs w:val="24"/>
              </w:rPr>
              <w:t>]</w:t>
            </w:r>
          </w:p>
        </w:tc>
      </w:tr>
      <w:tr w:rsidR="00412732" w:rsidRPr="00412732" w14:paraId="6A591FC3" w14:textId="77777777" w:rsidTr="007650D3">
        <w:tc>
          <w:tcPr>
            <w:tcW w:w="2123" w:type="dxa"/>
            <w:tcBorders>
              <w:bottom w:val="single" w:sz="4" w:space="0" w:color="auto"/>
            </w:tcBorders>
          </w:tcPr>
          <w:p w14:paraId="24A7FA55"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Habitat</w:t>
            </w:r>
          </w:p>
        </w:tc>
        <w:tc>
          <w:tcPr>
            <w:tcW w:w="2123" w:type="dxa"/>
            <w:tcBorders>
              <w:bottom w:val="single" w:sz="4" w:space="0" w:color="auto"/>
            </w:tcBorders>
          </w:tcPr>
          <w:p w14:paraId="5B3B4BA5"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0.06</w:t>
            </w:r>
          </w:p>
        </w:tc>
        <w:tc>
          <w:tcPr>
            <w:tcW w:w="2124" w:type="dxa"/>
            <w:tcBorders>
              <w:bottom w:val="single" w:sz="4" w:space="0" w:color="auto"/>
            </w:tcBorders>
          </w:tcPr>
          <w:p w14:paraId="0CD1DEB3" w14:textId="4A104C68"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0.04, 0.08</w:t>
            </w:r>
            <w:r>
              <w:rPr>
                <w:rFonts w:ascii="Times New Roman" w:hAnsi="Times New Roman"/>
                <w:sz w:val="24"/>
                <w:szCs w:val="24"/>
              </w:rPr>
              <w:t>]</w:t>
            </w:r>
          </w:p>
        </w:tc>
      </w:tr>
      <w:tr w:rsidR="00412732" w:rsidRPr="00412732" w14:paraId="55DD6628" w14:textId="77777777" w:rsidTr="007650D3">
        <w:tc>
          <w:tcPr>
            <w:tcW w:w="2123" w:type="dxa"/>
            <w:tcBorders>
              <w:bottom w:val="single" w:sz="4" w:space="0" w:color="auto"/>
            </w:tcBorders>
          </w:tcPr>
          <w:p w14:paraId="78247884"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Animals</w:t>
            </w:r>
          </w:p>
        </w:tc>
        <w:tc>
          <w:tcPr>
            <w:tcW w:w="2123" w:type="dxa"/>
            <w:tcBorders>
              <w:bottom w:val="single" w:sz="4" w:space="0" w:color="auto"/>
            </w:tcBorders>
          </w:tcPr>
          <w:p w14:paraId="2A3069B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-0.11</w:t>
            </w:r>
          </w:p>
        </w:tc>
        <w:tc>
          <w:tcPr>
            <w:tcW w:w="2124" w:type="dxa"/>
            <w:tcBorders>
              <w:bottom w:val="single" w:sz="4" w:space="0" w:color="auto"/>
            </w:tcBorders>
          </w:tcPr>
          <w:p w14:paraId="1E559FBA" w14:textId="0E7ED416"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-0.12, -0.11</w:t>
            </w:r>
            <w:r>
              <w:rPr>
                <w:rFonts w:ascii="Times New Roman" w:hAnsi="Times New Roman"/>
                <w:sz w:val="24"/>
                <w:szCs w:val="24"/>
              </w:rPr>
              <w:t>]</w:t>
            </w:r>
          </w:p>
        </w:tc>
      </w:tr>
      <w:tr w:rsidR="00412732" w:rsidRPr="00412732" w14:paraId="353AE6CA" w14:textId="77777777" w:rsidTr="00412732">
        <w:tc>
          <w:tcPr>
            <w:tcW w:w="6370" w:type="dxa"/>
            <w:gridSpan w:val="3"/>
            <w:tcBorders>
              <w:top w:val="single" w:sz="4" w:space="0" w:color="auto"/>
              <w:left w:val="nil"/>
              <w:bottom w:val="single" w:sz="4" w:space="0" w:color="auto"/>
              <w:right w:val="nil"/>
            </w:tcBorders>
            <w:shd w:val="clear" w:color="auto" w:fill="FFF2CC"/>
          </w:tcPr>
          <w:p w14:paraId="29A4E03A"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Passive restoration outcomes</w:t>
            </w:r>
          </w:p>
        </w:tc>
      </w:tr>
      <w:tr w:rsidR="00412732" w:rsidRPr="00412732" w14:paraId="070390A1" w14:textId="77777777" w:rsidTr="007650D3">
        <w:tc>
          <w:tcPr>
            <w:tcW w:w="2123" w:type="dxa"/>
            <w:tcBorders>
              <w:top w:val="single" w:sz="4" w:space="0" w:color="auto"/>
            </w:tcBorders>
          </w:tcPr>
          <w:p w14:paraId="2FB4A56E"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403B42D4"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3C7F9F00" w14:textId="7FCFA50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4458BA15" w14:textId="77777777" w:rsidTr="007650D3">
        <w:tc>
          <w:tcPr>
            <w:tcW w:w="2123" w:type="dxa"/>
          </w:tcPr>
          <w:p w14:paraId="2ED02ADC"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Plants</w:t>
            </w:r>
          </w:p>
        </w:tc>
        <w:tc>
          <w:tcPr>
            <w:tcW w:w="2123" w:type="dxa"/>
          </w:tcPr>
          <w:p w14:paraId="03090082"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0.44</w:t>
            </w:r>
          </w:p>
        </w:tc>
        <w:tc>
          <w:tcPr>
            <w:tcW w:w="2124" w:type="dxa"/>
          </w:tcPr>
          <w:p w14:paraId="0B6532C1" w14:textId="56082BCD"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0.03, 0.85</w:t>
            </w:r>
            <w:r>
              <w:rPr>
                <w:rFonts w:ascii="Times New Roman" w:hAnsi="Times New Roman"/>
                <w:sz w:val="24"/>
                <w:szCs w:val="24"/>
              </w:rPr>
              <w:t>]</w:t>
            </w:r>
          </w:p>
        </w:tc>
      </w:tr>
      <w:tr w:rsidR="00412732" w:rsidRPr="00412732" w14:paraId="6AFEBB1B" w14:textId="77777777" w:rsidTr="007650D3">
        <w:tc>
          <w:tcPr>
            <w:tcW w:w="2123" w:type="dxa"/>
          </w:tcPr>
          <w:p w14:paraId="1AE7894B"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Habitat</w:t>
            </w:r>
          </w:p>
        </w:tc>
        <w:tc>
          <w:tcPr>
            <w:tcW w:w="2123" w:type="dxa"/>
          </w:tcPr>
          <w:p w14:paraId="3F8ACC5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0.16</w:t>
            </w:r>
          </w:p>
        </w:tc>
        <w:tc>
          <w:tcPr>
            <w:tcW w:w="2124" w:type="dxa"/>
          </w:tcPr>
          <w:p w14:paraId="4ACE64D2" w14:textId="1DEFAE3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0.1, 0.22</w:t>
            </w:r>
            <w:r>
              <w:rPr>
                <w:rFonts w:ascii="Times New Roman" w:hAnsi="Times New Roman"/>
                <w:sz w:val="24"/>
                <w:szCs w:val="24"/>
              </w:rPr>
              <w:t>]</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0962239F" w:rsidR="00F26AF7" w:rsidRDefault="00F26AF7" w:rsidP="00F26AF7">
      <w:pPr>
        <w:pStyle w:val="SOMContent"/>
      </w:pPr>
      <w:r>
        <w:t>Figures S1-S</w:t>
      </w:r>
      <w:r w:rsidR="00DF6D04">
        <w:t>2</w:t>
      </w:r>
    </w:p>
    <w:p w14:paraId="007DD609" w14:textId="23AE9395" w:rsidR="00F26AF7" w:rsidRDefault="00F26AF7" w:rsidP="00F26AF7">
      <w:pPr>
        <w:pStyle w:val="SOMContent"/>
      </w:pPr>
      <w:r>
        <w:t>Table S</w:t>
      </w:r>
      <w:r w:rsidR="005625F1">
        <w:t>1</w:t>
      </w:r>
    </w:p>
    <w:p w14:paraId="59C80206" w14:textId="7368FF46" w:rsidR="00F26AF7" w:rsidRDefault="00F26AF7" w:rsidP="00F26AF7">
      <w:pPr>
        <w:pStyle w:val="SOMContent"/>
      </w:pPr>
      <w:r>
        <w:t>References (</w:t>
      </w:r>
      <w:r w:rsidR="006F08DC">
        <w:t>1-</w:t>
      </w:r>
      <w:r w:rsidR="002515FA">
        <w:t>31</w:t>
      </w:r>
      <w:r>
        <w:t>)</w:t>
      </w:r>
    </w:p>
    <w:p w14:paraId="00ACB650" w14:textId="77777777" w:rsidR="005625F1" w:rsidRDefault="005625F1" w:rsidP="00D73714">
      <w:pPr>
        <w:pStyle w:val="Legend"/>
        <w:rPr>
          <w:b/>
        </w:rPr>
      </w:pPr>
    </w:p>
    <w:p w14:paraId="2AD08185" w14:textId="3230057C" w:rsidR="00A4707F" w:rsidRPr="0096116C" w:rsidRDefault="002B5CBD" w:rsidP="00FD48F1">
      <w:pPr>
        <w:pStyle w:val="Legend"/>
        <w:rPr>
          <w:b/>
        </w:rPr>
      </w:pPr>
      <w:commentRangeStart w:id="578"/>
      <w:commentRangeStart w:id="579"/>
      <w:r w:rsidRPr="0096116C">
        <w:rPr>
          <w:b/>
        </w:rPr>
        <w:t>Fig. 1.</w:t>
      </w:r>
      <w:r w:rsidR="0096116C" w:rsidRPr="0096116C">
        <w:rPr>
          <w:b/>
        </w:rPr>
        <w:t xml:space="preserve"> </w:t>
      </w:r>
      <w:commentRangeEnd w:id="578"/>
      <w:r w:rsidR="00DF6D04">
        <w:rPr>
          <w:rStyle w:val="CommentReference"/>
          <w:kern w:val="0"/>
        </w:rPr>
        <w:commentReference w:id="578"/>
      </w:r>
      <w:commentRangeEnd w:id="579"/>
      <w:r w:rsidR="00E27517">
        <w:rPr>
          <w:rStyle w:val="CommentReference"/>
          <w:kern w:val="0"/>
        </w:rPr>
        <w:commentReference w:id="579"/>
      </w:r>
    </w:p>
    <w:p w14:paraId="14539B7F" w14:textId="6222D8F5" w:rsidR="00A4707F" w:rsidRDefault="00A94CF5" w:rsidP="00FD48F1">
      <w:pPr>
        <w:pStyle w:val="Legend"/>
      </w:pPr>
      <w:r>
        <w:rPr>
          <w:noProof/>
        </w:rPr>
        <w:drawing>
          <wp:inline distT="0" distB="0" distL="0" distR="0" wp14:anchorId="61B80853" wp14:editId="6A2C031F">
            <wp:extent cx="6018273" cy="4298950"/>
            <wp:effectExtent l="0" t="0" r="190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2138" cy="4301711"/>
                    </a:xfrm>
                    <a:prstGeom prst="rect">
                      <a:avLst/>
                    </a:prstGeom>
                    <a:noFill/>
                    <a:ln>
                      <a:noFill/>
                    </a:ln>
                  </pic:spPr>
                </pic:pic>
              </a:graphicData>
            </a:graphic>
          </wp:inline>
        </w:drawing>
      </w:r>
    </w:p>
    <w:p w14:paraId="03EAFE03" w14:textId="77777777" w:rsidR="002B5CBD" w:rsidRDefault="002B5CBD" w:rsidP="00FD48F1">
      <w:pPr>
        <w:pStyle w:val="Legend"/>
      </w:pPr>
    </w:p>
    <w:p w14:paraId="73E9D272" w14:textId="77777777" w:rsidR="002B5CBD" w:rsidRDefault="002B5CBD" w:rsidP="00FD48F1">
      <w:pPr>
        <w:pStyle w:val="Legend"/>
      </w:pP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7777777" w:rsidR="002B5CBD" w:rsidRDefault="002B5CBD" w:rsidP="00FD48F1">
      <w:pPr>
        <w:pStyle w:val="Legend"/>
      </w:pPr>
    </w:p>
    <w:p w14:paraId="5E0B0461" w14:textId="6192C222" w:rsidR="00F85AF1" w:rsidRPr="0096116C" w:rsidRDefault="002B5CBD" w:rsidP="00FD48F1">
      <w:pPr>
        <w:pStyle w:val="Legend"/>
        <w:rPr>
          <w:b/>
        </w:rPr>
      </w:pPr>
      <w:commentRangeStart w:id="580"/>
      <w:r w:rsidRPr="0096116C">
        <w:rPr>
          <w:b/>
        </w:rPr>
        <w:lastRenderedPageBreak/>
        <w:t>Fig. 2.</w:t>
      </w:r>
      <w:commentRangeEnd w:id="580"/>
      <w:r w:rsidR="00EE1233">
        <w:rPr>
          <w:rStyle w:val="CommentReference"/>
          <w:kern w:val="0"/>
        </w:rPr>
        <w:commentReference w:id="580"/>
      </w:r>
    </w:p>
    <w:p w14:paraId="7FAF6722" w14:textId="5BB953AA" w:rsidR="00F85AF1" w:rsidRDefault="002B5CBD" w:rsidP="00FD48F1">
      <w:pPr>
        <w:pStyle w:val="Legend"/>
      </w:pPr>
      <w:r>
        <w:rPr>
          <w:noProof/>
        </w:rPr>
        <w:drawing>
          <wp:inline distT="0" distB="0" distL="0" distR="0" wp14:anchorId="276F2E6E" wp14:editId="6A06E737">
            <wp:extent cx="5911850" cy="4222930"/>
            <wp:effectExtent l="0" t="0" r="0" b="635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5921052" cy="4229503"/>
                    </a:xfrm>
                    <a:prstGeom prst="rect">
                      <a:avLst/>
                    </a:prstGeom>
                  </pic:spPr>
                </pic:pic>
              </a:graphicData>
            </a:graphic>
          </wp:inline>
        </w:drawing>
      </w:r>
    </w:p>
    <w:p w14:paraId="6FCB7A85" w14:textId="20EF47D7" w:rsidR="0096116C" w:rsidRDefault="0096116C" w:rsidP="00FD48F1">
      <w:pPr>
        <w:pStyle w:val="Legend"/>
      </w:pPr>
    </w:p>
    <w:p w14:paraId="5C13F686" w14:textId="77777777" w:rsidR="00CC666A" w:rsidRDefault="00CC666A" w:rsidP="00FD48F1">
      <w:pPr>
        <w:pStyle w:val="Legend"/>
      </w:pPr>
    </w:p>
    <w:p w14:paraId="29DF21DA" w14:textId="77777777" w:rsidR="00CC666A" w:rsidRDefault="00CC666A" w:rsidP="00FD48F1">
      <w:pPr>
        <w:pStyle w:val="Legend"/>
      </w:pPr>
    </w:p>
    <w:p w14:paraId="120D8868" w14:textId="77777777" w:rsidR="00CC666A" w:rsidRDefault="00CC666A" w:rsidP="00FD48F1">
      <w:pPr>
        <w:pStyle w:val="Legend"/>
      </w:pPr>
    </w:p>
    <w:p w14:paraId="61AFB20F" w14:textId="77777777" w:rsidR="00CC666A" w:rsidRDefault="00CC666A" w:rsidP="00FD48F1">
      <w:pPr>
        <w:pStyle w:val="Legend"/>
      </w:pPr>
    </w:p>
    <w:p w14:paraId="4DCBFA5F" w14:textId="77777777" w:rsidR="00CC666A" w:rsidRDefault="00CC666A" w:rsidP="00FD48F1">
      <w:pPr>
        <w:pStyle w:val="Legend"/>
      </w:pPr>
    </w:p>
    <w:p w14:paraId="674F3619" w14:textId="77777777" w:rsidR="00CC666A" w:rsidRDefault="00CC666A" w:rsidP="00FD48F1">
      <w:pPr>
        <w:pStyle w:val="Legend"/>
      </w:pPr>
    </w:p>
    <w:p w14:paraId="5155A5AF" w14:textId="77777777" w:rsidR="00CC666A" w:rsidRDefault="00CC666A" w:rsidP="00FD48F1">
      <w:pPr>
        <w:pStyle w:val="Legend"/>
      </w:pPr>
    </w:p>
    <w:p w14:paraId="0D9D60E1" w14:textId="77777777" w:rsidR="00CC666A" w:rsidRDefault="00CC666A" w:rsidP="00FD48F1">
      <w:pPr>
        <w:pStyle w:val="Legend"/>
      </w:pPr>
    </w:p>
    <w:p w14:paraId="03B58313" w14:textId="77777777" w:rsidR="00CC666A" w:rsidRDefault="00CC666A" w:rsidP="00FD48F1">
      <w:pPr>
        <w:pStyle w:val="Legend"/>
      </w:pPr>
    </w:p>
    <w:p w14:paraId="598D9F4C" w14:textId="77777777" w:rsidR="00CC666A" w:rsidRDefault="00CC666A" w:rsidP="00FD48F1">
      <w:pPr>
        <w:pStyle w:val="Legend"/>
      </w:pPr>
    </w:p>
    <w:p w14:paraId="16A3B89B" w14:textId="790F4316" w:rsidR="0096116C" w:rsidRDefault="00B14DA6" w:rsidP="00FD48F1">
      <w:pPr>
        <w:pStyle w:val="Legend"/>
      </w:pPr>
      <w:commentRangeStart w:id="581"/>
      <w:r>
        <w:lastRenderedPageBreak/>
        <w:t>Fig. S1</w:t>
      </w:r>
      <w:commentRangeEnd w:id="581"/>
      <w:r w:rsidR="00EE1233">
        <w:rPr>
          <w:rStyle w:val="CommentReference"/>
          <w:kern w:val="0"/>
        </w:rPr>
        <w:commentReference w:id="581"/>
      </w:r>
    </w:p>
    <w:p w14:paraId="03F80359" w14:textId="143FA377" w:rsidR="00B14DA6" w:rsidRDefault="00B14DA6" w:rsidP="00FD48F1">
      <w:pPr>
        <w:pStyle w:val="Legend"/>
        <w:rPr>
          <w:noProof/>
        </w:rPr>
      </w:pPr>
      <w:r>
        <w:rPr>
          <w:noProof/>
        </w:rPr>
        <w:drawing>
          <wp:inline distT="0" distB="0" distL="0" distR="0" wp14:anchorId="7A875642" wp14:editId="6060F0A8">
            <wp:extent cx="6178550" cy="441343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9211" cy="4413911"/>
                    </a:xfrm>
                    <a:prstGeom prst="rect">
                      <a:avLst/>
                    </a:prstGeom>
                    <a:noFill/>
                    <a:ln>
                      <a:noFill/>
                    </a:ln>
                  </pic:spPr>
                </pic:pic>
              </a:graphicData>
            </a:graphic>
          </wp:inline>
        </w:drawing>
      </w:r>
    </w:p>
    <w:p w14:paraId="686ED06A" w14:textId="7E3E5795" w:rsidR="00572CA8" w:rsidRPr="00572CA8" w:rsidRDefault="00572CA8" w:rsidP="00572CA8"/>
    <w:p w14:paraId="38B2F09B" w14:textId="43C53F5A" w:rsidR="00572CA8" w:rsidRPr="00572CA8" w:rsidRDefault="00572CA8" w:rsidP="00572CA8"/>
    <w:p w14:paraId="011C3FC2" w14:textId="33C6A3B5" w:rsidR="00572CA8" w:rsidRPr="00572CA8" w:rsidRDefault="00572CA8" w:rsidP="00572CA8"/>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6EA4ECD8" w14:textId="5DE489E2" w:rsidR="00572CA8" w:rsidRDefault="00572CA8" w:rsidP="00572CA8">
      <w:pPr>
        <w:tabs>
          <w:tab w:val="left" w:pos="2020"/>
        </w:tabs>
        <w:rPr>
          <w:sz w:val="24"/>
          <w:szCs w:val="24"/>
        </w:rPr>
      </w:pPr>
      <w:commentRangeStart w:id="582"/>
      <w:r w:rsidRPr="00572CA8">
        <w:rPr>
          <w:sz w:val="24"/>
          <w:szCs w:val="24"/>
        </w:rPr>
        <w:t>Fig. S</w:t>
      </w:r>
      <w:r w:rsidR="00245E24">
        <w:rPr>
          <w:sz w:val="24"/>
          <w:szCs w:val="24"/>
        </w:rPr>
        <w:t>2</w:t>
      </w:r>
      <w:r w:rsidRPr="00572CA8">
        <w:rPr>
          <w:sz w:val="24"/>
          <w:szCs w:val="24"/>
        </w:rPr>
        <w:t xml:space="preserve"> PRISMA report</w:t>
      </w:r>
      <w:commentRangeEnd w:id="582"/>
      <w:r w:rsidR="00EE1233">
        <w:rPr>
          <w:rStyle w:val="CommentReference"/>
          <w:rFonts w:eastAsia="Times New Roman"/>
        </w:rPr>
        <w:commentReference w:id="582"/>
      </w:r>
    </w:p>
    <w:p w14:paraId="14D11FA9" w14:textId="1ED90A1B" w:rsidR="00572CA8" w:rsidRPr="00572CA8" w:rsidRDefault="00572CA8" w:rsidP="00572CA8">
      <w:pPr>
        <w:tabs>
          <w:tab w:val="left" w:pos="2020"/>
        </w:tabs>
        <w:rPr>
          <w:rFonts w:eastAsia="Times New Roman"/>
          <w:noProof/>
          <w:kern w:val="28"/>
          <w:sz w:val="24"/>
          <w:szCs w:val="24"/>
        </w:rPr>
      </w:pPr>
      <w:commentRangeStart w:id="583"/>
      <w:r>
        <w:rPr>
          <w:sz w:val="24"/>
          <w:szCs w:val="24"/>
        </w:rPr>
        <w:t xml:space="preserve">Table S1 </w:t>
      </w:r>
      <w:commentRangeEnd w:id="583"/>
      <w:r w:rsidR="00EE1233">
        <w:rPr>
          <w:rStyle w:val="CommentReference"/>
          <w:rFonts w:eastAsia="Times New Roman"/>
        </w:rPr>
        <w:commentReference w:id="583"/>
      </w:r>
      <w:r>
        <w:rPr>
          <w:sz w:val="24"/>
          <w:szCs w:val="24"/>
        </w:rPr>
        <w:t xml:space="preserve">list of </w:t>
      </w:r>
      <w:r w:rsidR="004B4BB4">
        <w:rPr>
          <w:sz w:val="24"/>
          <w:szCs w:val="24"/>
        </w:rPr>
        <w:t xml:space="preserve">different restoration practices and the categories made to group them ?? </w:t>
      </w:r>
    </w:p>
    <w:p w14:paraId="204557F4" w14:textId="77777777" w:rsidR="00572CA8" w:rsidRPr="00572CA8" w:rsidRDefault="00572CA8" w:rsidP="00572CA8"/>
    <w:sectPr w:rsidR="00572CA8" w:rsidRPr="00572CA8" w:rsidSect="00A91D87">
      <w:headerReference w:type="default" r:id="rId15"/>
      <w:footerReference w:type="default" r:id="rId16"/>
      <w:headerReference w:type="first" r:id="rId17"/>
      <w:footerReference w:type="first" r:id="rId18"/>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Florencia Miguel" w:date="2019-03-21T10:19:00Z" w:initials="MFM">
    <w:p w14:paraId="7A23F481" w14:textId="77777777" w:rsidR="00BD5548" w:rsidRPr="00755125" w:rsidRDefault="00BD5548" w:rsidP="00B81A8A">
      <w:pPr>
        <w:rPr>
          <w:sz w:val="24"/>
        </w:rPr>
      </w:pPr>
      <w:r>
        <w:rPr>
          <w:rStyle w:val="CommentReference"/>
        </w:rPr>
        <w:annotationRef/>
      </w:r>
      <w:r w:rsidRPr="00755125">
        <w:rPr>
          <w:sz w:val="24"/>
        </w:rPr>
        <w:t>No more than 96 characters, lacking jargon and abbreviations where possible.</w:t>
      </w:r>
    </w:p>
    <w:p w14:paraId="1ED8916F" w14:textId="755021AB" w:rsidR="00BD5548" w:rsidRDefault="00BD5548">
      <w:pPr>
        <w:pStyle w:val="CommentText"/>
      </w:pPr>
    </w:p>
  </w:comment>
  <w:comment w:id="53" w:author="Scott Butterfield" w:date="2019-03-16T14:14:00Z" w:initials="SB">
    <w:p w14:paraId="5430453A" w14:textId="77777777" w:rsidR="00BD5548" w:rsidRDefault="00BD5548" w:rsidP="00F43783">
      <w:pPr>
        <w:pStyle w:val="CommentText"/>
      </w:pPr>
      <w:r>
        <w:rPr>
          <w:rStyle w:val="CommentReference"/>
        </w:rPr>
        <w:annotationRef/>
      </w:r>
      <w:r>
        <w:t xml:space="preserve">I like this one the best. It is catchy. But is it true? Seems like we found active restoration is necessary. Not much is for free. If I am missing that key message, the reviewers will too. </w:t>
      </w:r>
    </w:p>
  </w:comment>
  <w:comment w:id="60" w:author="Scott Butterfield" w:date="2019-04-06T12:05:00Z" w:initials="SB">
    <w:p w14:paraId="324AA7F3" w14:textId="77777777" w:rsidR="00577CCF" w:rsidRDefault="00577CCF" w:rsidP="00577CCF">
      <w:pPr>
        <w:pStyle w:val="CommentText"/>
      </w:pPr>
      <w:r>
        <w:rPr>
          <w:rStyle w:val="CommentReference"/>
        </w:rPr>
        <w:annotationRef/>
      </w:r>
      <w:r>
        <w:t xml:space="preserve">I like this one the best. It is catchy. But is it true? Seems like we found active restoration is necessary. Not much is for free. If I am missing that key message, the reviewers will too. </w:t>
      </w:r>
    </w:p>
  </w:comment>
  <w:comment w:id="64" w:author="Scott Butterfield" w:date="2019-04-01T11:06:00Z" w:initials="SB">
    <w:p w14:paraId="1994F5A3" w14:textId="53800488" w:rsidR="00BD5548" w:rsidRDefault="00BD5548">
      <w:pPr>
        <w:pStyle w:val="CommentText"/>
      </w:pPr>
      <w:r>
        <w:rPr>
          <w:rStyle w:val="CommentReference"/>
        </w:rPr>
        <w:annotationRef/>
      </w:r>
      <w:r>
        <w:t xml:space="preserve">Please make sure this is correct here and in the acknowledgements. My name is not Scott H. Butterfield. I put this in the last edit too, but it was not corrected. </w:t>
      </w:r>
    </w:p>
  </w:comment>
  <w:comment w:id="67" w:author="Maria Florencia Miguel" w:date="2019-03-21T10:20:00Z" w:initials="MFM">
    <w:p w14:paraId="21C0BCA0" w14:textId="792BC18A" w:rsidR="00BD5548" w:rsidRDefault="00BD5548">
      <w:pPr>
        <w:pStyle w:val="CommentText"/>
      </w:pPr>
      <w:r>
        <w:rPr>
          <w:rStyle w:val="CommentReference"/>
        </w:rPr>
        <w:annotationRef/>
      </w:r>
      <w:r w:rsidRPr="00755125">
        <w:rPr>
          <w:sz w:val="24"/>
        </w:rPr>
        <w:t>125 words or less</w:t>
      </w:r>
    </w:p>
  </w:comment>
  <w:comment w:id="124" w:author="Abigail Hart" w:date="2019-04-02T15:12:00Z" w:initials="AH">
    <w:p w14:paraId="39A28955" w14:textId="258D4FEF" w:rsidR="00BD5548" w:rsidRDefault="00BD5548">
      <w:pPr>
        <w:pStyle w:val="CommentText"/>
      </w:pPr>
      <w:r>
        <w:rPr>
          <w:rStyle w:val="CommentReference"/>
        </w:rPr>
        <w:annotationRef/>
      </w:r>
      <w:r>
        <w:t>Greatest number of positive outcomes or most positive outcomes in magnitude of those outcomes?</w:t>
      </w:r>
    </w:p>
  </w:comment>
  <w:comment w:id="132" w:author="Maria Florencia Miguel" w:date="2019-03-21T10:27:00Z" w:initials="MFM">
    <w:p w14:paraId="5050DA15" w14:textId="77777777" w:rsidR="00BD5548" w:rsidRDefault="00BD5548">
      <w:pPr>
        <w:pStyle w:val="CommentText"/>
      </w:pPr>
      <w:r>
        <w:rPr>
          <w:rStyle w:val="CommentReference"/>
        </w:rPr>
        <w:annotationRef/>
      </w:r>
      <w:r>
        <w:t>Please keep to under 125 characters</w:t>
      </w:r>
    </w:p>
    <w:p w14:paraId="1130832A" w14:textId="77777777" w:rsidR="00BD5548" w:rsidRDefault="00BD5548">
      <w:pPr>
        <w:pStyle w:val="CommentText"/>
      </w:pPr>
    </w:p>
    <w:p w14:paraId="59970798" w14:textId="78AD7C5A" w:rsidR="00BD5548" w:rsidRDefault="00BD5548">
      <w:pPr>
        <w:pStyle w:val="CommentText"/>
      </w:pPr>
      <w:r>
        <w:t>Need a better sentence..</w:t>
      </w:r>
    </w:p>
  </w:comment>
  <w:comment w:id="154" w:author="Abigail Hart" w:date="2019-04-02T15:14:00Z" w:initials="AH">
    <w:p w14:paraId="25D9F7BA" w14:textId="77777777" w:rsidR="00BD5548" w:rsidRDefault="00BD5548">
      <w:pPr>
        <w:pStyle w:val="CommentText"/>
        <w:rPr>
          <w:rStyle w:val="CommentReference"/>
        </w:rPr>
      </w:pPr>
      <w:r>
        <w:rPr>
          <w:rStyle w:val="CommentReference"/>
        </w:rPr>
        <w:annotationRef/>
      </w:r>
      <w:r>
        <w:rPr>
          <w:rStyle w:val="CommentReference"/>
        </w:rPr>
        <w:t>Largest or most positive?</w:t>
      </w:r>
    </w:p>
    <w:p w14:paraId="1A213EF1" w14:textId="1DF046D4" w:rsidR="00BD5548" w:rsidRDefault="00BD5548">
      <w:pPr>
        <w:pStyle w:val="CommentText"/>
      </w:pPr>
    </w:p>
  </w:comment>
  <w:comment w:id="178" w:author="Scott Butterfield" w:date="2019-04-01T11:57:00Z" w:initials="SB">
    <w:p w14:paraId="7F93050F" w14:textId="2DB91482" w:rsidR="00BD5548" w:rsidRDefault="00BD5548">
      <w:pPr>
        <w:pStyle w:val="CommentText"/>
      </w:pPr>
      <w:r>
        <w:rPr>
          <w:rStyle w:val="CommentReference"/>
        </w:rPr>
        <w:annotationRef/>
      </w:r>
      <w:r>
        <w:t xml:space="preserve">Is this correct? 40% of earth’s surface is Ag – see Ramankutty citation. Not sure about drylands. Double-check your figures. </w:t>
      </w:r>
    </w:p>
  </w:comment>
  <w:comment w:id="180" w:author="Scott Butterfield" w:date="2019-04-01T11:56:00Z" w:initials="SB">
    <w:p w14:paraId="5F43BDA3" w14:textId="4B33E676" w:rsidR="00BD5548" w:rsidRDefault="00BD5548">
      <w:pPr>
        <w:pStyle w:val="CommentText"/>
      </w:pPr>
      <w:r>
        <w:rPr>
          <w:rStyle w:val="CommentReference"/>
        </w:rPr>
        <w:annotationRef/>
      </w:r>
      <w:r w:rsidRPr="00A17A84">
        <w:t>Ramankutty et al., 2008</w:t>
      </w:r>
      <w:r>
        <w:t xml:space="preserve"> – for ag</w:t>
      </w:r>
    </w:p>
  </w:comment>
  <w:comment w:id="184" w:author="Scott Butterfield" w:date="2019-04-01T11:53:00Z" w:initials="SB">
    <w:p w14:paraId="07C1A9E9" w14:textId="702F2FD2" w:rsidR="00BD5548" w:rsidRDefault="00BD5548">
      <w:pPr>
        <w:pStyle w:val="CommentText"/>
      </w:pPr>
      <w:r>
        <w:rPr>
          <w:rStyle w:val="CommentReference"/>
        </w:rPr>
        <w:annotationRef/>
      </w:r>
      <w:r>
        <w:t xml:space="preserve">This seems important. You need to expand the framing here. This leads in to the opportunity we have to re-claim/restore degraded agricultural lands. </w:t>
      </w:r>
    </w:p>
  </w:comment>
  <w:comment w:id="189" w:author="Scott Butterfield" w:date="2019-04-01T11:49:00Z" w:initials="SB">
    <w:p w14:paraId="5DAF91AE" w14:textId="564B0E17" w:rsidR="00BD5548" w:rsidRDefault="00BD5548">
      <w:pPr>
        <w:pStyle w:val="CommentText"/>
      </w:pPr>
      <w:r>
        <w:rPr>
          <w:rStyle w:val="CommentReference"/>
        </w:rPr>
        <w:annotationRef/>
      </w:r>
      <w:r>
        <w:t>Not sure what this means</w:t>
      </w:r>
    </w:p>
  </w:comment>
  <w:comment w:id="196" w:author="Scott Butterfield" w:date="2019-04-01T11:51:00Z" w:initials="SB">
    <w:p w14:paraId="378EE0D1" w14:textId="77777777" w:rsidR="00BD5548" w:rsidRDefault="00BD5548">
      <w:pPr>
        <w:pStyle w:val="CommentText"/>
        <w:rPr>
          <w:rFonts w:eastAsia="Calibri"/>
        </w:rPr>
      </w:pPr>
      <w:r>
        <w:rPr>
          <w:rStyle w:val="CommentReference"/>
        </w:rPr>
        <w:annotationRef/>
      </w:r>
      <w:hyperlink r:id="rId1" w:history="1">
        <w:r w:rsidRPr="00A17A84">
          <w:rPr>
            <w:rFonts w:eastAsia="Calibri"/>
            <w:color w:val="0000FF"/>
            <w:u w:val="single"/>
          </w:rPr>
          <w:t>https://www.sciencedirect.com/journal/journal-of-arid-environments/vol/159/suppl/C</w:t>
        </w:r>
      </w:hyperlink>
      <w:r>
        <w:rPr>
          <w:rFonts w:eastAsia="Calibri"/>
        </w:rPr>
        <w:t xml:space="preserve"> - might consider this. Special Issue. Journal of Arid Environments. </w:t>
      </w:r>
    </w:p>
    <w:p w14:paraId="6D23F2BA" w14:textId="77777777" w:rsidR="00BD5548" w:rsidRDefault="00BD5548">
      <w:pPr>
        <w:pStyle w:val="CommentText"/>
      </w:pPr>
    </w:p>
    <w:p w14:paraId="318127A8" w14:textId="03F521F6" w:rsidR="00BD5548" w:rsidRDefault="00BD5548">
      <w:pPr>
        <w:pStyle w:val="CommentText"/>
      </w:pPr>
      <w:r>
        <w:t xml:space="preserve">Could be a good place to make sure you have the relevant ecosystems captured. </w:t>
      </w:r>
    </w:p>
  </w:comment>
  <w:comment w:id="197" w:author="Scott Butterfield" w:date="2019-04-01T11:58:00Z" w:initials="SB">
    <w:p w14:paraId="455B054D" w14:textId="56735D08" w:rsidR="00BD5548" w:rsidRDefault="00BD5548">
      <w:pPr>
        <w:pStyle w:val="CommentText"/>
      </w:pPr>
      <w:r>
        <w:rPr>
          <w:rStyle w:val="CommentReference"/>
        </w:rPr>
        <w:annotationRef/>
      </w:r>
      <w:r>
        <w:t>Redundant</w:t>
      </w:r>
    </w:p>
  </w:comment>
  <w:comment w:id="275" w:author="Scott Butterfield" w:date="2019-04-01T12:08:00Z" w:initials="SB">
    <w:p w14:paraId="40052716" w14:textId="77777777" w:rsidR="00BD5548" w:rsidRDefault="00BD5548">
      <w:pPr>
        <w:pStyle w:val="CommentText"/>
      </w:pPr>
      <w:r>
        <w:rPr>
          <w:rStyle w:val="CommentReference"/>
        </w:rPr>
        <w:annotationRef/>
      </w:r>
      <w:r>
        <w:t>I don’t know what this means</w:t>
      </w:r>
    </w:p>
    <w:p w14:paraId="01941AA4" w14:textId="77777777" w:rsidR="00BD5548" w:rsidRDefault="00BD5548">
      <w:pPr>
        <w:pStyle w:val="CommentText"/>
      </w:pPr>
    </w:p>
    <w:p w14:paraId="7724647F" w14:textId="6032999E" w:rsidR="00BD5548" w:rsidRDefault="00BD5548">
      <w:pPr>
        <w:pStyle w:val="CommentText"/>
      </w:pPr>
      <w:r>
        <w:t xml:space="preserve">And similar to my previous comments, stick with one phrase regarding restoration – I have edited for “restoration practices”. I am not sure you need to then also have reference to “restoration interventions”. </w:t>
      </w:r>
    </w:p>
  </w:comment>
  <w:comment w:id="306" w:author="Scott Butterfield" w:date="2019-04-01T12:23:00Z" w:initials="SB">
    <w:p w14:paraId="49D209BC" w14:textId="20D0B480" w:rsidR="00BD5548" w:rsidRDefault="00BD5548">
      <w:pPr>
        <w:pStyle w:val="CommentText"/>
      </w:pPr>
      <w:r>
        <w:rPr>
          <w:rStyle w:val="CommentReference"/>
        </w:rPr>
        <w:annotationRef/>
      </w:r>
      <w:r>
        <w:t>Not sure you need these citations here</w:t>
      </w:r>
    </w:p>
  </w:comment>
  <w:comment w:id="308" w:author="Scott Butterfield" w:date="2019-04-01T13:49:00Z" w:initials="SB">
    <w:p w14:paraId="67692D54" w14:textId="20DDFB2B" w:rsidR="00BD5548" w:rsidRDefault="00BD5548">
      <w:pPr>
        <w:pStyle w:val="CommentText"/>
      </w:pPr>
      <w:r>
        <w:rPr>
          <w:rStyle w:val="CommentReference"/>
        </w:rPr>
        <w:annotationRef/>
      </w:r>
      <w:r>
        <w:t>May consider just putting it up here (versus down below).</w:t>
      </w:r>
    </w:p>
  </w:comment>
  <w:comment w:id="314" w:author="Abigail Hart" w:date="2019-04-02T15:33:00Z" w:initials="AH">
    <w:p w14:paraId="0E9D2FE7" w14:textId="77777777" w:rsidR="00BD5548" w:rsidRDefault="00BD5548">
      <w:pPr>
        <w:pStyle w:val="CommentText"/>
      </w:pPr>
      <w:r>
        <w:rPr>
          <w:rStyle w:val="CommentReference"/>
        </w:rPr>
        <w:annotationRef/>
      </w:r>
      <w:r>
        <w:t>Current agricultural lands or former agricultural lands?</w:t>
      </w:r>
    </w:p>
    <w:p w14:paraId="05D3756D" w14:textId="3BBE4D03" w:rsidR="00BD5548" w:rsidRDefault="00BD5548">
      <w:pPr>
        <w:pStyle w:val="CommentText"/>
      </w:pPr>
    </w:p>
  </w:comment>
  <w:comment w:id="323" w:author="Scott Butterfield" w:date="2019-04-01T14:53:00Z" w:initials="SB">
    <w:p w14:paraId="20162EE5" w14:textId="310FAB6E" w:rsidR="00BD5548" w:rsidRDefault="00BD5548">
      <w:pPr>
        <w:pStyle w:val="CommentText"/>
      </w:pPr>
      <w:r>
        <w:rPr>
          <w:rStyle w:val="CommentReference"/>
        </w:rPr>
        <w:annotationRef/>
      </w:r>
      <w:r>
        <w:t>Not sure how S1 supports this statement</w:t>
      </w:r>
    </w:p>
  </w:comment>
  <w:comment w:id="359" w:author="Abigail Hart" w:date="2019-04-02T15:34:00Z" w:initials="AH">
    <w:p w14:paraId="66871933" w14:textId="09043ADA" w:rsidR="00BD5548" w:rsidRDefault="00BD5548">
      <w:pPr>
        <w:pStyle w:val="CommentText"/>
      </w:pPr>
      <w:r>
        <w:rPr>
          <w:rStyle w:val="CommentReference"/>
        </w:rPr>
        <w:annotationRef/>
      </w:r>
      <w:r>
        <w:t>Is there a term that would be more familiar? Irrigation? Water supplementation?</w:t>
      </w:r>
    </w:p>
  </w:comment>
  <w:comment w:id="373" w:author="Scott Butterfield" w:date="2019-04-01T12:32:00Z" w:initials="SB">
    <w:p w14:paraId="35B94A60" w14:textId="38D04B89" w:rsidR="00BD5548" w:rsidRDefault="00BD5548">
      <w:pPr>
        <w:pStyle w:val="CommentText"/>
      </w:pPr>
      <w:r>
        <w:rPr>
          <w:rStyle w:val="CommentReference"/>
        </w:rPr>
        <w:annotationRef/>
      </w:r>
      <w:r>
        <w:t xml:space="preserve">Wonder if we would cause any confusion by calling this “vegetation” vs. “plants”. </w:t>
      </w:r>
    </w:p>
  </w:comment>
  <w:comment w:id="377" w:author="Scott Butterfield" w:date="2019-04-01T12:33:00Z" w:initials="SB">
    <w:p w14:paraId="7DB275C6" w14:textId="77777777" w:rsidR="00BD5548" w:rsidRDefault="00BD5548">
      <w:pPr>
        <w:pStyle w:val="CommentText"/>
      </w:pPr>
      <w:r>
        <w:rPr>
          <w:rStyle w:val="CommentReference"/>
        </w:rPr>
        <w:annotationRef/>
      </w:r>
      <w:r>
        <w:t xml:space="preserve">Need better description here. How does this differ from soil and plants? The way this reads to me is there was a soils outcome class, a plants (or vegetation) outcome class, and then a soils and plants outcome class. I would be left wondering why? Were these studies that evaluated both soils and vegetation? Versus the others that were focused on just one or the other? If so, tease that apart. </w:t>
      </w:r>
    </w:p>
    <w:p w14:paraId="55619494" w14:textId="77777777" w:rsidR="00BD5548" w:rsidRDefault="00BD5548">
      <w:pPr>
        <w:pStyle w:val="CommentText"/>
      </w:pPr>
    </w:p>
    <w:p w14:paraId="3F35AE1E" w14:textId="0A676745" w:rsidR="00BD5548" w:rsidRDefault="00BD5548">
      <w:pPr>
        <w:pStyle w:val="CommentText"/>
      </w:pPr>
      <w:r>
        <w:t xml:space="preserve">Still struggling a bit with the descriptions of outcomes and practices. Hoping Chris can help there. </w:t>
      </w:r>
    </w:p>
  </w:comment>
  <w:comment w:id="381" w:author="Abigail Hart" w:date="2019-04-02T15:37:00Z" w:initials="AH">
    <w:p w14:paraId="38A2CE78" w14:textId="23065D72" w:rsidR="00BD5548" w:rsidRDefault="00BD5548">
      <w:pPr>
        <w:pStyle w:val="CommentText"/>
      </w:pPr>
      <w:r>
        <w:rPr>
          <w:rStyle w:val="CommentReference"/>
        </w:rPr>
        <w:annotationRef/>
      </w:r>
      <w:r>
        <w:t xml:space="preserve">I think you’ll need an example of this for the reader </w:t>
      </w:r>
      <w:r>
        <w:rPr>
          <w:noProof/>
        </w:rPr>
        <w:t>to make sense of it. I think habitat is actually more intuitive than this description.</w:t>
      </w:r>
    </w:p>
  </w:comment>
  <w:comment w:id="382" w:author="Scott Butterfield" w:date="2019-04-02T16:15:00Z" w:initials="SB">
    <w:p w14:paraId="509829F4" w14:textId="686D73CD" w:rsidR="00F07706" w:rsidRDefault="00F07706">
      <w:pPr>
        <w:pStyle w:val="CommentText"/>
      </w:pPr>
      <w:r>
        <w:rPr>
          <w:rStyle w:val="CommentReference"/>
        </w:rPr>
        <w:annotationRef/>
      </w:r>
      <w:r>
        <w:t>Totally agree</w:t>
      </w:r>
    </w:p>
  </w:comment>
  <w:comment w:id="384" w:author="Scott Butterfield" w:date="2019-04-01T12:41:00Z" w:initials="SB">
    <w:p w14:paraId="4FCC14AB" w14:textId="049D0B42" w:rsidR="00BD5548" w:rsidRDefault="00BD5548">
      <w:pPr>
        <w:pStyle w:val="CommentText"/>
      </w:pPr>
      <w:r>
        <w:rPr>
          <w:rStyle w:val="CommentReference"/>
        </w:rPr>
        <w:annotationRef/>
      </w:r>
      <w:r>
        <w:t xml:space="preserve">Feels like you needed to divide this and match to your Table 1. </w:t>
      </w:r>
    </w:p>
  </w:comment>
  <w:comment w:id="401" w:author="Scott Butterfield" w:date="2019-04-01T13:52:00Z" w:initials="SB">
    <w:p w14:paraId="6D685E76" w14:textId="1CD5B773" w:rsidR="00BD5548" w:rsidRDefault="00BD5548">
      <w:pPr>
        <w:pStyle w:val="CommentText"/>
      </w:pPr>
      <w:r>
        <w:rPr>
          <w:rStyle w:val="CommentReference"/>
        </w:rPr>
        <w:annotationRef/>
      </w:r>
      <w:r>
        <w:t xml:space="preserve">Right place for a citation? Depends, I guess, on what the citation is about. This would suggest it supports the testing of aridity and time. Just verify that this makes sense. </w:t>
      </w:r>
    </w:p>
  </w:comment>
  <w:comment w:id="404" w:author="Scott Butterfield" w:date="2019-04-01T12:35:00Z" w:initials="SB">
    <w:p w14:paraId="3E2E8E4A" w14:textId="7EB82543" w:rsidR="00BD5548" w:rsidRDefault="00BD5548">
      <w:pPr>
        <w:pStyle w:val="CommentText"/>
      </w:pPr>
      <w:r>
        <w:rPr>
          <w:rStyle w:val="CommentReference"/>
        </w:rPr>
        <w:annotationRef/>
      </w:r>
      <w:r>
        <w:t>Verify this statement</w:t>
      </w:r>
    </w:p>
  </w:comment>
  <w:comment w:id="417" w:author="Scott Butterfield" w:date="2019-04-01T12:52:00Z" w:initials="SB">
    <w:p w14:paraId="54A1470F" w14:textId="6CA482DC" w:rsidR="00BD5548" w:rsidRDefault="00BD5548">
      <w:pPr>
        <w:pStyle w:val="CommentText"/>
      </w:pPr>
      <w:r>
        <w:rPr>
          <w:rStyle w:val="CommentReference"/>
        </w:rPr>
        <w:annotationRef/>
      </w:r>
      <w:r>
        <w:t xml:space="preserve">I will say again that I would prefer to see these in a table versus cited in the text after each statement. Wonder what Chris’s opinion on this is. </w:t>
      </w:r>
    </w:p>
  </w:comment>
  <w:comment w:id="444" w:author="Scott Butterfield" w:date="2019-04-01T13:57:00Z" w:initials="SB">
    <w:p w14:paraId="5C598777" w14:textId="0A19E3EC" w:rsidR="00BD5548" w:rsidRDefault="00BD5548">
      <w:pPr>
        <w:pStyle w:val="CommentText"/>
      </w:pPr>
      <w:r>
        <w:rPr>
          <w:rStyle w:val="CommentReference"/>
        </w:rPr>
        <w:annotationRef/>
      </w:r>
      <w:r>
        <w:t xml:space="preserve">Doublecheck here we are describing practices and outcomes correctly, as you have divided those up in to 1A and 1B. </w:t>
      </w:r>
    </w:p>
  </w:comment>
  <w:comment w:id="465" w:author="Scott Butterfield" w:date="2019-04-01T13:58:00Z" w:initials="SB">
    <w:p w14:paraId="3099045B" w14:textId="4129CAB1" w:rsidR="00BD5548" w:rsidRDefault="00BD5548">
      <w:pPr>
        <w:pStyle w:val="CommentText"/>
      </w:pPr>
      <w:r>
        <w:rPr>
          <w:rStyle w:val="CommentReference"/>
        </w:rPr>
        <w:annotationRef/>
      </w:r>
      <w:r>
        <w:t xml:space="preserve">1B is outcomes, right? </w:t>
      </w:r>
    </w:p>
  </w:comment>
  <w:comment w:id="489" w:author="Scott Butterfield" w:date="2019-04-01T14:05:00Z" w:initials="SB">
    <w:p w14:paraId="2D91947F" w14:textId="007E22E6" w:rsidR="00BD5548" w:rsidRDefault="00BD5548">
      <w:pPr>
        <w:pStyle w:val="CommentText"/>
      </w:pPr>
      <w:r>
        <w:rPr>
          <w:rStyle w:val="CommentReference"/>
        </w:rPr>
        <w:annotationRef/>
      </w:r>
      <w:r>
        <w:t xml:space="preserve">Seems like this belongs above when you are describing Table 1A. </w:t>
      </w:r>
    </w:p>
  </w:comment>
  <w:comment w:id="538" w:author="Maria Florencia Miguel" w:date="2019-03-29T15:10:00Z" w:initials="MFM">
    <w:p w14:paraId="6D0BC9B4" w14:textId="323EB812" w:rsidR="00BD5548" w:rsidRDefault="00BD5548">
      <w:pPr>
        <w:pStyle w:val="CommentText"/>
      </w:pPr>
      <w:r>
        <w:rPr>
          <w:rStyle w:val="CommentReference"/>
        </w:rPr>
        <w:annotationRef/>
      </w:r>
      <w:r>
        <w:t>Will check references, some of them have mistakes</w:t>
      </w:r>
    </w:p>
  </w:comment>
  <w:comment w:id="539" w:author="Scott Butterfield" w:date="2019-04-01T14:18:00Z" w:initials="SB">
    <w:p w14:paraId="37072CF4" w14:textId="77777777" w:rsidR="00BD5548" w:rsidRDefault="00BD5548">
      <w:pPr>
        <w:pStyle w:val="CommentText"/>
      </w:pPr>
      <w:r>
        <w:rPr>
          <w:rStyle w:val="CommentReference"/>
        </w:rPr>
        <w:annotationRef/>
      </w:r>
      <w:r>
        <w:t xml:space="preserve">Our paper in CA Agriculture needs to be cited: </w:t>
      </w:r>
    </w:p>
    <w:p w14:paraId="46593356" w14:textId="49DF06B4" w:rsidR="00BD5548" w:rsidRDefault="00806B07">
      <w:pPr>
        <w:pStyle w:val="CommentText"/>
      </w:pPr>
      <w:hyperlink r:id="rId2" w:history="1">
        <w:r w:rsidR="00BD5548" w:rsidRPr="004C1CFC">
          <w:rPr>
            <w:rFonts w:eastAsia="Calibri"/>
            <w:color w:val="0000FF"/>
            <w:u w:val="single"/>
          </w:rPr>
          <w:t>http://calag.ucanr.edu/Archive/?article=ca.2018a0029</w:t>
        </w:r>
      </w:hyperlink>
      <w:r w:rsidR="00BD5548">
        <w:rPr>
          <w:rFonts w:eastAsia="Calibri"/>
        </w:rPr>
        <w:t xml:space="preserve"> </w:t>
      </w:r>
    </w:p>
  </w:comment>
  <w:comment w:id="545" w:author="Scott Butterfield" w:date="2019-04-01T14:50:00Z" w:initials="SB">
    <w:p w14:paraId="42958F86" w14:textId="2D415AD0" w:rsidR="00BD5548" w:rsidRDefault="00BD5548">
      <w:pPr>
        <w:pStyle w:val="CommentText"/>
      </w:pPr>
      <w:r>
        <w:rPr>
          <w:rStyle w:val="CommentReference"/>
        </w:rPr>
        <w:annotationRef/>
      </w:r>
      <w:r>
        <w:t xml:space="preserve">I edited this last time as well. Please make sure my name is correct. Easy. </w:t>
      </w:r>
    </w:p>
  </w:comment>
  <w:comment w:id="548" w:author="Scott Butterfield" w:date="2019-04-01T14:51:00Z" w:initials="SB">
    <w:p w14:paraId="65F677F9" w14:textId="5CDC762A" w:rsidR="00BD5548" w:rsidRDefault="00BD5548">
      <w:pPr>
        <w:pStyle w:val="CommentText"/>
      </w:pPr>
      <w:r>
        <w:rPr>
          <w:rStyle w:val="CommentReference"/>
        </w:rPr>
        <w:annotationRef/>
      </w:r>
      <w:r>
        <w:t xml:space="preserve">I spent 2 days reviewing data and papers. </w:t>
      </w:r>
    </w:p>
  </w:comment>
  <w:comment w:id="549" w:author="Scott Butterfield" w:date="2019-04-01T14:50:00Z" w:initials="SB">
    <w:p w14:paraId="5F790FB8" w14:textId="2CE28463" w:rsidR="00BD5548" w:rsidRDefault="00BD5548">
      <w:pPr>
        <w:pStyle w:val="CommentText"/>
      </w:pPr>
      <w:r>
        <w:rPr>
          <w:rStyle w:val="CommentReference"/>
        </w:rPr>
        <w:annotationRef/>
      </w:r>
      <w:r>
        <w:t xml:space="preserve">At this point I feel like we are all writing the ms. </w:t>
      </w:r>
    </w:p>
  </w:comment>
  <w:comment w:id="562" w:author="Scott Butterfield" w:date="2019-04-01T15:00:00Z" w:initials="SB">
    <w:p w14:paraId="639583EA" w14:textId="0A070466" w:rsidR="00BD5548" w:rsidRDefault="00BD5548">
      <w:pPr>
        <w:pStyle w:val="CommentText"/>
      </w:pPr>
      <w:r>
        <w:rPr>
          <w:rStyle w:val="CommentReference"/>
        </w:rPr>
        <w:annotationRef/>
      </w:r>
      <w:r>
        <w:t xml:space="preserve">Where is this figure? </w:t>
      </w:r>
    </w:p>
  </w:comment>
  <w:comment w:id="563" w:author="Scott Butterfield" w:date="2019-04-01T15:02:00Z" w:initials="SB">
    <w:p w14:paraId="655C5D83" w14:textId="6A078BBA" w:rsidR="00BD5548" w:rsidRDefault="00BD5548">
      <w:pPr>
        <w:pStyle w:val="CommentText"/>
      </w:pPr>
      <w:r>
        <w:rPr>
          <w:rStyle w:val="CommentReference"/>
        </w:rPr>
        <w:annotationRef/>
      </w:r>
      <w:r>
        <w:t>I don’t see S3 either</w:t>
      </w:r>
    </w:p>
  </w:comment>
  <w:comment w:id="567" w:author="Scott Butterfield" w:date="2019-04-01T15:02:00Z" w:initials="SB">
    <w:p w14:paraId="04B2455C" w14:textId="299527CA" w:rsidR="00BD5548" w:rsidRDefault="00BD5548">
      <w:pPr>
        <w:pStyle w:val="CommentText"/>
      </w:pPr>
      <w:r>
        <w:rPr>
          <w:rStyle w:val="CommentReference"/>
        </w:rPr>
        <w:annotationRef/>
      </w:r>
      <w:r>
        <w:t xml:space="preserve">This is what was missing from the main text. I would advocate some of this explanation is needed in the main text to help us understand. </w:t>
      </w:r>
    </w:p>
  </w:comment>
  <w:comment w:id="568" w:author="Scott Butterfield" w:date="2019-04-01T14:57:00Z" w:initials="SB">
    <w:p w14:paraId="26E21212" w14:textId="77777777" w:rsidR="00BD5548" w:rsidRDefault="00BD5548">
      <w:pPr>
        <w:pStyle w:val="CommentText"/>
      </w:pPr>
      <w:r>
        <w:rPr>
          <w:rStyle w:val="CommentReference"/>
        </w:rPr>
        <w:annotationRef/>
      </w:r>
      <w:r>
        <w:t xml:space="preserve">I don’t get why you need this. You spell all of this out in the main text. </w:t>
      </w:r>
    </w:p>
    <w:p w14:paraId="0B6828F4" w14:textId="77777777" w:rsidR="00BD5548" w:rsidRDefault="00BD5548">
      <w:pPr>
        <w:pStyle w:val="CommentText"/>
      </w:pPr>
    </w:p>
    <w:p w14:paraId="24EF3C46" w14:textId="5AF6E0DD" w:rsidR="00BD5548" w:rsidRDefault="00BD5548">
      <w:pPr>
        <w:pStyle w:val="CommentText"/>
      </w:pPr>
      <w:r>
        <w:t xml:space="preserve">If don’t want in the main text, put here. But no need to be redundant in both spots. </w:t>
      </w:r>
    </w:p>
  </w:comment>
  <w:comment w:id="578" w:author="Maria Florencia Miguel" w:date="2019-03-29T15:03:00Z" w:initials="MFM">
    <w:p w14:paraId="0EC9213D" w14:textId="78B8E84D" w:rsidR="00BD5548" w:rsidRDefault="00BD5548">
      <w:pPr>
        <w:pStyle w:val="CommentText"/>
      </w:pPr>
      <w:r>
        <w:rPr>
          <w:rStyle w:val="CommentReference"/>
        </w:rPr>
        <w:annotationRef/>
      </w:r>
      <w:r>
        <w:t>Of course, Figures need edition</w:t>
      </w:r>
    </w:p>
  </w:comment>
  <w:comment w:id="579" w:author="Scott Butterfield" w:date="2019-04-01T12:25:00Z" w:initials="SB">
    <w:p w14:paraId="4B0EA5F0" w14:textId="77777777" w:rsidR="00BD5548" w:rsidRDefault="00BD5548">
      <w:pPr>
        <w:pStyle w:val="CommentText"/>
      </w:pPr>
      <w:r>
        <w:rPr>
          <w:rStyle w:val="CommentReference"/>
        </w:rPr>
        <w:annotationRef/>
      </w:r>
      <w:r>
        <w:t>Need captions</w:t>
      </w:r>
    </w:p>
    <w:p w14:paraId="0CE029F1" w14:textId="77777777" w:rsidR="00BD5548" w:rsidRDefault="00BD5548">
      <w:pPr>
        <w:pStyle w:val="CommentText"/>
      </w:pPr>
    </w:p>
    <w:p w14:paraId="6BC0793A" w14:textId="7C8870D7" w:rsidR="00BD5548" w:rsidRDefault="00BD5548">
      <w:pPr>
        <w:pStyle w:val="CommentText"/>
      </w:pPr>
      <w:r>
        <w:t xml:space="preserve">Not sure these dots make it look like you evaluated 66 studies. Are the dots all on here? </w:t>
      </w:r>
    </w:p>
  </w:comment>
  <w:comment w:id="580" w:author="Scott Butterfield" w:date="2019-04-01T14:51:00Z" w:initials="SB">
    <w:p w14:paraId="664DD54A" w14:textId="11B65E13" w:rsidR="00BD5548" w:rsidRDefault="00BD5548">
      <w:pPr>
        <w:pStyle w:val="CommentText"/>
      </w:pPr>
      <w:r>
        <w:rPr>
          <w:rStyle w:val="CommentReference"/>
        </w:rPr>
        <w:annotationRef/>
      </w:r>
      <w:r>
        <w:t xml:space="preserve">Needs a caption. Like a number of my comments, we need a simple 1-2 sentences for each fig and table that easily and succinctly summarizes the top level findings. </w:t>
      </w:r>
    </w:p>
  </w:comment>
  <w:comment w:id="581" w:author="Scott Butterfield" w:date="2019-04-01T14:52:00Z" w:initials="SB">
    <w:p w14:paraId="1598FBAB" w14:textId="64984509" w:rsidR="00BD5548" w:rsidRDefault="00BD5548">
      <w:pPr>
        <w:pStyle w:val="CommentText"/>
      </w:pPr>
      <w:r>
        <w:rPr>
          <w:rStyle w:val="CommentReference"/>
        </w:rPr>
        <w:annotationRef/>
      </w:r>
      <w:r>
        <w:t xml:space="preserve">Caption. </w:t>
      </w:r>
    </w:p>
  </w:comment>
  <w:comment w:id="582" w:author="Scott Butterfield" w:date="2019-04-01T14:54:00Z" w:initials="SB">
    <w:p w14:paraId="7832C318" w14:textId="73D74B2E" w:rsidR="00BD5548" w:rsidRDefault="00BD5548">
      <w:pPr>
        <w:pStyle w:val="CommentText"/>
      </w:pPr>
      <w:r>
        <w:rPr>
          <w:rStyle w:val="CommentReference"/>
        </w:rPr>
        <w:annotationRef/>
      </w:r>
      <w:r>
        <w:t xml:space="preserve">Seems like standard for these meta-analyses. I will let Chris make that call. </w:t>
      </w:r>
    </w:p>
  </w:comment>
  <w:comment w:id="583" w:author="Scott Butterfield" w:date="2019-04-01T14:54:00Z" w:initials="SB">
    <w:p w14:paraId="01BAC316" w14:textId="2F9EA19A" w:rsidR="00BD5548" w:rsidRDefault="00BD5548">
      <w:pPr>
        <w:pStyle w:val="CommentText"/>
      </w:pPr>
      <w:r>
        <w:rPr>
          <w:rStyle w:val="CommentReference"/>
        </w:rPr>
        <w:annotationRef/>
      </w:r>
      <w:r>
        <w:t xml:space="preserve">Yeah, need this for restoration practices and restoration outcomes. You mention both in the text. It would be nice to have that displayed, even in Supplemental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5430453A" w15:done="0"/>
  <w15:commentEx w15:paraId="1994F5A3" w15:done="0"/>
  <w15:commentEx w15:paraId="21C0BCA0" w15:done="0"/>
  <w15:commentEx w15:paraId="39A28955" w15:done="0"/>
  <w15:commentEx w15:paraId="59970798" w15:done="0"/>
  <w15:commentEx w15:paraId="1A213EF1" w15:done="0"/>
  <w15:commentEx w15:paraId="7F93050F" w15:done="0"/>
  <w15:commentEx w15:paraId="5F43BDA3" w15:done="0"/>
  <w15:commentEx w15:paraId="07C1A9E9" w15:done="0"/>
  <w15:commentEx w15:paraId="5DAF91AE" w15:done="0"/>
  <w15:commentEx w15:paraId="318127A8" w15:done="0"/>
  <w15:commentEx w15:paraId="455B054D" w15:done="0"/>
  <w15:commentEx w15:paraId="7724647F" w15:done="0"/>
  <w15:commentEx w15:paraId="49D209BC" w15:done="0"/>
  <w15:commentEx w15:paraId="67692D54" w15:done="0"/>
  <w15:commentEx w15:paraId="05D3756D" w15:done="0"/>
  <w15:commentEx w15:paraId="20162EE5" w15:done="0"/>
  <w15:commentEx w15:paraId="66871933" w15:done="0"/>
  <w15:commentEx w15:paraId="35B94A60" w15:done="0"/>
  <w15:commentEx w15:paraId="3F35AE1E" w15:done="0"/>
  <w15:commentEx w15:paraId="38A2CE78" w15:done="0"/>
  <w15:commentEx w15:paraId="509829F4" w15:paraIdParent="38A2CE78" w15:done="0"/>
  <w15:commentEx w15:paraId="4FCC14AB" w15:done="0"/>
  <w15:commentEx w15:paraId="6D685E76" w15:done="0"/>
  <w15:commentEx w15:paraId="3E2E8E4A" w15:done="0"/>
  <w15:commentEx w15:paraId="54A1470F" w15:done="0"/>
  <w15:commentEx w15:paraId="5C598777" w15:done="0"/>
  <w15:commentEx w15:paraId="3099045B" w15:done="0"/>
  <w15:commentEx w15:paraId="2D91947F" w15:done="0"/>
  <w15:commentEx w15:paraId="6D0BC9B4" w15:done="0"/>
  <w15:commentEx w15:paraId="46593356" w15:done="0"/>
  <w15:commentEx w15:paraId="42958F86" w15:done="0"/>
  <w15:commentEx w15:paraId="65F677F9" w15:done="0"/>
  <w15:commentEx w15:paraId="5F790FB8" w15:done="0"/>
  <w15:commentEx w15:paraId="639583EA" w15:done="0"/>
  <w15:commentEx w15:paraId="655C5D83" w15:done="0"/>
  <w15:commentEx w15:paraId="04B2455C" w15:done="0"/>
  <w15:commentEx w15:paraId="24EF3C46" w15:done="0"/>
  <w15:commentEx w15:paraId="0EC9213D" w15:done="0"/>
  <w15:commentEx w15:paraId="6BC0793A" w15:done="0"/>
  <w15:commentEx w15:paraId="664DD54A" w15:done="0"/>
  <w15:commentEx w15:paraId="1598FBAB" w15:done="0"/>
  <w15:commentEx w15:paraId="7832C318" w15:done="0"/>
  <w15:commentEx w15:paraId="01BAC3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5430453A" w16cid:durableId="20378350"/>
  <w16cid:commentId w16cid:paraId="1994F5A3" w16cid:durableId="204C6F25"/>
  <w16cid:commentId w16cid:paraId="21C0BCA0" w16cid:durableId="203DE3DD"/>
  <w16cid:commentId w16cid:paraId="39A28955" w16cid:durableId="204DFA75"/>
  <w16cid:commentId w16cid:paraId="59970798" w16cid:durableId="203DE5AE"/>
  <w16cid:commentId w16cid:paraId="1A213EF1" w16cid:durableId="204DFADB"/>
  <w16cid:commentId w16cid:paraId="7F93050F" w16cid:durableId="204C7B16"/>
  <w16cid:commentId w16cid:paraId="5F43BDA3" w16cid:durableId="204C7AF5"/>
  <w16cid:commentId w16cid:paraId="07C1A9E9" w16cid:durableId="204C7A28"/>
  <w16cid:commentId w16cid:paraId="5DAF91AE" w16cid:durableId="204C7959"/>
  <w16cid:commentId w16cid:paraId="318127A8" w16cid:durableId="204C79CE"/>
  <w16cid:commentId w16cid:paraId="455B054D" w16cid:durableId="204C7B5D"/>
  <w16cid:commentId w16cid:paraId="7724647F" w16cid:durableId="204C7DC7"/>
  <w16cid:commentId w16cid:paraId="49D209BC" w16cid:durableId="204C8152"/>
  <w16cid:commentId w16cid:paraId="67692D54" w16cid:durableId="204C955C"/>
  <w16cid:commentId w16cid:paraId="05D3756D" w16cid:durableId="204DFF53"/>
  <w16cid:commentId w16cid:paraId="20162EE5" w16cid:durableId="204CA480"/>
  <w16cid:commentId w16cid:paraId="66871933" w16cid:durableId="204DFF93"/>
  <w16cid:commentId w16cid:paraId="35B94A60" w16cid:durableId="204C835E"/>
  <w16cid:commentId w16cid:paraId="3F35AE1E" w16cid:durableId="204C8390"/>
  <w16cid:commentId w16cid:paraId="38A2CE78" w16cid:durableId="204E0049"/>
  <w16cid:commentId w16cid:paraId="509829F4" w16cid:durableId="204E0939"/>
  <w16cid:commentId w16cid:paraId="4FCC14AB" w16cid:durableId="204C8576"/>
  <w16cid:commentId w16cid:paraId="6D685E76" w16cid:durableId="204C9636"/>
  <w16cid:commentId w16cid:paraId="3E2E8E4A" w16cid:durableId="204C8420"/>
  <w16cid:commentId w16cid:paraId="54A1470F" w16cid:durableId="204C8804"/>
  <w16cid:commentId w16cid:paraId="5C598777" w16cid:durableId="204C9732"/>
  <w16cid:commentId w16cid:paraId="3099045B" w16cid:durableId="204C978E"/>
  <w16cid:commentId w16cid:paraId="2D91947F" w16cid:durableId="204C993D"/>
  <w16cid:commentId w16cid:paraId="6D0BC9B4" w16cid:durableId="2048B3CF"/>
  <w16cid:commentId w16cid:paraId="46593356" w16cid:durableId="204C9C49"/>
  <w16cid:commentId w16cid:paraId="42958F86" w16cid:durableId="204CA3AE"/>
  <w16cid:commentId w16cid:paraId="65F677F9" w16cid:durableId="204CA3E6"/>
  <w16cid:commentId w16cid:paraId="5F790FB8" w16cid:durableId="204CA3BF"/>
  <w16cid:commentId w16cid:paraId="639583EA" w16cid:durableId="204CA5F3"/>
  <w16cid:commentId w16cid:paraId="655C5D83" w16cid:durableId="204CA66E"/>
  <w16cid:commentId w16cid:paraId="04B2455C" w16cid:durableId="204CA69A"/>
  <w16cid:commentId w16cid:paraId="24EF3C46" w16cid:durableId="204CA541"/>
  <w16cid:commentId w16cid:paraId="0EC9213D" w16cid:durableId="2048B25C"/>
  <w16cid:commentId w16cid:paraId="6BC0793A" w16cid:durableId="204C81A0"/>
  <w16cid:commentId w16cid:paraId="664DD54A" w16cid:durableId="204CA40E"/>
  <w16cid:commentId w16cid:paraId="1598FBAB" w16cid:durableId="204CA443"/>
  <w16cid:commentId w16cid:paraId="7832C318" w16cid:durableId="204CA4C2"/>
  <w16cid:commentId w16cid:paraId="01BAC316" w16cid:durableId="204CA4A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B3DFD" w14:textId="77777777" w:rsidR="005F125D" w:rsidRDefault="005F125D" w:rsidP="00D73714">
      <w:r>
        <w:separator/>
      </w:r>
    </w:p>
  </w:endnote>
  <w:endnote w:type="continuationSeparator" w:id="0">
    <w:p w14:paraId="4C44293C" w14:textId="77777777" w:rsidR="005F125D" w:rsidRDefault="005F125D" w:rsidP="00D73714">
      <w:r>
        <w:continuationSeparator/>
      </w:r>
    </w:p>
  </w:endnote>
  <w:endnote w:type="continuationNotice" w:id="1">
    <w:p w14:paraId="7D654CC0" w14:textId="77777777" w:rsidR="005F125D" w:rsidRDefault="005F1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Consolas">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42896" w14:textId="4CB2FEC0" w:rsidR="00BD5548" w:rsidRDefault="00BD554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06B07">
      <w:rPr>
        <w:caps/>
        <w:noProof/>
        <w:color w:val="4F81BD" w:themeColor="accent1"/>
      </w:rPr>
      <w:t>4</w:t>
    </w:r>
    <w:r>
      <w:rPr>
        <w:caps/>
        <w:noProof/>
        <w:color w:val="4F81BD" w:themeColor="accent1"/>
      </w:rPr>
      <w:fldChar w:fldCharType="end"/>
    </w:r>
  </w:p>
  <w:p w14:paraId="4435F476" w14:textId="77777777" w:rsidR="00BD5548" w:rsidRDefault="00BD554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2A9B8" w14:textId="4AEB110C" w:rsidR="00BD5548" w:rsidRDefault="00BD554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BD5548" w:rsidRDefault="00BD55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8A6BF" w14:textId="77777777" w:rsidR="005F125D" w:rsidRDefault="005F125D" w:rsidP="00D73714">
      <w:r>
        <w:separator/>
      </w:r>
    </w:p>
  </w:footnote>
  <w:footnote w:type="continuationSeparator" w:id="0">
    <w:p w14:paraId="46F89BF8" w14:textId="77777777" w:rsidR="005F125D" w:rsidRDefault="005F125D" w:rsidP="00D73714">
      <w:r>
        <w:continuationSeparator/>
      </w:r>
    </w:p>
  </w:footnote>
  <w:footnote w:type="continuationNotice" w:id="1">
    <w:p w14:paraId="504EF96E" w14:textId="77777777" w:rsidR="005F125D" w:rsidRDefault="005F125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E22BD" w14:textId="5DB9194B" w:rsidR="00BD5548" w:rsidRDefault="00BD5548"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7F5B3" w14:textId="482E2676" w:rsidR="00BD5548" w:rsidRPr="00204015" w:rsidRDefault="00BD5548"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BD5548" w:rsidRDefault="00BD5548"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1B41"/>
    <w:rsid w:val="00005452"/>
    <w:rsid w:val="00010AF6"/>
    <w:rsid w:val="00012A37"/>
    <w:rsid w:val="00026B17"/>
    <w:rsid w:val="00026BF9"/>
    <w:rsid w:val="00026FDD"/>
    <w:rsid w:val="00027420"/>
    <w:rsid w:val="000562CC"/>
    <w:rsid w:val="000575F8"/>
    <w:rsid w:val="00060262"/>
    <w:rsid w:val="00065B08"/>
    <w:rsid w:val="00077272"/>
    <w:rsid w:val="00082591"/>
    <w:rsid w:val="00086BE1"/>
    <w:rsid w:val="00090997"/>
    <w:rsid w:val="00092E7D"/>
    <w:rsid w:val="00095099"/>
    <w:rsid w:val="00096447"/>
    <w:rsid w:val="00096DA7"/>
    <w:rsid w:val="000A05EA"/>
    <w:rsid w:val="000B0885"/>
    <w:rsid w:val="000C2EED"/>
    <w:rsid w:val="000C460C"/>
    <w:rsid w:val="000C7F0C"/>
    <w:rsid w:val="000D5CAC"/>
    <w:rsid w:val="000F15FF"/>
    <w:rsid w:val="00100F30"/>
    <w:rsid w:val="00107B15"/>
    <w:rsid w:val="00111899"/>
    <w:rsid w:val="00122855"/>
    <w:rsid w:val="00126345"/>
    <w:rsid w:val="001331D7"/>
    <w:rsid w:val="001334FE"/>
    <w:rsid w:val="001470D5"/>
    <w:rsid w:val="0015549E"/>
    <w:rsid w:val="0015774F"/>
    <w:rsid w:val="0017063D"/>
    <w:rsid w:val="00174181"/>
    <w:rsid w:val="001775FA"/>
    <w:rsid w:val="00183D32"/>
    <w:rsid w:val="001970E3"/>
    <w:rsid w:val="001A44DA"/>
    <w:rsid w:val="001C1851"/>
    <w:rsid w:val="001D4C6A"/>
    <w:rsid w:val="001D4D4C"/>
    <w:rsid w:val="001D5030"/>
    <w:rsid w:val="001D703F"/>
    <w:rsid w:val="001F3B51"/>
    <w:rsid w:val="001F5C6D"/>
    <w:rsid w:val="002053AF"/>
    <w:rsid w:val="00210E8E"/>
    <w:rsid w:val="0021563E"/>
    <w:rsid w:val="00217832"/>
    <w:rsid w:val="00221838"/>
    <w:rsid w:val="00223125"/>
    <w:rsid w:val="00223D8C"/>
    <w:rsid w:val="00230D22"/>
    <w:rsid w:val="00236F8D"/>
    <w:rsid w:val="002458F7"/>
    <w:rsid w:val="00245E24"/>
    <w:rsid w:val="002475FA"/>
    <w:rsid w:val="002515FA"/>
    <w:rsid w:val="002558DE"/>
    <w:rsid w:val="00270F47"/>
    <w:rsid w:val="00285EAE"/>
    <w:rsid w:val="002874EE"/>
    <w:rsid w:val="0029404C"/>
    <w:rsid w:val="002978BD"/>
    <w:rsid w:val="002A67E0"/>
    <w:rsid w:val="002B2BA2"/>
    <w:rsid w:val="002B4959"/>
    <w:rsid w:val="002B5CBD"/>
    <w:rsid w:val="002C0899"/>
    <w:rsid w:val="002C33B8"/>
    <w:rsid w:val="002C7166"/>
    <w:rsid w:val="002C73B5"/>
    <w:rsid w:val="002D32E5"/>
    <w:rsid w:val="002E3557"/>
    <w:rsid w:val="002E5C7C"/>
    <w:rsid w:val="002E60B9"/>
    <w:rsid w:val="002F5FB1"/>
    <w:rsid w:val="00307F53"/>
    <w:rsid w:val="003148AA"/>
    <w:rsid w:val="00326562"/>
    <w:rsid w:val="0033296B"/>
    <w:rsid w:val="003442FB"/>
    <w:rsid w:val="00345B07"/>
    <w:rsid w:val="0036494C"/>
    <w:rsid w:val="0036556A"/>
    <w:rsid w:val="00365834"/>
    <w:rsid w:val="00366C8B"/>
    <w:rsid w:val="003765C3"/>
    <w:rsid w:val="00382435"/>
    <w:rsid w:val="00387943"/>
    <w:rsid w:val="003963D7"/>
    <w:rsid w:val="003A77E5"/>
    <w:rsid w:val="003B0531"/>
    <w:rsid w:val="003C1C49"/>
    <w:rsid w:val="003C664B"/>
    <w:rsid w:val="003C7387"/>
    <w:rsid w:val="003E2BE6"/>
    <w:rsid w:val="003F5517"/>
    <w:rsid w:val="00412732"/>
    <w:rsid w:val="004133FB"/>
    <w:rsid w:val="0041351F"/>
    <w:rsid w:val="00413AD3"/>
    <w:rsid w:val="00413EAF"/>
    <w:rsid w:val="00415100"/>
    <w:rsid w:val="00416826"/>
    <w:rsid w:val="00425A0F"/>
    <w:rsid w:val="004269F2"/>
    <w:rsid w:val="00447EB3"/>
    <w:rsid w:val="004876B9"/>
    <w:rsid w:val="004913D4"/>
    <w:rsid w:val="004A05A6"/>
    <w:rsid w:val="004B474A"/>
    <w:rsid w:val="004B4BB4"/>
    <w:rsid w:val="004B4F4B"/>
    <w:rsid w:val="004C1CFC"/>
    <w:rsid w:val="004C43EC"/>
    <w:rsid w:val="004C4ABD"/>
    <w:rsid w:val="004C6C0A"/>
    <w:rsid w:val="004D10EA"/>
    <w:rsid w:val="004D359E"/>
    <w:rsid w:val="004E2CE2"/>
    <w:rsid w:val="00501936"/>
    <w:rsid w:val="0051145B"/>
    <w:rsid w:val="00530D8E"/>
    <w:rsid w:val="00537381"/>
    <w:rsid w:val="00560CF5"/>
    <w:rsid w:val="005625F1"/>
    <w:rsid w:val="00565DE1"/>
    <w:rsid w:val="00572498"/>
    <w:rsid w:val="00572CA8"/>
    <w:rsid w:val="00575375"/>
    <w:rsid w:val="00576E95"/>
    <w:rsid w:val="00577CCF"/>
    <w:rsid w:val="005819C1"/>
    <w:rsid w:val="00583CCA"/>
    <w:rsid w:val="00586690"/>
    <w:rsid w:val="0059405A"/>
    <w:rsid w:val="005A0CC0"/>
    <w:rsid w:val="005B3247"/>
    <w:rsid w:val="005B3F43"/>
    <w:rsid w:val="005B5A76"/>
    <w:rsid w:val="005C77F9"/>
    <w:rsid w:val="005C7805"/>
    <w:rsid w:val="005E6E16"/>
    <w:rsid w:val="005F0909"/>
    <w:rsid w:val="005F125D"/>
    <w:rsid w:val="005F4E2E"/>
    <w:rsid w:val="006137A5"/>
    <w:rsid w:val="0064261D"/>
    <w:rsid w:val="006455DA"/>
    <w:rsid w:val="00656BCF"/>
    <w:rsid w:val="0066096D"/>
    <w:rsid w:val="006617D9"/>
    <w:rsid w:val="0066465A"/>
    <w:rsid w:val="00670D92"/>
    <w:rsid w:val="0067137C"/>
    <w:rsid w:val="00674065"/>
    <w:rsid w:val="0069167F"/>
    <w:rsid w:val="006A2645"/>
    <w:rsid w:val="006A7883"/>
    <w:rsid w:val="006B340B"/>
    <w:rsid w:val="006C0495"/>
    <w:rsid w:val="006D249B"/>
    <w:rsid w:val="006E590E"/>
    <w:rsid w:val="006F08DC"/>
    <w:rsid w:val="0070084B"/>
    <w:rsid w:val="00700B0B"/>
    <w:rsid w:val="0071094F"/>
    <w:rsid w:val="007161A3"/>
    <w:rsid w:val="007220A7"/>
    <w:rsid w:val="00723235"/>
    <w:rsid w:val="00742782"/>
    <w:rsid w:val="00755125"/>
    <w:rsid w:val="00762BB3"/>
    <w:rsid w:val="007650D3"/>
    <w:rsid w:val="0077631B"/>
    <w:rsid w:val="00780442"/>
    <w:rsid w:val="00780C0E"/>
    <w:rsid w:val="00781F98"/>
    <w:rsid w:val="007832AA"/>
    <w:rsid w:val="00790E66"/>
    <w:rsid w:val="007A7362"/>
    <w:rsid w:val="007A78A8"/>
    <w:rsid w:val="007B4ABA"/>
    <w:rsid w:val="007B61F6"/>
    <w:rsid w:val="007C154B"/>
    <w:rsid w:val="007C6679"/>
    <w:rsid w:val="007D14F3"/>
    <w:rsid w:val="007D3B50"/>
    <w:rsid w:val="007D733F"/>
    <w:rsid w:val="007E5673"/>
    <w:rsid w:val="007E7A28"/>
    <w:rsid w:val="007F12EC"/>
    <w:rsid w:val="007F20A8"/>
    <w:rsid w:val="007F5F4C"/>
    <w:rsid w:val="008005F7"/>
    <w:rsid w:val="00806B07"/>
    <w:rsid w:val="008145A6"/>
    <w:rsid w:val="00817B6A"/>
    <w:rsid w:val="00820573"/>
    <w:rsid w:val="00833CC9"/>
    <w:rsid w:val="008355F1"/>
    <w:rsid w:val="00842BE8"/>
    <w:rsid w:val="0086656C"/>
    <w:rsid w:val="008809FF"/>
    <w:rsid w:val="0089202F"/>
    <w:rsid w:val="008F10EE"/>
    <w:rsid w:val="008F1234"/>
    <w:rsid w:val="008F31B7"/>
    <w:rsid w:val="0091757F"/>
    <w:rsid w:val="0092026B"/>
    <w:rsid w:val="00933574"/>
    <w:rsid w:val="00942EB0"/>
    <w:rsid w:val="0094453D"/>
    <w:rsid w:val="00960973"/>
    <w:rsid w:val="0096116C"/>
    <w:rsid w:val="009719B2"/>
    <w:rsid w:val="00974FCC"/>
    <w:rsid w:val="00981C1C"/>
    <w:rsid w:val="009916B8"/>
    <w:rsid w:val="009A1DDD"/>
    <w:rsid w:val="009A25C9"/>
    <w:rsid w:val="009A272A"/>
    <w:rsid w:val="009A7BD1"/>
    <w:rsid w:val="009B0894"/>
    <w:rsid w:val="009D2AC7"/>
    <w:rsid w:val="009D45CC"/>
    <w:rsid w:val="009E2AE6"/>
    <w:rsid w:val="009F2099"/>
    <w:rsid w:val="009F2B56"/>
    <w:rsid w:val="009F2D27"/>
    <w:rsid w:val="009F436F"/>
    <w:rsid w:val="009F7AAA"/>
    <w:rsid w:val="00A00732"/>
    <w:rsid w:val="00A1748D"/>
    <w:rsid w:val="00A17A84"/>
    <w:rsid w:val="00A21BB3"/>
    <w:rsid w:val="00A23CD5"/>
    <w:rsid w:val="00A3300F"/>
    <w:rsid w:val="00A402EE"/>
    <w:rsid w:val="00A4707F"/>
    <w:rsid w:val="00A50F20"/>
    <w:rsid w:val="00A51678"/>
    <w:rsid w:val="00A52BD0"/>
    <w:rsid w:val="00A63482"/>
    <w:rsid w:val="00A653AE"/>
    <w:rsid w:val="00A66847"/>
    <w:rsid w:val="00A7569C"/>
    <w:rsid w:val="00A91D87"/>
    <w:rsid w:val="00A948E7"/>
    <w:rsid w:val="00A94CF5"/>
    <w:rsid w:val="00AA3A0A"/>
    <w:rsid w:val="00AC1FEE"/>
    <w:rsid w:val="00AC210E"/>
    <w:rsid w:val="00AC528C"/>
    <w:rsid w:val="00AC66D4"/>
    <w:rsid w:val="00AC69D8"/>
    <w:rsid w:val="00AD02DD"/>
    <w:rsid w:val="00AD1843"/>
    <w:rsid w:val="00AD4E67"/>
    <w:rsid w:val="00AD6604"/>
    <w:rsid w:val="00AD7DE7"/>
    <w:rsid w:val="00AE5B6E"/>
    <w:rsid w:val="00AF63E0"/>
    <w:rsid w:val="00B02169"/>
    <w:rsid w:val="00B1347C"/>
    <w:rsid w:val="00B14682"/>
    <w:rsid w:val="00B14DA6"/>
    <w:rsid w:val="00B177BA"/>
    <w:rsid w:val="00B2631B"/>
    <w:rsid w:val="00B35D72"/>
    <w:rsid w:val="00B369DA"/>
    <w:rsid w:val="00B40F6D"/>
    <w:rsid w:val="00B41EFE"/>
    <w:rsid w:val="00B422F9"/>
    <w:rsid w:val="00B43638"/>
    <w:rsid w:val="00B509B0"/>
    <w:rsid w:val="00B752C8"/>
    <w:rsid w:val="00B75ADE"/>
    <w:rsid w:val="00B77E1B"/>
    <w:rsid w:val="00B81A8A"/>
    <w:rsid w:val="00B873C3"/>
    <w:rsid w:val="00B926B3"/>
    <w:rsid w:val="00B92777"/>
    <w:rsid w:val="00BA2C40"/>
    <w:rsid w:val="00BA49C9"/>
    <w:rsid w:val="00BA6D55"/>
    <w:rsid w:val="00BA7816"/>
    <w:rsid w:val="00BB3B36"/>
    <w:rsid w:val="00BC7DBD"/>
    <w:rsid w:val="00BD1667"/>
    <w:rsid w:val="00BD5548"/>
    <w:rsid w:val="00BD6B4D"/>
    <w:rsid w:val="00BD7B7F"/>
    <w:rsid w:val="00BF2BF9"/>
    <w:rsid w:val="00C13561"/>
    <w:rsid w:val="00C13940"/>
    <w:rsid w:val="00C160A5"/>
    <w:rsid w:val="00C16142"/>
    <w:rsid w:val="00C16FB3"/>
    <w:rsid w:val="00C209D8"/>
    <w:rsid w:val="00C21312"/>
    <w:rsid w:val="00C25D24"/>
    <w:rsid w:val="00C32171"/>
    <w:rsid w:val="00C3560E"/>
    <w:rsid w:val="00C41345"/>
    <w:rsid w:val="00C45DA6"/>
    <w:rsid w:val="00C62125"/>
    <w:rsid w:val="00C63EB1"/>
    <w:rsid w:val="00C824E5"/>
    <w:rsid w:val="00C83EB4"/>
    <w:rsid w:val="00C86E03"/>
    <w:rsid w:val="00C90DAF"/>
    <w:rsid w:val="00C971FC"/>
    <w:rsid w:val="00CA024E"/>
    <w:rsid w:val="00CA2018"/>
    <w:rsid w:val="00CA6A68"/>
    <w:rsid w:val="00CB1CBE"/>
    <w:rsid w:val="00CB2A0C"/>
    <w:rsid w:val="00CB3246"/>
    <w:rsid w:val="00CB6BA4"/>
    <w:rsid w:val="00CC2657"/>
    <w:rsid w:val="00CC666A"/>
    <w:rsid w:val="00CD0353"/>
    <w:rsid w:val="00CE1412"/>
    <w:rsid w:val="00CE3739"/>
    <w:rsid w:val="00CE462E"/>
    <w:rsid w:val="00D02133"/>
    <w:rsid w:val="00D04568"/>
    <w:rsid w:val="00D12FED"/>
    <w:rsid w:val="00D17C6B"/>
    <w:rsid w:val="00D45FC2"/>
    <w:rsid w:val="00D47412"/>
    <w:rsid w:val="00D555A5"/>
    <w:rsid w:val="00D61494"/>
    <w:rsid w:val="00D62DDF"/>
    <w:rsid w:val="00D728F5"/>
    <w:rsid w:val="00D73714"/>
    <w:rsid w:val="00D74AEA"/>
    <w:rsid w:val="00DA2CA6"/>
    <w:rsid w:val="00DA49BD"/>
    <w:rsid w:val="00DB41D5"/>
    <w:rsid w:val="00DD225C"/>
    <w:rsid w:val="00DD5516"/>
    <w:rsid w:val="00DE274C"/>
    <w:rsid w:val="00DE28BD"/>
    <w:rsid w:val="00DE3DE2"/>
    <w:rsid w:val="00DE6239"/>
    <w:rsid w:val="00DE6B56"/>
    <w:rsid w:val="00DE7047"/>
    <w:rsid w:val="00DF1E8F"/>
    <w:rsid w:val="00DF2C30"/>
    <w:rsid w:val="00DF6167"/>
    <w:rsid w:val="00DF6D04"/>
    <w:rsid w:val="00E0133A"/>
    <w:rsid w:val="00E02218"/>
    <w:rsid w:val="00E02AC1"/>
    <w:rsid w:val="00E0440F"/>
    <w:rsid w:val="00E05FE2"/>
    <w:rsid w:val="00E22ECE"/>
    <w:rsid w:val="00E27517"/>
    <w:rsid w:val="00E3028D"/>
    <w:rsid w:val="00E31598"/>
    <w:rsid w:val="00E3489D"/>
    <w:rsid w:val="00E379C1"/>
    <w:rsid w:val="00E37C62"/>
    <w:rsid w:val="00E41096"/>
    <w:rsid w:val="00E515BD"/>
    <w:rsid w:val="00E522FA"/>
    <w:rsid w:val="00E57578"/>
    <w:rsid w:val="00E72365"/>
    <w:rsid w:val="00E737F7"/>
    <w:rsid w:val="00E76B37"/>
    <w:rsid w:val="00E81086"/>
    <w:rsid w:val="00E968AA"/>
    <w:rsid w:val="00EC6A7A"/>
    <w:rsid w:val="00ED4D2D"/>
    <w:rsid w:val="00EE0B15"/>
    <w:rsid w:val="00EE1233"/>
    <w:rsid w:val="00EE15FF"/>
    <w:rsid w:val="00EE1D99"/>
    <w:rsid w:val="00EE6929"/>
    <w:rsid w:val="00EF69D9"/>
    <w:rsid w:val="00F0327E"/>
    <w:rsid w:val="00F07706"/>
    <w:rsid w:val="00F105EA"/>
    <w:rsid w:val="00F120D6"/>
    <w:rsid w:val="00F128DA"/>
    <w:rsid w:val="00F13F49"/>
    <w:rsid w:val="00F15B30"/>
    <w:rsid w:val="00F17640"/>
    <w:rsid w:val="00F24F67"/>
    <w:rsid w:val="00F26AF7"/>
    <w:rsid w:val="00F41E39"/>
    <w:rsid w:val="00F43272"/>
    <w:rsid w:val="00F43783"/>
    <w:rsid w:val="00F44B6F"/>
    <w:rsid w:val="00F55A8D"/>
    <w:rsid w:val="00F61903"/>
    <w:rsid w:val="00F7156A"/>
    <w:rsid w:val="00F739FD"/>
    <w:rsid w:val="00F85AF1"/>
    <w:rsid w:val="00F92DE8"/>
    <w:rsid w:val="00FA5A30"/>
    <w:rsid w:val="00FB3B42"/>
    <w:rsid w:val="00FD48F1"/>
    <w:rsid w:val="00FD546E"/>
    <w:rsid w:val="00FF108C"/>
    <w:rsid w:val="00FF157A"/>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2D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journal/journal-of-arid-environments/vol/159/suppl/C" TargetMode="External"/><Relationship Id="rId2" Type="http://schemas.openxmlformats.org/officeDocument/2006/relationships/hyperlink" Target="http://calag.ucanr.edu/Archive/?article=ca.2018a0029"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23" Type="http://schemas.microsoft.com/office/2016/09/relationships/commentsIds" Target="commentsIds.xml"/><Relationship Id="rId10" Type="http://schemas.openxmlformats.org/officeDocument/2006/relationships/image" Target="media/image1.png"/><Relationship Id="rId11" Type="http://schemas.openxmlformats.org/officeDocument/2006/relationships/image" Target="media/image2.png"/><Relationship Id="rId13" Type="http://schemas.openxmlformats.org/officeDocument/2006/relationships/image" Target="media/image3.sv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A0352-3EBA-AD41-9C4C-86A73D37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17513</Words>
  <Characters>99827</Characters>
  <Application>Microsoft Macintosh Word</Application>
  <DocSecurity>0</DocSecurity>
  <Lines>831</Lines>
  <Paragraphs>234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117106</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zenrunner</cp:lastModifiedBy>
  <cp:revision>17</cp:revision>
  <cp:lastPrinted>2018-01-11T18:39:00Z</cp:lastPrinted>
  <dcterms:created xsi:type="dcterms:W3CDTF">2019-04-02T23:08:00Z</dcterms:created>
  <dcterms:modified xsi:type="dcterms:W3CDTF">2019-04-06T16:20:00Z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