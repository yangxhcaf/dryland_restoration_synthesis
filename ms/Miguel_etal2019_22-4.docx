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43E080E8" w14:textId="77777777" w:rsidR="00A40FC5" w:rsidRDefault="00A40FC5" w:rsidP="00DA49BD">
      <w:pPr>
        <w:rPr>
          <w:b/>
          <w:sz w:val="24"/>
          <w:szCs w:val="24"/>
        </w:rPr>
      </w:pPr>
    </w:p>
    <w:p w14:paraId="1248576B" w14:textId="7710357A" w:rsidR="00DA49BD" w:rsidRDefault="00DA49BD" w:rsidP="00DA49BD">
      <w:pPr>
        <w:rPr>
          <w:b/>
          <w:sz w:val="24"/>
          <w:szCs w:val="24"/>
        </w:rPr>
      </w:pPr>
      <w:r>
        <w:rPr>
          <w:b/>
          <w:sz w:val="24"/>
          <w:szCs w:val="24"/>
        </w:rPr>
        <w:t>Getting s</w:t>
      </w:r>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1"/>
      <w:r w:rsidRPr="00987EE5">
        <w:rPr>
          <w:b/>
        </w:rPr>
        <w:t>Abstract</w:t>
      </w:r>
      <w:r w:rsidRPr="00755125">
        <w:rPr>
          <w:b/>
        </w:rPr>
        <w:t>:</w:t>
      </w:r>
      <w:commentRangeEnd w:id="1"/>
      <w:r w:rsidR="00B81A8A">
        <w:rPr>
          <w:rStyle w:val="Refdecomentario"/>
        </w:rPr>
        <w:commentReference w:id="1"/>
      </w:r>
      <w:r>
        <w:t xml:space="preserve"> </w:t>
      </w:r>
    </w:p>
    <w:p w14:paraId="28101962" w14:textId="77777777" w:rsidR="00C23F7F" w:rsidRDefault="00C23F7F" w:rsidP="0036494C">
      <w:pPr>
        <w:spacing w:line="480" w:lineRule="auto"/>
        <w:rPr>
          <w:sz w:val="24"/>
          <w:szCs w:val="24"/>
        </w:rPr>
      </w:pPr>
    </w:p>
    <w:p w14:paraId="4DB4F5B5" w14:textId="77705016"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Pr>
          <w:sz w:val="24"/>
          <w:szCs w:val="24"/>
        </w:rPr>
        <w:t xml:space="preserve">for all </w:t>
      </w:r>
      <w:r w:rsidR="000C3C43">
        <w:rPr>
          <w:sz w:val="24"/>
          <w:szCs w:val="24"/>
        </w:rPr>
        <w:t>ecosystems.</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global biodiversity hotspots</w:t>
      </w:r>
      <w:r>
        <w:rPr>
          <w:sz w:val="24"/>
          <w:szCs w:val="24"/>
        </w:rPr>
        <w:t xml:space="preserve"> </w:t>
      </w:r>
      <w:r w:rsidR="006B3A2E">
        <w:rPr>
          <w:sz w:val="24"/>
          <w:szCs w:val="24"/>
        </w:rPr>
        <w:t>and</w:t>
      </w:r>
      <w:r>
        <w:rPr>
          <w:sz w:val="24"/>
          <w:szCs w:val="24"/>
        </w:rPr>
        <w:t xml:space="preserve"> ideal to explore different categories of restoration</w:t>
      </w:r>
      <w:r w:rsidR="007650D3">
        <w:rPr>
          <w:sz w:val="24"/>
          <w:szCs w:val="24"/>
        </w:rPr>
        <w:t>.</w:t>
      </w:r>
      <w:r w:rsidR="00D20202">
        <w:rPr>
          <w:sz w:val="24"/>
          <w:szCs w:val="24"/>
        </w:rPr>
        <w:t xml:space="preserve"> These regions are facing serious threats due to a</w:t>
      </w:r>
      <w:r w:rsidR="007650D3">
        <w:rPr>
          <w:sz w:val="24"/>
          <w:szCs w:val="24"/>
        </w:rPr>
        <w:t xml:space="preserve">gricultural </w:t>
      </w:r>
      <w:r w:rsidR="00D12FED">
        <w:rPr>
          <w:sz w:val="24"/>
          <w:szCs w:val="24"/>
        </w:rPr>
        <w:t>intensification</w:t>
      </w:r>
      <w:r w:rsidR="007650D3">
        <w:rPr>
          <w:sz w:val="24"/>
          <w:szCs w:val="24"/>
        </w:rPr>
        <w:t xml:space="preserve"> and land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categories of restoration,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was a viable option only for vegetation recovery</w:t>
      </w:r>
      <w:r w:rsidR="00765404">
        <w:rPr>
          <w:sz w:val="24"/>
          <w:szCs w:val="24"/>
        </w:rPr>
        <w:t xml:space="preserve"> 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lastRenderedPageBreak/>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289EBFC2" w14:textId="77777777" w:rsidR="00D20202" w:rsidRDefault="00D20202" w:rsidP="00C13940">
      <w:pPr>
        <w:pStyle w:val="Teaser"/>
      </w:pPr>
    </w:p>
    <w:p w14:paraId="4796FFFA" w14:textId="4C8515B6" w:rsidR="00C13940" w:rsidRDefault="00D73714" w:rsidP="00C13940">
      <w:pPr>
        <w:pStyle w:val="Teaser"/>
      </w:pPr>
      <w:commentRangeStart w:id="2"/>
      <w:r w:rsidRPr="00D47899">
        <w:rPr>
          <w:b/>
        </w:rPr>
        <w:t>One Sentence Summary</w:t>
      </w:r>
      <w:commentRangeEnd w:id="2"/>
      <w:r w:rsidR="0092026B">
        <w:rPr>
          <w:rStyle w:val="Refdecomentario"/>
        </w:rPr>
        <w:commentReference w:id="2"/>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0279BE1E"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9E2AE6">
        <w:rPr>
          <w:sz w:val="24"/>
          <w:szCs w:val="24"/>
        </w:rPr>
        <w:t>in dryland</w:t>
      </w:r>
      <w:r w:rsidR="00AC528C">
        <w:rPr>
          <w:sz w:val="24"/>
          <w:szCs w:val="24"/>
        </w:rPr>
        <w:t xml:space="preserve"> ecosystems</w:t>
      </w:r>
      <w:r w:rsidR="009E2AE6">
        <w:rPr>
          <w:sz w:val="24"/>
          <w:szCs w:val="24"/>
        </w:rPr>
        <w:t xml:space="preserve"> </w:t>
      </w:r>
      <w:r w:rsidR="000D774E">
        <w:rPr>
          <w:sz w:val="24"/>
          <w:szCs w:val="24"/>
        </w:rPr>
        <w:t>yield</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095C5889"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w:t>
      </w:r>
      <w:r w:rsidR="00A405B4">
        <w:rPr>
          <w:sz w:val="24"/>
          <w:szCs w:val="24"/>
        </w:rPr>
        <w:t xml:space="preserve">degraded </w:t>
      </w:r>
      <w:r w:rsidR="00806B07">
        <w:rPr>
          <w:sz w:val="24"/>
          <w:szCs w:val="24"/>
        </w:rPr>
        <w:t>ecosystems globally</w:t>
      </w:r>
      <w:r w:rsidR="00A54C4C">
        <w:rPr>
          <w:sz w:val="24"/>
          <w:szCs w:val="24"/>
        </w:rPr>
        <w:t xml:space="preserve">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2D5E0B">
        <w:rPr>
          <w:sz w:val="24"/>
          <w:szCs w:val="24"/>
        </w:rPr>
        <w:t>;</w:t>
      </w:r>
      <w:r w:rsidR="00C55F2D">
        <w:rPr>
          <w:sz w:val="24"/>
          <w:szCs w:val="24"/>
        </w:rPr>
        <w:t xml:space="preserve"> it </w:t>
      </w:r>
      <w:r w:rsidR="00F248A6">
        <w:rPr>
          <w:sz w:val="24"/>
          <w:szCs w:val="24"/>
        </w:rPr>
        <w:t xml:space="preserve">provides </w:t>
      </w:r>
      <w:r w:rsidR="00C55F2D">
        <w:rPr>
          <w:sz w:val="24"/>
          <w:szCs w:val="24"/>
        </w:rPr>
        <w:t>multiple</w:t>
      </w:r>
      <w:r w:rsidR="00F248A6">
        <w:rPr>
          <w:sz w:val="24"/>
          <w:szCs w:val="24"/>
        </w:rPr>
        <w:t xml:space="preserve"> benefits to people</w:t>
      </w:r>
      <w:r w:rsidR="00B310F7">
        <w:rPr>
          <w:sz w:val="24"/>
          <w:szCs w:val="24"/>
        </w:rPr>
        <w:t xml:space="preserve"> that </w:t>
      </w:r>
      <w:r w:rsidR="0090489C">
        <w:rPr>
          <w:sz w:val="24"/>
          <w:szCs w:val="24"/>
        </w:rPr>
        <w:t>rely</w:t>
      </w:r>
      <w:r w:rsidR="00B310F7">
        <w:rPr>
          <w:sz w:val="24"/>
          <w:szCs w:val="24"/>
        </w:rPr>
        <w:t xml:space="preserve"> on </w:t>
      </w:r>
      <w:r w:rsidR="00235272">
        <w:rPr>
          <w:sz w:val="24"/>
          <w:szCs w:val="24"/>
        </w:rPr>
        <w:t xml:space="preserve">fundamental </w:t>
      </w:r>
      <w:r w:rsidR="00B310F7">
        <w:rPr>
          <w:sz w:val="24"/>
          <w:szCs w:val="24"/>
        </w:rPr>
        <w:t>services</w:t>
      </w:r>
      <w:r w:rsidR="002D5E0B">
        <w:rPr>
          <w:sz w:val="24"/>
          <w:szCs w:val="24"/>
        </w:rPr>
        <w:t>,</w:t>
      </w:r>
      <w:r w:rsidR="00B310F7">
        <w:rPr>
          <w:sz w:val="24"/>
          <w:szCs w:val="24"/>
        </w:rPr>
        <w:t xml:space="preserve"> </w:t>
      </w:r>
      <w:r w:rsidR="00235272">
        <w:rPr>
          <w:sz w:val="24"/>
          <w:szCs w:val="24"/>
        </w:rPr>
        <w:t>as food and water</w:t>
      </w:r>
      <w:r w:rsidR="00FF2CDC">
        <w:rPr>
          <w:sz w:val="24"/>
          <w:szCs w:val="24"/>
        </w:rPr>
        <w:t xml:space="preserve"> </w:t>
      </w:r>
      <w:r w:rsidR="00C55F2D">
        <w:rPr>
          <w:sz w:val="24"/>
          <w:szCs w:val="24"/>
        </w:rPr>
        <w:fldChar w:fldCharType="begin" w:fldLock="1"/>
      </w:r>
      <w:r w:rsidR="00690C54">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2&lt;/i&gt;)","plainTextFormattedCitation":"(2)","previouslyFormattedCitation":"(&lt;i&gt;2&lt;/i&gt;)"},"properties":{"noteIndex":0},"schema":"https://github.com/citation-style-language/schema/raw/master/csl-citation.json"}</w:instrText>
      </w:r>
      <w:r w:rsidR="00C55F2D">
        <w:rPr>
          <w:sz w:val="24"/>
          <w:szCs w:val="24"/>
        </w:rPr>
        <w:fldChar w:fldCharType="separate"/>
      </w:r>
      <w:r w:rsidR="00C55F2D" w:rsidRPr="00C55F2D">
        <w:rPr>
          <w:noProof/>
          <w:sz w:val="24"/>
          <w:szCs w:val="24"/>
        </w:rPr>
        <w:t>(</w:t>
      </w:r>
      <w:r w:rsidR="00C55F2D" w:rsidRPr="00C55F2D">
        <w:rPr>
          <w:i/>
          <w:noProof/>
          <w:sz w:val="24"/>
          <w:szCs w:val="24"/>
        </w:rPr>
        <w:t>2</w:t>
      </w:r>
      <w:r w:rsidR="00C55F2D" w:rsidRPr="00C55F2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C55F2D">
        <w:rPr>
          <w:sz w:val="24"/>
          <w:szCs w:val="24"/>
        </w:rPr>
        <w:t>Functional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690C54">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Restoration","type":"article-journal","volume":"10"},"uris":["http://www.mendeley.com/documents/?uuid=9d1fbdc2-623c-4bf6-9e4a-b568221739fa"]}],"mendeley":{"formattedCitation":"(&lt;i&gt;3&lt;/i&gt;, &lt;i&gt;4&lt;/i&gt;)","plainTextFormattedCitation":"(3, 4)","previouslyFormattedCitation":"(&lt;i&gt;3&lt;/i&gt;, &lt;i&gt;4&lt;/i&gt;)"},"properties":{"noteIndex":0},"schema":"https://github.com/citation-style-language/schema/raw/master/csl-citation.json"}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3</w:t>
      </w:r>
      <w:r w:rsidR="00690C54" w:rsidRPr="00690C54">
        <w:rPr>
          <w:noProof/>
          <w:sz w:val="24"/>
          <w:szCs w:val="24"/>
        </w:rPr>
        <w:t xml:space="preserve">, </w:t>
      </w:r>
      <w:r w:rsidR="00690C54" w:rsidRPr="00690C54">
        <w:rPr>
          <w:i/>
          <w:noProof/>
          <w:sz w:val="24"/>
          <w:szCs w:val="24"/>
        </w:rPr>
        <w:t>4</w:t>
      </w:r>
      <w:r w:rsidR="00690C54" w:rsidRPr="00690C54">
        <w:rPr>
          <w:noProof/>
          <w:sz w:val="24"/>
          <w:szCs w:val="24"/>
        </w:rPr>
        <w:t>)</w:t>
      </w:r>
      <w:r w:rsidR="00690C54">
        <w:rPr>
          <w:sz w:val="24"/>
          <w:szCs w:val="24"/>
        </w:rPr>
        <w:fldChar w:fldCharType="end"/>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690C54">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people","type":"article-journal","volume":"14"},"uris":["http://www.mendeley.com/documents/?uuid=9b7c14aa-3723-46ab-aa03-92421ac0221d"]}],"mendeley":{"formattedCitation":"(&lt;i&gt;5&lt;/i&gt;, &lt;i&gt;6&lt;/i&gt;)","plainTextFormattedCitation":"(5, 6)","previouslyFormattedCitation":"(&lt;i&gt;5&lt;/i&gt;, &lt;i&gt;6&lt;/i&gt;)"},"properties":{"noteIndex":0},"schema":"https://github.com/citation-style-language/schema/raw/master/csl-citation.json"}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5</w:t>
      </w:r>
      <w:r w:rsidR="00690C54" w:rsidRPr="00690C54">
        <w:rPr>
          <w:noProof/>
          <w:sz w:val="24"/>
          <w:szCs w:val="24"/>
        </w:rPr>
        <w:t xml:space="preserve">, </w:t>
      </w:r>
      <w:r w:rsidR="00690C54" w:rsidRPr="00690C54">
        <w:rPr>
          <w:i/>
          <w:noProof/>
          <w:sz w:val="24"/>
          <w:szCs w:val="24"/>
        </w:rPr>
        <w:t>6</w:t>
      </w:r>
      <w:r w:rsidR="00690C54" w:rsidRPr="00690C54">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5C7168">
        <w:rPr>
          <w:sz w:val="24"/>
          <w:szCs w:val="24"/>
        </w:rPr>
        <w:t xml:space="preserve">As main </w:t>
      </w:r>
      <w:r w:rsidR="00690C54">
        <w:rPr>
          <w:sz w:val="24"/>
          <w:szCs w:val="24"/>
        </w:rPr>
        <w:t xml:space="preserve">categories of </w:t>
      </w:r>
      <w:r w:rsidR="005C7168">
        <w:rPr>
          <w:sz w:val="24"/>
          <w:szCs w:val="24"/>
        </w:rPr>
        <w:t xml:space="preserve">restoration (i.e. </w:t>
      </w:r>
      <w:r w:rsidR="005C7168" w:rsidRPr="00E02AC1">
        <w:rPr>
          <w:sz w:val="24"/>
          <w:szCs w:val="24"/>
        </w:rPr>
        <w:t xml:space="preserve">active </w:t>
      </w:r>
      <w:r w:rsidR="005C7168">
        <w:rPr>
          <w:sz w:val="24"/>
          <w:szCs w:val="24"/>
        </w:rPr>
        <w:t>or</w:t>
      </w:r>
      <w:r w:rsidR="005C7168" w:rsidRPr="00E02AC1">
        <w:rPr>
          <w:sz w:val="24"/>
          <w:szCs w:val="24"/>
        </w:rPr>
        <w:t xml:space="preserve"> passive</w:t>
      </w:r>
      <w:r w:rsidR="005C7168">
        <w:rPr>
          <w:sz w:val="24"/>
          <w:szCs w:val="24"/>
        </w:rPr>
        <w:t xml:space="preserve">) </w:t>
      </w:r>
      <w:r w:rsidR="005C7168" w:rsidRPr="00E02AC1">
        <w:rPr>
          <w:sz w:val="24"/>
          <w:szCs w:val="24"/>
        </w:rPr>
        <w:t xml:space="preserve">differ in the </w:t>
      </w:r>
      <w:r w:rsidR="005C7168">
        <w:rPr>
          <w:sz w:val="24"/>
          <w:szCs w:val="24"/>
        </w:rPr>
        <w:t xml:space="preserve">total </w:t>
      </w:r>
      <w:r w:rsidR="005C7168" w:rsidRPr="00E02AC1">
        <w:rPr>
          <w:sz w:val="24"/>
          <w:szCs w:val="24"/>
        </w:rPr>
        <w:t>amount of resources invested (e.g. time, money and human assistance)</w:t>
      </w:r>
      <w:r w:rsidR="005C7168">
        <w:rPr>
          <w:sz w:val="24"/>
          <w:szCs w:val="24"/>
        </w:rPr>
        <w:t xml:space="preserve"> </w:t>
      </w:r>
      <w:r w:rsidR="00690C54">
        <w:rPr>
          <w:sz w:val="24"/>
          <w:szCs w:val="24"/>
        </w:rPr>
        <w:fldChar w:fldCharType="begin" w:fldLock="1"/>
      </w:r>
      <w:r w:rsidR="000B41D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7</w:t>
      </w:r>
      <w:r w:rsidR="00690C54" w:rsidRPr="00690C54">
        <w:rPr>
          <w:noProof/>
          <w:sz w:val="24"/>
          <w:szCs w:val="24"/>
        </w:rPr>
        <w:t>)</w:t>
      </w:r>
      <w:r w:rsidR="00690C54">
        <w:rPr>
          <w:sz w:val="24"/>
          <w:szCs w:val="24"/>
        </w:rPr>
        <w:fldChar w:fldCharType="end"/>
      </w:r>
      <w:r w:rsidR="00690C54">
        <w:rPr>
          <w:sz w:val="24"/>
          <w:szCs w:val="24"/>
        </w:rPr>
        <w:t xml:space="preserve"> and these resources are likely to be scarce</w:t>
      </w:r>
      <w:r w:rsidR="005C7168">
        <w:rPr>
          <w:sz w:val="24"/>
          <w:szCs w:val="24"/>
        </w:rPr>
        <w:t xml:space="preserve">, we need to know what interventions 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great </w:t>
      </w:r>
      <w:r w:rsidR="000B41DF">
        <w:rPr>
          <w:sz w:val="24"/>
          <w:szCs w:val="24"/>
        </w:rPr>
        <w:t xml:space="preserve">case </w:t>
      </w:r>
      <w:r w:rsidR="00BF4DA3">
        <w:rPr>
          <w:sz w:val="24"/>
          <w:szCs w:val="24"/>
        </w:rPr>
        <w:t>study to evaluate the effectiveness of restoration practices</w:t>
      </w:r>
      <w:r w:rsidR="000B41DF">
        <w:rPr>
          <w:sz w:val="24"/>
          <w:szCs w:val="24"/>
        </w:rPr>
        <w:t xml:space="preserve">, they </w:t>
      </w:r>
      <w:r w:rsidR="002545E7">
        <w:rPr>
          <w:sz w:val="24"/>
          <w:szCs w:val="24"/>
        </w:rPr>
        <w:t xml:space="preserve">include natural </w:t>
      </w:r>
      <w:r w:rsidR="002545E7" w:rsidRPr="00E02AC1">
        <w:rPr>
          <w:sz w:val="24"/>
          <w:szCs w:val="24"/>
        </w:rPr>
        <w:t>semi-arid 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8</w:t>
      </w:r>
      <w:r w:rsidR="000B41DF" w:rsidRPr="000B41DF">
        <w:rPr>
          <w:noProof/>
          <w:sz w:val="24"/>
          <w:szCs w:val="24"/>
        </w:rPr>
        <w:t>)</w:t>
      </w:r>
      <w:r w:rsidR="000B41DF">
        <w:rPr>
          <w:sz w:val="24"/>
          <w:szCs w:val="24"/>
        </w:rPr>
        <w:fldChar w:fldCharType="end"/>
      </w:r>
      <w:r w:rsidR="000B41DF">
        <w:rPr>
          <w:sz w:val="24"/>
          <w:szCs w:val="24"/>
        </w:rPr>
        <w:t xml:space="preserve"> </w:t>
      </w:r>
      <w:r w:rsidR="002545E7">
        <w:rPr>
          <w:sz w:val="24"/>
          <w:szCs w:val="24"/>
        </w:rPr>
        <w:t xml:space="preserve">but also encompass agricultural lands that </w:t>
      </w:r>
      <w:r w:rsidR="002545E7" w:rsidRPr="00E02AC1">
        <w:rPr>
          <w:sz w:val="24"/>
          <w:szCs w:val="24"/>
        </w:rPr>
        <w:t xml:space="preserve">are </w:t>
      </w:r>
      <w:r w:rsidR="00CE69DF">
        <w:rPr>
          <w:sz w:val="24"/>
          <w:szCs w:val="24"/>
        </w:rPr>
        <w:t>highly</w:t>
      </w:r>
      <w:r w:rsidR="002545E7" w:rsidRPr="00E02AC1">
        <w:rPr>
          <w:sz w:val="24"/>
          <w:szCs w:val="24"/>
        </w:rPr>
        <w:t xml:space="preserve"> exten</w:t>
      </w:r>
      <w:r w:rsidR="002545E7">
        <w:rPr>
          <w:sz w:val="24"/>
          <w:szCs w:val="24"/>
        </w:rPr>
        <w:t>sive</w:t>
      </w:r>
      <w:r w:rsidR="002545E7" w:rsidRPr="00E02AC1">
        <w:rPr>
          <w:sz w:val="24"/>
          <w:szCs w:val="24"/>
        </w:rPr>
        <w:t xml:space="preserve"> </w:t>
      </w:r>
      <w:r w:rsidR="002545E7">
        <w:rPr>
          <w:sz w:val="24"/>
          <w:szCs w:val="24"/>
        </w:rPr>
        <w:t xml:space="preserve">systems </w:t>
      </w:r>
      <w:r w:rsidR="002545E7" w:rsidRPr="00E02AC1">
        <w:rPr>
          <w:sz w:val="24"/>
          <w:szCs w:val="24"/>
        </w:rPr>
        <w:t>on Earth</w:t>
      </w:r>
      <w:r w:rsidR="00681AF0">
        <w:rPr>
          <w:sz w:val="24"/>
          <w:szCs w:val="24"/>
        </w:rPr>
        <w:t>, almost 40% of terrestrial surface experiences land conversion by agriculture</w:t>
      </w:r>
      <w:r w:rsidR="000B41DF">
        <w:rPr>
          <w:sz w:val="24"/>
          <w:szCs w:val="24"/>
        </w:rPr>
        <w:t xml:space="preserve"> </w:t>
      </w:r>
      <w:r w:rsidR="000B41DF">
        <w:rPr>
          <w:sz w:val="24"/>
          <w:szCs w:val="24"/>
        </w:rPr>
        <w:fldChar w:fldCharType="begin" w:fldLock="1"/>
      </w:r>
      <w:r w:rsidR="00BD2978">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gradient","type":"article-journal"},"uris":["http://www.mendeley.com/documents/?uuid=ff4ac4af-ad87-43c3-9dfc-c64d1c0dbbc9"]}],"mendeley":{"formattedCitation":"(&lt;i&gt;9&lt;/i&gt;, &lt;i&gt;10&lt;/i&gt;)","plainTextFormattedCitation":"(9, 10)","previouslyFormattedCitation":"(&lt;i&gt;9&lt;/i&gt;, &lt;i&gt;10&lt;/i&gt;)"},"properties":{"noteIndex":0},"schema":"https://github.com/citation-style-language/schema/raw/master/csl-citation.json"}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9</w:t>
      </w:r>
      <w:r w:rsidR="000B41DF" w:rsidRPr="000B41DF">
        <w:rPr>
          <w:noProof/>
          <w:sz w:val="24"/>
          <w:szCs w:val="24"/>
        </w:rPr>
        <w:t xml:space="preserve">, </w:t>
      </w:r>
      <w:r w:rsidR="000B41DF" w:rsidRPr="000B41DF">
        <w:rPr>
          <w:i/>
          <w:noProof/>
          <w:sz w:val="24"/>
          <w:szCs w:val="24"/>
        </w:rPr>
        <w:t>10</w:t>
      </w:r>
      <w:r w:rsidR="000B41DF" w:rsidRPr="000B41DF">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and </w:t>
      </w:r>
      <w:r w:rsidR="001C41D5">
        <w:rPr>
          <w:sz w:val="24"/>
          <w:szCs w:val="24"/>
        </w:rPr>
        <w:t xml:space="preserve">support </w:t>
      </w:r>
      <w:r w:rsidR="002545E7">
        <w:rPr>
          <w:sz w:val="24"/>
          <w:szCs w:val="24"/>
        </w:rPr>
        <w:t xml:space="preserve">some of the most endangered species worldwide (e.g. large herbivores in Africa) </w:t>
      </w:r>
      <w:r w:rsidR="00BD2978">
        <w:rPr>
          <w:sz w:val="24"/>
          <w:szCs w:val="24"/>
        </w:rPr>
        <w:fldChar w:fldCharType="begin" w:fldLock="1"/>
      </w:r>
      <w:r w:rsidR="00E916E9">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11&lt;/i&gt;)","plainTextFormattedCitation":"(11)","previouslyFormattedCitation":"(&lt;i&gt;11&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11</w:t>
      </w:r>
      <w:r w:rsidR="00BD2978" w:rsidRPr="00BD2978">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great variety of </w:t>
      </w:r>
      <w:r w:rsidR="00FD5E0F">
        <w:rPr>
          <w:sz w:val="24"/>
          <w:szCs w:val="24"/>
        </w:rPr>
        <w:t xml:space="preserve">ecosystem services </w:t>
      </w:r>
      <w:r w:rsidR="00FB29EE">
        <w:rPr>
          <w:sz w:val="24"/>
          <w:szCs w:val="24"/>
        </w:rPr>
        <w:t xml:space="preserve">that contribute to people´s quality of life </w:t>
      </w:r>
      <w:r w:rsidR="00BD2978">
        <w:rPr>
          <w:sz w:val="24"/>
          <w:szCs w:val="24"/>
        </w:rPr>
        <w:fldChar w:fldCharType="begin" w:fldLock="1"/>
      </w:r>
      <w:r w:rsidR="00BD2978">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12</w:t>
      </w:r>
      <w:r w:rsidR="00BD2978" w:rsidRPr="00BD2978">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 xml:space="preserve">carbon </w:t>
      </w:r>
      <w:r w:rsidR="00BD2978" w:rsidRPr="00E02AC1">
        <w:rPr>
          <w:sz w:val="24"/>
          <w:szCs w:val="24"/>
        </w:rPr>
        <w:lastRenderedPageBreak/>
        <w:t>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8</w:t>
      </w:r>
      <w:r w:rsidR="00E916E9" w:rsidRPr="00E916E9">
        <w:rPr>
          <w:noProof/>
          <w:sz w:val="24"/>
          <w:szCs w:val="24"/>
        </w:rPr>
        <w:t>)</w:t>
      </w:r>
      <w:r w:rsidR="00E916E9">
        <w:rPr>
          <w:sz w:val="24"/>
          <w:szCs w:val="24"/>
        </w:rPr>
        <w:fldChar w:fldCharType="end"/>
      </w:r>
      <w:r w:rsidR="00AC2155">
        <w:rPr>
          <w:sz w:val="24"/>
          <w:szCs w:val="24"/>
        </w:rPr>
        <w:t>,</w:t>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E916E9">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13</w:t>
      </w:r>
      <w:r w:rsidR="00BD2978" w:rsidRPr="00BD2978">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E916E9">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14&lt;/i&gt;)","plainTextFormattedCitation":"(14)","previouslyFormattedCitation":"(&lt;i&gt;14&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14</w:t>
      </w:r>
      <w:r w:rsidR="00E916E9" w:rsidRPr="00E916E9">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72151">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15&lt;/i&gt;)","plainTextFormattedCitation":"(15)","previouslyFormattedCitation":"(&lt;i&gt;15&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15</w:t>
      </w:r>
      <w:r w:rsidR="00E916E9" w:rsidRPr="00E916E9">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72151">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12</w:t>
      </w:r>
      <w:r w:rsidR="00272151" w:rsidRPr="00272151">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(e.g.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C93DD6">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16&lt;/i&gt;)","plainTextFormattedCitation":"(16)","previouslyFormattedCitation":"(&lt;i&gt;16&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16</w:t>
      </w:r>
      <w:r w:rsidR="00272151" w:rsidRPr="00272151">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BB6C3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17&lt;/i&gt;)","plainTextFormattedCitation":"(17)","previouslyFormattedCitation":"(&lt;i&gt;17&lt;/i&gt;)"},"properties":{"noteIndex":0},"schema":"https://github.com/citation-style-language/schema/raw/master/csl-citation.json"}</w:instrText>
      </w:r>
      <w:r w:rsidR="00C93DD6">
        <w:rPr>
          <w:sz w:val="24"/>
          <w:szCs w:val="24"/>
        </w:rPr>
        <w:fldChar w:fldCharType="separate"/>
      </w:r>
      <w:r w:rsidR="00C93DD6" w:rsidRPr="00C93DD6">
        <w:rPr>
          <w:noProof/>
          <w:sz w:val="24"/>
          <w:szCs w:val="24"/>
        </w:rPr>
        <w:t>(</w:t>
      </w:r>
      <w:r w:rsidR="00C93DD6" w:rsidRPr="00C93DD6">
        <w:rPr>
          <w:i/>
          <w:noProof/>
          <w:sz w:val="24"/>
          <w:szCs w:val="24"/>
        </w:rPr>
        <w:t>17</w:t>
      </w:r>
      <w:r w:rsidR="00C93DD6" w:rsidRPr="00C93DD6">
        <w:rPr>
          <w:noProof/>
          <w:sz w:val="24"/>
          <w:szCs w:val="24"/>
        </w:rPr>
        <w:t>)</w:t>
      </w:r>
      <w:r w:rsidR="00C93DD6">
        <w:rPr>
          <w:sz w:val="24"/>
          <w:szCs w:val="24"/>
        </w:rPr>
        <w:fldChar w:fldCharType="end"/>
      </w:r>
      <w:r w:rsidR="00CA024E">
        <w:rPr>
          <w:sz w:val="24"/>
          <w:szCs w:val="24"/>
        </w:rPr>
        <w:t xml:space="preserve"> could benefit remaining habitat in drylands</w:t>
      </w:r>
      <w:r w:rsidR="0033296B">
        <w:rPr>
          <w:sz w:val="24"/>
          <w:szCs w:val="24"/>
        </w:rPr>
        <w:t xml:space="preserve">, </w:t>
      </w:r>
      <w:r w:rsidR="00CA024E">
        <w:rPr>
          <w:sz w:val="24"/>
          <w:szCs w:val="24"/>
        </w:rPr>
        <w:t xml:space="preserve">changing conditions in general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9B49F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California","type":"article-journal","volume":"9"},"uris":["http://www.mendeley.com/documents/?uuid=8fa91942-776a-4892-bb86-a1e61b4fca63"]}],"mendeley":{"formattedCitation":"(&lt;i&gt;17&lt;/i&gt;, &lt;i&gt;18&lt;/i&gt;)","plainTextFormattedCitation":"(17, 18)","previouslyFormattedCitation":"(&lt;i&gt;17&lt;/i&gt;, &lt;i&gt;18&lt;/i&gt;)"},"properties":{"noteIndex":0},"schema":"https://github.com/citation-style-language/schema/raw/master/csl-citation.json"}</w:instrText>
      </w:r>
      <w:r w:rsidR="00C93DD6">
        <w:rPr>
          <w:sz w:val="24"/>
          <w:szCs w:val="24"/>
        </w:rPr>
        <w:fldChar w:fldCharType="separate"/>
      </w:r>
      <w:r w:rsidR="00BB6C39" w:rsidRPr="00BB6C39">
        <w:rPr>
          <w:noProof/>
          <w:sz w:val="24"/>
          <w:szCs w:val="24"/>
        </w:rPr>
        <w:t>(</w:t>
      </w:r>
      <w:r w:rsidR="00BB6C39" w:rsidRPr="00BB6C39">
        <w:rPr>
          <w:i/>
          <w:noProof/>
          <w:sz w:val="24"/>
          <w:szCs w:val="24"/>
        </w:rPr>
        <w:t>17</w:t>
      </w:r>
      <w:r w:rsidR="00BB6C39" w:rsidRPr="00BB6C39">
        <w:rPr>
          <w:noProof/>
          <w:sz w:val="24"/>
          <w:szCs w:val="24"/>
        </w:rPr>
        <w:t xml:space="preserve">, </w:t>
      </w:r>
      <w:r w:rsidR="00BB6C39" w:rsidRPr="00BB6C39">
        <w:rPr>
          <w:i/>
          <w:noProof/>
          <w:sz w:val="24"/>
          <w:szCs w:val="24"/>
        </w:rPr>
        <w:t>18</w:t>
      </w:r>
      <w:r w:rsidR="00BB6C39" w:rsidRPr="00BB6C39">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which restoration practices</w:t>
      </w:r>
      <w:r w:rsidR="008F7FF0">
        <w:rPr>
          <w:sz w:val="24"/>
          <w:szCs w:val="24"/>
        </w:rPr>
        <w:t xml:space="preserve"> </w:t>
      </w:r>
      <w:r w:rsidR="00BD5548">
        <w:rPr>
          <w:sz w:val="24"/>
          <w:szCs w:val="24"/>
        </w:rPr>
        <w:t>will have the greatest positive outcomes given limited resources.</w:t>
      </w:r>
      <w:r w:rsidR="00CA024E">
        <w:rPr>
          <w:sz w:val="24"/>
          <w:szCs w:val="24"/>
        </w:rPr>
        <w:t xml:space="preserve">   </w:t>
      </w:r>
    </w:p>
    <w:p w14:paraId="07FAE26B" w14:textId="6A8A49E7"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restoration practices and </w:t>
      </w:r>
      <w:r w:rsidR="00AF7E7D">
        <w:rPr>
          <w:sz w:val="24"/>
          <w:szCs w:val="24"/>
        </w:rPr>
        <w:t xml:space="preserve">their </w:t>
      </w:r>
      <w:r>
        <w:rPr>
          <w:sz w:val="24"/>
          <w:szCs w:val="24"/>
        </w:rPr>
        <w:t>outcomes 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D4076">
        <w:rPr>
          <w:sz w:val="24"/>
          <w:szCs w:val="24"/>
        </w:rPr>
        <w:t xml:space="preserve">Data </w:t>
      </w:r>
      <w:r w:rsidR="00EE1A74">
        <w:rPr>
          <w:sz w:val="24"/>
          <w:szCs w:val="24"/>
        </w:rPr>
        <w:t xml:space="preserve">collected </w:t>
      </w:r>
      <w:r w:rsidR="00DD4076">
        <w:rPr>
          <w:sz w:val="24"/>
          <w:szCs w:val="24"/>
        </w:rPr>
        <w:t>include more than 1400 entries of independent variables measured</w:t>
      </w:r>
      <w:r w:rsidR="00EE1A74">
        <w:rPr>
          <w:sz w:val="24"/>
          <w:szCs w:val="24"/>
        </w:rPr>
        <w:t xml:space="preserve"> by individual studies. </w:t>
      </w:r>
      <w:r w:rsidR="00FF535A">
        <w:rPr>
          <w:sz w:val="24"/>
          <w:szCs w:val="24"/>
        </w:rPr>
        <w:t>Different disturbances are reported in drylands globally (</w:t>
      </w:r>
      <w:r w:rsidR="005D3209">
        <w:rPr>
          <w:sz w:val="24"/>
          <w:szCs w:val="24"/>
        </w:rPr>
        <w:t>F</w:t>
      </w:r>
      <w:r w:rsidR="00FF535A">
        <w:rPr>
          <w:sz w:val="24"/>
          <w:szCs w:val="24"/>
        </w:rPr>
        <w:t>ig. S1), here 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r w:rsidR="000575F8">
        <w:rPr>
          <w:sz w:val="24"/>
          <w:szCs w:val="24"/>
        </w:rPr>
        <w:t>, which included both farm</w:t>
      </w:r>
      <w:del w:id="3" w:author="Scott Butterfield" w:date="2019-04-01T12:24:00Z">
        <w:r w:rsidR="000575F8" w:rsidDel="00E27517">
          <w:rPr>
            <w:sz w:val="24"/>
            <w:szCs w:val="24"/>
          </w:rPr>
          <w:delText xml:space="preserve"> </w:delText>
        </w:r>
      </w:del>
      <w:r w:rsidR="000575F8">
        <w:rPr>
          <w:sz w:val="24"/>
          <w:szCs w:val="24"/>
        </w:rPr>
        <w:t>land (i.e. crops) and grazing</w:t>
      </w:r>
      <w:r w:rsidR="00F57FCA">
        <w:rPr>
          <w:sz w:val="24"/>
          <w:szCs w:val="24"/>
        </w:rPr>
        <w:t xml:space="preserve"> </w:t>
      </w:r>
      <w:r w:rsidR="00AC69D8">
        <w:rPr>
          <w:sz w:val="24"/>
          <w:szCs w:val="24"/>
        </w:rPr>
        <w:t>natural</w:t>
      </w:r>
      <w:r w:rsidR="000575F8">
        <w:rPr>
          <w:sz w:val="24"/>
          <w:szCs w:val="24"/>
        </w:rPr>
        <w:t xml:space="preserve"> land.</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restoration practice</w:t>
      </w:r>
      <w:r w:rsidR="00AC69D8">
        <w:rPr>
          <w:sz w:val="24"/>
          <w:szCs w:val="24"/>
        </w:rPr>
        <w:t xml:space="preserve"> </w:t>
      </w:r>
      <w:r w:rsidR="006A322F">
        <w:rPr>
          <w:sz w:val="24"/>
          <w:szCs w:val="24"/>
        </w:rPr>
        <w:t>w</w:t>
      </w:r>
      <w:r w:rsidR="00E73A97">
        <w:rPr>
          <w:sz w:val="24"/>
          <w:szCs w:val="24"/>
        </w:rPr>
        <w:t>as</w:t>
      </w:r>
      <w:r w:rsidR="003A655D">
        <w:rPr>
          <w:sz w:val="24"/>
          <w:szCs w:val="24"/>
        </w:rPr>
        <w:t xml:space="preserve"> classified </w:t>
      </w:r>
      <w:r w:rsidR="00E27517">
        <w:rPr>
          <w:sz w:val="24"/>
          <w:szCs w:val="24"/>
        </w:rPr>
        <w:t xml:space="preserve">as either </w:t>
      </w:r>
      <w:r w:rsidR="000575F8" w:rsidRPr="00E02AC1">
        <w:rPr>
          <w:sz w:val="24"/>
          <w:szCs w:val="24"/>
        </w:rPr>
        <w:t>active</w:t>
      </w:r>
      <w:r w:rsidR="00E27517">
        <w:rPr>
          <w:sz w:val="24"/>
          <w:szCs w:val="24"/>
        </w:rPr>
        <w:t>, which involves human assistance in the restoration process,</w:t>
      </w:r>
      <w:r w:rsidR="000575F8" w:rsidRPr="00E02AC1">
        <w:rPr>
          <w:sz w:val="24"/>
          <w:szCs w:val="24"/>
        </w:rPr>
        <w:t xml:space="preserve"> or passive</w:t>
      </w:r>
      <w:r w:rsidR="00E27517">
        <w:rPr>
          <w:sz w:val="24"/>
          <w:szCs w:val="24"/>
        </w:rPr>
        <w:t xml:space="preserve">, which allows </w:t>
      </w:r>
      <w:r w:rsidR="005463FB">
        <w:rPr>
          <w:sz w:val="24"/>
          <w:szCs w:val="24"/>
        </w:rPr>
        <w:t>for</w:t>
      </w:r>
      <w:r w:rsidR="005463FB" w:rsidRPr="00E02AC1">
        <w:rPr>
          <w:sz w:val="24"/>
          <w:szCs w:val="24"/>
        </w:rPr>
        <w:t xml:space="preserve"> </w:t>
      </w:r>
      <w:r w:rsidR="005463FB">
        <w:rPr>
          <w:sz w:val="24"/>
          <w:szCs w:val="24"/>
        </w:rPr>
        <w:t>natural</w:t>
      </w:r>
      <w:r w:rsidR="007B4ABA">
        <w:rPr>
          <w:sz w:val="24"/>
          <w:szCs w:val="24"/>
        </w:rPr>
        <w:t xml:space="preserve"> recovery of </w:t>
      </w:r>
      <w:r w:rsidR="0051145B">
        <w:rPr>
          <w:sz w:val="24"/>
          <w:szCs w:val="24"/>
        </w:rPr>
        <w:t>the system</w:t>
      </w:r>
      <w:r w:rsidR="00CB1CBE">
        <w:rPr>
          <w:sz w:val="24"/>
          <w:szCs w:val="24"/>
        </w:rPr>
        <w:t xml:space="preserve"> </w:t>
      </w:r>
      <w:r w:rsidR="00CE69DF">
        <w:rPr>
          <w:sz w:val="24"/>
          <w:szCs w:val="24"/>
        </w:rPr>
        <w:fldChar w:fldCharType="begin" w:fldLock="1"/>
      </w:r>
      <w:r w:rsidR="00FA0C46">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CE69DF">
        <w:rPr>
          <w:sz w:val="24"/>
          <w:szCs w:val="24"/>
        </w:rPr>
        <w:fldChar w:fldCharType="separate"/>
      </w:r>
      <w:r w:rsidR="00CE69DF" w:rsidRPr="00CE69DF">
        <w:rPr>
          <w:noProof/>
          <w:sz w:val="24"/>
          <w:szCs w:val="24"/>
        </w:rPr>
        <w:t>(</w:t>
      </w:r>
      <w:r w:rsidR="00CE69DF" w:rsidRPr="00CE69DF">
        <w:rPr>
          <w:i/>
          <w:noProof/>
          <w:sz w:val="24"/>
          <w:szCs w:val="24"/>
        </w:rPr>
        <w:t>19</w:t>
      </w:r>
      <w:r w:rsidR="00CE69DF" w:rsidRPr="00CE69DF">
        <w:rPr>
          <w:noProof/>
          <w:sz w:val="24"/>
          <w:szCs w:val="24"/>
        </w:rPr>
        <w:t>)</w:t>
      </w:r>
      <w:r w:rsidR="00CE69DF">
        <w:rPr>
          <w:sz w:val="24"/>
          <w:szCs w:val="24"/>
        </w:rPr>
        <w:fldChar w:fldCharType="end"/>
      </w:r>
      <w:r w:rsidR="000575F8">
        <w:rPr>
          <w:sz w:val="24"/>
          <w:szCs w:val="24"/>
        </w:rPr>
        <w:t xml:space="preserve">. </w:t>
      </w:r>
      <w:r w:rsidR="00AF7E7D">
        <w:rPr>
          <w:sz w:val="24"/>
          <w:szCs w:val="24"/>
        </w:rPr>
        <w:t>For each study w</w:t>
      </w:r>
      <w:r w:rsidR="00956C49">
        <w:rPr>
          <w:sz w:val="24"/>
          <w:szCs w:val="24"/>
        </w:rPr>
        <w:t xml:space="preserve">e </w:t>
      </w:r>
      <w:r w:rsidR="00AF7E7D">
        <w:rPr>
          <w:sz w:val="24"/>
          <w:szCs w:val="24"/>
        </w:rPr>
        <w:t xml:space="preserve">also </w:t>
      </w:r>
      <w:r w:rsidR="00956C49">
        <w:rPr>
          <w:sz w:val="24"/>
          <w:szCs w:val="24"/>
        </w:rPr>
        <w:t xml:space="preserve">extracted data of the restoration outcome adopted to </w:t>
      </w:r>
      <w:r w:rsidR="00AF7E7D">
        <w:rPr>
          <w:sz w:val="24"/>
          <w:szCs w:val="24"/>
        </w:rPr>
        <w:t xml:space="preserve">express the response </w:t>
      </w:r>
      <w:r w:rsidR="00DD4076">
        <w:rPr>
          <w:sz w:val="24"/>
          <w:szCs w:val="24"/>
        </w:rPr>
        <w:t>to</w:t>
      </w:r>
      <w:r w:rsidR="00AF7E7D">
        <w:rPr>
          <w:sz w:val="24"/>
          <w:szCs w:val="24"/>
        </w:rPr>
        <w:t xml:space="preserve"> </w:t>
      </w:r>
      <w:r w:rsidR="00956C49">
        <w:rPr>
          <w:sz w:val="24"/>
          <w:szCs w:val="24"/>
        </w:rPr>
        <w:t xml:space="preserve">each restoration practice </w:t>
      </w:r>
      <w:r w:rsidR="00AF7E7D">
        <w:rPr>
          <w:sz w:val="24"/>
          <w:szCs w:val="24"/>
        </w:rPr>
        <w:fldChar w:fldCharType="begin" w:fldLock="1"/>
      </w:r>
      <w:r w:rsidR="00B82DE1">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20&lt;/i&gt;)","plainTextFormattedCitation":"(20)","previouslyFormattedCitation":"(&lt;i&gt;20&lt;/i&gt;)"},"properties":{"noteIndex":0},"schema":"https://github.com/citation-style-language/schema/raw/master/csl-citation.json"}</w:instrText>
      </w:r>
      <w:r w:rsidR="00AF7E7D">
        <w:rPr>
          <w:sz w:val="24"/>
          <w:szCs w:val="24"/>
        </w:rPr>
        <w:fldChar w:fldCharType="separate"/>
      </w:r>
      <w:r w:rsidR="00AF7E7D" w:rsidRPr="00AF7E7D">
        <w:rPr>
          <w:noProof/>
          <w:sz w:val="24"/>
          <w:szCs w:val="24"/>
        </w:rPr>
        <w:t>(</w:t>
      </w:r>
      <w:r w:rsidR="00AF7E7D" w:rsidRPr="00AF7E7D">
        <w:rPr>
          <w:i/>
          <w:noProof/>
          <w:sz w:val="24"/>
          <w:szCs w:val="24"/>
        </w:rPr>
        <w:t>20</w:t>
      </w:r>
      <w:r w:rsidR="00AF7E7D" w:rsidRPr="00AF7E7D">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B82DE1">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FA0C46">
        <w:rPr>
          <w:sz w:val="24"/>
          <w:szCs w:val="24"/>
        </w:rPr>
        <w:fldChar w:fldCharType="separate"/>
      </w:r>
      <w:r w:rsidR="00AF7E7D" w:rsidRPr="00AF7E7D">
        <w:rPr>
          <w:noProof/>
          <w:sz w:val="24"/>
          <w:szCs w:val="24"/>
        </w:rPr>
        <w:t>(</w:t>
      </w:r>
      <w:r w:rsidR="00AF7E7D" w:rsidRPr="00AF7E7D">
        <w:rPr>
          <w:i/>
          <w:noProof/>
          <w:sz w:val="24"/>
          <w:szCs w:val="24"/>
        </w:rPr>
        <w:t>21</w:t>
      </w:r>
      <w:r w:rsidR="00AF7E7D" w:rsidRPr="00AF7E7D">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41079">
        <w:rPr>
          <w:sz w:val="24"/>
          <w:szCs w:val="24"/>
        </w:rPr>
        <w:t>P</w:t>
      </w:r>
      <w:r w:rsidR="001470D5">
        <w:rPr>
          <w:sz w:val="24"/>
          <w:szCs w:val="24"/>
        </w:rPr>
        <w:t>assive restoration practices</w:t>
      </w:r>
      <w:r w:rsidR="00F41079">
        <w:rPr>
          <w:sz w:val="24"/>
          <w:szCs w:val="24"/>
        </w:rPr>
        <w:t xml:space="preserve"> were classified as </w:t>
      </w:r>
      <w:r w:rsidR="001470D5">
        <w:rPr>
          <w:sz w:val="24"/>
          <w:szCs w:val="24"/>
        </w:rPr>
        <w:t>soil, vegetation, and grazing exclusion</w:t>
      </w:r>
      <w:r w:rsidR="000575F8" w:rsidRPr="00E02AC1">
        <w:rPr>
          <w:sz w:val="24"/>
          <w:szCs w:val="24"/>
        </w:rPr>
        <w:t xml:space="preserve">. </w:t>
      </w:r>
      <w:r w:rsidR="000575F8">
        <w:rPr>
          <w:sz w:val="24"/>
          <w:szCs w:val="24"/>
        </w:rPr>
        <w:t>W</w:t>
      </w:r>
      <w:r w:rsidR="000575F8" w:rsidRPr="00E02AC1">
        <w:rPr>
          <w:sz w:val="24"/>
          <w:szCs w:val="24"/>
        </w:rPr>
        <w:t>e</w:t>
      </w:r>
      <w:r w:rsidR="001470D5">
        <w:rPr>
          <w:sz w:val="24"/>
          <w:szCs w:val="24"/>
        </w:rPr>
        <w:t xml:space="preserve"> evaluated</w:t>
      </w:r>
      <w:r w:rsidR="000575F8" w:rsidRPr="00E02AC1">
        <w:rPr>
          <w:sz w:val="24"/>
          <w:szCs w:val="24"/>
        </w:rPr>
        <w:t xml:space="preserve"> </w:t>
      </w:r>
      <w:r w:rsidR="001470D5">
        <w:rPr>
          <w:sz w:val="24"/>
          <w:szCs w:val="24"/>
        </w:rPr>
        <w:t xml:space="preserve">active </w:t>
      </w:r>
      <w:r w:rsidR="000575F8">
        <w:rPr>
          <w:sz w:val="24"/>
          <w:szCs w:val="24"/>
        </w:rPr>
        <w:t>restoration</w:t>
      </w:r>
      <w:r w:rsidR="000575F8" w:rsidRPr="00E02AC1">
        <w:rPr>
          <w:sz w:val="24"/>
          <w:szCs w:val="24"/>
        </w:rPr>
        <w:t xml:space="preserve"> outcomes</w:t>
      </w:r>
      <w:r w:rsidR="001470D5">
        <w:rPr>
          <w:sz w:val="24"/>
          <w:szCs w:val="24"/>
        </w:rPr>
        <w:t xml:space="preserve"> across</w:t>
      </w:r>
      <w:r w:rsidR="000575F8" w:rsidRPr="00E02AC1">
        <w:rPr>
          <w:sz w:val="24"/>
          <w:szCs w:val="24"/>
        </w:rPr>
        <w:t xml:space="preserve"> four </w:t>
      </w:r>
      <w:r w:rsidR="00B16FF3">
        <w:rPr>
          <w:sz w:val="24"/>
          <w:szCs w:val="24"/>
        </w:rPr>
        <w:t>categories</w:t>
      </w:r>
      <w:r w:rsidR="00BD5548">
        <w:rPr>
          <w:sz w:val="24"/>
          <w:szCs w:val="24"/>
        </w:rPr>
        <w:t>:</w:t>
      </w:r>
      <w:r w:rsidR="000575F8" w:rsidRPr="00E02AC1">
        <w:rPr>
          <w:sz w:val="24"/>
          <w:szCs w:val="24"/>
        </w:rPr>
        <w:t xml:space="preserve"> soil,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w:t>
      </w:r>
      <w:r w:rsidR="005B3247">
        <w:rPr>
          <w:sz w:val="24"/>
          <w:szCs w:val="24"/>
        </w:rPr>
        <w:lastRenderedPageBreak/>
        <w:t>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w:t>
      </w:r>
      <w:r w:rsidR="005105CE">
        <w:rPr>
          <w:sz w:val="24"/>
          <w:szCs w:val="24"/>
        </w:rPr>
        <w:t xml:space="preserve">when studies reported </w:t>
      </w:r>
      <w:r w:rsidR="00BD7D51">
        <w:rPr>
          <w:sz w:val="24"/>
          <w:szCs w:val="24"/>
        </w:rPr>
        <w:t>measures of both soil and vegetation</w:t>
      </w:r>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B82DE1">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22</w:t>
      </w:r>
      <w:r w:rsidR="00B82DE1" w:rsidRPr="00B82DE1">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applied meta-regressions to test the potential influence of aridity</w:t>
      </w:r>
      <w:r w:rsidR="00482C95">
        <w:rPr>
          <w:sz w:val="24"/>
          <w:szCs w:val="24"/>
        </w:rPr>
        <w:t xml:space="preserve"> </w:t>
      </w:r>
      <w:r w:rsidR="00B82DE1">
        <w:rPr>
          <w:sz w:val="24"/>
          <w:szCs w:val="24"/>
        </w:rPr>
        <w:fldChar w:fldCharType="begin" w:fldLock="1"/>
      </w:r>
      <w:r w:rsidR="00CE75A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23</w:t>
      </w:r>
      <w:r w:rsidR="00B82DE1" w:rsidRPr="00B82DE1">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5D3209">
        <w:rPr>
          <w:sz w:val="24"/>
          <w:szCs w:val="24"/>
        </w:rPr>
        <w:t xml:space="preserve"> since restoration practice implementation</w:t>
      </w:r>
      <w:r w:rsidR="00427D62">
        <w:rPr>
          <w:sz w:val="24"/>
          <w:szCs w:val="24"/>
        </w:rPr>
        <w:t>.</w:t>
      </w:r>
    </w:p>
    <w:p w14:paraId="54443F0F" w14:textId="7AD49F41" w:rsidR="008809FF" w:rsidDel="003F5517" w:rsidRDefault="00FF674C" w:rsidP="00E02AC1">
      <w:pPr>
        <w:spacing w:line="480" w:lineRule="auto"/>
        <w:rPr>
          <w:del w:id="4"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water supply</w:t>
      </w:r>
      <w:r w:rsidR="00401633">
        <w:rPr>
          <w:sz w:val="24"/>
          <w:szCs w:val="24"/>
        </w:rPr>
        <w:t xml:space="preserve"> was the most effective restoration practice followed by soil </w:t>
      </w:r>
      <w:r w:rsidR="00401633" w:rsidRPr="00E02AC1">
        <w:rPr>
          <w:sz w:val="24"/>
          <w:szCs w:val="24"/>
        </w:rPr>
        <w:t xml:space="preserve">and </w:t>
      </w:r>
      <w:r w:rsidR="00401633">
        <w:rPr>
          <w:sz w:val="24"/>
          <w:szCs w:val="24"/>
        </w:rPr>
        <w:t xml:space="preserve">vegetation </w:t>
      </w:r>
      <w:r w:rsidR="005C351F">
        <w:rPr>
          <w:sz w:val="24"/>
          <w:szCs w:val="24"/>
        </w:rPr>
        <w:t xml:space="preserve">active </w:t>
      </w:r>
      <w:r w:rsidR="00401633">
        <w:rPr>
          <w:sz w:val="24"/>
          <w:szCs w:val="24"/>
        </w:rPr>
        <w:t>practices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vegetation recovery and grazing exclusion can also </w:t>
      </w:r>
      <w:r w:rsidR="00B705DE">
        <w:rPr>
          <w:sz w:val="24"/>
          <w:szCs w:val="24"/>
        </w:rPr>
        <w:t xml:space="preserve">have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B705DE">
        <w:rPr>
          <w:sz w:val="24"/>
          <w:szCs w:val="24"/>
        </w:rPr>
        <w:t xml:space="preserve">but </w:t>
      </w:r>
      <w:r w:rsidR="00401633">
        <w:rPr>
          <w:sz w:val="24"/>
          <w:szCs w:val="24"/>
        </w:rPr>
        <w:t xml:space="preserve">with lower </w:t>
      </w:r>
      <w:r w:rsidR="006C2DA6">
        <w:rPr>
          <w:sz w:val="24"/>
          <w:szCs w:val="24"/>
        </w:rPr>
        <w:t xml:space="preserve">and more variable </w:t>
      </w:r>
      <w:r w:rsidR="00401633">
        <w:rPr>
          <w:sz w:val="24"/>
          <w:szCs w:val="24"/>
        </w:rPr>
        <w:t>effect sizes than active practices</w:t>
      </w:r>
      <w:r w:rsidR="00B705DE">
        <w:rPr>
          <w:sz w:val="24"/>
          <w:szCs w:val="24"/>
        </w:rPr>
        <w:t>, while passive practices on s</w:t>
      </w:r>
      <w:r w:rsidR="00401633">
        <w:rPr>
          <w:sz w:val="24"/>
          <w:szCs w:val="24"/>
        </w:rPr>
        <w:t xml:space="preserve">oils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w:t>
      </w:r>
      <w:proofErr w:type="spellStart"/>
      <w:r w:rsidR="008809FF" w:rsidRPr="00E02AC1">
        <w:rPr>
          <w:sz w:val="24"/>
          <w:szCs w:val="24"/>
        </w:rPr>
        <w:t>lrr</w:t>
      </w:r>
      <w:proofErr w:type="spellEnd"/>
      <w:r w:rsidR="008809FF" w:rsidRPr="00E02AC1">
        <w:rPr>
          <w:sz w:val="24"/>
          <w:szCs w:val="24"/>
        </w:rPr>
        <w:t xml:space="preserve">= -0.01, 95% CI= -0.02 to -0.01; </w:t>
      </w:r>
      <w:proofErr w:type="spellStart"/>
      <w:r w:rsidR="008809FF" w:rsidRPr="00E02AC1">
        <w:rPr>
          <w:sz w:val="24"/>
          <w:szCs w:val="24"/>
        </w:rPr>
        <w:t>lrr</w:t>
      </w:r>
      <w:proofErr w:type="spellEnd"/>
      <w:r w:rsidR="008809FF" w:rsidRPr="00E02AC1">
        <w:rPr>
          <w:sz w:val="24"/>
          <w:szCs w:val="24"/>
        </w:rPr>
        <w:t>= 0.003, 95% CI= 0.003 to 0.0035</w:t>
      </w:r>
      <w:r w:rsidR="009002D9">
        <w:rPr>
          <w:sz w:val="24"/>
          <w:szCs w:val="24"/>
        </w:rPr>
        <w:t>, respectively</w:t>
      </w:r>
      <w:r w:rsidR="008809FF" w:rsidRPr="00E02AC1">
        <w:rPr>
          <w:sz w:val="24"/>
          <w:szCs w:val="24"/>
        </w:rPr>
        <w:t>)</w:t>
      </w:r>
      <w:r w:rsidR="005C351F">
        <w:rPr>
          <w:sz w:val="24"/>
          <w:szCs w:val="24"/>
        </w:rPr>
        <w:t>. N</w:t>
      </w:r>
      <w:r w:rsidR="00A57868">
        <w:rPr>
          <w:sz w:val="24"/>
          <w:szCs w:val="24"/>
        </w:rPr>
        <w:t xml:space="preserve">et effectiveness of active restoration practices decreased with increasing aridity. </w:t>
      </w:r>
      <w:r w:rsidR="00DE53E2">
        <w:rPr>
          <w:sz w:val="24"/>
          <w:szCs w:val="24"/>
        </w:rPr>
        <w:t>F</w:t>
      </w:r>
      <w:r w:rsidR="008809FF" w:rsidRPr="00E02AC1">
        <w:rPr>
          <w:sz w:val="24"/>
          <w:szCs w:val="24"/>
        </w:rPr>
        <w:t xml:space="preserve">or passive </w:t>
      </w:r>
      <w:r w:rsidR="00C26CBD">
        <w:rPr>
          <w:sz w:val="24"/>
          <w:szCs w:val="24"/>
        </w:rPr>
        <w:t xml:space="preserve">approaches, </w:t>
      </w:r>
      <w:r w:rsidR="00BD5548">
        <w:rPr>
          <w:sz w:val="24"/>
          <w:szCs w:val="24"/>
        </w:rPr>
        <w:t>only</w:t>
      </w:r>
      <w:r w:rsidR="008809FF" w:rsidRPr="00E02AC1">
        <w:rPr>
          <w:sz w:val="24"/>
          <w:szCs w:val="24"/>
        </w:rPr>
        <w:t xml:space="preserve"> </w:t>
      </w:r>
      <w:r w:rsidR="00B779D1">
        <w:rPr>
          <w:sz w:val="24"/>
          <w:szCs w:val="24"/>
        </w:rPr>
        <w:t>duration of recovery</w:t>
      </w:r>
      <w:r w:rsidR="00656BCF">
        <w:rPr>
          <w:sz w:val="24"/>
          <w:szCs w:val="24"/>
        </w:rPr>
        <w:t xml:space="preserve"> </w:t>
      </w:r>
      <w:r w:rsidR="008809FF" w:rsidRPr="00E02AC1">
        <w:rPr>
          <w:sz w:val="24"/>
          <w:szCs w:val="24"/>
        </w:rPr>
        <w:t>was significant (</w:t>
      </w:r>
      <w:proofErr w:type="spellStart"/>
      <w:r w:rsidR="008809FF" w:rsidRPr="00E02AC1">
        <w:rPr>
          <w:sz w:val="24"/>
          <w:szCs w:val="24"/>
        </w:rPr>
        <w:t>lrr</w:t>
      </w:r>
      <w:proofErr w:type="spellEnd"/>
      <w:r w:rsidR="008809FF" w:rsidRPr="00E02AC1">
        <w:rPr>
          <w:sz w:val="24"/>
          <w:szCs w:val="24"/>
        </w:rPr>
        <w:t>= 0.01, 95% CI= 0.008 to 0.01).</w:t>
      </w:r>
      <w:r w:rsidR="002458F7">
        <w:rPr>
          <w:sz w:val="24"/>
          <w:szCs w:val="24"/>
        </w:rPr>
        <w:t xml:space="preserve"> </w:t>
      </w:r>
      <w:r w:rsidR="00407FA2">
        <w:rPr>
          <w:sz w:val="24"/>
          <w:szCs w:val="24"/>
        </w:rPr>
        <w:t xml:space="preserve">Typically, </w:t>
      </w:r>
      <w:r w:rsidR="0078275D">
        <w:rPr>
          <w:sz w:val="24"/>
          <w:szCs w:val="24"/>
        </w:rPr>
        <w:t xml:space="preserve">active </w:t>
      </w:r>
      <w:r w:rsidR="00AC69D8">
        <w:rPr>
          <w:sz w:val="24"/>
          <w:szCs w:val="24"/>
        </w:rPr>
        <w:t xml:space="preserve">restoration was positive for </w:t>
      </w:r>
      <w:r w:rsidR="008809FF" w:rsidRPr="00E02AC1">
        <w:rPr>
          <w:sz w:val="24"/>
          <w:szCs w:val="24"/>
        </w:rPr>
        <w:t>soil</w:t>
      </w:r>
      <w:r w:rsidR="00AC69D8">
        <w:rPr>
          <w:sz w:val="24"/>
          <w:szCs w:val="24"/>
        </w:rPr>
        <w:t>s</w:t>
      </w:r>
      <w:r w:rsidR="008809FF" w:rsidRPr="00E02AC1">
        <w:rPr>
          <w:sz w:val="24"/>
          <w:szCs w:val="24"/>
        </w:rPr>
        <w:t xml:space="preserve">, </w:t>
      </w:r>
      <w:r w:rsidR="0078275D">
        <w:rPr>
          <w:sz w:val="24"/>
          <w:szCs w:val="24"/>
        </w:rPr>
        <w:t xml:space="preserve">vegetation </w:t>
      </w:r>
      <w:r w:rsidR="008809FF" w:rsidRPr="00E02AC1">
        <w:rPr>
          <w:sz w:val="24"/>
          <w:szCs w:val="24"/>
        </w:rPr>
        <w:t>and habitat</w:t>
      </w:r>
      <w:r w:rsidR="008809FF">
        <w:rPr>
          <w:sz w:val="24"/>
          <w:szCs w:val="24"/>
        </w:rPr>
        <w:t>,</w:t>
      </w:r>
      <w:r w:rsidR="008809FF" w:rsidRPr="00E02AC1">
        <w:rPr>
          <w:sz w:val="24"/>
          <w:szCs w:val="24"/>
        </w:rPr>
        <w:t xml:space="preserve"> but </w:t>
      </w:r>
      <w:r w:rsidR="008C0B2C">
        <w:rPr>
          <w:sz w:val="24"/>
          <w:szCs w:val="24"/>
        </w:rPr>
        <w:t>not</w:t>
      </w:r>
      <w:r w:rsidR="008809FF" w:rsidRPr="00E02AC1">
        <w:rPr>
          <w:sz w:val="24"/>
          <w:szCs w:val="24"/>
        </w:rPr>
        <w:t xml:space="preserve"> </w:t>
      </w:r>
      <w:r w:rsidR="00AC69D8">
        <w:rPr>
          <w:sz w:val="24"/>
          <w:szCs w:val="24"/>
        </w:rPr>
        <w:t>for</w:t>
      </w:r>
      <w:r w:rsidR="008809FF">
        <w:rPr>
          <w:sz w:val="24"/>
          <w:szCs w:val="24"/>
        </w:rPr>
        <w:t xml:space="preserve"> </w:t>
      </w:r>
      <w:r w:rsidR="00A57868" w:rsidRPr="00E02AC1">
        <w:rPr>
          <w:sz w:val="24"/>
          <w:szCs w:val="24"/>
        </w:rPr>
        <w:t>animal</w:t>
      </w:r>
      <w:r w:rsidR="00A57868">
        <w:rPr>
          <w:sz w:val="24"/>
          <w:szCs w:val="24"/>
        </w:rPr>
        <w:t>s’</w:t>
      </w:r>
      <w:r w:rsidR="008809FF" w:rsidRPr="00E02AC1">
        <w:rPr>
          <w:sz w:val="24"/>
          <w:szCs w:val="24"/>
        </w:rPr>
        <w:t xml:space="preserve"> </w:t>
      </w:r>
      <w:r w:rsidR="00A57868">
        <w:rPr>
          <w:sz w:val="24"/>
          <w:szCs w:val="24"/>
        </w:rPr>
        <w:t xml:space="preserve">outcomes </w:t>
      </w:r>
      <w:r w:rsidR="00326562">
        <w:rPr>
          <w:sz w:val="24"/>
          <w:szCs w:val="24"/>
        </w:rPr>
        <w:t>(Table 1B)</w:t>
      </w:r>
      <w:r w:rsidR="008809FF" w:rsidRPr="00E02AC1">
        <w:rPr>
          <w:sz w:val="24"/>
          <w:szCs w:val="24"/>
        </w:rPr>
        <w:t>.</w:t>
      </w:r>
      <w:r w:rsidR="00E84C1B">
        <w:rPr>
          <w:sz w:val="24"/>
          <w:szCs w:val="24"/>
        </w:rPr>
        <w:t xml:space="preserve"> We found that soils cannot restore passively, but plants and habitat can 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7579B14E" w14:textId="5280AE3A" w:rsidR="00DC00D2" w:rsidRDefault="00DC00D2" w:rsidP="00621FB6">
      <w:pPr>
        <w:spacing w:line="480" w:lineRule="auto"/>
        <w:rPr>
          <w:sz w:val="24"/>
          <w:szCs w:val="24"/>
        </w:rPr>
      </w:pPr>
      <w:r>
        <w:rPr>
          <w:sz w:val="24"/>
          <w:szCs w:val="24"/>
        </w:rPr>
        <w:t xml:space="preserve">A high number of </w:t>
      </w:r>
      <w:r w:rsidR="00DE4D74">
        <w:rPr>
          <w:sz w:val="24"/>
          <w:szCs w:val="24"/>
        </w:rPr>
        <w:t>studies (n=30), classified as both active (n=16) and passive restoration (n=14),</w:t>
      </w:r>
      <w:r>
        <w:rPr>
          <w:sz w:val="24"/>
          <w:szCs w:val="24"/>
        </w:rPr>
        <w:t xml:space="preserve"> were not included in this meta-analysis </w:t>
      </w:r>
      <w:r w:rsidR="00B10A33">
        <w:rPr>
          <w:sz w:val="24"/>
          <w:szCs w:val="24"/>
        </w:rPr>
        <w:t xml:space="preserve">due to the absence of </w:t>
      </w:r>
      <w:r>
        <w:rPr>
          <w:sz w:val="24"/>
          <w:szCs w:val="24"/>
        </w:rPr>
        <w:t xml:space="preserve">control situations. This may highlight the </w:t>
      </w:r>
      <w:r w:rsidR="00B10A33">
        <w:rPr>
          <w:sz w:val="24"/>
          <w:szCs w:val="24"/>
        </w:rPr>
        <w:t>lack</w:t>
      </w:r>
      <w:r>
        <w:rPr>
          <w:sz w:val="24"/>
          <w:szCs w:val="24"/>
        </w:rPr>
        <w:t xml:space="preserve"> of undisturbed reference sites or the difficulty of identifying a clear model to which compare the system to be restored </w:t>
      </w:r>
      <w:r>
        <w:rPr>
          <w:sz w:val="24"/>
          <w:szCs w:val="24"/>
        </w:rPr>
        <w:fldChar w:fldCharType="begin" w:fldLock="1"/>
      </w:r>
      <w:r w:rsidR="00A46CE9">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24&lt;/i&gt;)","plainTextFormattedCitation":"(24)","previouslyFormattedCitation":"(&lt;i&gt;24&lt;/i&gt;)"},"properties":{"noteIndex":0},"schema":"https://github.com/citation-style-language/schema/raw/master/csl-citation.json"}</w:instrText>
      </w:r>
      <w:r>
        <w:rPr>
          <w:sz w:val="24"/>
          <w:szCs w:val="24"/>
        </w:rPr>
        <w:fldChar w:fldCharType="separate"/>
      </w:r>
      <w:r w:rsidRPr="00DC00D2">
        <w:rPr>
          <w:noProof/>
          <w:sz w:val="24"/>
          <w:szCs w:val="24"/>
        </w:rPr>
        <w:t>(</w:t>
      </w:r>
      <w:r w:rsidRPr="00DC00D2">
        <w:rPr>
          <w:i/>
          <w:noProof/>
          <w:sz w:val="24"/>
          <w:szCs w:val="24"/>
        </w:rPr>
        <w:t>24</w:t>
      </w:r>
      <w:r w:rsidRPr="00DC00D2">
        <w:rPr>
          <w:noProof/>
          <w:sz w:val="24"/>
          <w:szCs w:val="24"/>
        </w:rPr>
        <w:t>)</w:t>
      </w:r>
      <w:r>
        <w:rPr>
          <w:sz w:val="24"/>
          <w:szCs w:val="24"/>
        </w:rPr>
        <w:fldChar w:fldCharType="end"/>
      </w:r>
      <w:r w:rsidR="00B10A33">
        <w:rPr>
          <w:sz w:val="24"/>
          <w:szCs w:val="24"/>
        </w:rPr>
        <w:t>,</w:t>
      </w:r>
      <w:r w:rsidR="00DE4D74">
        <w:rPr>
          <w:sz w:val="24"/>
          <w:szCs w:val="24"/>
        </w:rPr>
        <w:t xml:space="preserve"> and </w:t>
      </w:r>
      <w:r w:rsidR="00B10A33">
        <w:rPr>
          <w:sz w:val="24"/>
          <w:szCs w:val="24"/>
        </w:rPr>
        <w:t xml:space="preserve">also </w:t>
      </w:r>
      <w:r w:rsidR="00DE4D74">
        <w:rPr>
          <w:sz w:val="24"/>
          <w:szCs w:val="24"/>
        </w:rPr>
        <w:t xml:space="preserve">the </w:t>
      </w:r>
      <w:r w:rsidR="00B10A33">
        <w:rPr>
          <w:sz w:val="24"/>
          <w:szCs w:val="24"/>
        </w:rPr>
        <w:t xml:space="preserve">absence of </w:t>
      </w:r>
      <w:r w:rsidR="00DE4D74">
        <w:rPr>
          <w:sz w:val="24"/>
          <w:szCs w:val="24"/>
        </w:rPr>
        <w:t>specific restoration goal</w:t>
      </w:r>
      <w:r w:rsidR="00B10A33">
        <w:rPr>
          <w:sz w:val="24"/>
          <w:szCs w:val="24"/>
        </w:rPr>
        <w:t>s</w:t>
      </w:r>
      <w:r w:rsidR="00DE4D74">
        <w:rPr>
          <w:sz w:val="24"/>
          <w:szCs w:val="24"/>
        </w:rPr>
        <w:t xml:space="preserve"> </w:t>
      </w:r>
      <w:r w:rsidR="00DE4D74">
        <w:rPr>
          <w:sz w:val="24"/>
          <w:szCs w:val="24"/>
        </w:rPr>
        <w:lastRenderedPageBreak/>
        <w:t>to be achieved</w:t>
      </w:r>
      <w:r w:rsidR="00A46CE9">
        <w:rPr>
          <w:sz w:val="24"/>
          <w:szCs w:val="24"/>
        </w:rPr>
        <w:t xml:space="preserve"> </w:t>
      </w:r>
      <w:r w:rsidR="00A46CE9">
        <w:rPr>
          <w:sz w:val="24"/>
          <w:szCs w:val="24"/>
        </w:rPr>
        <w:fldChar w:fldCharType="begin" w:fldLock="1"/>
      </w:r>
      <w:r w:rsidR="00A46CE9">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A46CE9">
        <w:rPr>
          <w:sz w:val="24"/>
          <w:szCs w:val="24"/>
        </w:rPr>
        <w:fldChar w:fldCharType="separate"/>
      </w:r>
      <w:r w:rsidR="00A46CE9" w:rsidRPr="00A46CE9">
        <w:rPr>
          <w:noProof/>
          <w:sz w:val="24"/>
          <w:szCs w:val="24"/>
        </w:rPr>
        <w:t>(</w:t>
      </w:r>
      <w:r w:rsidR="00A46CE9" w:rsidRPr="00A46CE9">
        <w:rPr>
          <w:i/>
          <w:noProof/>
          <w:sz w:val="24"/>
          <w:szCs w:val="24"/>
        </w:rPr>
        <w:t>1</w:t>
      </w:r>
      <w:r w:rsidR="00A46CE9" w:rsidRPr="00A46CE9">
        <w:rPr>
          <w:noProof/>
          <w:sz w:val="24"/>
          <w:szCs w:val="24"/>
        </w:rPr>
        <w:t>)</w:t>
      </w:r>
      <w:r w:rsidR="00A46CE9">
        <w:rPr>
          <w:sz w:val="24"/>
          <w:szCs w:val="24"/>
        </w:rPr>
        <w:fldChar w:fldCharType="end"/>
      </w:r>
      <w:r>
        <w:rPr>
          <w:sz w:val="24"/>
          <w:szCs w:val="24"/>
        </w:rPr>
        <w:t xml:space="preserve">. This situation entails a challenge to finally interpret the </w:t>
      </w:r>
      <w:r w:rsidR="00B10A33">
        <w:rPr>
          <w:sz w:val="24"/>
          <w:szCs w:val="24"/>
        </w:rPr>
        <w:t xml:space="preserve">benefits of </w:t>
      </w:r>
      <w:r>
        <w:rPr>
          <w:sz w:val="24"/>
          <w:szCs w:val="24"/>
        </w:rPr>
        <w:t xml:space="preserve">restoration </w:t>
      </w:r>
      <w:r w:rsidR="00B10A33">
        <w:rPr>
          <w:sz w:val="24"/>
          <w:szCs w:val="24"/>
        </w:rPr>
        <w:t>interventions and ultimately a difficulty to evaluate ecosystem health</w:t>
      </w:r>
      <w:r w:rsidR="00A46CE9">
        <w:rPr>
          <w:sz w:val="24"/>
          <w:szCs w:val="24"/>
        </w:rPr>
        <w:t xml:space="preserve"> </w:t>
      </w:r>
      <w:r w:rsidR="00A46CE9">
        <w:rPr>
          <w:sz w:val="24"/>
          <w:szCs w:val="24"/>
        </w:rPr>
        <w:fldChar w:fldCharType="begin" w:fldLock="1"/>
      </w:r>
      <w:r w:rsidR="00A46CE9">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24&lt;/i&gt;)","plainTextFormattedCitation":"(24)"},"properties":{"noteIndex":0},"schema":"https://github.com/citation-style-language/schema/raw/master/csl-citation.json"}</w:instrText>
      </w:r>
      <w:r w:rsidR="00A46CE9">
        <w:rPr>
          <w:sz w:val="24"/>
          <w:szCs w:val="24"/>
        </w:rPr>
        <w:fldChar w:fldCharType="separate"/>
      </w:r>
      <w:r w:rsidR="00A46CE9" w:rsidRPr="00A46CE9">
        <w:rPr>
          <w:noProof/>
          <w:sz w:val="24"/>
          <w:szCs w:val="24"/>
        </w:rPr>
        <w:t>(</w:t>
      </w:r>
      <w:r w:rsidR="00A46CE9" w:rsidRPr="00A46CE9">
        <w:rPr>
          <w:i/>
          <w:noProof/>
          <w:sz w:val="24"/>
          <w:szCs w:val="24"/>
        </w:rPr>
        <w:t>24</w:t>
      </w:r>
      <w:r w:rsidR="00A46CE9" w:rsidRPr="00A46CE9">
        <w:rPr>
          <w:noProof/>
          <w:sz w:val="24"/>
          <w:szCs w:val="24"/>
        </w:rPr>
        <w:t>)</w:t>
      </w:r>
      <w:r w:rsidR="00A46CE9">
        <w:rPr>
          <w:sz w:val="24"/>
          <w:szCs w:val="24"/>
        </w:rPr>
        <w:fldChar w:fldCharType="end"/>
      </w:r>
      <w:r>
        <w:rPr>
          <w:sz w:val="24"/>
          <w:szCs w:val="24"/>
        </w:rPr>
        <w:t xml:space="preserve">.  </w:t>
      </w:r>
    </w:p>
    <w:p w14:paraId="3B094325" w14:textId="24E8B073"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A46CE9">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recovery","type":"article-journal","volume":"12"},"uris":["http://www.mendeley.com/documents/?uuid=2a43d0de-143f-4349-a839-671450322de0"]}],"mendeley":{"formattedCitation":"(&lt;i&gt;25&lt;/i&gt;, &lt;i&gt;26&lt;/i&gt;)","plainTextFormattedCitation":"(25, 26)","previouslyFormattedCitation":"(&lt;i&gt;25&lt;/i&gt;, &lt;i&gt;26&lt;/i&gt;)"},"properties":{"noteIndex":0},"schema":"https://github.com/citation-style-language/schema/raw/master/csl-citation.json"}</w:instrText>
      </w:r>
      <w:r w:rsidR="00CE75A2">
        <w:rPr>
          <w:sz w:val="24"/>
          <w:szCs w:val="24"/>
        </w:rPr>
        <w:fldChar w:fldCharType="separate"/>
      </w:r>
      <w:r w:rsidR="00DC00D2" w:rsidRPr="00DC00D2">
        <w:rPr>
          <w:noProof/>
          <w:sz w:val="24"/>
          <w:szCs w:val="24"/>
        </w:rPr>
        <w:t>(</w:t>
      </w:r>
      <w:r w:rsidR="00DC00D2" w:rsidRPr="00DC00D2">
        <w:rPr>
          <w:i/>
          <w:noProof/>
          <w:sz w:val="24"/>
          <w:szCs w:val="24"/>
        </w:rPr>
        <w:t>25</w:t>
      </w:r>
      <w:r w:rsidR="00DC00D2" w:rsidRPr="00DC00D2">
        <w:rPr>
          <w:noProof/>
          <w:sz w:val="24"/>
          <w:szCs w:val="24"/>
        </w:rPr>
        <w:t xml:space="preserve">, </w:t>
      </w:r>
      <w:r w:rsidR="00DC00D2" w:rsidRPr="00DC00D2">
        <w:rPr>
          <w:i/>
          <w:noProof/>
          <w:sz w:val="24"/>
          <w:szCs w:val="24"/>
        </w:rPr>
        <w:t>26</w:t>
      </w:r>
      <w:r w:rsidR="00DC00D2" w:rsidRPr="00DC00D2">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stress 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950D2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CE75A2">
        <w:rPr>
          <w:sz w:val="24"/>
          <w:szCs w:val="24"/>
        </w:rPr>
        <w:fldChar w:fldCharType="separate"/>
      </w:r>
      <w:r w:rsidR="00CE75A2" w:rsidRPr="00CE75A2">
        <w:rPr>
          <w:noProof/>
          <w:sz w:val="24"/>
          <w:szCs w:val="24"/>
        </w:rPr>
        <w:t>(</w:t>
      </w:r>
      <w:r w:rsidR="00CE75A2" w:rsidRPr="00CE75A2">
        <w:rPr>
          <w:i/>
          <w:noProof/>
          <w:sz w:val="24"/>
          <w:szCs w:val="24"/>
        </w:rPr>
        <w:t>8</w:t>
      </w:r>
      <w:r w:rsidR="00CE75A2" w:rsidRPr="00CE75A2">
        <w:rPr>
          <w:noProof/>
          <w:sz w:val="24"/>
          <w:szCs w:val="24"/>
        </w:rPr>
        <w:t>)</w:t>
      </w:r>
      <w:r w:rsidR="00CE75A2">
        <w:rPr>
          <w:sz w:val="24"/>
          <w:szCs w:val="24"/>
        </w:rPr>
        <w:fldChar w:fldCharType="end"/>
      </w:r>
      <w:r w:rsidR="00174CA1">
        <w:rPr>
          <w:sz w:val="24"/>
          <w:szCs w:val="24"/>
        </w:rPr>
        <w:t>, and results here show t</w:t>
      </w:r>
      <w:r w:rsidR="006861E8">
        <w:rPr>
          <w:sz w:val="24"/>
          <w:szCs w:val="24"/>
        </w:rPr>
        <w:t xml:space="preserve">he success of active restoration practices </w:t>
      </w:r>
      <w:r w:rsidR="00F72096">
        <w:rPr>
          <w:sz w:val="24"/>
          <w:szCs w:val="24"/>
        </w:rPr>
        <w:t>decreases</w:t>
      </w:r>
      <w:r w:rsidR="006861E8">
        <w:rPr>
          <w:sz w:val="24"/>
          <w:szCs w:val="24"/>
        </w:rPr>
        <w:t xml:space="preserve"> with aridity. </w:t>
      </w:r>
      <w:r w:rsidR="00EB61E7">
        <w:rPr>
          <w:sz w:val="24"/>
          <w:szCs w:val="24"/>
        </w:rPr>
        <w:t>The extent of land transformation and prior land use history also cannot be overlooked</w:t>
      </w:r>
      <w:r w:rsidR="007062CC">
        <w:rPr>
          <w:sz w:val="24"/>
          <w:szCs w:val="24"/>
        </w:rPr>
        <w:t xml:space="preserve"> </w:t>
      </w:r>
      <w:r w:rsidR="007062CC">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7062CC">
        <w:rPr>
          <w:sz w:val="24"/>
          <w:szCs w:val="24"/>
        </w:rPr>
        <w:fldChar w:fldCharType="separate"/>
      </w:r>
      <w:r w:rsidR="007062CC" w:rsidRPr="007062CC">
        <w:rPr>
          <w:noProof/>
          <w:sz w:val="24"/>
          <w:szCs w:val="24"/>
        </w:rPr>
        <w:t>(</w:t>
      </w:r>
      <w:r w:rsidR="007062CC" w:rsidRPr="007062CC">
        <w:rPr>
          <w:i/>
          <w:noProof/>
          <w:sz w:val="24"/>
          <w:szCs w:val="24"/>
        </w:rPr>
        <w:t>19</w:t>
      </w:r>
      <w:r w:rsidR="007062CC" w:rsidRPr="007062CC">
        <w:rPr>
          <w:noProof/>
          <w:sz w:val="24"/>
          <w:szCs w:val="24"/>
        </w:rPr>
        <w:t>)</w:t>
      </w:r>
      <w:r w:rsidR="007062CC">
        <w:rPr>
          <w:sz w:val="24"/>
          <w:szCs w:val="24"/>
        </w:rPr>
        <w:fldChar w:fldCharType="end"/>
      </w:r>
      <w:r w:rsidR="00EB61E7">
        <w:rPr>
          <w:sz w:val="24"/>
          <w:szCs w:val="24"/>
        </w:rPr>
        <w:t xml:space="preserve">. </w:t>
      </w:r>
      <w:r w:rsidR="009A36D9">
        <w:rPr>
          <w:sz w:val="24"/>
          <w:szCs w:val="24"/>
        </w:rPr>
        <w:t>A</w:t>
      </w:r>
      <w:r w:rsidR="009D45CC">
        <w:rPr>
          <w:sz w:val="24"/>
          <w:szCs w:val="24"/>
        </w:rPr>
        <w:t xml:space="preserve">gricultural crop lands </w:t>
      </w:r>
      <w:r w:rsidR="009A36D9">
        <w:rPr>
          <w:sz w:val="24"/>
          <w:szCs w:val="24"/>
        </w:rPr>
        <w:t xml:space="preserve">in general </w:t>
      </w:r>
      <w:r w:rsidR="009D45CC">
        <w:rPr>
          <w:sz w:val="24"/>
          <w:szCs w:val="24"/>
        </w:rPr>
        <w:t xml:space="preserve">may </w:t>
      </w:r>
      <w:r w:rsidR="009A36D9">
        <w:rPr>
          <w:sz w:val="24"/>
          <w:szCs w:val="24"/>
        </w:rPr>
        <w:t>need</w:t>
      </w:r>
      <w:r w:rsidR="009D45CC">
        <w:rPr>
          <w:sz w:val="24"/>
          <w:szCs w:val="24"/>
        </w:rPr>
        <w:t xml:space="preserve"> active restoration practices to overcome </w:t>
      </w:r>
      <w:r w:rsidR="00EC52B4">
        <w:rPr>
          <w:sz w:val="24"/>
          <w:szCs w:val="24"/>
        </w:rPr>
        <w:t>the former legacies of</w:t>
      </w:r>
      <w:r w:rsidR="009D45CC">
        <w:rPr>
          <w:sz w:val="24"/>
          <w:szCs w:val="24"/>
        </w:rPr>
        <w:t xml:space="preserve"> soil disturbances, nutrient inputs, and pesticid</w:t>
      </w:r>
      <w:r w:rsidR="00E723B6">
        <w:rPr>
          <w:sz w:val="24"/>
          <w:szCs w:val="24"/>
        </w:rPr>
        <w:t>es</w:t>
      </w:r>
      <w:r w:rsidR="000008C8">
        <w:rPr>
          <w:sz w:val="24"/>
          <w:szCs w:val="24"/>
        </w:rPr>
        <w:t xml:space="preserve"> </w:t>
      </w:r>
      <w:r w:rsidR="00950D2D">
        <w:rPr>
          <w:sz w:val="24"/>
          <w:szCs w:val="24"/>
        </w:rPr>
        <w:fldChar w:fldCharType="begin" w:fldLock="1"/>
      </w:r>
      <w:r w:rsidR="00A46CE9">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27&lt;/i&gt;)","plainTextFormattedCitation":"(27)","previouslyFormattedCitation":"(&lt;i&gt;27&lt;/i&gt;)"},"properties":{"noteIndex":0},"schema":"https://github.com/citation-style-language/schema/raw/master/csl-citation.json"}</w:instrText>
      </w:r>
      <w:r w:rsidR="00950D2D">
        <w:rPr>
          <w:sz w:val="24"/>
          <w:szCs w:val="24"/>
        </w:rPr>
        <w:fldChar w:fldCharType="separate"/>
      </w:r>
      <w:r w:rsidR="00DC00D2" w:rsidRPr="00DC00D2">
        <w:rPr>
          <w:noProof/>
          <w:sz w:val="24"/>
          <w:szCs w:val="24"/>
        </w:rPr>
        <w:t>(</w:t>
      </w:r>
      <w:r w:rsidR="00DC00D2" w:rsidRPr="00DC00D2">
        <w:rPr>
          <w:i/>
          <w:noProof/>
          <w:sz w:val="24"/>
          <w:szCs w:val="24"/>
        </w:rPr>
        <w:t>27</w:t>
      </w:r>
      <w:r w:rsidR="00DC00D2" w:rsidRPr="00DC00D2">
        <w:rPr>
          <w:noProof/>
          <w:sz w:val="24"/>
          <w:szCs w:val="24"/>
        </w:rPr>
        <w:t>)</w:t>
      </w:r>
      <w:r w:rsidR="00950D2D">
        <w:rPr>
          <w:sz w:val="24"/>
          <w:szCs w:val="24"/>
        </w:rPr>
        <w:fldChar w:fldCharType="end"/>
      </w:r>
      <w:r w:rsidR="00950D2D">
        <w:rPr>
          <w:sz w:val="24"/>
          <w:szCs w:val="24"/>
        </w:rPr>
        <w:t>.</w:t>
      </w:r>
    </w:p>
    <w:p w14:paraId="0B7B32D5" w14:textId="58718513"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A42559">
        <w:rPr>
          <w:sz w:val="24"/>
          <w:szCs w:val="24"/>
        </w:rPr>
        <w:t>in which</w:t>
      </w:r>
      <w:r w:rsidR="00F1328A">
        <w:rPr>
          <w:sz w:val="24"/>
          <w:szCs w:val="24"/>
        </w:rPr>
        <w:t xml:space="preserve"> </w:t>
      </w:r>
      <w:r w:rsidR="00A42559">
        <w:rPr>
          <w:sz w:val="24"/>
          <w:szCs w:val="24"/>
        </w:rPr>
        <w:t xml:space="preserve">the </w:t>
      </w:r>
      <w:r w:rsidR="003A4F61">
        <w:rPr>
          <w:sz w:val="24"/>
          <w:szCs w:val="24"/>
        </w:rPr>
        <w:t xml:space="preserve">reversal of </w:t>
      </w:r>
      <w:r w:rsidR="00A42559">
        <w:rPr>
          <w:sz w:val="24"/>
          <w:szCs w:val="24"/>
        </w:rPr>
        <w:t>environmental deterioration is n</w:t>
      </w:r>
      <w:r w:rsidR="00F1328A">
        <w:rPr>
          <w:sz w:val="24"/>
          <w:szCs w:val="24"/>
        </w:rPr>
        <w:t xml:space="preserve">ot </w:t>
      </w:r>
      <w:r w:rsidR="00A42559">
        <w:rPr>
          <w:sz w:val="24"/>
          <w:szCs w:val="24"/>
        </w:rPr>
        <w:t>a</w:t>
      </w:r>
      <w:r w:rsidR="003A4F61">
        <w:rPr>
          <w:sz w:val="24"/>
          <w:szCs w:val="24"/>
        </w:rPr>
        <w:t xml:space="preserve"> goal</w:t>
      </w:r>
      <w:r w:rsidR="00A42559">
        <w:rPr>
          <w:sz w:val="24"/>
          <w:szCs w:val="24"/>
        </w:rPr>
        <w:t xml:space="preserve"> of </w:t>
      </w:r>
      <w:r w:rsidR="00F1328A">
        <w:rPr>
          <w:sz w:val="24"/>
          <w:szCs w:val="24"/>
        </w:rPr>
        <w:t>the poli</w:t>
      </w:r>
      <w:r w:rsidR="00EC2F6C">
        <w:rPr>
          <w:sz w:val="24"/>
          <w:szCs w:val="24"/>
        </w:rPr>
        <w:t>cy</w:t>
      </w:r>
      <w:r w:rsidR="00F1328A">
        <w:rPr>
          <w:sz w:val="24"/>
          <w:szCs w:val="24"/>
        </w:rPr>
        <w:t xml:space="preserve"> agenda</w:t>
      </w:r>
      <w:r w:rsidR="00A42559">
        <w:rPr>
          <w:sz w:val="24"/>
          <w:szCs w:val="24"/>
        </w:rPr>
        <w:t xml:space="preserve"> </w:t>
      </w:r>
      <w:r w:rsidR="0042590A">
        <w:rPr>
          <w:sz w:val="24"/>
          <w:szCs w:val="24"/>
        </w:rPr>
        <w:fldChar w:fldCharType="begin" w:fldLock="1"/>
      </w:r>
      <w:r w:rsidR="00BB6C39">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4&lt;/i&gt;)","plainTextFormattedCitation":"(4)","previouslyFormattedCitation":"(&lt;i&gt;4&lt;/i&gt;)"},"properties":{"noteIndex":0},"schema":"https://github.com/citation-style-language/schema/raw/master/csl-citation.json"}</w:instrText>
      </w:r>
      <w:r w:rsidR="0042590A">
        <w:rPr>
          <w:sz w:val="24"/>
          <w:szCs w:val="24"/>
        </w:rPr>
        <w:fldChar w:fldCharType="separate"/>
      </w:r>
      <w:r w:rsidR="0042590A" w:rsidRPr="0042590A">
        <w:rPr>
          <w:noProof/>
          <w:sz w:val="24"/>
          <w:szCs w:val="24"/>
        </w:rPr>
        <w:t>(</w:t>
      </w:r>
      <w:r w:rsidR="0042590A" w:rsidRPr="0042590A">
        <w:rPr>
          <w:i/>
          <w:noProof/>
          <w:sz w:val="24"/>
          <w:szCs w:val="24"/>
        </w:rPr>
        <w:t>4</w:t>
      </w:r>
      <w:r w:rsidR="0042590A" w:rsidRPr="0042590A">
        <w:rPr>
          <w:noProof/>
          <w:sz w:val="24"/>
          <w:szCs w:val="24"/>
        </w:rPr>
        <w:t>)</w:t>
      </w:r>
      <w:r w:rsidR="0042590A">
        <w:rPr>
          <w:sz w:val="24"/>
          <w:szCs w:val="24"/>
        </w:rPr>
        <w:fldChar w:fldCharType="end"/>
      </w:r>
      <w:r w:rsidRPr="00E02AC1">
        <w:rPr>
          <w:sz w:val="24"/>
          <w:szCs w:val="24"/>
        </w:rPr>
        <w:t xml:space="preserve">. </w:t>
      </w:r>
      <w:r w:rsidR="00807307">
        <w:rPr>
          <w:sz w:val="24"/>
          <w:szCs w:val="24"/>
        </w:rPr>
        <w:t>This synthesis clearly demonst</w:t>
      </w:r>
      <w:r w:rsidR="00E84C1B">
        <w:rPr>
          <w:sz w:val="24"/>
          <w:szCs w:val="24"/>
        </w:rPr>
        <w:t>r</w:t>
      </w:r>
      <w:r w:rsidR="00807307">
        <w:rPr>
          <w:sz w:val="24"/>
          <w:szCs w:val="24"/>
        </w:rPr>
        <w:t>ates</w:t>
      </w:r>
      <w:r w:rsidR="004C1CFC">
        <w:rPr>
          <w:sz w:val="24"/>
          <w:szCs w:val="24"/>
        </w:rPr>
        <w:t xml:space="preserve"> that</w:t>
      </w:r>
      <w:r w:rsidR="003B5EE0">
        <w:rPr>
          <w:sz w:val="24"/>
          <w:szCs w:val="24"/>
        </w:rPr>
        <w:t xml:space="preserve"> it is likely to</w:t>
      </w:r>
      <w:r w:rsidR="004C1CFC">
        <w:rPr>
          <w:sz w:val="24"/>
          <w:szCs w:val="24"/>
        </w:rPr>
        <w:t xml:space="preserve"> get something for nothing from restoration in dryland ecosystems </w:t>
      </w:r>
      <w:r w:rsidR="00807307">
        <w:rPr>
          <w:sz w:val="24"/>
          <w:szCs w:val="24"/>
        </w:rPr>
        <w:t xml:space="preserve">but that an </w:t>
      </w:r>
      <w:r w:rsidR="004C1CFC">
        <w:rPr>
          <w:sz w:val="24"/>
          <w:szCs w:val="24"/>
        </w:rPr>
        <w:t xml:space="preserve">active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B77A77">
        <w:rPr>
          <w:sz w:val="24"/>
          <w:szCs w:val="24"/>
        </w:rPr>
        <w:t xml:space="preserve"> </w:t>
      </w:r>
      <w:r w:rsidR="00731138">
        <w:rPr>
          <w:sz w:val="24"/>
          <w:szCs w:val="24"/>
        </w:rPr>
        <w:t>We are currently facing a dramatic situation in which biodiversity, natural resources, ecosystem services and functionality are under serious threats,</w:t>
      </w:r>
      <w:r w:rsidR="005D3209">
        <w:rPr>
          <w:sz w:val="24"/>
          <w:szCs w:val="24"/>
        </w:rPr>
        <w:t xml:space="preserve"> but</w:t>
      </w:r>
      <w:r w:rsidR="00731138">
        <w:rPr>
          <w:sz w:val="24"/>
          <w:szCs w:val="24"/>
        </w:rPr>
        <w:t xml:space="preserve"> we have now a great opportunity to recover damaged systems that </w:t>
      </w:r>
      <w:r w:rsidR="00967AC8">
        <w:rPr>
          <w:sz w:val="24"/>
          <w:szCs w:val="24"/>
        </w:rPr>
        <w:t xml:space="preserve">will </w:t>
      </w:r>
      <w:r w:rsidR="00731138">
        <w:rPr>
          <w:sz w:val="24"/>
          <w:szCs w:val="24"/>
        </w:rPr>
        <w:t>ultimately</w:t>
      </w:r>
      <w:r w:rsidR="00967AC8">
        <w:rPr>
          <w:sz w:val="24"/>
          <w:szCs w:val="24"/>
        </w:rPr>
        <w:t xml:space="preserve"> benefit</w:t>
      </w:r>
      <w:r w:rsidR="00731138">
        <w:rPr>
          <w:sz w:val="24"/>
          <w:szCs w:val="24"/>
        </w:rPr>
        <w:t xml:space="preserve"> human´s </w:t>
      </w:r>
      <w:r w:rsidR="00967AC8">
        <w:rPr>
          <w:sz w:val="24"/>
          <w:szCs w:val="24"/>
        </w:rPr>
        <w:t>livelihoods.</w:t>
      </w:r>
      <w:r w:rsidR="00731138">
        <w:rPr>
          <w:sz w:val="24"/>
          <w:szCs w:val="24"/>
        </w:rPr>
        <w:t xml:space="preserve"> </w:t>
      </w:r>
    </w:p>
    <w:p w14:paraId="0E8F2E28" w14:textId="68CB6C20" w:rsidR="004A14B1" w:rsidRDefault="004A14B1" w:rsidP="00E02AC1">
      <w:pPr>
        <w:pStyle w:val="Refhead"/>
      </w:pPr>
    </w:p>
    <w:p w14:paraId="2A9C4751" w14:textId="48BF15BC" w:rsidR="006C2D6D" w:rsidRDefault="006C2D6D" w:rsidP="00E02AC1">
      <w:pPr>
        <w:pStyle w:val="Refhead"/>
      </w:pPr>
    </w:p>
    <w:p w14:paraId="65B1B79E" w14:textId="77777777" w:rsidR="006C2D6D" w:rsidRDefault="006C2D6D" w:rsidP="00E02AC1">
      <w:pPr>
        <w:pStyle w:val="Refhead"/>
      </w:pPr>
      <w:bookmarkStart w:id="5" w:name="_GoBack"/>
      <w:bookmarkEnd w:id="5"/>
    </w:p>
    <w:p w14:paraId="000D8D88" w14:textId="0679ED3F" w:rsidR="00E02AC1" w:rsidRDefault="00E02AC1" w:rsidP="00E02AC1">
      <w:pPr>
        <w:pStyle w:val="Refhead"/>
      </w:pPr>
      <w:r>
        <w:t>References and Notes:</w:t>
      </w:r>
    </w:p>
    <w:p w14:paraId="15335714" w14:textId="79015F4D" w:rsidR="00A46CE9" w:rsidRPr="00A46CE9" w:rsidRDefault="000D5CAC" w:rsidP="00A46CE9">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A46CE9" w:rsidRPr="00A46CE9">
        <w:rPr>
          <w:noProof/>
          <w:sz w:val="24"/>
          <w:szCs w:val="24"/>
        </w:rPr>
        <w:t xml:space="preserve">1. </w:t>
      </w:r>
      <w:r w:rsidR="00A46CE9" w:rsidRPr="00A46CE9">
        <w:rPr>
          <w:noProof/>
          <w:sz w:val="24"/>
          <w:szCs w:val="24"/>
        </w:rPr>
        <w:tab/>
        <w:t xml:space="preserve">A. F. Clewell, J. Aronson, Motivations for the restoration of ecosystems. </w:t>
      </w:r>
      <w:r w:rsidR="00A46CE9" w:rsidRPr="00A46CE9">
        <w:rPr>
          <w:i/>
          <w:iCs/>
          <w:noProof/>
          <w:sz w:val="24"/>
          <w:szCs w:val="24"/>
        </w:rPr>
        <w:t>Conserv. Biol.</w:t>
      </w:r>
      <w:r w:rsidR="00A46CE9" w:rsidRPr="00A46CE9">
        <w:rPr>
          <w:noProof/>
          <w:sz w:val="24"/>
          <w:szCs w:val="24"/>
        </w:rPr>
        <w:t xml:space="preserve"> </w:t>
      </w:r>
      <w:r w:rsidR="00A46CE9" w:rsidRPr="00A46CE9">
        <w:rPr>
          <w:b/>
          <w:bCs/>
          <w:noProof/>
          <w:sz w:val="24"/>
          <w:szCs w:val="24"/>
        </w:rPr>
        <w:t>20</w:t>
      </w:r>
      <w:r w:rsidR="00A46CE9" w:rsidRPr="00A46CE9">
        <w:rPr>
          <w:noProof/>
          <w:sz w:val="24"/>
          <w:szCs w:val="24"/>
        </w:rPr>
        <w:t>, 420–428 (2006).</w:t>
      </w:r>
    </w:p>
    <w:p w14:paraId="6DA05A54"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 </w:t>
      </w:r>
      <w:r w:rsidRPr="00A46CE9">
        <w:rPr>
          <w:noProof/>
          <w:sz w:val="24"/>
          <w:szCs w:val="24"/>
        </w:rPr>
        <w:tab/>
        <w:t xml:space="preserve">R. H. Hilderbrand, A. C. Watts, A. M. Randle, The myths of restoration ecology. </w:t>
      </w:r>
      <w:r w:rsidRPr="00A46CE9">
        <w:rPr>
          <w:i/>
          <w:iCs/>
          <w:noProof/>
          <w:sz w:val="24"/>
          <w:szCs w:val="24"/>
        </w:rPr>
        <w:t>Ecol. Soc.</w:t>
      </w:r>
      <w:r w:rsidRPr="00A46CE9">
        <w:rPr>
          <w:noProof/>
          <w:sz w:val="24"/>
          <w:szCs w:val="24"/>
        </w:rPr>
        <w:t xml:space="preserve"> </w:t>
      </w:r>
      <w:r w:rsidRPr="00A46CE9">
        <w:rPr>
          <w:b/>
          <w:bCs/>
          <w:noProof/>
          <w:sz w:val="24"/>
          <w:szCs w:val="24"/>
        </w:rPr>
        <w:t>10</w:t>
      </w:r>
      <w:r w:rsidRPr="00A46CE9">
        <w:rPr>
          <w:noProof/>
          <w:sz w:val="24"/>
          <w:szCs w:val="24"/>
        </w:rPr>
        <w:t xml:space="preserve"> (2005), doi:10.5751/ES-01277-100119.</w:t>
      </w:r>
    </w:p>
    <w:p w14:paraId="3BB62DF8"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3. </w:t>
      </w:r>
      <w:r w:rsidRPr="00A46CE9">
        <w:rPr>
          <w:noProof/>
          <w:sz w:val="24"/>
          <w:szCs w:val="24"/>
        </w:rPr>
        <w:tab/>
        <w:t xml:space="preserve">W. V Reid </w:t>
      </w:r>
      <w:r w:rsidRPr="00A46CE9">
        <w:rPr>
          <w:i/>
          <w:iCs/>
          <w:noProof/>
          <w:sz w:val="24"/>
          <w:szCs w:val="24"/>
        </w:rPr>
        <w:t>et al.</w:t>
      </w:r>
      <w:r w:rsidRPr="00A46CE9">
        <w:rPr>
          <w:noProof/>
          <w:sz w:val="24"/>
          <w:szCs w:val="24"/>
        </w:rPr>
        <w:t xml:space="preserve">, </w:t>
      </w:r>
      <w:r w:rsidRPr="00A46CE9">
        <w:rPr>
          <w:i/>
          <w:iCs/>
          <w:noProof/>
          <w:sz w:val="24"/>
          <w:szCs w:val="24"/>
        </w:rPr>
        <w:t>Ecosystems and Human Well-being: Synthesis</w:t>
      </w:r>
      <w:r w:rsidRPr="00A46CE9">
        <w:rPr>
          <w:noProof/>
          <w:sz w:val="24"/>
          <w:szCs w:val="24"/>
        </w:rPr>
        <w:t xml:space="preserve"> (2005; https://www.millenniumassessment.org/documents/document.356.aspx.pdf).</w:t>
      </w:r>
    </w:p>
    <w:p w14:paraId="570E5AD5"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4. </w:t>
      </w:r>
      <w:r w:rsidRPr="00A46CE9">
        <w:rPr>
          <w:noProof/>
          <w:sz w:val="24"/>
          <w:szCs w:val="24"/>
        </w:rPr>
        <w:tab/>
        <w:t xml:space="preserve">R. L. Chazdon </w:t>
      </w:r>
      <w:r w:rsidRPr="00A46CE9">
        <w:rPr>
          <w:i/>
          <w:iCs/>
          <w:noProof/>
          <w:sz w:val="24"/>
          <w:szCs w:val="24"/>
        </w:rPr>
        <w:t>et al.</w:t>
      </w:r>
      <w:r w:rsidRPr="00A46CE9">
        <w:rPr>
          <w:noProof/>
          <w:sz w:val="24"/>
          <w:szCs w:val="24"/>
        </w:rPr>
        <w:t xml:space="preserve">, A Policy-Driven Knowledge Agenda for Global Forest and Landscape Restoration. </w:t>
      </w:r>
      <w:r w:rsidRPr="00A46CE9">
        <w:rPr>
          <w:i/>
          <w:iCs/>
          <w:noProof/>
          <w:sz w:val="24"/>
          <w:szCs w:val="24"/>
        </w:rPr>
        <w:t>Conserv. Lett.</w:t>
      </w:r>
      <w:r w:rsidRPr="00A46CE9">
        <w:rPr>
          <w:noProof/>
          <w:sz w:val="24"/>
          <w:szCs w:val="24"/>
        </w:rPr>
        <w:t xml:space="preserve"> </w:t>
      </w:r>
      <w:r w:rsidRPr="00A46CE9">
        <w:rPr>
          <w:b/>
          <w:bCs/>
          <w:noProof/>
          <w:sz w:val="24"/>
          <w:szCs w:val="24"/>
        </w:rPr>
        <w:t>10</w:t>
      </w:r>
      <w:r w:rsidRPr="00A46CE9">
        <w:rPr>
          <w:noProof/>
          <w:sz w:val="24"/>
          <w:szCs w:val="24"/>
        </w:rPr>
        <w:t>, 125–132 (2017).</w:t>
      </w:r>
    </w:p>
    <w:p w14:paraId="5CBF921E"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5. </w:t>
      </w:r>
      <w:r w:rsidRPr="00A46CE9">
        <w:rPr>
          <w:noProof/>
          <w:sz w:val="24"/>
          <w:szCs w:val="24"/>
        </w:rPr>
        <w:tab/>
        <w:t xml:space="preserve">J. Aronson, A. F. Clewell, J. N. Blignaut, S. J. Milton, Ecological restoration: A new frontier for nature conservation and economics. </w:t>
      </w:r>
      <w:r w:rsidRPr="00A46CE9">
        <w:rPr>
          <w:i/>
          <w:iCs/>
          <w:noProof/>
          <w:sz w:val="24"/>
          <w:szCs w:val="24"/>
        </w:rPr>
        <w:t>J. Nat. Conserv.</w:t>
      </w:r>
      <w:r w:rsidRPr="00A46CE9">
        <w:rPr>
          <w:noProof/>
          <w:sz w:val="24"/>
          <w:szCs w:val="24"/>
        </w:rPr>
        <w:t xml:space="preserve"> </w:t>
      </w:r>
      <w:r w:rsidRPr="00A46CE9">
        <w:rPr>
          <w:b/>
          <w:bCs/>
          <w:noProof/>
          <w:sz w:val="24"/>
          <w:szCs w:val="24"/>
        </w:rPr>
        <w:t>14</w:t>
      </w:r>
      <w:r w:rsidRPr="00A46CE9">
        <w:rPr>
          <w:noProof/>
          <w:sz w:val="24"/>
          <w:szCs w:val="24"/>
        </w:rPr>
        <w:t>, 135–139 (2006).</w:t>
      </w:r>
    </w:p>
    <w:p w14:paraId="3C556297"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6. </w:t>
      </w:r>
      <w:r w:rsidRPr="00A46CE9">
        <w:rPr>
          <w:noProof/>
          <w:sz w:val="24"/>
          <w:szCs w:val="24"/>
        </w:rPr>
        <w:tab/>
        <w:t xml:space="preserve">S. Díaz </w:t>
      </w:r>
      <w:r w:rsidRPr="00A46CE9">
        <w:rPr>
          <w:i/>
          <w:iCs/>
          <w:noProof/>
          <w:sz w:val="24"/>
          <w:szCs w:val="24"/>
        </w:rPr>
        <w:t>et al.</w:t>
      </w:r>
      <w:r w:rsidRPr="00A46CE9">
        <w:rPr>
          <w:noProof/>
          <w:sz w:val="24"/>
          <w:szCs w:val="24"/>
        </w:rPr>
        <w:t xml:space="preserve">, The IPBES Conceptual Framework - connecting nature and people. </w:t>
      </w:r>
      <w:r w:rsidRPr="00A46CE9">
        <w:rPr>
          <w:i/>
          <w:iCs/>
          <w:noProof/>
          <w:sz w:val="24"/>
          <w:szCs w:val="24"/>
        </w:rPr>
        <w:t>Curr. Opin. Environ. Sustain.</w:t>
      </w:r>
      <w:r w:rsidRPr="00A46CE9">
        <w:rPr>
          <w:noProof/>
          <w:sz w:val="24"/>
          <w:szCs w:val="24"/>
        </w:rPr>
        <w:t xml:space="preserve"> </w:t>
      </w:r>
      <w:r w:rsidRPr="00A46CE9">
        <w:rPr>
          <w:b/>
          <w:bCs/>
          <w:noProof/>
          <w:sz w:val="24"/>
          <w:szCs w:val="24"/>
        </w:rPr>
        <w:t>14</w:t>
      </w:r>
      <w:r w:rsidRPr="00A46CE9">
        <w:rPr>
          <w:noProof/>
          <w:sz w:val="24"/>
          <w:szCs w:val="24"/>
        </w:rPr>
        <w:t>, 1–16 (2015).</w:t>
      </w:r>
    </w:p>
    <w:p w14:paraId="32B3FE97"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7. </w:t>
      </w:r>
      <w:r w:rsidRPr="00A46CE9">
        <w:rPr>
          <w:noProof/>
          <w:sz w:val="24"/>
          <w:szCs w:val="24"/>
        </w:rPr>
        <w:tab/>
        <w:t xml:space="preserve">R. J. Hobbs, V. A. Cramer, Restoration Ecology: Interventionist Approaches for Restoring and Maintaining Ecosystem Function in the Face of Rapid Environmental Change. </w:t>
      </w:r>
      <w:r w:rsidRPr="00A46CE9">
        <w:rPr>
          <w:i/>
          <w:iCs/>
          <w:noProof/>
          <w:sz w:val="24"/>
          <w:szCs w:val="24"/>
        </w:rPr>
        <w:t>Annu. Rev. Environ. Resour.</w:t>
      </w:r>
      <w:r w:rsidRPr="00A46CE9">
        <w:rPr>
          <w:noProof/>
          <w:sz w:val="24"/>
          <w:szCs w:val="24"/>
        </w:rPr>
        <w:t xml:space="preserve"> </w:t>
      </w:r>
      <w:r w:rsidRPr="00A46CE9">
        <w:rPr>
          <w:b/>
          <w:bCs/>
          <w:noProof/>
          <w:sz w:val="24"/>
          <w:szCs w:val="24"/>
        </w:rPr>
        <w:t>33</w:t>
      </w:r>
      <w:r w:rsidRPr="00A46CE9">
        <w:rPr>
          <w:noProof/>
          <w:sz w:val="24"/>
          <w:szCs w:val="24"/>
        </w:rPr>
        <w:t>, 39–61 (2008).</w:t>
      </w:r>
    </w:p>
    <w:p w14:paraId="3E3AC87D"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8. </w:t>
      </w:r>
      <w:r w:rsidRPr="00A46CE9">
        <w:rPr>
          <w:noProof/>
          <w:sz w:val="24"/>
          <w:szCs w:val="24"/>
        </w:rPr>
        <w:tab/>
        <w:t xml:space="preserve">Millennium Ecosystems Assessment (MEA), in </w:t>
      </w:r>
      <w:r w:rsidRPr="00A46CE9">
        <w:rPr>
          <w:i/>
          <w:iCs/>
          <w:noProof/>
          <w:sz w:val="24"/>
          <w:szCs w:val="24"/>
        </w:rPr>
        <w:t>Ecosystems and Human well-being: Current State and Trends</w:t>
      </w:r>
      <w:r w:rsidRPr="00A46CE9">
        <w:rPr>
          <w:noProof/>
          <w:sz w:val="24"/>
          <w:szCs w:val="24"/>
        </w:rPr>
        <w:t xml:space="preserve"> (2005; https://www.millenniumassessment.org/documents/document.291.aspx.pdf), pp. 1–40.</w:t>
      </w:r>
    </w:p>
    <w:p w14:paraId="702A30E2"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9. </w:t>
      </w:r>
      <w:r w:rsidRPr="00A46CE9">
        <w:rPr>
          <w:noProof/>
          <w:sz w:val="24"/>
          <w:szCs w:val="24"/>
        </w:rPr>
        <w:tab/>
        <w:t xml:space="preserve">N. Ramankutty, A. T. Evan, C. Monfreda, J. A. Foley, Farming the planet: 1. Geographic distribution of global agricultural lands in the year 2000. </w:t>
      </w:r>
      <w:r w:rsidRPr="00A46CE9">
        <w:rPr>
          <w:i/>
          <w:iCs/>
          <w:noProof/>
          <w:sz w:val="24"/>
          <w:szCs w:val="24"/>
        </w:rPr>
        <w:t>Global Biogeochem. Cycles</w:t>
      </w:r>
      <w:r w:rsidRPr="00A46CE9">
        <w:rPr>
          <w:noProof/>
          <w:sz w:val="24"/>
          <w:szCs w:val="24"/>
        </w:rPr>
        <w:t xml:space="preserve">. </w:t>
      </w:r>
      <w:r w:rsidRPr="00A46CE9">
        <w:rPr>
          <w:b/>
          <w:bCs/>
          <w:noProof/>
          <w:sz w:val="24"/>
          <w:szCs w:val="24"/>
        </w:rPr>
        <w:t>22</w:t>
      </w:r>
      <w:r w:rsidRPr="00A46CE9">
        <w:rPr>
          <w:noProof/>
          <w:sz w:val="24"/>
          <w:szCs w:val="24"/>
        </w:rPr>
        <w:t>, 1–19 (2008).</w:t>
      </w:r>
    </w:p>
    <w:p w14:paraId="1DA24743"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10. </w:t>
      </w:r>
      <w:r w:rsidRPr="00A46CE9">
        <w:rPr>
          <w:noProof/>
          <w:sz w:val="24"/>
          <w:szCs w:val="24"/>
        </w:rPr>
        <w:tab/>
        <w:t xml:space="preserve">C. M. Kennedy, J. R. Oakleaf, D. M. Theobald, S. Baruch-Mordo, J. Kiesecker, Managing the middle: A shift in conservation priorities based on the global human modification gradient. </w:t>
      </w:r>
      <w:r w:rsidRPr="00A46CE9">
        <w:rPr>
          <w:i/>
          <w:iCs/>
          <w:noProof/>
          <w:sz w:val="24"/>
          <w:szCs w:val="24"/>
        </w:rPr>
        <w:t>Glob. Chang. Biol.</w:t>
      </w:r>
      <w:r w:rsidRPr="00A46CE9">
        <w:rPr>
          <w:noProof/>
          <w:sz w:val="24"/>
          <w:szCs w:val="24"/>
        </w:rPr>
        <w:t>, 811–826 (2019).</w:t>
      </w:r>
    </w:p>
    <w:p w14:paraId="7594A43D"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11. </w:t>
      </w:r>
      <w:r w:rsidRPr="00A46CE9">
        <w:rPr>
          <w:noProof/>
          <w:sz w:val="24"/>
          <w:szCs w:val="24"/>
        </w:rPr>
        <w:tab/>
        <w:t xml:space="preserve">E. G. Bonkoungou, Biodiversity in drylands: challenges and opportunities for conservation and sustainable use. Challenge Paper. </w:t>
      </w:r>
      <w:r w:rsidRPr="00A46CE9">
        <w:rPr>
          <w:i/>
          <w:iCs/>
          <w:noProof/>
          <w:sz w:val="24"/>
          <w:szCs w:val="24"/>
        </w:rPr>
        <w:t>Glob. Drylands Initiat. UNDP Drylands Dev. Centre, Nairobi, Kenya.</w:t>
      </w:r>
      <w:r w:rsidRPr="00A46CE9">
        <w:rPr>
          <w:noProof/>
          <w:sz w:val="24"/>
          <w:szCs w:val="24"/>
        </w:rPr>
        <w:t xml:space="preserve"> (2001).</w:t>
      </w:r>
    </w:p>
    <w:p w14:paraId="626D9C43"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12. </w:t>
      </w:r>
      <w:r w:rsidRPr="00A46CE9">
        <w:rPr>
          <w:noProof/>
          <w:sz w:val="24"/>
          <w:szCs w:val="24"/>
        </w:rPr>
        <w:tab/>
        <w:t xml:space="preserve">S. Díaz </w:t>
      </w:r>
      <w:r w:rsidRPr="00A46CE9">
        <w:rPr>
          <w:i/>
          <w:iCs/>
          <w:noProof/>
          <w:sz w:val="24"/>
          <w:szCs w:val="24"/>
        </w:rPr>
        <w:t>et al.</w:t>
      </w:r>
      <w:r w:rsidRPr="00A46CE9">
        <w:rPr>
          <w:noProof/>
          <w:sz w:val="24"/>
          <w:szCs w:val="24"/>
        </w:rPr>
        <w:t xml:space="preserve">, Assessing nature’s contributions to people. </w:t>
      </w:r>
      <w:r w:rsidRPr="00A46CE9">
        <w:rPr>
          <w:i/>
          <w:iCs/>
          <w:noProof/>
          <w:sz w:val="24"/>
          <w:szCs w:val="24"/>
        </w:rPr>
        <w:t>Science (80-. ).</w:t>
      </w:r>
      <w:r w:rsidRPr="00A46CE9">
        <w:rPr>
          <w:noProof/>
          <w:sz w:val="24"/>
          <w:szCs w:val="24"/>
        </w:rPr>
        <w:t xml:space="preserve"> </w:t>
      </w:r>
      <w:r w:rsidRPr="00A46CE9">
        <w:rPr>
          <w:b/>
          <w:bCs/>
          <w:noProof/>
          <w:sz w:val="24"/>
          <w:szCs w:val="24"/>
        </w:rPr>
        <w:t>359</w:t>
      </w:r>
      <w:r w:rsidRPr="00A46CE9">
        <w:rPr>
          <w:noProof/>
          <w:sz w:val="24"/>
          <w:szCs w:val="24"/>
        </w:rPr>
        <w:t>, 270–272 (2018).</w:t>
      </w:r>
    </w:p>
    <w:p w14:paraId="2210A9F5"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13. </w:t>
      </w:r>
      <w:r w:rsidRPr="00A46CE9">
        <w:rPr>
          <w:noProof/>
          <w:sz w:val="24"/>
          <w:szCs w:val="24"/>
        </w:rPr>
        <w:tab/>
        <w:t xml:space="preserve">A. J. Castro, C. Quintas-Soriano, B. N. Egoh, Ecosystem services in dryland systems of the world. </w:t>
      </w:r>
      <w:r w:rsidRPr="00A46CE9">
        <w:rPr>
          <w:i/>
          <w:iCs/>
          <w:noProof/>
          <w:sz w:val="24"/>
          <w:szCs w:val="24"/>
        </w:rPr>
        <w:t>J. Arid Environ.</w:t>
      </w:r>
      <w:r w:rsidRPr="00A46CE9">
        <w:rPr>
          <w:noProof/>
          <w:sz w:val="24"/>
          <w:szCs w:val="24"/>
        </w:rPr>
        <w:t xml:space="preserve"> </w:t>
      </w:r>
      <w:r w:rsidRPr="00A46CE9">
        <w:rPr>
          <w:b/>
          <w:bCs/>
          <w:noProof/>
          <w:sz w:val="24"/>
          <w:szCs w:val="24"/>
        </w:rPr>
        <w:t>159</w:t>
      </w:r>
      <w:r w:rsidRPr="00A46CE9">
        <w:rPr>
          <w:noProof/>
          <w:sz w:val="24"/>
          <w:szCs w:val="24"/>
        </w:rPr>
        <w:t>, 1–3 (2018).</w:t>
      </w:r>
    </w:p>
    <w:p w14:paraId="7454D9E4"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14. </w:t>
      </w:r>
      <w:r w:rsidRPr="00A46CE9">
        <w:rPr>
          <w:noProof/>
          <w:sz w:val="24"/>
          <w:szCs w:val="24"/>
        </w:rPr>
        <w:tab/>
        <w:t xml:space="preserve">R. P. White, J. Nackoney, in </w:t>
      </w:r>
      <w:r w:rsidRPr="00A46CE9">
        <w:rPr>
          <w:i/>
          <w:iCs/>
          <w:noProof/>
          <w:sz w:val="24"/>
          <w:szCs w:val="24"/>
        </w:rPr>
        <w:t>World Resources Institute, Washington, D.C., USA.</w:t>
      </w:r>
      <w:r w:rsidRPr="00A46CE9">
        <w:rPr>
          <w:noProof/>
          <w:sz w:val="24"/>
          <w:szCs w:val="24"/>
        </w:rPr>
        <w:t xml:space="preserve"> (2013), pp. 1–58.</w:t>
      </w:r>
    </w:p>
    <w:p w14:paraId="76380160"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15. </w:t>
      </w:r>
      <w:r w:rsidRPr="00A46CE9">
        <w:rPr>
          <w:noProof/>
          <w:sz w:val="24"/>
          <w:szCs w:val="24"/>
        </w:rPr>
        <w:tab/>
        <w:t xml:space="preserve">J. F. Reynolds </w:t>
      </w:r>
      <w:r w:rsidRPr="00A46CE9">
        <w:rPr>
          <w:i/>
          <w:iCs/>
          <w:noProof/>
          <w:sz w:val="24"/>
          <w:szCs w:val="24"/>
        </w:rPr>
        <w:t>et al.</w:t>
      </w:r>
      <w:r w:rsidRPr="00A46CE9">
        <w:rPr>
          <w:noProof/>
          <w:sz w:val="24"/>
          <w:szCs w:val="24"/>
        </w:rPr>
        <w:t xml:space="preserve">, Global Desertification: Building a Science for Dryland Development. </w:t>
      </w:r>
      <w:r w:rsidRPr="00A46CE9">
        <w:rPr>
          <w:i/>
          <w:iCs/>
          <w:noProof/>
          <w:sz w:val="24"/>
          <w:szCs w:val="24"/>
        </w:rPr>
        <w:t>Science (80-. ).</w:t>
      </w:r>
      <w:r w:rsidRPr="00A46CE9">
        <w:rPr>
          <w:noProof/>
          <w:sz w:val="24"/>
          <w:szCs w:val="24"/>
        </w:rPr>
        <w:t xml:space="preserve"> </w:t>
      </w:r>
      <w:r w:rsidRPr="00A46CE9">
        <w:rPr>
          <w:b/>
          <w:bCs/>
          <w:noProof/>
          <w:sz w:val="24"/>
          <w:szCs w:val="24"/>
        </w:rPr>
        <w:t>316</w:t>
      </w:r>
      <w:r w:rsidRPr="00A46CE9">
        <w:rPr>
          <w:noProof/>
          <w:sz w:val="24"/>
          <w:szCs w:val="24"/>
        </w:rPr>
        <w:t>, 847–851 (2007).</w:t>
      </w:r>
    </w:p>
    <w:p w14:paraId="5D99C253"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lastRenderedPageBreak/>
        <w:t xml:space="preserve">16. </w:t>
      </w:r>
      <w:r w:rsidRPr="00A46CE9">
        <w:rPr>
          <w:noProof/>
          <w:sz w:val="24"/>
          <w:szCs w:val="24"/>
        </w:rPr>
        <w:tab/>
        <w:t xml:space="preserve">R. Wilson </w:t>
      </w:r>
      <w:r w:rsidRPr="00A46CE9">
        <w:rPr>
          <w:i/>
          <w:iCs/>
          <w:noProof/>
          <w:sz w:val="24"/>
          <w:szCs w:val="24"/>
        </w:rPr>
        <w:t>et al.</w:t>
      </w:r>
      <w:r w:rsidRPr="00A46CE9">
        <w:rPr>
          <w:noProof/>
          <w:sz w:val="24"/>
          <w:szCs w:val="24"/>
        </w:rPr>
        <w:t xml:space="preserve">, Dryland Pastures: Establishment and Management in the Intermountain Region of Northern California. </w:t>
      </w:r>
      <w:r w:rsidRPr="00A46CE9">
        <w:rPr>
          <w:i/>
          <w:iCs/>
          <w:noProof/>
          <w:sz w:val="24"/>
          <w:szCs w:val="24"/>
        </w:rPr>
        <w:t>Dryl. Pastures Establ. Manag. Intermt. Reg. North. Calif.</w:t>
      </w:r>
      <w:r w:rsidRPr="00A46CE9">
        <w:rPr>
          <w:noProof/>
          <w:sz w:val="24"/>
          <w:szCs w:val="24"/>
        </w:rPr>
        <w:t xml:space="preserve"> (2006), doi:10.3733/ucanr.8163.</w:t>
      </w:r>
    </w:p>
    <w:p w14:paraId="6EC0CD21"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17. </w:t>
      </w:r>
      <w:r w:rsidRPr="00A46CE9">
        <w:rPr>
          <w:noProof/>
          <w:sz w:val="24"/>
          <w:szCs w:val="24"/>
        </w:rPr>
        <w:tab/>
        <w:t xml:space="preserve">R. Kelsey, A. Hart, H. Scott Butterfield, D. Vink, Groundwater sustainability in the San Joaquin Valley: Multiple benefits if agricultural lands are retired and restored strategically. </w:t>
      </w:r>
      <w:r w:rsidRPr="00A46CE9">
        <w:rPr>
          <w:i/>
          <w:iCs/>
          <w:noProof/>
          <w:sz w:val="24"/>
          <w:szCs w:val="24"/>
        </w:rPr>
        <w:t>Calif. Agric.</w:t>
      </w:r>
      <w:r w:rsidRPr="00A46CE9">
        <w:rPr>
          <w:noProof/>
          <w:sz w:val="24"/>
          <w:szCs w:val="24"/>
        </w:rPr>
        <w:t xml:space="preserve"> </w:t>
      </w:r>
      <w:r w:rsidRPr="00A46CE9">
        <w:rPr>
          <w:b/>
          <w:bCs/>
          <w:noProof/>
          <w:sz w:val="24"/>
          <w:szCs w:val="24"/>
        </w:rPr>
        <w:t>72</w:t>
      </w:r>
      <w:r w:rsidRPr="00A46CE9">
        <w:rPr>
          <w:noProof/>
          <w:sz w:val="24"/>
          <w:szCs w:val="24"/>
        </w:rPr>
        <w:t>, 151–154 (2018).</w:t>
      </w:r>
    </w:p>
    <w:p w14:paraId="758A692A"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18. </w:t>
      </w:r>
      <w:r w:rsidRPr="00A46CE9">
        <w:rPr>
          <w:noProof/>
          <w:sz w:val="24"/>
          <w:szCs w:val="24"/>
        </w:rPr>
        <w:tab/>
        <w:t xml:space="preserve">C. J. Lortie, A. Filazzola, R. Kelsey, A. K. Hart, H. S. Butterfield, Better late than never: a synthesis of strategic land retirement and restoration in California. </w:t>
      </w:r>
      <w:r w:rsidRPr="00A46CE9">
        <w:rPr>
          <w:i/>
          <w:iCs/>
          <w:noProof/>
          <w:sz w:val="24"/>
          <w:szCs w:val="24"/>
        </w:rPr>
        <w:t>Ecosphere</w:t>
      </w:r>
      <w:r w:rsidRPr="00A46CE9">
        <w:rPr>
          <w:noProof/>
          <w:sz w:val="24"/>
          <w:szCs w:val="24"/>
        </w:rPr>
        <w:t xml:space="preserve">. </w:t>
      </w:r>
      <w:r w:rsidRPr="00A46CE9">
        <w:rPr>
          <w:b/>
          <w:bCs/>
          <w:noProof/>
          <w:sz w:val="24"/>
          <w:szCs w:val="24"/>
        </w:rPr>
        <w:t>9</w:t>
      </w:r>
      <w:r w:rsidRPr="00A46CE9">
        <w:rPr>
          <w:noProof/>
          <w:sz w:val="24"/>
          <w:szCs w:val="24"/>
        </w:rPr>
        <w:t>, e02367 (2018).</w:t>
      </w:r>
    </w:p>
    <w:p w14:paraId="59F16BF7"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19. </w:t>
      </w:r>
      <w:r w:rsidRPr="00A46CE9">
        <w:rPr>
          <w:noProof/>
          <w:sz w:val="24"/>
          <w:szCs w:val="24"/>
        </w:rPr>
        <w:tab/>
        <w:t xml:space="preserve">K. D. Holl, T. M. Aide, When and where to actively restore ecosystems? </w:t>
      </w:r>
      <w:r w:rsidRPr="00A46CE9">
        <w:rPr>
          <w:i/>
          <w:iCs/>
          <w:noProof/>
          <w:sz w:val="24"/>
          <w:szCs w:val="24"/>
        </w:rPr>
        <w:t>For. Ecol. Manage.</w:t>
      </w:r>
      <w:r w:rsidRPr="00A46CE9">
        <w:rPr>
          <w:noProof/>
          <w:sz w:val="24"/>
          <w:szCs w:val="24"/>
        </w:rPr>
        <w:t xml:space="preserve"> </w:t>
      </w:r>
      <w:r w:rsidRPr="00A46CE9">
        <w:rPr>
          <w:b/>
          <w:bCs/>
          <w:noProof/>
          <w:sz w:val="24"/>
          <w:szCs w:val="24"/>
        </w:rPr>
        <w:t>261</w:t>
      </w:r>
      <w:r w:rsidRPr="00A46CE9">
        <w:rPr>
          <w:noProof/>
          <w:sz w:val="24"/>
          <w:szCs w:val="24"/>
        </w:rPr>
        <w:t>, 1558–1563 (2011).</w:t>
      </w:r>
    </w:p>
    <w:p w14:paraId="1DC7B860"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20. </w:t>
      </w:r>
      <w:r w:rsidRPr="00A46CE9">
        <w:rPr>
          <w:noProof/>
          <w:sz w:val="24"/>
          <w:szCs w:val="24"/>
        </w:rPr>
        <w:tab/>
        <w:t xml:space="preserve">J. Gurevitch, P. S. Curtis, M. H. Jones, Meta-analysis in ecology. </w:t>
      </w:r>
      <w:r w:rsidRPr="00A46CE9">
        <w:rPr>
          <w:b/>
          <w:bCs/>
          <w:noProof/>
          <w:sz w:val="24"/>
          <w:szCs w:val="24"/>
        </w:rPr>
        <w:t>32</w:t>
      </w:r>
      <w:r w:rsidRPr="00A46CE9">
        <w:rPr>
          <w:noProof/>
          <w:sz w:val="24"/>
          <w:szCs w:val="24"/>
        </w:rPr>
        <w:t>, 199–247 (2004).</w:t>
      </w:r>
    </w:p>
    <w:p w14:paraId="11F905F5"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21. </w:t>
      </w:r>
      <w:r w:rsidRPr="00A46CE9">
        <w:rPr>
          <w:noProof/>
          <w:sz w:val="24"/>
          <w:szCs w:val="24"/>
        </w:rPr>
        <w:tab/>
        <w:t xml:space="preserve">V. Hedges, L., J. Gurevitch, P. Curtis, The Meta-Analysis of Response Ratios in Experimental Ecology. </w:t>
      </w:r>
      <w:r w:rsidRPr="00A46CE9">
        <w:rPr>
          <w:i/>
          <w:iCs/>
          <w:noProof/>
          <w:sz w:val="24"/>
          <w:szCs w:val="24"/>
        </w:rPr>
        <w:t>Ecology</w:t>
      </w:r>
      <w:r w:rsidRPr="00A46CE9">
        <w:rPr>
          <w:noProof/>
          <w:sz w:val="24"/>
          <w:szCs w:val="24"/>
        </w:rPr>
        <w:t xml:space="preserve">. </w:t>
      </w:r>
      <w:r w:rsidRPr="00A46CE9">
        <w:rPr>
          <w:b/>
          <w:bCs/>
          <w:noProof/>
          <w:sz w:val="24"/>
          <w:szCs w:val="24"/>
        </w:rPr>
        <w:t>80</w:t>
      </w:r>
      <w:r w:rsidRPr="00A46CE9">
        <w:rPr>
          <w:noProof/>
          <w:sz w:val="24"/>
          <w:szCs w:val="24"/>
        </w:rPr>
        <w:t>, 1150–1156 (1999).</w:t>
      </w:r>
    </w:p>
    <w:p w14:paraId="19663BA2"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22. </w:t>
      </w:r>
      <w:r w:rsidRPr="00A46CE9">
        <w:rPr>
          <w:noProof/>
          <w:sz w:val="24"/>
          <w:szCs w:val="24"/>
        </w:rPr>
        <w:tab/>
        <w:t xml:space="preserve">G. Schwarzer, J. R. Carpenter, G. Rücker, </w:t>
      </w:r>
      <w:r w:rsidRPr="00A46CE9">
        <w:rPr>
          <w:i/>
          <w:iCs/>
          <w:noProof/>
          <w:sz w:val="24"/>
          <w:szCs w:val="24"/>
        </w:rPr>
        <w:t>Meta- Analysis with R</w:t>
      </w:r>
      <w:r w:rsidRPr="00A46CE9">
        <w:rPr>
          <w:noProof/>
          <w:sz w:val="24"/>
          <w:szCs w:val="24"/>
        </w:rPr>
        <w:t xml:space="preserve"> (Springer, New York, 2015).</w:t>
      </w:r>
    </w:p>
    <w:p w14:paraId="020A6F1A"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23. </w:t>
      </w:r>
      <w:r w:rsidRPr="00A46CE9">
        <w:rPr>
          <w:noProof/>
          <w:sz w:val="24"/>
          <w:szCs w:val="24"/>
        </w:rPr>
        <w:tab/>
        <w:t xml:space="preserve">E. De Martonne, Regions of Interior-Basin Drainage. </w:t>
      </w:r>
      <w:r w:rsidRPr="00A46CE9">
        <w:rPr>
          <w:i/>
          <w:iCs/>
          <w:noProof/>
          <w:sz w:val="24"/>
          <w:szCs w:val="24"/>
        </w:rPr>
        <w:t>Geogr. Rev.</w:t>
      </w:r>
      <w:r w:rsidRPr="00A46CE9">
        <w:rPr>
          <w:noProof/>
          <w:sz w:val="24"/>
          <w:szCs w:val="24"/>
        </w:rPr>
        <w:t xml:space="preserve"> </w:t>
      </w:r>
      <w:r w:rsidRPr="00A46CE9">
        <w:rPr>
          <w:b/>
          <w:bCs/>
          <w:noProof/>
          <w:sz w:val="24"/>
          <w:szCs w:val="24"/>
        </w:rPr>
        <w:t>17</w:t>
      </w:r>
      <w:r w:rsidRPr="00A46CE9">
        <w:rPr>
          <w:noProof/>
          <w:sz w:val="24"/>
          <w:szCs w:val="24"/>
        </w:rPr>
        <w:t>, 397–414 (1927).</w:t>
      </w:r>
    </w:p>
    <w:p w14:paraId="6554E33A"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24. </w:t>
      </w:r>
      <w:r w:rsidRPr="00A46CE9">
        <w:rPr>
          <w:noProof/>
          <w:sz w:val="24"/>
          <w:szCs w:val="24"/>
        </w:rPr>
        <w:tab/>
        <w:t xml:space="preserve">Higgs E, What is good ecological restoration? </w:t>
      </w:r>
      <w:r w:rsidRPr="00A46CE9">
        <w:rPr>
          <w:i/>
          <w:iCs/>
          <w:noProof/>
          <w:sz w:val="24"/>
          <w:szCs w:val="24"/>
        </w:rPr>
        <w:t>Conserv. Biol.</w:t>
      </w:r>
      <w:r w:rsidRPr="00A46CE9">
        <w:rPr>
          <w:noProof/>
          <w:sz w:val="24"/>
          <w:szCs w:val="24"/>
        </w:rPr>
        <w:t xml:space="preserve"> </w:t>
      </w:r>
      <w:r w:rsidRPr="00A46CE9">
        <w:rPr>
          <w:b/>
          <w:bCs/>
          <w:noProof/>
          <w:sz w:val="24"/>
          <w:szCs w:val="24"/>
        </w:rPr>
        <w:t>11</w:t>
      </w:r>
      <w:r w:rsidRPr="00A46CE9">
        <w:rPr>
          <w:noProof/>
          <w:sz w:val="24"/>
          <w:szCs w:val="24"/>
        </w:rPr>
        <w:t>, 338–348 (1997).</w:t>
      </w:r>
    </w:p>
    <w:p w14:paraId="049E1D6A"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25. </w:t>
      </w:r>
      <w:r w:rsidRPr="00A46CE9">
        <w:rPr>
          <w:noProof/>
          <w:sz w:val="24"/>
          <w:szCs w:val="24"/>
        </w:rPr>
        <w:tab/>
        <w:t xml:space="preserve">R. Crouzeilles </w:t>
      </w:r>
      <w:r w:rsidRPr="00A46CE9">
        <w:rPr>
          <w:i/>
          <w:iCs/>
          <w:noProof/>
          <w:sz w:val="24"/>
          <w:szCs w:val="24"/>
        </w:rPr>
        <w:t>et al.</w:t>
      </w:r>
      <w:r w:rsidRPr="00A46CE9">
        <w:rPr>
          <w:noProof/>
          <w:sz w:val="24"/>
          <w:szCs w:val="24"/>
        </w:rPr>
        <w:t xml:space="preserve">, Ecological restoration success is higher for natural regeneration than for active restoration in tropical forests. </w:t>
      </w:r>
      <w:r w:rsidRPr="00A46CE9">
        <w:rPr>
          <w:i/>
          <w:iCs/>
          <w:noProof/>
          <w:sz w:val="24"/>
          <w:szCs w:val="24"/>
        </w:rPr>
        <w:t>Sci. Adv.</w:t>
      </w:r>
      <w:r w:rsidRPr="00A46CE9">
        <w:rPr>
          <w:noProof/>
          <w:sz w:val="24"/>
          <w:szCs w:val="24"/>
        </w:rPr>
        <w:t xml:space="preserve"> </w:t>
      </w:r>
      <w:r w:rsidRPr="00A46CE9">
        <w:rPr>
          <w:b/>
          <w:bCs/>
          <w:noProof/>
          <w:sz w:val="24"/>
          <w:szCs w:val="24"/>
        </w:rPr>
        <w:t>3</w:t>
      </w:r>
      <w:r w:rsidRPr="00A46CE9">
        <w:rPr>
          <w:noProof/>
          <w:sz w:val="24"/>
          <w:szCs w:val="24"/>
        </w:rPr>
        <w:t>, e1701345 (2017).</w:t>
      </w:r>
    </w:p>
    <w:p w14:paraId="40DB20DB"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26. </w:t>
      </w:r>
      <w:r w:rsidRPr="00A46CE9">
        <w:rPr>
          <w:noProof/>
          <w:sz w:val="24"/>
          <w:szCs w:val="24"/>
        </w:rPr>
        <w:tab/>
        <w:t xml:space="preserve">P. Meli </w:t>
      </w:r>
      <w:r w:rsidRPr="00A46CE9">
        <w:rPr>
          <w:i/>
          <w:iCs/>
          <w:noProof/>
          <w:sz w:val="24"/>
          <w:szCs w:val="24"/>
        </w:rPr>
        <w:t>et al.</w:t>
      </w:r>
      <w:r w:rsidRPr="00A46CE9">
        <w:rPr>
          <w:noProof/>
          <w:sz w:val="24"/>
          <w:szCs w:val="24"/>
        </w:rPr>
        <w:t xml:space="preserve">, A global review of past land use, climate, and active vs. passive restoration effects on forest recovery. </w:t>
      </w:r>
      <w:r w:rsidRPr="00A46CE9">
        <w:rPr>
          <w:i/>
          <w:iCs/>
          <w:noProof/>
          <w:sz w:val="24"/>
          <w:szCs w:val="24"/>
        </w:rPr>
        <w:t>PLoS One</w:t>
      </w:r>
      <w:r w:rsidRPr="00A46CE9">
        <w:rPr>
          <w:noProof/>
          <w:sz w:val="24"/>
          <w:szCs w:val="24"/>
        </w:rPr>
        <w:t xml:space="preserve">. </w:t>
      </w:r>
      <w:r w:rsidRPr="00A46CE9">
        <w:rPr>
          <w:b/>
          <w:bCs/>
          <w:noProof/>
          <w:sz w:val="24"/>
          <w:szCs w:val="24"/>
        </w:rPr>
        <w:t>12</w:t>
      </w:r>
      <w:r w:rsidRPr="00A46CE9">
        <w:rPr>
          <w:noProof/>
          <w:sz w:val="24"/>
          <w:szCs w:val="24"/>
        </w:rPr>
        <w:t>, 1–17 (2017).</w:t>
      </w:r>
    </w:p>
    <w:p w14:paraId="318857FD"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27. </w:t>
      </w:r>
      <w:r w:rsidRPr="00A46CE9">
        <w:rPr>
          <w:noProof/>
          <w:sz w:val="24"/>
          <w:szCs w:val="24"/>
        </w:rPr>
        <w:tab/>
        <w:t xml:space="preserve">D. Kleijn </w:t>
      </w:r>
      <w:r w:rsidRPr="00A46CE9">
        <w:rPr>
          <w:i/>
          <w:iCs/>
          <w:noProof/>
          <w:sz w:val="24"/>
          <w:szCs w:val="24"/>
        </w:rPr>
        <w:t>et al.</w:t>
      </w:r>
      <w:r w:rsidRPr="00A46CE9">
        <w:rPr>
          <w:noProof/>
          <w:sz w:val="24"/>
          <w:szCs w:val="24"/>
        </w:rPr>
        <w:t xml:space="preserve">, Ecological Intensification: Bridging the Gap between Science and Practice. </w:t>
      </w:r>
      <w:r w:rsidRPr="00A46CE9">
        <w:rPr>
          <w:i/>
          <w:iCs/>
          <w:noProof/>
          <w:sz w:val="24"/>
          <w:szCs w:val="24"/>
        </w:rPr>
        <w:t>Trends Ecol. Evol.</w:t>
      </w:r>
      <w:r w:rsidRPr="00A46CE9">
        <w:rPr>
          <w:noProof/>
          <w:sz w:val="24"/>
          <w:szCs w:val="24"/>
        </w:rPr>
        <w:t xml:space="preserve"> </w:t>
      </w:r>
      <w:r w:rsidRPr="00A46CE9">
        <w:rPr>
          <w:b/>
          <w:bCs/>
          <w:noProof/>
          <w:sz w:val="24"/>
          <w:szCs w:val="24"/>
        </w:rPr>
        <w:t>34</w:t>
      </w:r>
      <w:r w:rsidRPr="00A46CE9">
        <w:rPr>
          <w:noProof/>
          <w:sz w:val="24"/>
          <w:szCs w:val="24"/>
        </w:rPr>
        <w:t>, 154–166 (2019).</w:t>
      </w:r>
    </w:p>
    <w:p w14:paraId="56A44400"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28. </w:t>
      </w:r>
      <w:r w:rsidRPr="00A46CE9">
        <w:rPr>
          <w:noProof/>
          <w:sz w:val="24"/>
          <w:szCs w:val="24"/>
        </w:rPr>
        <w:tab/>
        <w:t xml:space="preserve">D. Moher </w:t>
      </w:r>
      <w:r w:rsidRPr="00A46CE9">
        <w:rPr>
          <w:i/>
          <w:iCs/>
          <w:noProof/>
          <w:sz w:val="24"/>
          <w:szCs w:val="24"/>
        </w:rPr>
        <w:t>et al.</w:t>
      </w:r>
      <w:r w:rsidRPr="00A46CE9">
        <w:rPr>
          <w:noProof/>
          <w:sz w:val="24"/>
          <w:szCs w:val="24"/>
        </w:rPr>
        <w:t xml:space="preserve">, Preferred reporting items for systematic reviews and meta-analyses: The PRISMA statement (Chinese edition). </w:t>
      </w:r>
      <w:r w:rsidRPr="00A46CE9">
        <w:rPr>
          <w:i/>
          <w:iCs/>
          <w:noProof/>
          <w:sz w:val="24"/>
          <w:szCs w:val="24"/>
        </w:rPr>
        <w:t>J. Chinese Integr. Med.</w:t>
      </w:r>
      <w:r w:rsidRPr="00A46CE9">
        <w:rPr>
          <w:noProof/>
          <w:sz w:val="24"/>
          <w:szCs w:val="24"/>
        </w:rPr>
        <w:t xml:space="preserve"> </w:t>
      </w:r>
      <w:r w:rsidRPr="00A46CE9">
        <w:rPr>
          <w:b/>
          <w:bCs/>
          <w:noProof/>
          <w:sz w:val="24"/>
          <w:szCs w:val="24"/>
        </w:rPr>
        <w:t>7</w:t>
      </w:r>
      <w:r w:rsidRPr="00A46CE9">
        <w:rPr>
          <w:noProof/>
          <w:sz w:val="24"/>
          <w:szCs w:val="24"/>
        </w:rPr>
        <w:t>, 889–896 (2009).</w:t>
      </w:r>
    </w:p>
    <w:p w14:paraId="76D18B97"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29. </w:t>
      </w:r>
      <w:r w:rsidRPr="00A46CE9">
        <w:rPr>
          <w:noProof/>
          <w:sz w:val="24"/>
          <w:szCs w:val="24"/>
        </w:rPr>
        <w:tab/>
        <w:t>Rohatgi A., WebPlotDigitizer. Retrieved from https://automeris.io/ WebPlotDigitizer (2018).</w:t>
      </w:r>
    </w:p>
    <w:p w14:paraId="5FE506A8" w14:textId="77777777" w:rsidR="00A46CE9" w:rsidRPr="00A46CE9" w:rsidRDefault="00A46CE9" w:rsidP="00A46CE9">
      <w:pPr>
        <w:widowControl w:val="0"/>
        <w:autoSpaceDE w:val="0"/>
        <w:autoSpaceDN w:val="0"/>
        <w:adjustRightInd w:val="0"/>
        <w:spacing w:before="120" w:after="120"/>
        <w:ind w:left="640" w:hanging="640"/>
        <w:rPr>
          <w:noProof/>
          <w:sz w:val="24"/>
          <w:szCs w:val="24"/>
        </w:rPr>
      </w:pPr>
      <w:r w:rsidRPr="00A46CE9">
        <w:rPr>
          <w:noProof/>
          <w:sz w:val="24"/>
          <w:szCs w:val="24"/>
        </w:rPr>
        <w:t xml:space="preserve">30. </w:t>
      </w:r>
      <w:r w:rsidRPr="00A46CE9">
        <w:rPr>
          <w:noProof/>
          <w:sz w:val="24"/>
          <w:szCs w:val="24"/>
        </w:rPr>
        <w:tab/>
        <w:t xml:space="preserve">M. J. Lajeunesse, Bias and correction for the log response ratio in ecological meta-analysis. </w:t>
      </w:r>
      <w:r w:rsidRPr="00A46CE9">
        <w:rPr>
          <w:i/>
          <w:iCs/>
          <w:noProof/>
          <w:sz w:val="24"/>
          <w:szCs w:val="24"/>
        </w:rPr>
        <w:t>Ecology</w:t>
      </w:r>
      <w:r w:rsidRPr="00A46CE9">
        <w:rPr>
          <w:noProof/>
          <w:sz w:val="24"/>
          <w:szCs w:val="24"/>
        </w:rPr>
        <w:t xml:space="preserve">. </w:t>
      </w:r>
      <w:r w:rsidRPr="00A46CE9">
        <w:rPr>
          <w:b/>
          <w:bCs/>
          <w:noProof/>
          <w:sz w:val="24"/>
          <w:szCs w:val="24"/>
        </w:rPr>
        <w:t>96</w:t>
      </w:r>
      <w:r w:rsidRPr="00A46CE9">
        <w:rPr>
          <w:noProof/>
          <w:sz w:val="24"/>
          <w:szCs w:val="24"/>
        </w:rPr>
        <w:t>, 2056–2063 (2015).</w:t>
      </w:r>
    </w:p>
    <w:p w14:paraId="703D3CF6" w14:textId="77777777" w:rsidR="00A46CE9" w:rsidRPr="00A46CE9" w:rsidRDefault="00A46CE9" w:rsidP="00A46CE9">
      <w:pPr>
        <w:widowControl w:val="0"/>
        <w:autoSpaceDE w:val="0"/>
        <w:autoSpaceDN w:val="0"/>
        <w:adjustRightInd w:val="0"/>
        <w:spacing w:before="120" w:after="120"/>
        <w:ind w:left="640" w:hanging="640"/>
        <w:rPr>
          <w:noProof/>
          <w:sz w:val="24"/>
        </w:rPr>
      </w:pPr>
      <w:r w:rsidRPr="00A46CE9">
        <w:rPr>
          <w:noProof/>
          <w:sz w:val="24"/>
          <w:szCs w:val="24"/>
        </w:rPr>
        <w:t xml:space="preserve">31. </w:t>
      </w:r>
      <w:r w:rsidRPr="00A46CE9">
        <w:rPr>
          <w:noProof/>
          <w:sz w:val="24"/>
          <w:szCs w:val="24"/>
        </w:rPr>
        <w:tab/>
        <w:t xml:space="preserve">R Core Team, R: A language and environment for statistical computing. </w:t>
      </w:r>
      <w:r w:rsidRPr="00A46CE9">
        <w:rPr>
          <w:i/>
          <w:iCs/>
          <w:noProof/>
          <w:sz w:val="24"/>
          <w:szCs w:val="24"/>
        </w:rPr>
        <w:t>R Found. Stat. Comput. Vienna, Austria. URL https//www.R-project.org/.</w:t>
      </w:r>
      <w:r w:rsidRPr="00A46CE9">
        <w:rPr>
          <w:noProof/>
          <w:sz w:val="24"/>
          <w:szCs w:val="24"/>
        </w:rPr>
        <w:t xml:space="preserve"> (2018).</w:t>
      </w:r>
    </w:p>
    <w:p w14:paraId="747E43FA" w14:textId="585B32F2" w:rsidR="0060139A" w:rsidRDefault="000D5CAC" w:rsidP="00DC00D2">
      <w:pPr>
        <w:pStyle w:val="Refhead"/>
        <w:rPr>
          <w:b w:val="0"/>
        </w:rPr>
      </w:pPr>
      <w:r>
        <w:fldChar w:fldCharType="end"/>
      </w:r>
    </w:p>
    <w:p w14:paraId="7AD80DFF" w14:textId="77777777" w:rsidR="0060139A" w:rsidRDefault="0060139A" w:rsidP="00DD225C">
      <w:pPr>
        <w:pStyle w:val="Acknowledgement"/>
        <w:ind w:left="0" w:firstLine="0"/>
        <w:rPr>
          <w:b/>
        </w:rPr>
      </w:pPr>
    </w:p>
    <w:p w14:paraId="16FC9AB2" w14:textId="77777777" w:rsidR="005D3209" w:rsidRDefault="005D3209" w:rsidP="00DD225C">
      <w:pPr>
        <w:pStyle w:val="Acknowledgement"/>
        <w:ind w:left="0" w:firstLine="0"/>
        <w:rPr>
          <w:b/>
        </w:rPr>
      </w:pPr>
    </w:p>
    <w:p w14:paraId="7C6670B6" w14:textId="77777777" w:rsidR="005D3209" w:rsidRDefault="005D3209" w:rsidP="00DD225C">
      <w:pPr>
        <w:pStyle w:val="Acknowledgement"/>
        <w:ind w:left="0" w:firstLine="0"/>
        <w:rPr>
          <w:b/>
        </w:rPr>
      </w:pPr>
    </w:p>
    <w:p w14:paraId="019E2E9A" w14:textId="77777777" w:rsidR="005D3209" w:rsidRDefault="005D3209" w:rsidP="00DD225C">
      <w:pPr>
        <w:pStyle w:val="Acknowledgement"/>
        <w:ind w:left="0" w:firstLine="0"/>
        <w:rPr>
          <w:b/>
        </w:rPr>
      </w:pPr>
    </w:p>
    <w:p w14:paraId="5CE54DDE" w14:textId="09183B0E" w:rsidR="00B926B3" w:rsidRDefault="00D73714" w:rsidP="00DD225C">
      <w:pPr>
        <w:pStyle w:val="Acknowledgement"/>
        <w:ind w:left="0" w:firstLine="0"/>
      </w:pPr>
      <w:r w:rsidRPr="0064261D">
        <w:rPr>
          <w:b/>
        </w:rPr>
        <w:lastRenderedPageBreak/>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5BAE8FEA"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DC00D2">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28&lt;/i&gt;)","plainTextFormattedCitation":"(28)","previouslyFormattedCitation":"(&lt;i&gt;28&lt;/i&gt;)"},"properties":{"noteIndex":0},"schema":"https://github.com/citation-style-language/schema/raw/master/csl-citation.json"}</w:instrText>
      </w:r>
      <w:r w:rsidR="009B49F9">
        <w:rPr>
          <w:sz w:val="24"/>
          <w:szCs w:val="24"/>
        </w:rPr>
        <w:fldChar w:fldCharType="separate"/>
      </w:r>
      <w:r w:rsidR="00DC00D2" w:rsidRPr="00DC00D2">
        <w:rPr>
          <w:noProof/>
          <w:sz w:val="24"/>
          <w:szCs w:val="24"/>
        </w:rPr>
        <w:t>(</w:t>
      </w:r>
      <w:r w:rsidR="00DC00D2" w:rsidRPr="00DC00D2">
        <w:rPr>
          <w:i/>
          <w:noProof/>
          <w:sz w:val="24"/>
          <w:szCs w:val="24"/>
        </w:rPr>
        <w:t>28</w:t>
      </w:r>
      <w:r w:rsidR="00DC00D2" w:rsidRPr="00DC00D2">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xml:space="preserve">] OR </w:t>
      </w:r>
      <w:r>
        <w:rPr>
          <w:sz w:val="24"/>
          <w:szCs w:val="24"/>
        </w:rPr>
        <w:lastRenderedPageBreak/>
        <w:t>[</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68CADEDE"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w:t>
      </w:r>
      <w:r w:rsidR="00570A4C">
        <w:rPr>
          <w:sz w:val="24"/>
          <w:szCs w:val="24"/>
        </w:rPr>
        <w:t>grazing</w:t>
      </w:r>
      <w:r w:rsidR="008E3BD9">
        <w:rPr>
          <w:sz w:val="24"/>
          <w:szCs w:val="24"/>
        </w:rPr>
        <w:t xml:space="preserve"> exclusion </w:t>
      </w:r>
      <w:r w:rsidR="008E3BD9">
        <w:rPr>
          <w:sz w:val="24"/>
          <w:szCs w:val="24"/>
        </w:rPr>
        <w:fldChar w:fldCharType="begin" w:fldLock="1"/>
      </w:r>
      <w:r w:rsidR="008E3BD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7</w:t>
      </w:r>
      <w:r w:rsidR="008E3BD9" w:rsidRPr="008E3BD9">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19</w:t>
      </w:r>
      <w:r w:rsidR="008E3BD9" w:rsidRPr="008E3BD9">
        <w:rPr>
          <w:noProof/>
          <w:sz w:val="24"/>
          <w:szCs w:val="24"/>
        </w:rPr>
        <w:t>)</w:t>
      </w:r>
      <w:r w:rsidR="008E3BD9">
        <w:rPr>
          <w:sz w:val="24"/>
          <w:szCs w:val="24"/>
        </w:rPr>
        <w:fldChar w:fldCharType="end"/>
      </w:r>
      <w:r w:rsidR="008E3BD9">
        <w:rPr>
          <w:sz w:val="24"/>
          <w:szCs w:val="24"/>
        </w:rPr>
        <w:t xml:space="preserve">. </w:t>
      </w:r>
      <w:r w:rsidR="00570A4C">
        <w:rPr>
          <w:sz w:val="24"/>
          <w:szCs w:val="24"/>
        </w:rPr>
        <w:t>D</w:t>
      </w:r>
      <w:r w:rsidR="0077631B">
        <w:rPr>
          <w:sz w:val="24"/>
          <w:szCs w:val="24"/>
        </w:rPr>
        <w:t xml:space="preserve">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t>
      </w:r>
      <w:r w:rsidR="004642F3">
        <w:rPr>
          <w:sz w:val="24"/>
          <w:szCs w:val="24"/>
        </w:rPr>
        <w:t xml:space="preserve">with </w:t>
      </w:r>
      <w:r w:rsidR="0077631B">
        <w:rPr>
          <w:sz w:val="24"/>
          <w:szCs w:val="24"/>
        </w:rPr>
        <w:t>intervention</w:t>
      </w:r>
      <w:r w:rsidR="004642F3">
        <w:rPr>
          <w:sz w:val="24"/>
          <w:szCs w:val="24"/>
        </w:rPr>
        <w:t xml:space="preserve"> in soils</w:t>
      </w:r>
      <w:r w:rsidR="0077631B">
        <w:rPr>
          <w:sz w:val="24"/>
          <w:szCs w:val="24"/>
        </w:rPr>
        <w:t>;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4234E2">
        <w:rPr>
          <w:sz w:val="24"/>
          <w:szCs w:val="24"/>
        </w:rPr>
        <w:t xml:space="preserve"> (Table 1A)</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3B63AF">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22</w:t>
      </w:r>
      <w:r w:rsidR="008E3BD9" w:rsidRPr="008E3BD9">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measured by studies with an </w:t>
      </w:r>
      <w:r w:rsidR="002B2BA2">
        <w:rPr>
          <w:sz w:val="24"/>
          <w:szCs w:val="24"/>
        </w:rPr>
        <w:lastRenderedPageBreak/>
        <w:t xml:space="preserve">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passive restoration studies</w:t>
      </w:r>
      <w:r w:rsidR="004234E2">
        <w:rPr>
          <w:sz w:val="24"/>
          <w:szCs w:val="24"/>
        </w:rPr>
        <w:t xml:space="preserve"> (Table 1B)</w:t>
      </w:r>
      <w:r w:rsidR="002B2BA2">
        <w:rPr>
          <w:sz w:val="24"/>
          <w:szCs w:val="24"/>
        </w:rPr>
        <w:t xml:space="preserve">. </w:t>
      </w:r>
      <w:r w:rsidR="00C25D24">
        <w:rPr>
          <w:sz w:val="24"/>
          <w:szCs w:val="24"/>
        </w:rPr>
        <w:t xml:space="preserve"> </w:t>
      </w:r>
      <w:r w:rsidR="00A50F20">
        <w:rPr>
          <w:sz w:val="24"/>
          <w:szCs w:val="24"/>
        </w:rPr>
        <w:t xml:space="preserve"> </w:t>
      </w:r>
    </w:p>
    <w:p w14:paraId="71789C5C" w14:textId="502E3938"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 xml:space="preserve">in figures,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DC00D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29&lt;/i&gt;)","plainTextFormattedCitation":"(29)","previouslyFormattedCitation":"(&lt;i&gt;29&lt;/i&gt;)"},"properties":{"noteIndex":0},"schema":"https://github.com/citation-style-language/schema/raw/master/csl-citation.json"}</w:instrText>
      </w:r>
      <w:r w:rsidR="00183CE2">
        <w:rPr>
          <w:sz w:val="24"/>
          <w:szCs w:val="24"/>
        </w:rPr>
        <w:fldChar w:fldCharType="separate"/>
      </w:r>
      <w:r w:rsidR="00DC00D2" w:rsidRPr="00DC00D2">
        <w:rPr>
          <w:noProof/>
          <w:sz w:val="24"/>
          <w:szCs w:val="24"/>
        </w:rPr>
        <w:t>(</w:t>
      </w:r>
      <w:r w:rsidR="00DC00D2" w:rsidRPr="00DC00D2">
        <w:rPr>
          <w:i/>
          <w:noProof/>
          <w:sz w:val="24"/>
          <w:szCs w:val="24"/>
        </w:rPr>
        <w:t>29</w:t>
      </w:r>
      <w:r w:rsidR="00DC00D2" w:rsidRPr="00DC00D2">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0B0D1A">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3B63AF">
        <w:rPr>
          <w:sz w:val="24"/>
          <w:szCs w:val="24"/>
        </w:rPr>
        <w:fldChar w:fldCharType="separate"/>
      </w:r>
      <w:r w:rsidR="003B63AF" w:rsidRPr="003B63AF">
        <w:rPr>
          <w:noProof/>
          <w:sz w:val="24"/>
          <w:szCs w:val="24"/>
        </w:rPr>
        <w:t>(</w:t>
      </w:r>
      <w:r w:rsidR="003B63AF" w:rsidRPr="003B63AF">
        <w:rPr>
          <w:i/>
          <w:noProof/>
          <w:sz w:val="24"/>
          <w:szCs w:val="24"/>
        </w:rPr>
        <w:t>23</w:t>
      </w:r>
      <w:r w:rsidR="003B63AF" w:rsidRPr="003B63AF">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w:t>
      </w:r>
      <w:r w:rsidR="004234E2">
        <w:rPr>
          <w:sz w:val="24"/>
          <w:szCs w:val="24"/>
        </w:rPr>
        <w:t>studies since the implementation of the restoration practice expressed</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72A52">
        <w:rPr>
          <w:sz w:val="24"/>
          <w:szCs w:val="24"/>
        </w:rPr>
        <w:t xml:space="preserve">derived </w:t>
      </w:r>
      <w:r w:rsidR="004234E2">
        <w:rPr>
          <w:sz w:val="24"/>
          <w:szCs w:val="24"/>
        </w:rPr>
        <w:t>them</w:t>
      </w:r>
      <w:r w:rsidR="00372A52">
        <w:rPr>
          <w:sz w:val="24"/>
          <w:szCs w:val="24"/>
        </w:rPr>
        <w:t xml:space="preserve"> from</w:t>
      </w:r>
      <w:r w:rsidR="005E50DA">
        <w:rPr>
          <w:sz w:val="24"/>
          <w:szCs w:val="24"/>
        </w:rPr>
        <w:t xml:space="preserve"> </w:t>
      </w:r>
      <w:proofErr w:type="spellStart"/>
      <w:r w:rsidR="005E50DA">
        <w:rPr>
          <w:sz w:val="24"/>
          <w:szCs w:val="24"/>
        </w:rPr>
        <w:t>WordClim</w:t>
      </w:r>
      <w:proofErr w:type="spellEnd"/>
      <w:r w:rsidR="005E50DA">
        <w:rPr>
          <w:sz w:val="24"/>
          <w:szCs w:val="24"/>
        </w:rPr>
        <w:t xml:space="preserve">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6"/>
      <w:commentRangeStart w:id="7"/>
      <w:r>
        <w:rPr>
          <w:sz w:val="24"/>
          <w:szCs w:val="24"/>
          <w:u w:val="single"/>
        </w:rPr>
        <w:t>Statistical</w:t>
      </w:r>
      <w:r w:rsidR="00C32171" w:rsidRPr="0017063D">
        <w:rPr>
          <w:sz w:val="24"/>
          <w:szCs w:val="24"/>
          <w:u w:val="single"/>
        </w:rPr>
        <w:t xml:space="preserve"> analysis </w:t>
      </w:r>
      <w:commentRangeEnd w:id="6"/>
      <w:r w:rsidR="00EE1233">
        <w:rPr>
          <w:rStyle w:val="Refdecomentario"/>
          <w:rFonts w:eastAsia="Times New Roman"/>
        </w:rPr>
        <w:commentReference w:id="6"/>
      </w:r>
      <w:commentRangeEnd w:id="7"/>
      <w:r w:rsidR="00CC1C97">
        <w:rPr>
          <w:rStyle w:val="Refdecomentario"/>
          <w:rFonts w:eastAsia="Times New Roman"/>
        </w:rPr>
        <w:commentReference w:id="7"/>
      </w:r>
    </w:p>
    <w:p w14:paraId="6E426E63" w14:textId="1F6BBF59"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0B0D1A">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0B0D1A">
        <w:rPr>
          <w:sz w:val="24"/>
          <w:szCs w:val="24"/>
        </w:rPr>
        <w:fldChar w:fldCharType="separate"/>
      </w:r>
      <w:r w:rsidR="000B0D1A" w:rsidRPr="000B0D1A">
        <w:rPr>
          <w:noProof/>
          <w:sz w:val="24"/>
          <w:szCs w:val="24"/>
        </w:rPr>
        <w:t>(</w:t>
      </w:r>
      <w:r w:rsidR="000B0D1A" w:rsidRPr="000B0D1A">
        <w:rPr>
          <w:i/>
          <w:noProof/>
          <w:sz w:val="24"/>
          <w:szCs w:val="24"/>
        </w:rPr>
        <w:t>21</w:t>
      </w:r>
      <w:r w:rsidR="000B0D1A" w:rsidRPr="000B0D1A">
        <w:rPr>
          <w:noProof/>
          <w:sz w:val="24"/>
          <w:szCs w:val="24"/>
        </w:rPr>
        <w:t>)</w:t>
      </w:r>
      <w:r w:rsidR="000B0D1A">
        <w:rPr>
          <w:sz w:val="24"/>
          <w:szCs w:val="24"/>
        </w:rPr>
        <w:fldChar w:fldCharType="end"/>
      </w:r>
      <w:r w:rsidR="00DC352C">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DC00D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30&lt;/i&gt;)","plainTextFormattedCitation":"(30)","previouslyFormattedCitation":"(&lt;i&gt;30&lt;/i&gt;)"},"properties":{"noteIndex":0},"schema":"https://github.com/citation-style-language/schema/raw/master/csl-citation.json"}</w:instrText>
      </w:r>
      <w:r w:rsidR="000B0D1A">
        <w:rPr>
          <w:sz w:val="24"/>
          <w:szCs w:val="24"/>
        </w:rPr>
        <w:fldChar w:fldCharType="separate"/>
      </w:r>
      <w:r w:rsidR="00DC00D2" w:rsidRPr="00DC00D2">
        <w:rPr>
          <w:noProof/>
          <w:sz w:val="24"/>
          <w:szCs w:val="24"/>
        </w:rPr>
        <w:t>(</w:t>
      </w:r>
      <w:r w:rsidR="00DC00D2" w:rsidRPr="00DC00D2">
        <w:rPr>
          <w:i/>
          <w:noProof/>
          <w:sz w:val="24"/>
          <w:szCs w:val="24"/>
        </w:rPr>
        <w:t>30</w:t>
      </w:r>
      <w:r w:rsidR="00DC00D2" w:rsidRPr="00DC00D2">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w:t>
      </w:r>
      <w:r w:rsidR="00B80E36">
        <w:rPr>
          <w:sz w:val="24"/>
          <w:szCs w:val="24"/>
        </w:rPr>
        <w:t xml:space="preserve"> </w:t>
      </w:r>
      <w:r w:rsidR="00B80E36">
        <w:rPr>
          <w:sz w:val="24"/>
          <w:szCs w:val="24"/>
        </w:rPr>
        <w:fldChar w:fldCharType="begin" w:fldLock="1"/>
      </w:r>
      <w:r w:rsidR="00DC00D2">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31&lt;/i&gt;)","plainTextFormattedCitation":"(31)","previouslyFormattedCitation":"(&lt;i&gt;31&lt;/i&gt;)"},"properties":{"noteIndex":0},"schema":"https://github.com/citation-style-language/schema/raw/master/csl-citation.json"}</w:instrText>
      </w:r>
      <w:r w:rsidR="00B80E36">
        <w:rPr>
          <w:sz w:val="24"/>
          <w:szCs w:val="24"/>
        </w:rPr>
        <w:fldChar w:fldCharType="separate"/>
      </w:r>
      <w:r w:rsidR="00DC00D2" w:rsidRPr="00DC00D2">
        <w:rPr>
          <w:noProof/>
          <w:sz w:val="24"/>
          <w:szCs w:val="24"/>
        </w:rPr>
        <w:t>(</w:t>
      </w:r>
      <w:r w:rsidR="00DC00D2" w:rsidRPr="00DC00D2">
        <w:rPr>
          <w:i/>
          <w:noProof/>
          <w:sz w:val="24"/>
          <w:szCs w:val="24"/>
        </w:rPr>
        <w:t>31</w:t>
      </w:r>
      <w:r w:rsidR="00DC00D2" w:rsidRPr="00DC00D2">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75B2BB90" w14:textId="77777777" w:rsidR="00E5369A" w:rsidRDefault="00E5369A" w:rsidP="003442FB">
      <w:pPr>
        <w:autoSpaceDE w:val="0"/>
        <w:autoSpaceDN w:val="0"/>
        <w:adjustRightInd w:val="0"/>
        <w:spacing w:line="480" w:lineRule="auto"/>
        <w:rPr>
          <w:b/>
          <w:sz w:val="24"/>
          <w:szCs w:val="24"/>
        </w:rPr>
      </w:pPr>
    </w:p>
    <w:p w14:paraId="02669948" w14:textId="3AFA2E9B"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EA0FE6">
        <w:rPr>
          <w:sz w:val="24"/>
          <w:szCs w:val="24"/>
        </w:rPr>
        <w:t xml:space="preserve">Estimators of log response ratio </w:t>
      </w:r>
      <w:r w:rsidR="00DB6C89">
        <w:rPr>
          <w:sz w:val="24"/>
          <w:szCs w:val="24"/>
        </w:rPr>
        <w:t xml:space="preserve">(effect size) </w:t>
      </w:r>
      <w:r w:rsidR="00EA0FE6">
        <w:rPr>
          <w:sz w:val="24"/>
          <w:szCs w:val="24"/>
        </w:rPr>
        <w:t xml:space="preserve">and 95% confidence interval (CI) from </w:t>
      </w:r>
      <w:r w:rsidR="00ED774E">
        <w:rPr>
          <w:sz w:val="24"/>
          <w:szCs w:val="24"/>
        </w:rPr>
        <w:t>random effects models.</w:t>
      </w:r>
      <w:r w:rsidR="00AC57B7">
        <w:rPr>
          <w:sz w:val="24"/>
          <w:szCs w:val="24"/>
        </w:rPr>
        <w:t xml:space="preserve"> Effect of restoration practices and outcomes were considered significant if their estimated 95% confidence intervals did not overlap 0. </w:t>
      </w:r>
      <w:r w:rsidR="00C10EF0">
        <w:rPr>
          <w:sz w:val="24"/>
          <w:szCs w:val="24"/>
        </w:rPr>
        <w:t xml:space="preserve">(A) Results </w:t>
      </w:r>
      <w:r w:rsidR="00AC57B7">
        <w:rPr>
          <w:sz w:val="24"/>
          <w:szCs w:val="24"/>
        </w:rPr>
        <w:t>of random effects models comparing categories of restoration (active versus passive) and different practices for ac</w:t>
      </w:r>
      <w:r w:rsidR="00C10EF0">
        <w:rPr>
          <w:sz w:val="24"/>
          <w:szCs w:val="24"/>
        </w:rPr>
        <w:t>tive</w:t>
      </w:r>
      <w:r w:rsidR="00AC57B7">
        <w:rPr>
          <w:sz w:val="24"/>
          <w:szCs w:val="24"/>
        </w:rPr>
        <w:t xml:space="preserve"> (water supply, soil and vegetation) and passive (soil, vegetation and grazing exclusion) </w:t>
      </w:r>
      <w:r w:rsidR="00C10EF0">
        <w:rPr>
          <w:sz w:val="24"/>
          <w:szCs w:val="24"/>
        </w:rPr>
        <w:t>restoration</w:t>
      </w:r>
      <w:r w:rsidR="00AC57B7">
        <w:rPr>
          <w:sz w:val="24"/>
          <w:szCs w:val="24"/>
        </w:rPr>
        <w:t xml:space="preserve">. (B) Results of random effects models for different outcomes for active (vegetation, soil, habitat and animals) and passive (soil, vegetation and habitat) restoration. Restoration outcomes refer to the measures adopted to estimate the effect for each restoration practice reported in primary studies.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supply</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Pr>
                <w:rFonts w:ascii="Times New Roman" w:hAnsi="Times New Roman"/>
                <w:b/>
                <w:sz w:val="24"/>
                <w:szCs w:val="24"/>
              </w:rPr>
              <w:t xml:space="preserve"> </w:t>
            </w:r>
            <w:proofErr w:type="spellStart"/>
            <w:r>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324976D8" w:rsidR="00F26AF7" w:rsidRDefault="00F26AF7" w:rsidP="00F26AF7">
      <w:pPr>
        <w:pStyle w:val="SOMContent"/>
      </w:pPr>
      <w:r>
        <w:t>Figures S1</w:t>
      </w:r>
      <w:r w:rsidR="007F4CF9">
        <w:t>-S2</w:t>
      </w:r>
    </w:p>
    <w:p w14:paraId="007DD609" w14:textId="23AE9395" w:rsidR="00F26AF7" w:rsidRDefault="00F26AF7" w:rsidP="00F26AF7">
      <w:pPr>
        <w:pStyle w:val="SOMContent"/>
      </w:pPr>
      <w:r>
        <w:lastRenderedPageBreak/>
        <w:t>Table S</w:t>
      </w:r>
      <w:r w:rsidR="005625F1">
        <w:t>1</w:t>
      </w:r>
    </w:p>
    <w:p w14:paraId="59C80206" w14:textId="3BDF05FA" w:rsidR="00F26AF7" w:rsidRDefault="00F26AF7" w:rsidP="00F26AF7">
      <w:pPr>
        <w:pStyle w:val="SOMContent"/>
      </w:pPr>
      <w:r>
        <w:t>References (</w:t>
      </w:r>
      <w:r w:rsidR="006F08DC">
        <w:t>1-</w:t>
      </w:r>
      <w:r w:rsidR="002515FA">
        <w:t>3</w:t>
      </w:r>
      <w:r w:rsidR="00DC00D2">
        <w:t>1</w:t>
      </w:r>
      <w:r>
        <w:t>)</w:t>
      </w:r>
    </w:p>
    <w:p w14:paraId="14539B7F" w14:textId="61F4BA38"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DC00D2">
        <w:t>comparing</w:t>
      </w:r>
      <w:r w:rsidR="00901B1B">
        <w:t xml:space="preserve"> restoration practices </w:t>
      </w:r>
      <w:r w:rsidR="00DC00D2">
        <w:t xml:space="preserve">(active versus passive) and individual restoration techniques </w:t>
      </w:r>
      <w:r w:rsidR="00901B1B">
        <w:t xml:space="preserve">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DC00D2">
        <w:t>included treatment</w:t>
      </w:r>
      <w:r w:rsidR="007D55D2">
        <w:t xml:space="preserve"> and control groups. </w:t>
      </w:r>
      <w:r w:rsidR="00901B1B">
        <w:t xml:space="preserve">In light blue is represented the location of studies </w:t>
      </w:r>
      <w:r w:rsidR="00A859AC">
        <w:t>applying</w:t>
      </w:r>
      <w:r w:rsidR="00901B1B">
        <w:t xml:space="preserve"> active restoration practices, while in dark blue the location of studies </w:t>
      </w:r>
      <w:r w:rsidR="00D20202">
        <w:t>evaluating</w:t>
      </w:r>
      <w:r w:rsidR="00ED7041">
        <w:t xml:space="preserve"> passive restoration practices. </w:t>
      </w:r>
    </w:p>
    <w:p w14:paraId="03EAFE03" w14:textId="046EB2CF" w:rsidR="002B5CBD" w:rsidRDefault="002B5CBD" w:rsidP="00FD48F1">
      <w:pPr>
        <w:pStyle w:val="Legend"/>
      </w:pPr>
    </w:p>
    <w:p w14:paraId="73E9D272" w14:textId="0CED8112" w:rsidR="002B5CBD" w:rsidRDefault="00407998" w:rsidP="00FD48F1">
      <w:pPr>
        <w:pStyle w:val="Legend"/>
      </w:pPr>
      <w:r>
        <w:rPr>
          <w:noProof/>
        </w:rPr>
        <w:drawing>
          <wp:inline distT="0" distB="0" distL="0" distR="0" wp14:anchorId="6B9D446F" wp14:editId="05D5CB44">
            <wp:extent cx="5943600" cy="37096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76413938" w14:textId="2353F8F0" w:rsidR="00DB6C89" w:rsidRP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DB6C89" w:rsidRPr="00DB6C89">
        <w:rPr>
          <w:sz w:val="24"/>
          <w:szCs w:val="24"/>
        </w:rPr>
        <w:t xml:space="preserve">Overall </w:t>
      </w:r>
      <w:r w:rsidR="00DB6C89">
        <w:rPr>
          <w:sz w:val="24"/>
          <w:szCs w:val="24"/>
        </w:rPr>
        <w:t xml:space="preserve">effect sizes (log response ratio) </w:t>
      </w:r>
      <w:r w:rsidR="00746DD6">
        <w:rPr>
          <w:sz w:val="24"/>
          <w:szCs w:val="24"/>
        </w:rPr>
        <w:t xml:space="preserve">for the effect of active and passive restoration practices in drylands globally, based on a meta-analysis of published studies. The </w:t>
      </w:r>
      <w:r w:rsidR="00746DD6" w:rsidRPr="00746DD6">
        <w:rPr>
          <w:i/>
          <w:sz w:val="24"/>
          <w:szCs w:val="24"/>
        </w:rPr>
        <w:t>x</w:t>
      </w:r>
      <w:r w:rsidR="00746DD6">
        <w:rPr>
          <w:sz w:val="24"/>
          <w:szCs w:val="24"/>
        </w:rPr>
        <w:t xml:space="preserve"> - axis shows the natural log of the response ratio, whereas the </w:t>
      </w:r>
      <w:r w:rsidR="00746DD6" w:rsidRPr="00746DD6">
        <w:rPr>
          <w:i/>
          <w:sz w:val="24"/>
          <w:szCs w:val="24"/>
        </w:rPr>
        <w:t>y</w:t>
      </w:r>
      <w:r w:rsidR="00746DD6">
        <w:rPr>
          <w:sz w:val="24"/>
          <w:szCs w:val="24"/>
        </w:rPr>
        <w:t xml:space="preserve"> - axis describes passive (vegetation, soil and grazing exclusion) and active (water supply, vegetation and soil) restoration practices. </w:t>
      </w:r>
      <w:r w:rsidR="00540B0C">
        <w:rPr>
          <w:sz w:val="24"/>
          <w:szCs w:val="24"/>
        </w:rPr>
        <w:t xml:space="preserve">A value of zero of the log response ratio represents there was no difference among both groups compared (treatment and control), while a positive log response ratio value indicates the mean of the treatment group was higher than that of the control group and a negative value indicates the mean of the </w:t>
      </w:r>
      <w:r w:rsidR="00DC00D2">
        <w:rPr>
          <w:sz w:val="24"/>
          <w:szCs w:val="24"/>
        </w:rPr>
        <w:t>control</w:t>
      </w:r>
      <w:r w:rsidR="00540B0C">
        <w:rPr>
          <w:sz w:val="24"/>
          <w:szCs w:val="24"/>
        </w:rPr>
        <w:t xml:space="preserve"> group was </w:t>
      </w:r>
      <w:r w:rsidR="00DC00D2">
        <w:rPr>
          <w:sz w:val="24"/>
          <w:szCs w:val="24"/>
        </w:rPr>
        <w:t xml:space="preserve">higher </w:t>
      </w:r>
      <w:r w:rsidR="00540B0C">
        <w:rPr>
          <w:sz w:val="24"/>
          <w:szCs w:val="24"/>
        </w:rPr>
        <w:t xml:space="preserve">than that of the </w:t>
      </w:r>
      <w:r w:rsidR="00DC00D2">
        <w:rPr>
          <w:sz w:val="24"/>
          <w:szCs w:val="24"/>
        </w:rPr>
        <w:t>treatment</w:t>
      </w:r>
      <w:r w:rsidR="00540B0C">
        <w:rPr>
          <w:sz w:val="24"/>
          <w:szCs w:val="24"/>
        </w:rPr>
        <w:t xml:space="preserve"> group. </w:t>
      </w:r>
      <w:r w:rsidR="00746DD6">
        <w:rPr>
          <w:sz w:val="24"/>
          <w:szCs w:val="24"/>
        </w:rPr>
        <w:t xml:space="preserve"> </w:t>
      </w:r>
    </w:p>
    <w:p w14:paraId="6FCB7A85" w14:textId="20EF47D7" w:rsidR="0096116C" w:rsidRDefault="0096116C" w:rsidP="00FD48F1">
      <w:pPr>
        <w:pStyle w:val="Legend"/>
        <w:rPr>
          <w:ins w:id="8"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5B22D5EA" w:rsidR="00EA0FE6" w:rsidRPr="00EA0FE6" w:rsidRDefault="002F0C50" w:rsidP="00EA0FE6">
      <w:r>
        <w:rPr>
          <w:noProof/>
        </w:rPr>
        <w:drawing>
          <wp:inline distT="0" distB="0" distL="0" distR="0" wp14:anchorId="1AE28E02" wp14:editId="5D6E53E1">
            <wp:extent cx="5943600" cy="3305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391A39EE" w14:textId="77777777" w:rsidR="00C72CCC" w:rsidRDefault="00C72CCC" w:rsidP="00EA0FE6">
      <w:pPr>
        <w:rPr>
          <w:noProof/>
          <w:sz w:val="24"/>
          <w:szCs w:val="24"/>
        </w:rPr>
      </w:pPr>
    </w:p>
    <w:p w14:paraId="3E6666AB" w14:textId="77777777" w:rsidR="00C72CCC" w:rsidRDefault="00C72CCC" w:rsidP="00EA0FE6">
      <w:pPr>
        <w:rPr>
          <w:noProof/>
          <w:sz w:val="24"/>
          <w:szCs w:val="24"/>
        </w:rPr>
      </w:pPr>
    </w:p>
    <w:p w14:paraId="4D54A0B4" w14:textId="77777777" w:rsidR="00C72CCC" w:rsidRDefault="00C72CCC" w:rsidP="00EA0FE6">
      <w:pPr>
        <w:rPr>
          <w:noProof/>
          <w:sz w:val="24"/>
          <w:szCs w:val="24"/>
        </w:rPr>
      </w:pPr>
    </w:p>
    <w:p w14:paraId="711DFC86" w14:textId="77777777" w:rsidR="00C72CCC" w:rsidRDefault="00C72CCC" w:rsidP="00EA0FE6">
      <w:pPr>
        <w:rPr>
          <w:noProof/>
          <w:sz w:val="24"/>
          <w:szCs w:val="24"/>
        </w:rPr>
      </w:pPr>
    </w:p>
    <w:p w14:paraId="2EE0860D" w14:textId="4845E02F" w:rsidR="00EA0FE6" w:rsidRDefault="00C72CCC" w:rsidP="00C72CCC">
      <w:pPr>
        <w:spacing w:line="480" w:lineRule="auto"/>
        <w:rPr>
          <w:noProof/>
        </w:rPr>
      </w:pPr>
      <w:r w:rsidRPr="00C72CCC">
        <w:rPr>
          <w:b/>
          <w:noProof/>
          <w:sz w:val="24"/>
          <w:szCs w:val="24"/>
        </w:rPr>
        <w:lastRenderedPageBreak/>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4E0BB5EF" w14:textId="77777777" w:rsidR="003F4EB2" w:rsidRDefault="003F4EB2" w:rsidP="003F4EB2">
      <w:pPr>
        <w:tabs>
          <w:tab w:val="left" w:pos="2020"/>
        </w:tabs>
        <w:rPr>
          <w:sz w:val="24"/>
          <w:szCs w:val="24"/>
        </w:rPr>
      </w:pPr>
      <w:r w:rsidRPr="00572CA8">
        <w:rPr>
          <w:sz w:val="24"/>
          <w:szCs w:val="24"/>
        </w:rPr>
        <w:t>Fig. S</w:t>
      </w:r>
      <w:r>
        <w:rPr>
          <w:sz w:val="24"/>
          <w:szCs w:val="24"/>
        </w:rPr>
        <w:t>2</w:t>
      </w:r>
      <w:r w:rsidRPr="00572CA8">
        <w:rPr>
          <w:sz w:val="24"/>
          <w:szCs w:val="24"/>
        </w:rPr>
        <w:t xml:space="preserve"> </w:t>
      </w:r>
      <w:commentRangeStart w:id="9"/>
      <w:r w:rsidRPr="00572CA8">
        <w:rPr>
          <w:sz w:val="24"/>
          <w:szCs w:val="24"/>
        </w:rPr>
        <w:t>PRISMA report</w:t>
      </w:r>
      <w:commentRangeEnd w:id="9"/>
      <w:r w:rsidR="004E4918">
        <w:rPr>
          <w:rStyle w:val="Refdecomentario"/>
          <w:rFonts w:eastAsia="Times New Roman"/>
        </w:rPr>
        <w:commentReference w:id="9"/>
      </w: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39556093" w14:textId="77777777" w:rsidR="00BC4FF7" w:rsidRDefault="00BC4FF7" w:rsidP="00572CA8">
      <w:pPr>
        <w:tabs>
          <w:tab w:val="left" w:pos="2020"/>
        </w:tabs>
        <w:rPr>
          <w:sz w:val="24"/>
          <w:szCs w:val="24"/>
        </w:rPr>
      </w:pPr>
    </w:p>
    <w:p w14:paraId="5E524DA0" w14:textId="77777777" w:rsidR="00BC4FF7" w:rsidRDefault="00BC4FF7" w:rsidP="00572CA8">
      <w:pPr>
        <w:tabs>
          <w:tab w:val="left" w:pos="2020"/>
        </w:tabs>
        <w:rPr>
          <w:sz w:val="24"/>
          <w:szCs w:val="24"/>
        </w:rPr>
      </w:pPr>
    </w:p>
    <w:p w14:paraId="516340CA" w14:textId="77777777" w:rsidR="00BC4FF7" w:rsidRDefault="00BC4FF7" w:rsidP="00572CA8">
      <w:pPr>
        <w:tabs>
          <w:tab w:val="left" w:pos="2020"/>
        </w:tabs>
        <w:rPr>
          <w:sz w:val="24"/>
          <w:szCs w:val="24"/>
        </w:rPr>
      </w:pPr>
    </w:p>
    <w:p w14:paraId="14F4CED4" w14:textId="77777777" w:rsidR="00BC4FF7" w:rsidRDefault="00BC4FF7" w:rsidP="00572CA8">
      <w:pPr>
        <w:tabs>
          <w:tab w:val="left" w:pos="2020"/>
        </w:tabs>
        <w:rPr>
          <w:sz w:val="24"/>
          <w:szCs w:val="24"/>
        </w:rPr>
      </w:pPr>
    </w:p>
    <w:p w14:paraId="14817459" w14:textId="77777777" w:rsidR="00BC4FF7" w:rsidRDefault="00BC4FF7" w:rsidP="00572CA8">
      <w:pPr>
        <w:tabs>
          <w:tab w:val="left" w:pos="2020"/>
        </w:tabs>
        <w:rPr>
          <w:sz w:val="24"/>
          <w:szCs w:val="24"/>
        </w:rPr>
      </w:pPr>
    </w:p>
    <w:p w14:paraId="4600BC94" w14:textId="77777777" w:rsidR="00BC4FF7" w:rsidRDefault="00BC4FF7" w:rsidP="00572CA8">
      <w:pPr>
        <w:tabs>
          <w:tab w:val="left" w:pos="2020"/>
        </w:tabs>
        <w:rPr>
          <w:sz w:val="24"/>
          <w:szCs w:val="24"/>
        </w:rPr>
      </w:pPr>
    </w:p>
    <w:p w14:paraId="204557F4" w14:textId="59F10878" w:rsidR="00572CA8" w:rsidRDefault="00572CA8" w:rsidP="006872D6">
      <w:pPr>
        <w:tabs>
          <w:tab w:val="left" w:pos="2020"/>
        </w:tabs>
        <w:spacing w:line="480" w:lineRule="auto"/>
        <w:rPr>
          <w:sz w:val="24"/>
          <w:szCs w:val="24"/>
        </w:rPr>
      </w:pPr>
      <w:r w:rsidRPr="003F4EB2">
        <w:rPr>
          <w:b/>
          <w:sz w:val="24"/>
          <w:szCs w:val="24"/>
        </w:rPr>
        <w:lastRenderedPageBreak/>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w:t>
      </w:r>
      <w:r w:rsidR="00DC00D2">
        <w:rPr>
          <w:sz w:val="24"/>
          <w:szCs w:val="24"/>
        </w:rPr>
        <w:t>versus</w:t>
      </w:r>
      <w:r w:rsidR="006872D6">
        <w:rPr>
          <w:sz w:val="24"/>
          <w:szCs w:val="24"/>
        </w:rPr>
        <w:t xml:space="preserve"> passive) and individual techniques for restoration in drylands globally. </w:t>
      </w:r>
      <w:r w:rsidR="00443DAA">
        <w:rPr>
          <w:sz w:val="24"/>
          <w:szCs w:val="24"/>
        </w:rPr>
        <w:t xml:space="preserve">Number of entries indicates the number of independent variables and data entries obtained for each restoration technique from the studies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aconcuadrcula"/>
        <w:tblW w:w="0" w:type="auto"/>
        <w:tblLook w:val="04A0" w:firstRow="1" w:lastRow="0" w:firstColumn="1" w:lastColumn="0" w:noHBand="0" w:noVBand="1"/>
      </w:tblPr>
      <w:tblGrid>
        <w:gridCol w:w="1641"/>
        <w:gridCol w:w="1935"/>
        <w:gridCol w:w="1243"/>
        <w:gridCol w:w="3847"/>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proofErr w:type="spellStart"/>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roofErr w:type="spellEnd"/>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 xml:space="preserve">Restoration </w:t>
            </w:r>
            <w:proofErr w:type="spellStart"/>
            <w:r w:rsidRPr="00070080">
              <w:rPr>
                <w:rFonts w:ascii="Times New Roman" w:hAnsi="Times New Roman" w:cs="Times New Roman"/>
                <w:b/>
                <w:sz w:val="24"/>
                <w:szCs w:val="24"/>
              </w:rPr>
              <w:t>practice</w:t>
            </w:r>
            <w:r w:rsidR="006872D6" w:rsidRPr="00070080">
              <w:rPr>
                <w:rFonts w:ascii="Times New Roman" w:hAnsi="Times New Roman" w:cs="Times New Roman"/>
                <w:b/>
                <w:sz w:val="24"/>
                <w:szCs w:val="24"/>
              </w:rPr>
              <w:t>s</w:t>
            </w:r>
            <w:proofErr w:type="spellEnd"/>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 xml:space="preserve">Restoration </w:t>
            </w:r>
            <w:proofErr w:type="spellStart"/>
            <w:r w:rsidRPr="00070080">
              <w:rPr>
                <w:rFonts w:ascii="Times New Roman" w:hAnsi="Times New Roman" w:cs="Times New Roman"/>
                <w:b/>
                <w:sz w:val="24"/>
                <w:szCs w:val="24"/>
              </w:rPr>
              <w:t>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roofErr w:type="spellEnd"/>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 xml:space="preserve">No.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entries</w:t>
            </w:r>
            <w:proofErr w:type="spellEnd"/>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 xml:space="preserve">fertilization, </w:t>
            </w:r>
            <w:proofErr w:type="spellStart"/>
            <w:r w:rsidRPr="00350B66">
              <w:rPr>
                <w:rFonts w:ascii="Times New Roman" w:hAnsi="Times New Roman" w:cs="Times New Roman"/>
                <w:lang w:val="en-US"/>
              </w:rPr>
              <w:t>biostimulants</w:t>
            </w:r>
            <w:proofErr w:type="spellEnd"/>
            <w:r w:rsidRPr="00350B66">
              <w:rPr>
                <w:rFonts w:ascii="Times New Roman" w:hAnsi="Times New Roman" w:cs="Times New Roman"/>
                <w:lang w:val="en-US"/>
              </w:rPr>
              <w:t>,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animals</w:t>
            </w:r>
            <w:proofErr w:type="spellEnd"/>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and </w:t>
            </w:r>
            <w:proofErr w:type="spellStart"/>
            <w:r w:rsidRPr="00350B66">
              <w:rPr>
                <w:rFonts w:ascii="Times New Roman" w:hAnsi="Times New Roman" w:cs="Times New Roman"/>
              </w:rPr>
              <w:t>ripping</w:t>
            </w:r>
            <w:proofErr w:type="spellEnd"/>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cutting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treatments</w:t>
            </w:r>
            <w:proofErr w:type="spellEnd"/>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2785FC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supply</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proofErr w:type="spellStart"/>
            <w:r w:rsidRPr="003F4EB2">
              <w:rPr>
                <w:rFonts w:ascii="Times New Roman" w:hAnsi="Times New Roman" w:cs="Times New Roman"/>
                <w:sz w:val="24"/>
                <w:szCs w:val="24"/>
              </w:rPr>
              <w:t>vegetation</w:t>
            </w:r>
            <w:proofErr w:type="spellEnd"/>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exclusion</w:t>
            </w:r>
            <w:proofErr w:type="spellEnd"/>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2A072916" w:rsidR="00C40099" w:rsidRDefault="00C40099" w:rsidP="00B81A8A">
      <w:pPr>
        <w:rPr>
          <w:sz w:val="24"/>
        </w:rPr>
      </w:pPr>
      <w:r>
        <w:rPr>
          <w:rStyle w:val="Refdecomentario"/>
        </w:rPr>
        <w:annotationRef/>
      </w:r>
      <w:r w:rsidRPr="00755125">
        <w:rPr>
          <w:sz w:val="24"/>
        </w:rPr>
        <w:t>No more than 96 characters</w:t>
      </w:r>
    </w:p>
    <w:p w14:paraId="6FBFE8A9" w14:textId="27D31D79" w:rsidR="00C40099" w:rsidRDefault="00C40099" w:rsidP="00B81A8A">
      <w:pPr>
        <w:rPr>
          <w:sz w:val="24"/>
        </w:rPr>
      </w:pPr>
    </w:p>
    <w:p w14:paraId="691E6B8B" w14:textId="6FA25DA0" w:rsidR="00C40099" w:rsidRDefault="00C40099" w:rsidP="00B81A8A">
      <w:pPr>
        <w:rPr>
          <w:sz w:val="24"/>
        </w:rPr>
      </w:pPr>
      <w:r>
        <w:rPr>
          <w:sz w:val="24"/>
        </w:rPr>
        <w:t xml:space="preserve">Another suggestion (it is </w:t>
      </w:r>
      <w:proofErr w:type="gramStart"/>
      <w:r>
        <w:rPr>
          <w:sz w:val="24"/>
        </w:rPr>
        <w:t>similar to</w:t>
      </w:r>
      <w:proofErr w:type="gramEnd"/>
      <w:r>
        <w:rPr>
          <w:sz w:val="24"/>
        </w:rPr>
        <w:t xml:space="preserve"> the “One sentence summary”):</w:t>
      </w:r>
    </w:p>
    <w:p w14:paraId="74558264" w14:textId="77777777" w:rsidR="00C40099" w:rsidRDefault="00C40099" w:rsidP="00B81A8A">
      <w:pPr>
        <w:rPr>
          <w:sz w:val="24"/>
        </w:rPr>
      </w:pPr>
    </w:p>
    <w:p w14:paraId="00252FEC" w14:textId="0A34923C" w:rsidR="00C40099" w:rsidRPr="00755125" w:rsidRDefault="00C40099" w:rsidP="00B81A8A">
      <w:pPr>
        <w:rPr>
          <w:sz w:val="24"/>
        </w:rPr>
      </w:pPr>
      <w:r>
        <w:rPr>
          <w:sz w:val="24"/>
        </w:rPr>
        <w:t>“</w:t>
      </w:r>
      <w:r w:rsidRPr="00356BF8">
        <w:rPr>
          <w:b/>
          <w:sz w:val="24"/>
          <w:szCs w:val="24"/>
        </w:rPr>
        <w:t>Active restoration in drylands</w:t>
      </w:r>
      <w:r>
        <w:rPr>
          <w:b/>
          <w:sz w:val="24"/>
          <w:szCs w:val="24"/>
        </w:rPr>
        <w:t xml:space="preserve"> is </w:t>
      </w:r>
      <w:r w:rsidRPr="00356BF8">
        <w:rPr>
          <w:b/>
          <w:sz w:val="24"/>
          <w:szCs w:val="24"/>
        </w:rPr>
        <w:t xml:space="preserve">more effective than passive </w:t>
      </w:r>
      <w:r>
        <w:rPr>
          <w:b/>
          <w:sz w:val="24"/>
          <w:szCs w:val="24"/>
        </w:rPr>
        <w:t>recovery”</w:t>
      </w:r>
    </w:p>
    <w:p w14:paraId="1ED8916F" w14:textId="755021AB" w:rsidR="00C40099" w:rsidRDefault="00C40099">
      <w:pPr>
        <w:pStyle w:val="Textocomentario"/>
      </w:pPr>
    </w:p>
  </w:comment>
  <w:comment w:id="1" w:author="Maria Florencia Miguel" w:date="2019-03-21T10:20:00Z" w:initials="MFM">
    <w:p w14:paraId="21C0BCA0" w14:textId="792BC18A" w:rsidR="00C40099" w:rsidRDefault="00C40099">
      <w:pPr>
        <w:pStyle w:val="Textocomentario"/>
      </w:pPr>
      <w:r>
        <w:rPr>
          <w:rStyle w:val="Refdecomentario"/>
        </w:rPr>
        <w:annotationRef/>
      </w:r>
      <w:r w:rsidRPr="00755125">
        <w:rPr>
          <w:sz w:val="24"/>
        </w:rPr>
        <w:t>125 words or less</w:t>
      </w:r>
    </w:p>
  </w:comment>
  <w:comment w:id="2" w:author="Maria Florencia Miguel" w:date="2019-03-21T10:27:00Z" w:initials="MFM">
    <w:p w14:paraId="5050DA15" w14:textId="2ADBFDDB" w:rsidR="00C40099" w:rsidRDefault="00C40099">
      <w:pPr>
        <w:pStyle w:val="Textocomentario"/>
      </w:pPr>
      <w:r>
        <w:rPr>
          <w:rStyle w:val="Refdecomentario"/>
        </w:rPr>
        <w:annotationRef/>
      </w:r>
      <w:r>
        <w:t>keep to under 125 characters</w:t>
      </w:r>
    </w:p>
    <w:p w14:paraId="1130832A" w14:textId="3BAB465F" w:rsidR="00C40099" w:rsidRDefault="00C40099">
      <w:pPr>
        <w:pStyle w:val="Textocomentario"/>
      </w:pPr>
    </w:p>
    <w:p w14:paraId="34B78CAB" w14:textId="18193A3F" w:rsidR="00C40099" w:rsidRDefault="00C40099">
      <w:pPr>
        <w:pStyle w:val="Textocomentario"/>
      </w:pPr>
      <w:r>
        <w:t xml:space="preserve">Chris´s sentence (more than 125 characters): </w:t>
      </w:r>
    </w:p>
    <w:p w14:paraId="513B4A1C" w14:textId="09E9ADD3" w:rsidR="00C40099" w:rsidRPr="00D20202" w:rsidRDefault="00C40099" w:rsidP="00D20202">
      <w:pPr>
        <w:spacing w:line="480" w:lineRule="auto"/>
        <w:rPr>
          <w:sz w:val="24"/>
          <w:szCs w:val="24"/>
        </w:rPr>
      </w:pPr>
      <w:r>
        <w:t>“</w:t>
      </w:r>
      <w:r>
        <w:rPr>
          <w:sz w:val="24"/>
          <w:szCs w:val="24"/>
        </w:rPr>
        <w:t>A contrast of active and passive restoration methods in dryland ecosystems highlights the critical need for the adoption of active techniques to ensure positive ecological outcomes for soils, vegetation, and wildlife.”</w:t>
      </w:r>
    </w:p>
    <w:p w14:paraId="59970798" w14:textId="2F4EAEF7" w:rsidR="00C40099" w:rsidRDefault="00C40099">
      <w:pPr>
        <w:pStyle w:val="Textocomentario"/>
      </w:pPr>
    </w:p>
  </w:comment>
  <w:comment w:id="6" w:author="Scott Butterfield" w:date="2019-04-01T14:57:00Z" w:initials="SB">
    <w:p w14:paraId="26E21212" w14:textId="77777777" w:rsidR="00C40099" w:rsidRDefault="00C40099">
      <w:pPr>
        <w:pStyle w:val="Textocomentario"/>
      </w:pPr>
      <w:r>
        <w:rPr>
          <w:rStyle w:val="Refdecomentario"/>
        </w:rPr>
        <w:annotationRef/>
      </w:r>
      <w:r>
        <w:t xml:space="preserve">I don’t get why you need this. You spell all of this out in the main text. </w:t>
      </w:r>
    </w:p>
    <w:p w14:paraId="0B6828F4" w14:textId="77777777" w:rsidR="00C40099" w:rsidRDefault="00C40099">
      <w:pPr>
        <w:pStyle w:val="Textocomentario"/>
      </w:pPr>
    </w:p>
    <w:p w14:paraId="24EF3C46" w14:textId="5AF6E0DD" w:rsidR="00C40099" w:rsidRDefault="00C40099">
      <w:pPr>
        <w:pStyle w:val="Textocomentario"/>
      </w:pPr>
      <w:r>
        <w:t xml:space="preserve">If don’t want in the main text, put here. But no need to be redundant in both spots. </w:t>
      </w:r>
    </w:p>
  </w:comment>
  <w:comment w:id="7" w:author="Maria Florencia Miguel" w:date="2019-04-16T15:43:00Z" w:initials="MFM">
    <w:p w14:paraId="37C0CD35" w14:textId="5117CC97" w:rsidR="00C40099" w:rsidRDefault="00C40099">
      <w:pPr>
        <w:pStyle w:val="Textocomentario"/>
      </w:pPr>
      <w:r>
        <w:rPr>
          <w:rStyle w:val="Refdecomentario"/>
        </w:rPr>
        <w:annotationRef/>
      </w:r>
      <w:r>
        <w:t xml:space="preserve">Thanks Scott. I edited this section, leaving some info not included in the main text. </w:t>
      </w:r>
    </w:p>
  </w:comment>
  <w:comment w:id="9" w:author="Maria Florencia Miguel" w:date="2019-04-22T18:15:00Z" w:initials="MFM">
    <w:p w14:paraId="6A4B8434" w14:textId="5EB852C2" w:rsidR="00C40099" w:rsidRDefault="00C40099">
      <w:pPr>
        <w:pStyle w:val="Textocomentario"/>
      </w:pPr>
      <w:r>
        <w:rPr>
          <w:rStyle w:val="Refdecomentario"/>
        </w:rPr>
        <w:annotationRef/>
      </w:r>
      <w:r>
        <w:t>In pdf, need to include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21C0BCA0" w15:done="0"/>
  <w15:commentEx w15:paraId="59970798" w15:done="0"/>
  <w15:commentEx w15:paraId="24EF3C46" w15:done="0"/>
  <w15:commentEx w15:paraId="37C0CD35" w15:paraIdParent="24EF3C46" w15:done="0"/>
  <w15:commentEx w15:paraId="6A4B8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21C0BCA0" w16cid:durableId="203DE3DD"/>
  <w16cid:commentId w16cid:paraId="59970798" w16cid:durableId="203DE5AE"/>
  <w16cid:commentId w16cid:paraId="24EF3C46" w16cid:durableId="204CA541"/>
  <w16cid:commentId w16cid:paraId="37C0CD35" w16cid:durableId="206076B1"/>
  <w16cid:commentId w16cid:paraId="6A4B8434" w16cid:durableId="206883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F5D29" w14:textId="77777777" w:rsidR="00BD2808" w:rsidRDefault="00BD2808" w:rsidP="00D73714">
      <w:r>
        <w:separator/>
      </w:r>
    </w:p>
  </w:endnote>
  <w:endnote w:type="continuationSeparator" w:id="0">
    <w:p w14:paraId="5650D40A" w14:textId="77777777" w:rsidR="00BD2808" w:rsidRDefault="00BD2808" w:rsidP="00D73714">
      <w:r>
        <w:continuationSeparator/>
      </w:r>
    </w:p>
  </w:endnote>
  <w:endnote w:type="continuationNotice" w:id="1">
    <w:p w14:paraId="2D9CE71B" w14:textId="77777777" w:rsidR="00BD2808" w:rsidRDefault="00BD28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C40099" w:rsidRDefault="00C40099">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16</w:t>
    </w:r>
    <w:r>
      <w:rPr>
        <w:caps/>
        <w:noProof/>
        <w:color w:val="4F81BD" w:themeColor="accent1"/>
      </w:rPr>
      <w:fldChar w:fldCharType="end"/>
    </w:r>
  </w:p>
  <w:p w14:paraId="4435F476" w14:textId="77777777" w:rsidR="00C40099" w:rsidRDefault="00C400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C40099" w:rsidRDefault="00C40099">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C40099" w:rsidRDefault="00C40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C3F98" w14:textId="77777777" w:rsidR="00BD2808" w:rsidRDefault="00BD2808" w:rsidP="00D73714">
      <w:r>
        <w:separator/>
      </w:r>
    </w:p>
  </w:footnote>
  <w:footnote w:type="continuationSeparator" w:id="0">
    <w:p w14:paraId="29971A01" w14:textId="77777777" w:rsidR="00BD2808" w:rsidRDefault="00BD2808" w:rsidP="00D73714">
      <w:r>
        <w:continuationSeparator/>
      </w:r>
    </w:p>
  </w:footnote>
  <w:footnote w:type="continuationNotice" w:id="1">
    <w:p w14:paraId="748F9581" w14:textId="77777777" w:rsidR="00BD2808" w:rsidRDefault="00BD28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C40099" w:rsidRDefault="00C40099"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C40099" w:rsidRPr="00204015" w:rsidRDefault="00C40099"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C40099" w:rsidRDefault="00C40099"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61D"/>
    <w:rsid w:val="000008C8"/>
    <w:rsid w:val="00001B41"/>
    <w:rsid w:val="000052DF"/>
    <w:rsid w:val="00005452"/>
    <w:rsid w:val="00010AF6"/>
    <w:rsid w:val="00012A37"/>
    <w:rsid w:val="00017B85"/>
    <w:rsid w:val="00026B17"/>
    <w:rsid w:val="00026BF9"/>
    <w:rsid w:val="00026FDD"/>
    <w:rsid w:val="00027420"/>
    <w:rsid w:val="00030DC7"/>
    <w:rsid w:val="000364E8"/>
    <w:rsid w:val="00036748"/>
    <w:rsid w:val="00040D7A"/>
    <w:rsid w:val="00054645"/>
    <w:rsid w:val="000562CC"/>
    <w:rsid w:val="000575F8"/>
    <w:rsid w:val="00060262"/>
    <w:rsid w:val="00065B08"/>
    <w:rsid w:val="00070080"/>
    <w:rsid w:val="00075040"/>
    <w:rsid w:val="00077272"/>
    <w:rsid w:val="0008169A"/>
    <w:rsid w:val="00082591"/>
    <w:rsid w:val="00086BE1"/>
    <w:rsid w:val="0009030D"/>
    <w:rsid w:val="00090997"/>
    <w:rsid w:val="00092E7D"/>
    <w:rsid w:val="00093EDA"/>
    <w:rsid w:val="00094397"/>
    <w:rsid w:val="00095099"/>
    <w:rsid w:val="00096447"/>
    <w:rsid w:val="00096DA7"/>
    <w:rsid w:val="000A05EA"/>
    <w:rsid w:val="000B0885"/>
    <w:rsid w:val="000B0D1A"/>
    <w:rsid w:val="000B16D4"/>
    <w:rsid w:val="000B2CA2"/>
    <w:rsid w:val="000B41DF"/>
    <w:rsid w:val="000C2EED"/>
    <w:rsid w:val="000C3C43"/>
    <w:rsid w:val="000C460C"/>
    <w:rsid w:val="000C4702"/>
    <w:rsid w:val="000C5810"/>
    <w:rsid w:val="000C7F0C"/>
    <w:rsid w:val="000D0E9D"/>
    <w:rsid w:val="000D5CAC"/>
    <w:rsid w:val="000D774E"/>
    <w:rsid w:val="000E5E85"/>
    <w:rsid w:val="000F15FF"/>
    <w:rsid w:val="000F4CDD"/>
    <w:rsid w:val="00100F30"/>
    <w:rsid w:val="0010143A"/>
    <w:rsid w:val="00105506"/>
    <w:rsid w:val="00107B15"/>
    <w:rsid w:val="00111899"/>
    <w:rsid w:val="00122855"/>
    <w:rsid w:val="00126345"/>
    <w:rsid w:val="00130FAD"/>
    <w:rsid w:val="00131413"/>
    <w:rsid w:val="00132708"/>
    <w:rsid w:val="001331D7"/>
    <w:rsid w:val="001334FE"/>
    <w:rsid w:val="0014101C"/>
    <w:rsid w:val="0014144C"/>
    <w:rsid w:val="001470D5"/>
    <w:rsid w:val="0015549E"/>
    <w:rsid w:val="0015774F"/>
    <w:rsid w:val="0017063D"/>
    <w:rsid w:val="00174181"/>
    <w:rsid w:val="00174CA1"/>
    <w:rsid w:val="001775FA"/>
    <w:rsid w:val="00183CE2"/>
    <w:rsid w:val="00183D32"/>
    <w:rsid w:val="001970E3"/>
    <w:rsid w:val="00197413"/>
    <w:rsid w:val="001A44DA"/>
    <w:rsid w:val="001A4AE3"/>
    <w:rsid w:val="001C1851"/>
    <w:rsid w:val="001C2C6E"/>
    <w:rsid w:val="001C41D5"/>
    <w:rsid w:val="001C42F5"/>
    <w:rsid w:val="001D1C29"/>
    <w:rsid w:val="001D4C6A"/>
    <w:rsid w:val="001D4D4C"/>
    <w:rsid w:val="001D5030"/>
    <w:rsid w:val="001D5282"/>
    <w:rsid w:val="001D66B8"/>
    <w:rsid w:val="001D703F"/>
    <w:rsid w:val="001F3B51"/>
    <w:rsid w:val="001F5C6D"/>
    <w:rsid w:val="001F7685"/>
    <w:rsid w:val="002053AF"/>
    <w:rsid w:val="00210E8E"/>
    <w:rsid w:val="0021563E"/>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70F47"/>
    <w:rsid w:val="00272151"/>
    <w:rsid w:val="0027378D"/>
    <w:rsid w:val="00277DC1"/>
    <w:rsid w:val="00285EAE"/>
    <w:rsid w:val="002874EE"/>
    <w:rsid w:val="00291B36"/>
    <w:rsid w:val="0029404C"/>
    <w:rsid w:val="002978BD"/>
    <w:rsid w:val="002A2AD1"/>
    <w:rsid w:val="002A3CF7"/>
    <w:rsid w:val="002A67E0"/>
    <w:rsid w:val="002B2B03"/>
    <w:rsid w:val="002B2BA2"/>
    <w:rsid w:val="002B4959"/>
    <w:rsid w:val="002B5CBD"/>
    <w:rsid w:val="002C0899"/>
    <w:rsid w:val="002C33B8"/>
    <w:rsid w:val="002C7166"/>
    <w:rsid w:val="002C73B5"/>
    <w:rsid w:val="002D32E5"/>
    <w:rsid w:val="002D5E0B"/>
    <w:rsid w:val="002D7A5C"/>
    <w:rsid w:val="002E3557"/>
    <w:rsid w:val="002E40E6"/>
    <w:rsid w:val="002E5C7C"/>
    <w:rsid w:val="002E60B9"/>
    <w:rsid w:val="002E6C4A"/>
    <w:rsid w:val="002F0399"/>
    <w:rsid w:val="002F0C50"/>
    <w:rsid w:val="002F18AC"/>
    <w:rsid w:val="002F4303"/>
    <w:rsid w:val="002F4C73"/>
    <w:rsid w:val="002F5FB1"/>
    <w:rsid w:val="00307F53"/>
    <w:rsid w:val="003148AA"/>
    <w:rsid w:val="0031566C"/>
    <w:rsid w:val="00326562"/>
    <w:rsid w:val="00331082"/>
    <w:rsid w:val="0033296B"/>
    <w:rsid w:val="003442FB"/>
    <w:rsid w:val="00345B07"/>
    <w:rsid w:val="00350B66"/>
    <w:rsid w:val="003539B2"/>
    <w:rsid w:val="00356BF8"/>
    <w:rsid w:val="00362DE0"/>
    <w:rsid w:val="0036494C"/>
    <w:rsid w:val="0036556A"/>
    <w:rsid w:val="00365834"/>
    <w:rsid w:val="00366C8B"/>
    <w:rsid w:val="00372A52"/>
    <w:rsid w:val="00373C00"/>
    <w:rsid w:val="003765C3"/>
    <w:rsid w:val="0038065D"/>
    <w:rsid w:val="00382435"/>
    <w:rsid w:val="003856DD"/>
    <w:rsid w:val="00387943"/>
    <w:rsid w:val="00394A73"/>
    <w:rsid w:val="00394DF4"/>
    <w:rsid w:val="003963D7"/>
    <w:rsid w:val="003A0C6E"/>
    <w:rsid w:val="003A4F61"/>
    <w:rsid w:val="003A655D"/>
    <w:rsid w:val="003A77E5"/>
    <w:rsid w:val="003B0531"/>
    <w:rsid w:val="003B5EE0"/>
    <w:rsid w:val="003B63AF"/>
    <w:rsid w:val="003C1C49"/>
    <w:rsid w:val="003C1D58"/>
    <w:rsid w:val="003C2423"/>
    <w:rsid w:val="003C664B"/>
    <w:rsid w:val="003C7387"/>
    <w:rsid w:val="003E2BE6"/>
    <w:rsid w:val="003E7536"/>
    <w:rsid w:val="003F4EB2"/>
    <w:rsid w:val="003F5517"/>
    <w:rsid w:val="00401633"/>
    <w:rsid w:val="00407998"/>
    <w:rsid w:val="00407FA2"/>
    <w:rsid w:val="00412732"/>
    <w:rsid w:val="004133FB"/>
    <w:rsid w:val="0041351F"/>
    <w:rsid w:val="00413AD3"/>
    <w:rsid w:val="00413EAF"/>
    <w:rsid w:val="00415100"/>
    <w:rsid w:val="00416826"/>
    <w:rsid w:val="004234E2"/>
    <w:rsid w:val="0042590A"/>
    <w:rsid w:val="00425A0F"/>
    <w:rsid w:val="004269F2"/>
    <w:rsid w:val="00427D62"/>
    <w:rsid w:val="004316C1"/>
    <w:rsid w:val="0043300B"/>
    <w:rsid w:val="004434DC"/>
    <w:rsid w:val="00443DAA"/>
    <w:rsid w:val="00444132"/>
    <w:rsid w:val="00447E49"/>
    <w:rsid w:val="00447EB3"/>
    <w:rsid w:val="004518CF"/>
    <w:rsid w:val="00452317"/>
    <w:rsid w:val="004642F3"/>
    <w:rsid w:val="00466B62"/>
    <w:rsid w:val="00470E74"/>
    <w:rsid w:val="004747E0"/>
    <w:rsid w:val="00475B90"/>
    <w:rsid w:val="00482C95"/>
    <w:rsid w:val="00484C38"/>
    <w:rsid w:val="004876B9"/>
    <w:rsid w:val="004913D4"/>
    <w:rsid w:val="004A05A6"/>
    <w:rsid w:val="004A14B1"/>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D10EA"/>
    <w:rsid w:val="004D359E"/>
    <w:rsid w:val="004D570A"/>
    <w:rsid w:val="004E2CE2"/>
    <w:rsid w:val="004E4918"/>
    <w:rsid w:val="00501936"/>
    <w:rsid w:val="0050707E"/>
    <w:rsid w:val="005105CE"/>
    <w:rsid w:val="005113FF"/>
    <w:rsid w:val="0051145B"/>
    <w:rsid w:val="005140CE"/>
    <w:rsid w:val="0051569A"/>
    <w:rsid w:val="00516146"/>
    <w:rsid w:val="00530D8E"/>
    <w:rsid w:val="00537381"/>
    <w:rsid w:val="00540B0C"/>
    <w:rsid w:val="0054187E"/>
    <w:rsid w:val="00541F18"/>
    <w:rsid w:val="005463FB"/>
    <w:rsid w:val="00550C2E"/>
    <w:rsid w:val="00560CF5"/>
    <w:rsid w:val="005625F1"/>
    <w:rsid w:val="00563317"/>
    <w:rsid w:val="00565DE1"/>
    <w:rsid w:val="00570A4C"/>
    <w:rsid w:val="00572498"/>
    <w:rsid w:val="00572CA8"/>
    <w:rsid w:val="00573AB3"/>
    <w:rsid w:val="00575375"/>
    <w:rsid w:val="00576E95"/>
    <w:rsid w:val="005779A7"/>
    <w:rsid w:val="00577CCF"/>
    <w:rsid w:val="005819C1"/>
    <w:rsid w:val="00583CCA"/>
    <w:rsid w:val="00586690"/>
    <w:rsid w:val="00591464"/>
    <w:rsid w:val="0059405A"/>
    <w:rsid w:val="00595D2E"/>
    <w:rsid w:val="00597D95"/>
    <w:rsid w:val="005A07FF"/>
    <w:rsid w:val="005A0CC0"/>
    <w:rsid w:val="005B3247"/>
    <w:rsid w:val="005B3F43"/>
    <w:rsid w:val="005B5A76"/>
    <w:rsid w:val="005C351F"/>
    <w:rsid w:val="005C677C"/>
    <w:rsid w:val="005C7168"/>
    <w:rsid w:val="005C77F9"/>
    <w:rsid w:val="005C7805"/>
    <w:rsid w:val="005C7B05"/>
    <w:rsid w:val="005D3209"/>
    <w:rsid w:val="005E17ED"/>
    <w:rsid w:val="005E50DA"/>
    <w:rsid w:val="005E6AD6"/>
    <w:rsid w:val="005E6E16"/>
    <w:rsid w:val="005F0909"/>
    <w:rsid w:val="005F125D"/>
    <w:rsid w:val="005F1E84"/>
    <w:rsid w:val="005F4E2E"/>
    <w:rsid w:val="0060139A"/>
    <w:rsid w:val="0060166C"/>
    <w:rsid w:val="0060419F"/>
    <w:rsid w:val="006137A5"/>
    <w:rsid w:val="0061420D"/>
    <w:rsid w:val="00621FB6"/>
    <w:rsid w:val="006270A2"/>
    <w:rsid w:val="00636A1C"/>
    <w:rsid w:val="0064261D"/>
    <w:rsid w:val="0064500E"/>
    <w:rsid w:val="006455DA"/>
    <w:rsid w:val="006506D2"/>
    <w:rsid w:val="00656BCF"/>
    <w:rsid w:val="0066096D"/>
    <w:rsid w:val="006617D9"/>
    <w:rsid w:val="0066465A"/>
    <w:rsid w:val="006655B4"/>
    <w:rsid w:val="00670D92"/>
    <w:rsid w:val="0067137C"/>
    <w:rsid w:val="00671515"/>
    <w:rsid w:val="00674065"/>
    <w:rsid w:val="00675A7C"/>
    <w:rsid w:val="00681AF0"/>
    <w:rsid w:val="006861E8"/>
    <w:rsid w:val="006872D6"/>
    <w:rsid w:val="00690C54"/>
    <w:rsid w:val="0069167F"/>
    <w:rsid w:val="006A2645"/>
    <w:rsid w:val="006A322F"/>
    <w:rsid w:val="006A7883"/>
    <w:rsid w:val="006B0C62"/>
    <w:rsid w:val="006B340B"/>
    <w:rsid w:val="006B3A2E"/>
    <w:rsid w:val="006B5292"/>
    <w:rsid w:val="006B6B18"/>
    <w:rsid w:val="006C0495"/>
    <w:rsid w:val="006C2D6D"/>
    <w:rsid w:val="006C2DA6"/>
    <w:rsid w:val="006D0E45"/>
    <w:rsid w:val="006D249B"/>
    <w:rsid w:val="006E590E"/>
    <w:rsid w:val="006F08DC"/>
    <w:rsid w:val="006F3016"/>
    <w:rsid w:val="006F5AC2"/>
    <w:rsid w:val="0070084B"/>
    <w:rsid w:val="00700B0B"/>
    <w:rsid w:val="007062CC"/>
    <w:rsid w:val="0071094F"/>
    <w:rsid w:val="007161A3"/>
    <w:rsid w:val="00720E7B"/>
    <w:rsid w:val="007220A7"/>
    <w:rsid w:val="00722A84"/>
    <w:rsid w:val="00723235"/>
    <w:rsid w:val="00725A5D"/>
    <w:rsid w:val="00726AB7"/>
    <w:rsid w:val="00731138"/>
    <w:rsid w:val="00735B1D"/>
    <w:rsid w:val="00742782"/>
    <w:rsid w:val="00745601"/>
    <w:rsid w:val="00745E19"/>
    <w:rsid w:val="00746DD6"/>
    <w:rsid w:val="00754A50"/>
    <w:rsid w:val="00755125"/>
    <w:rsid w:val="007604F7"/>
    <w:rsid w:val="00762BB3"/>
    <w:rsid w:val="007650D3"/>
    <w:rsid w:val="00765404"/>
    <w:rsid w:val="0077122F"/>
    <w:rsid w:val="0077172C"/>
    <w:rsid w:val="0077631B"/>
    <w:rsid w:val="00780442"/>
    <w:rsid w:val="00780C0E"/>
    <w:rsid w:val="00781F98"/>
    <w:rsid w:val="0078275D"/>
    <w:rsid w:val="00782D05"/>
    <w:rsid w:val="007832AA"/>
    <w:rsid w:val="00790E66"/>
    <w:rsid w:val="00791C7D"/>
    <w:rsid w:val="0079369E"/>
    <w:rsid w:val="007A7362"/>
    <w:rsid w:val="007A78A8"/>
    <w:rsid w:val="007B0A09"/>
    <w:rsid w:val="007B3A9B"/>
    <w:rsid w:val="007B4ABA"/>
    <w:rsid w:val="007B61F6"/>
    <w:rsid w:val="007C154B"/>
    <w:rsid w:val="007C478C"/>
    <w:rsid w:val="007C5B75"/>
    <w:rsid w:val="007C6679"/>
    <w:rsid w:val="007D14F3"/>
    <w:rsid w:val="007D28FB"/>
    <w:rsid w:val="007D3B50"/>
    <w:rsid w:val="007D55D2"/>
    <w:rsid w:val="007D733F"/>
    <w:rsid w:val="007E5673"/>
    <w:rsid w:val="007E7A28"/>
    <w:rsid w:val="007F12EC"/>
    <w:rsid w:val="007F20A8"/>
    <w:rsid w:val="007F4CF9"/>
    <w:rsid w:val="007F5F4C"/>
    <w:rsid w:val="008005F7"/>
    <w:rsid w:val="00806B07"/>
    <w:rsid w:val="00807307"/>
    <w:rsid w:val="008145A6"/>
    <w:rsid w:val="00817570"/>
    <w:rsid w:val="00817B6A"/>
    <w:rsid w:val="00820573"/>
    <w:rsid w:val="00833CC9"/>
    <w:rsid w:val="008355F1"/>
    <w:rsid w:val="0084180A"/>
    <w:rsid w:val="00841F0F"/>
    <w:rsid w:val="00842BE8"/>
    <w:rsid w:val="00853129"/>
    <w:rsid w:val="00855C5E"/>
    <w:rsid w:val="0086195C"/>
    <w:rsid w:val="00863D60"/>
    <w:rsid w:val="0086656C"/>
    <w:rsid w:val="008809FF"/>
    <w:rsid w:val="0089006E"/>
    <w:rsid w:val="00890205"/>
    <w:rsid w:val="00891F6A"/>
    <w:rsid w:val="0089202F"/>
    <w:rsid w:val="00892E1C"/>
    <w:rsid w:val="008A7BD1"/>
    <w:rsid w:val="008B159F"/>
    <w:rsid w:val="008B6F8A"/>
    <w:rsid w:val="008C0B2C"/>
    <w:rsid w:val="008C49B4"/>
    <w:rsid w:val="008D6717"/>
    <w:rsid w:val="008E0C2E"/>
    <w:rsid w:val="008E3BD9"/>
    <w:rsid w:val="008F10EE"/>
    <w:rsid w:val="008F1234"/>
    <w:rsid w:val="008F31B7"/>
    <w:rsid w:val="008F496E"/>
    <w:rsid w:val="008F6B95"/>
    <w:rsid w:val="008F7FF0"/>
    <w:rsid w:val="009002D9"/>
    <w:rsid w:val="00901B1B"/>
    <w:rsid w:val="00902266"/>
    <w:rsid w:val="0090489C"/>
    <w:rsid w:val="0091757F"/>
    <w:rsid w:val="0092026B"/>
    <w:rsid w:val="00933574"/>
    <w:rsid w:val="00935339"/>
    <w:rsid w:val="0094284A"/>
    <w:rsid w:val="00942EB0"/>
    <w:rsid w:val="0094453D"/>
    <w:rsid w:val="00950D2D"/>
    <w:rsid w:val="0095130A"/>
    <w:rsid w:val="00956478"/>
    <w:rsid w:val="00956C49"/>
    <w:rsid w:val="00960252"/>
    <w:rsid w:val="00960973"/>
    <w:rsid w:val="00960C85"/>
    <w:rsid w:val="0096116C"/>
    <w:rsid w:val="00961E2D"/>
    <w:rsid w:val="00967AC8"/>
    <w:rsid w:val="00971315"/>
    <w:rsid w:val="009719B2"/>
    <w:rsid w:val="00974FCC"/>
    <w:rsid w:val="009779EC"/>
    <w:rsid w:val="00980F10"/>
    <w:rsid w:val="00981C1C"/>
    <w:rsid w:val="00983BC0"/>
    <w:rsid w:val="009916B8"/>
    <w:rsid w:val="009918A5"/>
    <w:rsid w:val="009A1DDD"/>
    <w:rsid w:val="009A239B"/>
    <w:rsid w:val="009A25C9"/>
    <w:rsid w:val="009A272A"/>
    <w:rsid w:val="009A36D9"/>
    <w:rsid w:val="009A7BD1"/>
    <w:rsid w:val="009B0894"/>
    <w:rsid w:val="009B22BD"/>
    <w:rsid w:val="009B2883"/>
    <w:rsid w:val="009B49F9"/>
    <w:rsid w:val="009C21E8"/>
    <w:rsid w:val="009C38BE"/>
    <w:rsid w:val="009D2AC7"/>
    <w:rsid w:val="009D45CC"/>
    <w:rsid w:val="009D4899"/>
    <w:rsid w:val="009E2AE6"/>
    <w:rsid w:val="009E3D5B"/>
    <w:rsid w:val="009F2099"/>
    <w:rsid w:val="009F2B56"/>
    <w:rsid w:val="009F2D27"/>
    <w:rsid w:val="009F323D"/>
    <w:rsid w:val="009F436F"/>
    <w:rsid w:val="009F7AAA"/>
    <w:rsid w:val="00A00732"/>
    <w:rsid w:val="00A1186A"/>
    <w:rsid w:val="00A14FA4"/>
    <w:rsid w:val="00A1748D"/>
    <w:rsid w:val="00A17A84"/>
    <w:rsid w:val="00A21B1C"/>
    <w:rsid w:val="00A21BB3"/>
    <w:rsid w:val="00A22734"/>
    <w:rsid w:val="00A22B5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4C4C"/>
    <w:rsid w:val="00A57868"/>
    <w:rsid w:val="00A63482"/>
    <w:rsid w:val="00A653AE"/>
    <w:rsid w:val="00A66847"/>
    <w:rsid w:val="00A741F8"/>
    <w:rsid w:val="00A74724"/>
    <w:rsid w:val="00A7569C"/>
    <w:rsid w:val="00A820ED"/>
    <w:rsid w:val="00A85417"/>
    <w:rsid w:val="00A859AC"/>
    <w:rsid w:val="00A91D87"/>
    <w:rsid w:val="00A932B7"/>
    <w:rsid w:val="00A948E7"/>
    <w:rsid w:val="00A94CF5"/>
    <w:rsid w:val="00A96860"/>
    <w:rsid w:val="00AA1C17"/>
    <w:rsid w:val="00AA3A0A"/>
    <w:rsid w:val="00AC0051"/>
    <w:rsid w:val="00AC1FEE"/>
    <w:rsid w:val="00AC2042"/>
    <w:rsid w:val="00AC210E"/>
    <w:rsid w:val="00AC2155"/>
    <w:rsid w:val="00AC528C"/>
    <w:rsid w:val="00AC57B7"/>
    <w:rsid w:val="00AC66D4"/>
    <w:rsid w:val="00AC69D8"/>
    <w:rsid w:val="00AD02DD"/>
    <w:rsid w:val="00AD1843"/>
    <w:rsid w:val="00AD3C06"/>
    <w:rsid w:val="00AD4E67"/>
    <w:rsid w:val="00AD6604"/>
    <w:rsid w:val="00AD7DE7"/>
    <w:rsid w:val="00AE5661"/>
    <w:rsid w:val="00AE5B6E"/>
    <w:rsid w:val="00AF63E0"/>
    <w:rsid w:val="00AF6567"/>
    <w:rsid w:val="00AF7E7D"/>
    <w:rsid w:val="00AF7F31"/>
    <w:rsid w:val="00B017F5"/>
    <w:rsid w:val="00B02169"/>
    <w:rsid w:val="00B04936"/>
    <w:rsid w:val="00B10A33"/>
    <w:rsid w:val="00B1347C"/>
    <w:rsid w:val="00B14682"/>
    <w:rsid w:val="00B14DA6"/>
    <w:rsid w:val="00B16FF3"/>
    <w:rsid w:val="00B177BA"/>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661BF"/>
    <w:rsid w:val="00B705DE"/>
    <w:rsid w:val="00B752C8"/>
    <w:rsid w:val="00B75ADE"/>
    <w:rsid w:val="00B767B4"/>
    <w:rsid w:val="00B779D1"/>
    <w:rsid w:val="00B77A77"/>
    <w:rsid w:val="00B77E1B"/>
    <w:rsid w:val="00B80E36"/>
    <w:rsid w:val="00B81A8A"/>
    <w:rsid w:val="00B827D8"/>
    <w:rsid w:val="00B82DE1"/>
    <w:rsid w:val="00B873C3"/>
    <w:rsid w:val="00B926B3"/>
    <w:rsid w:val="00B92777"/>
    <w:rsid w:val="00B9765F"/>
    <w:rsid w:val="00BA2C40"/>
    <w:rsid w:val="00BA49C9"/>
    <w:rsid w:val="00BA558E"/>
    <w:rsid w:val="00BA6D55"/>
    <w:rsid w:val="00BA7816"/>
    <w:rsid w:val="00BB2D9D"/>
    <w:rsid w:val="00BB3B36"/>
    <w:rsid w:val="00BB6C39"/>
    <w:rsid w:val="00BC4FF7"/>
    <w:rsid w:val="00BC7DBD"/>
    <w:rsid w:val="00BD1667"/>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0099"/>
    <w:rsid w:val="00C41345"/>
    <w:rsid w:val="00C42FDB"/>
    <w:rsid w:val="00C452A7"/>
    <w:rsid w:val="00C45DA6"/>
    <w:rsid w:val="00C47966"/>
    <w:rsid w:val="00C557F2"/>
    <w:rsid w:val="00C55F2D"/>
    <w:rsid w:val="00C57047"/>
    <w:rsid w:val="00C62125"/>
    <w:rsid w:val="00C623E4"/>
    <w:rsid w:val="00C63EB1"/>
    <w:rsid w:val="00C64596"/>
    <w:rsid w:val="00C64D87"/>
    <w:rsid w:val="00C67CE9"/>
    <w:rsid w:val="00C72CCC"/>
    <w:rsid w:val="00C742CA"/>
    <w:rsid w:val="00C824E5"/>
    <w:rsid w:val="00C83856"/>
    <w:rsid w:val="00C83EB4"/>
    <w:rsid w:val="00C86E03"/>
    <w:rsid w:val="00C90DAF"/>
    <w:rsid w:val="00C9317A"/>
    <w:rsid w:val="00C93DD6"/>
    <w:rsid w:val="00C971FC"/>
    <w:rsid w:val="00CA024E"/>
    <w:rsid w:val="00CA17E8"/>
    <w:rsid w:val="00CA2018"/>
    <w:rsid w:val="00CA5E13"/>
    <w:rsid w:val="00CA6A68"/>
    <w:rsid w:val="00CA7B51"/>
    <w:rsid w:val="00CB1CBE"/>
    <w:rsid w:val="00CB2A0C"/>
    <w:rsid w:val="00CB3246"/>
    <w:rsid w:val="00CB5F10"/>
    <w:rsid w:val="00CB6BA4"/>
    <w:rsid w:val="00CC1C97"/>
    <w:rsid w:val="00CC2657"/>
    <w:rsid w:val="00CC666A"/>
    <w:rsid w:val="00CD0353"/>
    <w:rsid w:val="00CD15DE"/>
    <w:rsid w:val="00CE1412"/>
    <w:rsid w:val="00CE208E"/>
    <w:rsid w:val="00CE2108"/>
    <w:rsid w:val="00CE3739"/>
    <w:rsid w:val="00CE462E"/>
    <w:rsid w:val="00CE69DF"/>
    <w:rsid w:val="00CE75A2"/>
    <w:rsid w:val="00CF6573"/>
    <w:rsid w:val="00CF6C3A"/>
    <w:rsid w:val="00D02133"/>
    <w:rsid w:val="00D04568"/>
    <w:rsid w:val="00D053F2"/>
    <w:rsid w:val="00D12FED"/>
    <w:rsid w:val="00D17C6B"/>
    <w:rsid w:val="00D20202"/>
    <w:rsid w:val="00D210AE"/>
    <w:rsid w:val="00D30035"/>
    <w:rsid w:val="00D43FE5"/>
    <w:rsid w:val="00D454F2"/>
    <w:rsid w:val="00D45FC2"/>
    <w:rsid w:val="00D47412"/>
    <w:rsid w:val="00D4772C"/>
    <w:rsid w:val="00D5391E"/>
    <w:rsid w:val="00D555A5"/>
    <w:rsid w:val="00D575F2"/>
    <w:rsid w:val="00D57EC4"/>
    <w:rsid w:val="00D61494"/>
    <w:rsid w:val="00D62DDF"/>
    <w:rsid w:val="00D66446"/>
    <w:rsid w:val="00D728F5"/>
    <w:rsid w:val="00D73714"/>
    <w:rsid w:val="00D74AEA"/>
    <w:rsid w:val="00D8237A"/>
    <w:rsid w:val="00D9037A"/>
    <w:rsid w:val="00DA1576"/>
    <w:rsid w:val="00DA2CA6"/>
    <w:rsid w:val="00DA3FB3"/>
    <w:rsid w:val="00DA49BD"/>
    <w:rsid w:val="00DB41D5"/>
    <w:rsid w:val="00DB6C89"/>
    <w:rsid w:val="00DC00D2"/>
    <w:rsid w:val="00DC1045"/>
    <w:rsid w:val="00DC352C"/>
    <w:rsid w:val="00DD225C"/>
    <w:rsid w:val="00DD4076"/>
    <w:rsid w:val="00DD5516"/>
    <w:rsid w:val="00DE274C"/>
    <w:rsid w:val="00DE28BD"/>
    <w:rsid w:val="00DE3DE2"/>
    <w:rsid w:val="00DE4D74"/>
    <w:rsid w:val="00DE53E2"/>
    <w:rsid w:val="00DE6239"/>
    <w:rsid w:val="00DE6B56"/>
    <w:rsid w:val="00DE7047"/>
    <w:rsid w:val="00DF1E8F"/>
    <w:rsid w:val="00DF2C30"/>
    <w:rsid w:val="00DF2C48"/>
    <w:rsid w:val="00DF491B"/>
    <w:rsid w:val="00DF6167"/>
    <w:rsid w:val="00DF6D04"/>
    <w:rsid w:val="00E00E57"/>
    <w:rsid w:val="00E0133A"/>
    <w:rsid w:val="00E02218"/>
    <w:rsid w:val="00E02AC1"/>
    <w:rsid w:val="00E033A7"/>
    <w:rsid w:val="00E0440F"/>
    <w:rsid w:val="00E05FE2"/>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72365"/>
    <w:rsid w:val="00E723B6"/>
    <w:rsid w:val="00E73699"/>
    <w:rsid w:val="00E737F7"/>
    <w:rsid w:val="00E739AE"/>
    <w:rsid w:val="00E73A97"/>
    <w:rsid w:val="00E73E76"/>
    <w:rsid w:val="00E76B37"/>
    <w:rsid w:val="00E81086"/>
    <w:rsid w:val="00E84C1B"/>
    <w:rsid w:val="00E916E9"/>
    <w:rsid w:val="00E968AA"/>
    <w:rsid w:val="00EA0FE6"/>
    <w:rsid w:val="00EA20F8"/>
    <w:rsid w:val="00EB3F6E"/>
    <w:rsid w:val="00EB61E7"/>
    <w:rsid w:val="00EB76A0"/>
    <w:rsid w:val="00EB7848"/>
    <w:rsid w:val="00EC2F6C"/>
    <w:rsid w:val="00EC52B4"/>
    <w:rsid w:val="00EC6A7A"/>
    <w:rsid w:val="00ED4607"/>
    <w:rsid w:val="00ED4D2D"/>
    <w:rsid w:val="00ED7041"/>
    <w:rsid w:val="00ED774E"/>
    <w:rsid w:val="00EE0B15"/>
    <w:rsid w:val="00EE1233"/>
    <w:rsid w:val="00EE15FF"/>
    <w:rsid w:val="00EE1A74"/>
    <w:rsid w:val="00EE1D99"/>
    <w:rsid w:val="00EE65E2"/>
    <w:rsid w:val="00EE6929"/>
    <w:rsid w:val="00EF69D9"/>
    <w:rsid w:val="00F0327E"/>
    <w:rsid w:val="00F07706"/>
    <w:rsid w:val="00F105EA"/>
    <w:rsid w:val="00F120D6"/>
    <w:rsid w:val="00F128DA"/>
    <w:rsid w:val="00F1328A"/>
    <w:rsid w:val="00F13F49"/>
    <w:rsid w:val="00F15B30"/>
    <w:rsid w:val="00F17640"/>
    <w:rsid w:val="00F21D7E"/>
    <w:rsid w:val="00F235E9"/>
    <w:rsid w:val="00F248A6"/>
    <w:rsid w:val="00F24F67"/>
    <w:rsid w:val="00F26AF7"/>
    <w:rsid w:val="00F26DAB"/>
    <w:rsid w:val="00F30A8C"/>
    <w:rsid w:val="00F30AC5"/>
    <w:rsid w:val="00F41079"/>
    <w:rsid w:val="00F41E39"/>
    <w:rsid w:val="00F43272"/>
    <w:rsid w:val="00F43783"/>
    <w:rsid w:val="00F44B6F"/>
    <w:rsid w:val="00F53943"/>
    <w:rsid w:val="00F55509"/>
    <w:rsid w:val="00F55A8D"/>
    <w:rsid w:val="00F57FCA"/>
    <w:rsid w:val="00F61903"/>
    <w:rsid w:val="00F63F9E"/>
    <w:rsid w:val="00F65E2D"/>
    <w:rsid w:val="00F7156A"/>
    <w:rsid w:val="00F72096"/>
    <w:rsid w:val="00F739FD"/>
    <w:rsid w:val="00F775B8"/>
    <w:rsid w:val="00F819A5"/>
    <w:rsid w:val="00F85AF1"/>
    <w:rsid w:val="00F92DE8"/>
    <w:rsid w:val="00FA0C46"/>
    <w:rsid w:val="00FA2054"/>
    <w:rsid w:val="00FA5A30"/>
    <w:rsid w:val="00FB29EE"/>
    <w:rsid w:val="00FB3B42"/>
    <w:rsid w:val="00FD48F1"/>
    <w:rsid w:val="00FD546E"/>
    <w:rsid w:val="00FD5E0F"/>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6CC1BBC9-ADCD-467C-BDBE-286AEF32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CAA18-10CD-4CF4-833B-2CC632AD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4815</TotalTime>
  <Pages>16</Pages>
  <Words>18841</Words>
  <Characters>103628</Characters>
  <Application>Microsoft Office Word</Application>
  <DocSecurity>0</DocSecurity>
  <Lines>863</Lines>
  <Paragraphs>244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122225</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207</cp:revision>
  <cp:lastPrinted>2018-01-11T18:39:00Z</cp:lastPrinted>
  <dcterms:created xsi:type="dcterms:W3CDTF">2019-04-02T23:08:00Z</dcterms:created>
  <dcterms:modified xsi:type="dcterms:W3CDTF">2019-04-23T11:32:00Z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