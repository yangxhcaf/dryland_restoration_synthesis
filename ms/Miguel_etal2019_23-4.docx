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330C59" w14:textId="1E88BEF1" w:rsidR="00285EAE" w:rsidRDefault="00A23CD5" w:rsidP="00E02AC1">
      <w:pPr>
        <w:spacing w:line="480" w:lineRule="auto"/>
        <w:rPr>
          <w:sz w:val="24"/>
          <w:szCs w:val="24"/>
        </w:rPr>
      </w:pPr>
      <w:commentRangeStart w:id="0"/>
      <w:r w:rsidRPr="00E02AC1">
        <w:rPr>
          <w:rFonts w:eastAsia="Times New Roman"/>
          <w:b/>
          <w:sz w:val="24"/>
          <w:szCs w:val="24"/>
        </w:rPr>
        <w:t>Title:</w:t>
      </w:r>
      <w:r w:rsidR="00D73714">
        <w:t xml:space="preserve"> </w:t>
      </w:r>
      <w:commentRangeEnd w:id="0"/>
      <w:r w:rsidR="00B81A8A">
        <w:rPr>
          <w:rStyle w:val="Refdecomentario"/>
          <w:rFonts w:eastAsia="Times New Roman"/>
        </w:rPr>
        <w:commentReference w:id="0"/>
      </w:r>
    </w:p>
    <w:p w14:paraId="43E080E8" w14:textId="77777777" w:rsidR="00A40FC5" w:rsidRDefault="00A40FC5" w:rsidP="00DA49BD">
      <w:pPr>
        <w:rPr>
          <w:b/>
          <w:sz w:val="24"/>
          <w:szCs w:val="24"/>
        </w:rPr>
      </w:pPr>
    </w:p>
    <w:p w14:paraId="1248576B" w14:textId="7710357A" w:rsidR="00DA49BD" w:rsidRDefault="00DA49BD" w:rsidP="00DA49BD">
      <w:pPr>
        <w:rPr>
          <w:b/>
          <w:sz w:val="24"/>
          <w:szCs w:val="24"/>
        </w:rPr>
      </w:pPr>
      <w:r>
        <w:rPr>
          <w:b/>
          <w:sz w:val="24"/>
          <w:szCs w:val="24"/>
        </w:rPr>
        <w:t>Getting s</w:t>
      </w:r>
      <w:r w:rsidRPr="00E02AC1">
        <w:rPr>
          <w:b/>
          <w:sz w:val="24"/>
          <w:szCs w:val="24"/>
        </w:rPr>
        <w:t>omething for nothing: a synthesis of active versus passive restoration in drylands.</w:t>
      </w:r>
    </w:p>
    <w:p w14:paraId="1289BC01" w14:textId="77777777" w:rsidR="00A40FC5" w:rsidRDefault="00A40FC5" w:rsidP="00356BF8">
      <w:pPr>
        <w:spacing w:line="480" w:lineRule="auto"/>
        <w:rPr>
          <w:b/>
          <w:sz w:val="24"/>
          <w:szCs w:val="24"/>
        </w:rPr>
      </w:pPr>
    </w:p>
    <w:p w14:paraId="0EB322F4" w14:textId="77777777" w:rsidR="00DE3DE2" w:rsidRDefault="00DE3DE2" w:rsidP="00DE3DE2">
      <w:pPr>
        <w:pStyle w:val="Head"/>
        <w:jc w:val="left"/>
      </w:pPr>
    </w:p>
    <w:p w14:paraId="498A2609" w14:textId="5A7F0C79" w:rsidR="00E02AC1" w:rsidRDefault="00D73714" w:rsidP="00E02AC1">
      <w:pPr>
        <w:spacing w:line="480" w:lineRule="auto"/>
        <w:rPr>
          <w:sz w:val="24"/>
          <w:szCs w:val="24"/>
        </w:rPr>
      </w:pPr>
      <w:r w:rsidRPr="00E02AC1">
        <w:rPr>
          <w:rFonts w:eastAsia="Times New Roman"/>
          <w:b/>
          <w:sz w:val="24"/>
          <w:szCs w:val="24"/>
        </w:rPr>
        <w:t>Authors:</w:t>
      </w:r>
      <w:r w:rsidR="00A23CD5">
        <w:t xml:space="preserve"> </w:t>
      </w:r>
      <w:r w:rsidR="00E02AC1">
        <w:rPr>
          <w:sz w:val="24"/>
          <w:szCs w:val="24"/>
        </w:rPr>
        <w:t>M. Florencia Miguel</w:t>
      </w:r>
      <w:r w:rsidR="00E02AC1" w:rsidRPr="008415D5">
        <w:rPr>
          <w:sz w:val="24"/>
          <w:szCs w:val="24"/>
          <w:vertAlign w:val="superscript"/>
        </w:rPr>
        <w:t>1</w:t>
      </w:r>
      <w:r w:rsidR="00E02AC1">
        <w:rPr>
          <w:sz w:val="24"/>
          <w:szCs w:val="24"/>
          <w:vertAlign w:val="superscript"/>
        </w:rPr>
        <w:t>*</w:t>
      </w:r>
      <w:r w:rsidR="00E02AC1">
        <w:rPr>
          <w:sz w:val="24"/>
          <w:szCs w:val="24"/>
        </w:rPr>
        <w:t xml:space="preserve">, </w:t>
      </w:r>
      <w:r w:rsidR="007650D3">
        <w:rPr>
          <w:sz w:val="24"/>
          <w:szCs w:val="24"/>
        </w:rPr>
        <w:t xml:space="preserve">H. </w:t>
      </w:r>
      <w:r w:rsidR="00E02AC1">
        <w:rPr>
          <w:sz w:val="24"/>
          <w:szCs w:val="24"/>
        </w:rPr>
        <w:t>Scott Butterfield</w:t>
      </w:r>
      <w:r w:rsidR="00E02AC1" w:rsidRPr="008415D5">
        <w:rPr>
          <w:sz w:val="24"/>
          <w:szCs w:val="24"/>
          <w:vertAlign w:val="superscript"/>
        </w:rPr>
        <w:t>2</w:t>
      </w:r>
      <w:r w:rsidR="00ED4607">
        <w:rPr>
          <w:sz w:val="24"/>
          <w:szCs w:val="24"/>
          <w:vertAlign w:val="superscript"/>
        </w:rPr>
        <w:t xml:space="preserve"> </w:t>
      </w:r>
      <w:r w:rsidR="00356BF8">
        <w:rPr>
          <w:sz w:val="24"/>
          <w:szCs w:val="24"/>
        </w:rPr>
        <w:t>a</w:t>
      </w:r>
      <w:r w:rsidR="00E02AC1">
        <w:rPr>
          <w:sz w:val="24"/>
          <w:szCs w:val="24"/>
        </w:rPr>
        <w:t>nd Christopher J. Lortie</w:t>
      </w:r>
      <w:r w:rsidR="00E02AC1" w:rsidRPr="008415D5">
        <w:rPr>
          <w:sz w:val="24"/>
          <w:szCs w:val="24"/>
          <w:vertAlign w:val="superscript"/>
        </w:rPr>
        <w:t>3</w:t>
      </w:r>
    </w:p>
    <w:p w14:paraId="197B2FD8" w14:textId="4F6F28E9" w:rsidR="00E02AC1" w:rsidRPr="00012A37" w:rsidRDefault="00D73714" w:rsidP="00E02AC1">
      <w:pPr>
        <w:pStyle w:val="Authors"/>
        <w:jc w:val="left"/>
        <w:rPr>
          <w:vertAlign w:val="superscript"/>
          <w:lang w:val="es-AR"/>
        </w:rPr>
      </w:pPr>
      <w:r w:rsidRPr="00012A37">
        <w:rPr>
          <w:b/>
          <w:lang w:val="es-AR"/>
        </w:rPr>
        <w:t>Affiliations:</w:t>
      </w:r>
    </w:p>
    <w:p w14:paraId="0EE74704" w14:textId="77777777" w:rsidR="00E02AC1" w:rsidRPr="00E02AC1" w:rsidRDefault="00E02AC1" w:rsidP="00E02AC1">
      <w:pPr>
        <w:autoSpaceDE w:val="0"/>
        <w:autoSpaceDN w:val="0"/>
        <w:adjustRightInd w:val="0"/>
        <w:spacing w:line="480" w:lineRule="auto"/>
        <w:rPr>
          <w:sz w:val="24"/>
          <w:szCs w:val="24"/>
          <w:lang w:val="es-AR"/>
        </w:rPr>
      </w:pPr>
      <w:r w:rsidRPr="00E02AC1">
        <w:rPr>
          <w:sz w:val="24"/>
          <w:szCs w:val="24"/>
          <w:vertAlign w:val="superscript"/>
          <w:lang w:val="es-AR"/>
        </w:rPr>
        <w:t>1</w:t>
      </w:r>
      <w:r w:rsidRPr="00E02AC1">
        <w:rPr>
          <w:sz w:val="24"/>
          <w:szCs w:val="24"/>
          <w:lang w:val="es-AR"/>
        </w:rPr>
        <w:t xml:space="preserve">Instituto Argentino de Investigaciones de las Zonas </w:t>
      </w:r>
      <w:r w:rsidRPr="00E02AC1">
        <w:rPr>
          <w:rFonts w:hint="eastAsia"/>
          <w:sz w:val="24"/>
          <w:szCs w:val="24"/>
          <w:lang w:val="es-AR"/>
        </w:rPr>
        <w:t>Á</w:t>
      </w:r>
      <w:r w:rsidRPr="00E02AC1">
        <w:rPr>
          <w:sz w:val="24"/>
          <w:szCs w:val="24"/>
          <w:lang w:val="es-AR"/>
        </w:rPr>
        <w:t>ridas (UNCuyo-Gobierno de Mendoza-CONICET), Mendoza, Argentina.</w:t>
      </w:r>
    </w:p>
    <w:p w14:paraId="599C1A07" w14:textId="77777777" w:rsidR="00E02AC1" w:rsidRPr="005F250B" w:rsidRDefault="00E02AC1" w:rsidP="00E02AC1">
      <w:pPr>
        <w:autoSpaceDE w:val="0"/>
        <w:autoSpaceDN w:val="0"/>
        <w:adjustRightInd w:val="0"/>
        <w:spacing w:line="480" w:lineRule="auto"/>
        <w:rPr>
          <w:sz w:val="24"/>
          <w:szCs w:val="24"/>
        </w:rPr>
      </w:pPr>
      <w:r w:rsidRPr="008415D5">
        <w:rPr>
          <w:sz w:val="24"/>
          <w:szCs w:val="24"/>
          <w:vertAlign w:val="superscript"/>
        </w:rPr>
        <w:t>2</w:t>
      </w:r>
      <w:r w:rsidRPr="005F250B">
        <w:rPr>
          <w:sz w:val="24"/>
          <w:szCs w:val="24"/>
        </w:rPr>
        <w:t>The Nature Conservancy, San Francisco, CA, United States of America.</w:t>
      </w:r>
    </w:p>
    <w:p w14:paraId="549F5383" w14:textId="77777777" w:rsidR="00E02AC1" w:rsidRPr="005F250B" w:rsidRDefault="00E02AC1" w:rsidP="00E02AC1">
      <w:pPr>
        <w:spacing w:line="480" w:lineRule="auto"/>
        <w:rPr>
          <w:sz w:val="24"/>
          <w:szCs w:val="24"/>
        </w:rPr>
      </w:pPr>
      <w:r w:rsidRPr="008415D5">
        <w:rPr>
          <w:sz w:val="24"/>
          <w:szCs w:val="24"/>
          <w:vertAlign w:val="superscript"/>
        </w:rPr>
        <w:t>3</w:t>
      </w:r>
      <w:r w:rsidRPr="005F250B">
        <w:rPr>
          <w:sz w:val="24"/>
          <w:szCs w:val="24"/>
        </w:rPr>
        <w:t>Department of Biology, YorkU, and NCEAS, UCSB.</w:t>
      </w:r>
    </w:p>
    <w:p w14:paraId="0B0F30B9" w14:textId="77777777" w:rsidR="00E02AC1" w:rsidRPr="005F250B" w:rsidRDefault="00E02AC1" w:rsidP="00E02AC1">
      <w:pPr>
        <w:spacing w:line="480" w:lineRule="auto"/>
        <w:rPr>
          <w:sz w:val="24"/>
          <w:szCs w:val="24"/>
        </w:rPr>
      </w:pPr>
      <w:r>
        <w:rPr>
          <w:sz w:val="24"/>
          <w:szCs w:val="24"/>
          <w:vertAlign w:val="superscript"/>
        </w:rPr>
        <w:t>*</w:t>
      </w:r>
      <w:r>
        <w:rPr>
          <w:sz w:val="24"/>
          <w:szCs w:val="24"/>
        </w:rPr>
        <w:t>Correspondence to: fmiguel@conicet-mendoza.gob.ar</w:t>
      </w:r>
    </w:p>
    <w:p w14:paraId="28AEC532" w14:textId="77777777" w:rsidR="00E02AC1" w:rsidRDefault="00E02AC1" w:rsidP="00D73714">
      <w:pPr>
        <w:pStyle w:val="Paragraph"/>
        <w:ind w:firstLine="0"/>
        <w:rPr>
          <w:vertAlign w:val="superscript"/>
        </w:rPr>
      </w:pPr>
    </w:p>
    <w:p w14:paraId="317FA51B" w14:textId="65B90990" w:rsidR="00E02AC1" w:rsidRDefault="00D73714" w:rsidP="00D73714">
      <w:pPr>
        <w:pStyle w:val="AbstractSummary"/>
      </w:pPr>
      <w:commentRangeStart w:id="1"/>
      <w:r w:rsidRPr="00987EE5">
        <w:rPr>
          <w:b/>
        </w:rPr>
        <w:t>Abstract</w:t>
      </w:r>
      <w:r w:rsidRPr="00755125">
        <w:rPr>
          <w:b/>
        </w:rPr>
        <w:t>:</w:t>
      </w:r>
      <w:commentRangeEnd w:id="1"/>
      <w:r w:rsidR="00B81A8A">
        <w:rPr>
          <w:rStyle w:val="Refdecomentario"/>
        </w:rPr>
        <w:commentReference w:id="1"/>
      </w:r>
      <w:r>
        <w:t xml:space="preserve"> </w:t>
      </w:r>
    </w:p>
    <w:p w14:paraId="28101962" w14:textId="77777777" w:rsidR="00C23F7F" w:rsidRDefault="00C23F7F" w:rsidP="0036494C">
      <w:pPr>
        <w:spacing w:line="480" w:lineRule="auto"/>
        <w:rPr>
          <w:sz w:val="24"/>
          <w:szCs w:val="24"/>
        </w:rPr>
      </w:pPr>
    </w:p>
    <w:p w14:paraId="4DB4F5B5" w14:textId="77705016" w:rsidR="00D454F2" w:rsidRDefault="004C3158" w:rsidP="0036494C">
      <w:pPr>
        <w:spacing w:line="480" w:lineRule="auto"/>
        <w:rPr>
          <w:sz w:val="24"/>
          <w:szCs w:val="24"/>
        </w:rPr>
      </w:pPr>
      <w:r>
        <w:rPr>
          <w:sz w:val="24"/>
          <w:szCs w:val="24"/>
        </w:rPr>
        <w:t xml:space="preserve">Restoration is a </w:t>
      </w:r>
      <w:r w:rsidR="00902266">
        <w:rPr>
          <w:sz w:val="24"/>
          <w:szCs w:val="24"/>
        </w:rPr>
        <w:t>fundamental priority</w:t>
      </w:r>
      <w:r w:rsidR="000C3C43">
        <w:rPr>
          <w:sz w:val="24"/>
          <w:szCs w:val="24"/>
        </w:rPr>
        <w:t xml:space="preserve"> </w:t>
      </w:r>
      <w:r>
        <w:rPr>
          <w:sz w:val="24"/>
          <w:szCs w:val="24"/>
        </w:rPr>
        <w:t xml:space="preserve">for all </w:t>
      </w:r>
      <w:r w:rsidR="000C3C43">
        <w:rPr>
          <w:sz w:val="24"/>
          <w:szCs w:val="24"/>
        </w:rPr>
        <w:t>ecosystems.</w:t>
      </w:r>
      <w:r>
        <w:rPr>
          <w:sz w:val="24"/>
          <w:szCs w:val="24"/>
        </w:rPr>
        <w:t xml:space="preserve"> </w:t>
      </w:r>
      <w:r w:rsidR="001D5030">
        <w:rPr>
          <w:sz w:val="24"/>
          <w:szCs w:val="24"/>
        </w:rPr>
        <w:t>Dryland</w:t>
      </w:r>
      <w:r w:rsidR="004B1334">
        <w:rPr>
          <w:sz w:val="24"/>
          <w:szCs w:val="24"/>
        </w:rPr>
        <w:t xml:space="preserve"> ecosystems </w:t>
      </w:r>
      <w:r w:rsidR="0036494C">
        <w:rPr>
          <w:sz w:val="24"/>
          <w:szCs w:val="24"/>
        </w:rPr>
        <w:t xml:space="preserve">are </w:t>
      </w:r>
      <w:r w:rsidR="007650D3">
        <w:rPr>
          <w:sz w:val="24"/>
          <w:szCs w:val="24"/>
        </w:rPr>
        <w:t>global biodiversity hotspots</w:t>
      </w:r>
      <w:r>
        <w:rPr>
          <w:sz w:val="24"/>
          <w:szCs w:val="24"/>
        </w:rPr>
        <w:t xml:space="preserve"> </w:t>
      </w:r>
      <w:r w:rsidR="006B3A2E">
        <w:rPr>
          <w:sz w:val="24"/>
          <w:szCs w:val="24"/>
        </w:rPr>
        <w:t>and</w:t>
      </w:r>
      <w:r>
        <w:rPr>
          <w:sz w:val="24"/>
          <w:szCs w:val="24"/>
        </w:rPr>
        <w:t xml:space="preserve"> ideal to explore different categories of restoration</w:t>
      </w:r>
      <w:r w:rsidR="007650D3">
        <w:rPr>
          <w:sz w:val="24"/>
          <w:szCs w:val="24"/>
        </w:rPr>
        <w:t>.</w:t>
      </w:r>
      <w:r w:rsidR="00D20202">
        <w:rPr>
          <w:sz w:val="24"/>
          <w:szCs w:val="24"/>
        </w:rPr>
        <w:t xml:space="preserve"> These regions are facing serious threats due to a</w:t>
      </w:r>
      <w:r w:rsidR="007650D3">
        <w:rPr>
          <w:sz w:val="24"/>
          <w:szCs w:val="24"/>
        </w:rPr>
        <w:t xml:space="preserve">gricultural </w:t>
      </w:r>
      <w:r w:rsidR="00D12FED">
        <w:rPr>
          <w:sz w:val="24"/>
          <w:szCs w:val="24"/>
        </w:rPr>
        <w:t>intensification</w:t>
      </w:r>
      <w:r w:rsidR="007650D3">
        <w:rPr>
          <w:sz w:val="24"/>
          <w:szCs w:val="24"/>
        </w:rPr>
        <w:t xml:space="preserve"> and land degradation</w:t>
      </w:r>
      <w:r w:rsidR="00D20202">
        <w:rPr>
          <w:sz w:val="24"/>
          <w:szCs w:val="24"/>
        </w:rPr>
        <w:t>.</w:t>
      </w:r>
      <w:r w:rsidR="007650D3">
        <w:rPr>
          <w:sz w:val="24"/>
          <w:szCs w:val="24"/>
        </w:rPr>
        <w:t xml:space="preserve"> </w:t>
      </w:r>
      <w:r w:rsidR="0038065D">
        <w:rPr>
          <w:sz w:val="24"/>
          <w:szCs w:val="24"/>
        </w:rPr>
        <w:t xml:space="preserve">Using </w:t>
      </w:r>
      <w:r w:rsidR="005E17ED">
        <w:rPr>
          <w:sz w:val="24"/>
          <w:szCs w:val="24"/>
        </w:rPr>
        <w:t>drylands</w:t>
      </w:r>
      <w:r w:rsidR="0038065D">
        <w:rPr>
          <w:sz w:val="24"/>
          <w:szCs w:val="24"/>
        </w:rPr>
        <w:t xml:space="preserve"> as a case study, a formal synthesis including meta-analyses contrasted two general categories of restoration, active versus passive, and specific techniques to examine </w:t>
      </w:r>
      <w:r w:rsidR="00855C5E">
        <w:rPr>
          <w:sz w:val="24"/>
          <w:szCs w:val="24"/>
        </w:rPr>
        <w:t>re</w:t>
      </w:r>
      <w:r w:rsidR="0061420D">
        <w:rPr>
          <w:sz w:val="24"/>
          <w:szCs w:val="24"/>
        </w:rPr>
        <w:t xml:space="preserve">storation </w:t>
      </w:r>
      <w:r w:rsidR="0038065D">
        <w:rPr>
          <w:sz w:val="24"/>
          <w:szCs w:val="24"/>
        </w:rPr>
        <w:t xml:space="preserve">outcomes. </w:t>
      </w:r>
      <w:r w:rsidR="00E739AE">
        <w:rPr>
          <w:sz w:val="24"/>
          <w:szCs w:val="24"/>
        </w:rPr>
        <w:t xml:space="preserve">This synthesis </w:t>
      </w:r>
      <w:r w:rsidR="009F323D">
        <w:rPr>
          <w:sz w:val="24"/>
          <w:szCs w:val="24"/>
        </w:rPr>
        <w:t xml:space="preserve">included research from 19 countries, described </w:t>
      </w:r>
      <w:r w:rsidR="006D0E45">
        <w:rPr>
          <w:sz w:val="24"/>
          <w:szCs w:val="24"/>
        </w:rPr>
        <w:t>almost</w:t>
      </w:r>
      <w:r w:rsidR="0038065D">
        <w:rPr>
          <w:sz w:val="24"/>
          <w:szCs w:val="24"/>
        </w:rPr>
        <w:t xml:space="preserve"> </w:t>
      </w:r>
      <w:r w:rsidR="00B827D8">
        <w:rPr>
          <w:sz w:val="24"/>
          <w:szCs w:val="24"/>
        </w:rPr>
        <w:t>2</w:t>
      </w:r>
      <w:r w:rsidR="006D0E45">
        <w:rPr>
          <w:sz w:val="24"/>
          <w:szCs w:val="24"/>
        </w:rPr>
        <w:t>5</w:t>
      </w:r>
      <w:r w:rsidR="008C49B4">
        <w:rPr>
          <w:sz w:val="24"/>
          <w:szCs w:val="24"/>
        </w:rPr>
        <w:t xml:space="preserve"> interventions and examined outcomes associated with habitats and different taxa. </w:t>
      </w:r>
      <w:r w:rsidR="00F30A8C">
        <w:rPr>
          <w:sz w:val="24"/>
          <w:szCs w:val="24"/>
        </w:rPr>
        <w:t>A</w:t>
      </w:r>
      <w:r w:rsidR="00D12FED">
        <w:rPr>
          <w:sz w:val="24"/>
          <w:szCs w:val="24"/>
        </w:rPr>
        <w:t xml:space="preserve">ctive </w:t>
      </w:r>
      <w:r w:rsidR="0036494C">
        <w:rPr>
          <w:sz w:val="24"/>
          <w:szCs w:val="24"/>
        </w:rPr>
        <w:t>restoration practices</w:t>
      </w:r>
      <w:r w:rsidR="00D12FED">
        <w:rPr>
          <w:sz w:val="24"/>
          <w:szCs w:val="24"/>
        </w:rPr>
        <w:t xml:space="preserve"> </w:t>
      </w:r>
      <w:r w:rsidR="00F30A8C">
        <w:rPr>
          <w:sz w:val="24"/>
          <w:szCs w:val="24"/>
        </w:rPr>
        <w:t xml:space="preserve">yielded </w:t>
      </w:r>
      <w:r w:rsidR="003856DD">
        <w:rPr>
          <w:sz w:val="24"/>
          <w:szCs w:val="24"/>
        </w:rPr>
        <w:t xml:space="preserve">significant </w:t>
      </w:r>
      <w:r w:rsidR="00F30A8C">
        <w:rPr>
          <w:sz w:val="24"/>
          <w:szCs w:val="24"/>
        </w:rPr>
        <w:t xml:space="preserve">positive outcomes </w:t>
      </w:r>
      <w:r w:rsidR="00D12FED">
        <w:rPr>
          <w:sz w:val="24"/>
          <w:szCs w:val="24"/>
        </w:rPr>
        <w:t>for soils, vegetation, and wildlife</w:t>
      </w:r>
      <w:r w:rsidR="00C17CA3">
        <w:rPr>
          <w:sz w:val="24"/>
          <w:szCs w:val="24"/>
        </w:rPr>
        <w:t>. P</w:t>
      </w:r>
      <w:r w:rsidR="00B177BA">
        <w:rPr>
          <w:sz w:val="24"/>
          <w:szCs w:val="24"/>
        </w:rPr>
        <w:t xml:space="preserve">assive restoration </w:t>
      </w:r>
      <w:r w:rsidR="00C17CA3">
        <w:rPr>
          <w:sz w:val="24"/>
          <w:szCs w:val="24"/>
        </w:rPr>
        <w:t>was a viable option only for vegetation recovery</w:t>
      </w:r>
      <w:r w:rsidR="00765404">
        <w:rPr>
          <w:sz w:val="24"/>
          <w:szCs w:val="24"/>
        </w:rPr>
        <w:t xml:space="preserve"> but not for soils</w:t>
      </w:r>
      <w:r w:rsidR="0036494C">
        <w:rPr>
          <w:sz w:val="24"/>
          <w:szCs w:val="24"/>
        </w:rPr>
        <w:t>.</w:t>
      </w:r>
      <w:r w:rsidR="009F323D">
        <w:rPr>
          <w:sz w:val="24"/>
          <w:szCs w:val="24"/>
        </w:rPr>
        <w:t xml:space="preserve"> These findings </w:t>
      </w:r>
      <w:r w:rsidR="00BF55E6">
        <w:rPr>
          <w:sz w:val="24"/>
          <w:szCs w:val="24"/>
        </w:rPr>
        <w:t xml:space="preserve">suggest that </w:t>
      </w:r>
      <w:r w:rsidR="00EA20F8">
        <w:rPr>
          <w:sz w:val="24"/>
          <w:szCs w:val="24"/>
        </w:rPr>
        <w:t>direct</w:t>
      </w:r>
      <w:r w:rsidR="00675A7C">
        <w:rPr>
          <w:sz w:val="24"/>
          <w:szCs w:val="24"/>
        </w:rPr>
        <w:t xml:space="preserve"> </w:t>
      </w:r>
      <w:r w:rsidR="00BF55E6">
        <w:rPr>
          <w:sz w:val="24"/>
          <w:szCs w:val="24"/>
        </w:rPr>
        <w:lastRenderedPageBreak/>
        <w:t xml:space="preserve">interventions are critical in many ecosystems </w:t>
      </w:r>
      <w:r w:rsidR="00EB7848">
        <w:rPr>
          <w:sz w:val="24"/>
          <w:szCs w:val="24"/>
        </w:rPr>
        <w:t xml:space="preserve">specially those experiencing severe </w:t>
      </w:r>
      <w:r w:rsidR="00331082">
        <w:rPr>
          <w:sz w:val="24"/>
          <w:szCs w:val="24"/>
        </w:rPr>
        <w:t xml:space="preserve">anthropogenic pressures and </w:t>
      </w:r>
      <w:r w:rsidR="00855C5E">
        <w:rPr>
          <w:sz w:val="24"/>
          <w:szCs w:val="24"/>
        </w:rPr>
        <w:t>environmental stress</w:t>
      </w:r>
      <w:r w:rsidR="00EB7848">
        <w:rPr>
          <w:sz w:val="24"/>
          <w:szCs w:val="24"/>
        </w:rPr>
        <w:t>.</w:t>
      </w:r>
    </w:p>
    <w:p w14:paraId="289EBFC2" w14:textId="77777777" w:rsidR="00D20202" w:rsidRDefault="00D20202" w:rsidP="00C13940">
      <w:pPr>
        <w:pStyle w:val="Teaser"/>
      </w:pPr>
    </w:p>
    <w:p w14:paraId="4796FFFA" w14:textId="4C8515B6" w:rsidR="00C13940" w:rsidRDefault="00D73714" w:rsidP="00C13940">
      <w:pPr>
        <w:pStyle w:val="Teaser"/>
      </w:pPr>
      <w:commentRangeStart w:id="2"/>
      <w:r w:rsidRPr="00D47899">
        <w:rPr>
          <w:b/>
        </w:rPr>
        <w:t>One Sentence Summary</w:t>
      </w:r>
      <w:commentRangeEnd w:id="2"/>
      <w:r w:rsidR="0092026B">
        <w:rPr>
          <w:rStyle w:val="Refdecomentario"/>
        </w:rPr>
        <w:commentReference w:id="2"/>
      </w:r>
      <w:r w:rsidRPr="00D47899">
        <w:rPr>
          <w:b/>
        </w:rPr>
        <w:t>:</w:t>
      </w:r>
      <w:r>
        <w:rPr>
          <w:b/>
        </w:rPr>
        <w:t xml:space="preserve"> </w:t>
      </w:r>
    </w:p>
    <w:p w14:paraId="111430DB" w14:textId="77777777" w:rsidR="00C21312" w:rsidRDefault="00C21312" w:rsidP="00E02AC1">
      <w:pPr>
        <w:spacing w:line="480" w:lineRule="auto"/>
        <w:rPr>
          <w:sz w:val="24"/>
          <w:szCs w:val="24"/>
        </w:rPr>
      </w:pPr>
    </w:p>
    <w:p w14:paraId="0813F83C" w14:textId="0279BE1E" w:rsidR="00E02AC1" w:rsidRDefault="00F7156A" w:rsidP="00E02AC1">
      <w:pPr>
        <w:spacing w:line="480" w:lineRule="auto"/>
        <w:rPr>
          <w:sz w:val="24"/>
          <w:szCs w:val="24"/>
        </w:rPr>
      </w:pPr>
      <w:r>
        <w:rPr>
          <w:sz w:val="24"/>
          <w:szCs w:val="24"/>
        </w:rPr>
        <w:t>A</w:t>
      </w:r>
      <w:r w:rsidR="003C664B">
        <w:rPr>
          <w:sz w:val="24"/>
          <w:szCs w:val="24"/>
        </w:rPr>
        <w:t xml:space="preserve">ctive </w:t>
      </w:r>
      <w:r w:rsidR="009F436F">
        <w:rPr>
          <w:sz w:val="24"/>
          <w:szCs w:val="24"/>
        </w:rPr>
        <w:t xml:space="preserve">restoration </w:t>
      </w:r>
      <w:r w:rsidR="009E2AE6">
        <w:rPr>
          <w:sz w:val="24"/>
          <w:szCs w:val="24"/>
        </w:rPr>
        <w:t>in dryland</w:t>
      </w:r>
      <w:r w:rsidR="00AC528C">
        <w:rPr>
          <w:sz w:val="24"/>
          <w:szCs w:val="24"/>
        </w:rPr>
        <w:t xml:space="preserve"> ecosystems</w:t>
      </w:r>
      <w:r w:rsidR="009E2AE6">
        <w:rPr>
          <w:sz w:val="24"/>
          <w:szCs w:val="24"/>
        </w:rPr>
        <w:t xml:space="preserve"> </w:t>
      </w:r>
      <w:r w:rsidR="000D774E">
        <w:rPr>
          <w:sz w:val="24"/>
          <w:szCs w:val="24"/>
        </w:rPr>
        <w:t>yield</w:t>
      </w:r>
      <w:r w:rsidR="002D7A5C">
        <w:rPr>
          <w:sz w:val="24"/>
          <w:szCs w:val="24"/>
        </w:rPr>
        <w:t xml:space="preserve"> </w:t>
      </w:r>
      <w:r w:rsidR="003C664B">
        <w:rPr>
          <w:sz w:val="24"/>
          <w:szCs w:val="24"/>
        </w:rPr>
        <w:t xml:space="preserve">positive </w:t>
      </w:r>
      <w:r w:rsidR="002D7A5C">
        <w:rPr>
          <w:sz w:val="24"/>
          <w:szCs w:val="24"/>
        </w:rPr>
        <w:t xml:space="preserve">ecological </w:t>
      </w:r>
      <w:r w:rsidR="000A05EA">
        <w:rPr>
          <w:sz w:val="24"/>
          <w:szCs w:val="24"/>
        </w:rPr>
        <w:t xml:space="preserve">outcomes for soils, vegetation, and wildlife. </w:t>
      </w:r>
      <w:r w:rsidR="00E02AC1">
        <w:rPr>
          <w:sz w:val="24"/>
          <w:szCs w:val="24"/>
        </w:rPr>
        <w:t xml:space="preserve"> </w:t>
      </w:r>
    </w:p>
    <w:p w14:paraId="59E7669E" w14:textId="374C8F46" w:rsidR="00E02AC1" w:rsidRDefault="00E02AC1" w:rsidP="00C13940">
      <w:pPr>
        <w:pStyle w:val="Teaser"/>
      </w:pPr>
    </w:p>
    <w:p w14:paraId="0F214301" w14:textId="77777777" w:rsidR="009E2AE6" w:rsidRDefault="009E2AE6" w:rsidP="00C13940">
      <w:pPr>
        <w:pStyle w:val="Teaser"/>
      </w:pPr>
    </w:p>
    <w:p w14:paraId="0B3049E8" w14:textId="1B7E312F" w:rsidR="00560CF5" w:rsidRDefault="00D73714" w:rsidP="00DD225C">
      <w:pPr>
        <w:pStyle w:val="Teaser"/>
      </w:pPr>
      <w:r w:rsidRPr="00B13B3D">
        <w:rPr>
          <w:b/>
        </w:rPr>
        <w:t xml:space="preserve">Main Text: </w:t>
      </w:r>
    </w:p>
    <w:p w14:paraId="53319B0F" w14:textId="39CBF21A" w:rsidR="00E02AC1" w:rsidRDefault="00E02AC1" w:rsidP="00DD225C">
      <w:pPr>
        <w:pStyle w:val="Teaser"/>
      </w:pPr>
    </w:p>
    <w:p w14:paraId="4935402E" w14:textId="095C5889" w:rsidR="008F7FF0" w:rsidRDefault="00C824E5" w:rsidP="0033296B">
      <w:pPr>
        <w:spacing w:after="160" w:line="480" w:lineRule="auto"/>
        <w:rPr>
          <w:sz w:val="24"/>
          <w:szCs w:val="24"/>
        </w:rPr>
      </w:pPr>
      <w:r>
        <w:rPr>
          <w:sz w:val="24"/>
          <w:szCs w:val="24"/>
        </w:rPr>
        <w:t xml:space="preserve">Restoration </w:t>
      </w:r>
      <w:r w:rsidR="00806B07">
        <w:rPr>
          <w:sz w:val="24"/>
          <w:szCs w:val="24"/>
        </w:rPr>
        <w:t xml:space="preserve">is </w:t>
      </w:r>
      <w:r w:rsidR="0050707E">
        <w:rPr>
          <w:sz w:val="24"/>
          <w:szCs w:val="24"/>
        </w:rPr>
        <w:t xml:space="preserve">a complex field of research and </w:t>
      </w:r>
      <w:r w:rsidR="00806B07">
        <w:rPr>
          <w:sz w:val="24"/>
          <w:szCs w:val="24"/>
        </w:rPr>
        <w:t xml:space="preserve">crucial in all </w:t>
      </w:r>
      <w:r w:rsidR="00A405B4">
        <w:rPr>
          <w:sz w:val="24"/>
          <w:szCs w:val="24"/>
        </w:rPr>
        <w:t xml:space="preserve">degraded </w:t>
      </w:r>
      <w:r w:rsidR="00806B07">
        <w:rPr>
          <w:sz w:val="24"/>
          <w:szCs w:val="24"/>
        </w:rPr>
        <w:t>ecosystems globally</w:t>
      </w:r>
      <w:r w:rsidR="00A54C4C">
        <w:rPr>
          <w:sz w:val="24"/>
          <w:szCs w:val="24"/>
        </w:rPr>
        <w:t xml:space="preserve"> </w:t>
      </w:r>
      <w:r w:rsidR="001A4AE3">
        <w:rPr>
          <w:sz w:val="24"/>
          <w:szCs w:val="24"/>
        </w:rPr>
        <w:fldChar w:fldCharType="begin" w:fldLock="1"/>
      </w:r>
      <w:r w:rsidR="00C55F2D">
        <w:rPr>
          <w:sz w:val="24"/>
          <w:szCs w:val="24"/>
        </w:rPr>
        <w:instrText>ADDIN CSL_CITATION {"citationItems":[{"id":"ITEM-1","itemData":{"DOI":"10.1111/j.1523-1739.2006.00340.x","ISSN":"08888892","abstract":"The reasons ecosystems should be restored are numerous, disparate, generally understated, and commonly underappreciated. We offer a typology in which these reasons--or motivations--are ordered among five rationales: technocratic, biotic, heuristic, idealistic, and pragmatic. The technocratic rationale encompasses restoration that is conducted by government agencies or other large organizations to satisfy specific institutional missions and mandates. The biotic rationale for restoration is to recover lost aspects of local biodiversity. The heuristic rationale attempts to elicit or demonstrate ecological principles and biotic expressions. The idealistic rationale consists of personal and cultural expressions of concern or atonement for environmental degradation, reengagement with nature, and/or spiritual fulfillment. The pragmatic rationale seeks to recover or repair ecosystems for their capacity to provide a broad array of natural services and products upon which human economies depend and to counteract extremes in climate caused by ecosystem loss. We propose that technocratic restoration, as currently conceived and practiced, is too narrow in scope and should be broadened to include the pragmatic rationale whose overarching importance is just beginning to be recognized. We suggest that technocratic restoration is too authoritarian, that idealistic restoration is overly restricted by lack of administrative strengths, and that a melding of the two approaches would benefit both. Three recent examples are given of restoration that blends the technocratic, idealistic, and pragmatic rationales and demonstrates the potential for a more unified approach. The biotic and heuristic rationales can be satisfied within the contexts of the other rationales.","author":[{"dropping-particle":"","family":"Clewell","given":"Andre F.","non-dropping-particle":"","parse-names":false,"suffix":""},{"dropping-particle":"","family":"Aronson","given":"James","non-dropping-particle":"","parse-names":false,"suffix":""}],"container-title":"Conservation Biology","id":"ITEM-1","issue":"2","issued":{"date-parts":[["2006"]]},"page":"420-428","title":"Motivations for the restoration of ecosystems","type":"article-journal","volume":"20"},"uris":["http://www.mendeley.com/documents/?uuid=ecc94ae0-7389-44b1-9b31-c9d1571f8f93"]}],"mendeley":{"formattedCitation":"(&lt;i&gt;1&lt;/i&gt;)","plainTextFormattedCitation":"(1)","previouslyFormattedCitation":"(&lt;i&gt;1&lt;/i&gt;)"},"properties":{"noteIndex":0},"schema":"https://github.com/citation-style-language/schema/raw/master/csl-citation.json"}</w:instrText>
      </w:r>
      <w:r w:rsidR="001A4AE3">
        <w:rPr>
          <w:sz w:val="24"/>
          <w:szCs w:val="24"/>
        </w:rPr>
        <w:fldChar w:fldCharType="separate"/>
      </w:r>
      <w:r w:rsidR="001A4AE3" w:rsidRPr="001A4AE3">
        <w:rPr>
          <w:noProof/>
          <w:sz w:val="24"/>
          <w:szCs w:val="24"/>
        </w:rPr>
        <w:t>(</w:t>
      </w:r>
      <w:r w:rsidR="001A4AE3" w:rsidRPr="001A4AE3">
        <w:rPr>
          <w:i/>
          <w:noProof/>
          <w:sz w:val="24"/>
          <w:szCs w:val="24"/>
        </w:rPr>
        <w:t>1</w:t>
      </w:r>
      <w:r w:rsidR="001A4AE3" w:rsidRPr="001A4AE3">
        <w:rPr>
          <w:noProof/>
          <w:sz w:val="24"/>
          <w:szCs w:val="24"/>
        </w:rPr>
        <w:t>)</w:t>
      </w:r>
      <w:r w:rsidR="001A4AE3">
        <w:rPr>
          <w:sz w:val="24"/>
          <w:szCs w:val="24"/>
        </w:rPr>
        <w:fldChar w:fldCharType="end"/>
      </w:r>
      <w:r w:rsidR="002D5E0B">
        <w:rPr>
          <w:sz w:val="24"/>
          <w:szCs w:val="24"/>
        </w:rPr>
        <w:t>;</w:t>
      </w:r>
      <w:r w:rsidR="00C55F2D">
        <w:rPr>
          <w:sz w:val="24"/>
          <w:szCs w:val="24"/>
        </w:rPr>
        <w:t xml:space="preserve"> it </w:t>
      </w:r>
      <w:r w:rsidR="00F248A6">
        <w:rPr>
          <w:sz w:val="24"/>
          <w:szCs w:val="24"/>
        </w:rPr>
        <w:t xml:space="preserve">provides </w:t>
      </w:r>
      <w:r w:rsidR="00C55F2D">
        <w:rPr>
          <w:sz w:val="24"/>
          <w:szCs w:val="24"/>
        </w:rPr>
        <w:t>multiple</w:t>
      </w:r>
      <w:r w:rsidR="00F248A6">
        <w:rPr>
          <w:sz w:val="24"/>
          <w:szCs w:val="24"/>
        </w:rPr>
        <w:t xml:space="preserve"> benefits to people</w:t>
      </w:r>
      <w:r w:rsidR="00B310F7">
        <w:rPr>
          <w:sz w:val="24"/>
          <w:szCs w:val="24"/>
        </w:rPr>
        <w:t xml:space="preserve"> that </w:t>
      </w:r>
      <w:r w:rsidR="0090489C">
        <w:rPr>
          <w:sz w:val="24"/>
          <w:szCs w:val="24"/>
        </w:rPr>
        <w:t>rely</w:t>
      </w:r>
      <w:r w:rsidR="00B310F7">
        <w:rPr>
          <w:sz w:val="24"/>
          <w:szCs w:val="24"/>
        </w:rPr>
        <w:t xml:space="preserve"> on </w:t>
      </w:r>
      <w:r w:rsidR="00235272">
        <w:rPr>
          <w:sz w:val="24"/>
          <w:szCs w:val="24"/>
        </w:rPr>
        <w:t xml:space="preserve">fundamental </w:t>
      </w:r>
      <w:r w:rsidR="00B310F7">
        <w:rPr>
          <w:sz w:val="24"/>
          <w:szCs w:val="24"/>
        </w:rPr>
        <w:t>services</w:t>
      </w:r>
      <w:r w:rsidR="002D5E0B">
        <w:rPr>
          <w:sz w:val="24"/>
          <w:szCs w:val="24"/>
        </w:rPr>
        <w:t>,</w:t>
      </w:r>
      <w:r w:rsidR="00B310F7">
        <w:rPr>
          <w:sz w:val="24"/>
          <w:szCs w:val="24"/>
        </w:rPr>
        <w:t xml:space="preserve"> </w:t>
      </w:r>
      <w:r w:rsidR="00235272">
        <w:rPr>
          <w:sz w:val="24"/>
          <w:szCs w:val="24"/>
        </w:rPr>
        <w:t>as food and water</w:t>
      </w:r>
      <w:r w:rsidR="00FF2CDC">
        <w:rPr>
          <w:sz w:val="24"/>
          <w:szCs w:val="24"/>
        </w:rPr>
        <w:t xml:space="preserve"> </w:t>
      </w:r>
      <w:r w:rsidR="00C55F2D">
        <w:rPr>
          <w:sz w:val="24"/>
          <w:szCs w:val="24"/>
        </w:rPr>
        <w:fldChar w:fldCharType="begin" w:fldLock="1"/>
      </w:r>
      <w:r w:rsidR="00690C54">
        <w:rPr>
          <w:sz w:val="24"/>
          <w:szCs w:val="24"/>
        </w:rPr>
        <w:instrText>ADDIN CSL_CITATION {"citationItems":[{"id":"ITEM-1","itemData":{"DOI":"10.5751/ES-01277-100119","ISSN":"17083087","abstract":"Based on our experiences as researchers and practitioners in conservation and restoration ecology, we propose five central myths (Table 1) under which many ecological restoration and management projects seem to be conceived and implemented. Myths have value because they help us to organize and understand complex systems and phenomena. Identifying myths can help make the tacit explicit by revealing assumptions that are otherwise hidden (Holling 1982). However, they remain simplified and potentially misguided models for understanding and application (Holling 1982,The first Myth, the Carbon Copy, addresses the goal-setting process, and as such, it forms the basis of how restorations are evaluated. The Carbon Copy is closely tied to the remaining four myths, which involve the process of restoration and management: the Field of Dreams; Fast Forwarding; the Cookbook; and Command and Control: the Sisyphus Complex. We believe that describing these myths will be useful in understanding how some management or restoration strategies are conceived, designed, and implemented. For example, adherence to different myths may direct actions in divergent directions, as could be the case when choosing between a focus on ecosystem structure (Carbon Copy) or on key processes (Field of Dreams). Examining these myths may also help us better understand why some restoration projects do not meet our expectations. In the pages below, we briefly describe each myth and its assumptions, and give examples where the myth exists.","author":[{"dropping-particle":"","family":"Hilderbrand","given":"Robert H.","non-dropping-particle":"","parse-names":false,"suffix":""},{"dropping-particle":"","family":"Watts","given":"Adam C.","non-dropping-particle":"","parse-names":false,"suffix":""},{"dropping-particle":"","family":"Randle","given":"April M.","non-dropping-particle":"","parse-names":false,"suffix":""}],"container-title":"Ecology and Society","id":"ITEM-1","issue":"1","issued":{"date-parts":[["2005"]]},"title":"The myths of restoration ecology","type":"article-journal","volume":"10"},"uris":["http://www.mendeley.com/documents/?uuid=d9e9bcad-cb94-462c-b3d5-fc87b18fe2e5"]}],"mendeley":{"formattedCitation":"(&lt;i&gt;2&lt;/i&gt;)","plainTextFormattedCitation":"(2)","previouslyFormattedCitation":"(&lt;i&gt;2&lt;/i&gt;)"},"properties":{"noteIndex":0},"schema":"https://github.com/citation-style-language/schema/raw/master/csl-citation.json"}</w:instrText>
      </w:r>
      <w:r w:rsidR="00C55F2D">
        <w:rPr>
          <w:sz w:val="24"/>
          <w:szCs w:val="24"/>
        </w:rPr>
        <w:fldChar w:fldCharType="separate"/>
      </w:r>
      <w:r w:rsidR="00C55F2D" w:rsidRPr="00C55F2D">
        <w:rPr>
          <w:noProof/>
          <w:sz w:val="24"/>
          <w:szCs w:val="24"/>
        </w:rPr>
        <w:t>(</w:t>
      </w:r>
      <w:r w:rsidR="00C55F2D" w:rsidRPr="00C55F2D">
        <w:rPr>
          <w:i/>
          <w:noProof/>
          <w:sz w:val="24"/>
          <w:szCs w:val="24"/>
        </w:rPr>
        <w:t>2</w:t>
      </w:r>
      <w:r w:rsidR="00C55F2D" w:rsidRPr="00C55F2D">
        <w:rPr>
          <w:noProof/>
          <w:sz w:val="24"/>
          <w:szCs w:val="24"/>
        </w:rPr>
        <w:t>)</w:t>
      </w:r>
      <w:r w:rsidR="00C55F2D">
        <w:rPr>
          <w:sz w:val="24"/>
          <w:szCs w:val="24"/>
        </w:rPr>
        <w:fldChar w:fldCharType="end"/>
      </w:r>
      <w:r w:rsidR="00F248A6">
        <w:rPr>
          <w:sz w:val="24"/>
          <w:szCs w:val="24"/>
        </w:rPr>
        <w:t>.</w:t>
      </w:r>
      <w:r w:rsidR="005C7168">
        <w:rPr>
          <w:sz w:val="24"/>
          <w:szCs w:val="24"/>
        </w:rPr>
        <w:t xml:space="preserve"> </w:t>
      </w:r>
      <w:r w:rsidR="00C55F2D">
        <w:rPr>
          <w:sz w:val="24"/>
          <w:szCs w:val="24"/>
        </w:rPr>
        <w:t>Functional and health</w:t>
      </w:r>
      <w:r w:rsidR="00690C54">
        <w:rPr>
          <w:sz w:val="24"/>
          <w:szCs w:val="24"/>
        </w:rPr>
        <w:t>y</w:t>
      </w:r>
      <w:r w:rsidR="00C55F2D">
        <w:rPr>
          <w:sz w:val="24"/>
          <w:szCs w:val="24"/>
        </w:rPr>
        <w:t xml:space="preserve"> e</w:t>
      </w:r>
      <w:r w:rsidR="005140CE">
        <w:rPr>
          <w:sz w:val="24"/>
          <w:szCs w:val="24"/>
        </w:rPr>
        <w:t xml:space="preserve">cosystems </w:t>
      </w:r>
      <w:r w:rsidR="00C55F2D">
        <w:rPr>
          <w:sz w:val="24"/>
          <w:szCs w:val="24"/>
        </w:rPr>
        <w:t>are</w:t>
      </w:r>
      <w:r w:rsidR="00A405B4">
        <w:rPr>
          <w:sz w:val="24"/>
          <w:szCs w:val="24"/>
        </w:rPr>
        <w:t xml:space="preserve"> </w:t>
      </w:r>
      <w:r w:rsidR="00960C85">
        <w:rPr>
          <w:sz w:val="24"/>
          <w:szCs w:val="24"/>
        </w:rPr>
        <w:t xml:space="preserve">indispensable </w:t>
      </w:r>
      <w:r w:rsidR="005140CE">
        <w:rPr>
          <w:sz w:val="24"/>
          <w:szCs w:val="24"/>
        </w:rPr>
        <w:t>for the sustainability of</w:t>
      </w:r>
      <w:r w:rsidR="00960252">
        <w:rPr>
          <w:sz w:val="24"/>
          <w:szCs w:val="24"/>
        </w:rPr>
        <w:t xml:space="preserve"> humanity </w:t>
      </w:r>
      <w:r w:rsidR="005140CE">
        <w:rPr>
          <w:sz w:val="24"/>
          <w:szCs w:val="24"/>
        </w:rPr>
        <w:t xml:space="preserve">and </w:t>
      </w:r>
      <w:r w:rsidR="00235272">
        <w:rPr>
          <w:sz w:val="24"/>
          <w:szCs w:val="24"/>
        </w:rPr>
        <w:t xml:space="preserve">all other forms of life </w:t>
      </w:r>
      <w:r w:rsidR="00690C54">
        <w:rPr>
          <w:sz w:val="24"/>
          <w:szCs w:val="24"/>
        </w:rPr>
        <w:fldChar w:fldCharType="begin" w:fldLock="1"/>
      </w:r>
      <w:r w:rsidR="00690C54">
        <w:rPr>
          <w:sz w:val="24"/>
          <w:szCs w:val="24"/>
        </w:rPr>
        <w:instrText>ADDIN CSL_CITATION {"citationItems":[{"id":"ITEM-1","itemData":{"DOI":"10.1196/annals.1439.003","ISBN":"1-59726-040-1","ISSN":"00029513","PMID":"2472066","author":[{"dropping-particle":"V","family":"Reid","given":"Walter","non-dropping-particle":"","parse-names":false,"suffix":""},{"dropping-particle":"","family":"Mooney","given":"Harold A","non-dropping-particle":"","parse-names":false,"suffix":""},{"dropping-particle":"","family":"Cropper","given":"Angela","non-dropping-particle":"","parse-names":false,"suffix":""},{"dropping-particle":"","family":"Capistrano","given":"Doris","non-dropping-particle":"","parse-names":false,"suffix":""},{"dropping-particle":"","family":"Carpenter","given":"Setphan R","non-dropping-particle":"","parse-names":false,"suffix":""},{"dropping-particle":"","family":"Chopra","given":"Kanchan","non-dropping-particle":"","parse-names":false,"suffix":""},{"dropping-particle":"","family":"Dasgupta","given":"Partha","non-dropping-particle":"","parse-names":false,"suffix":""},{"dropping-particle":"","family":"Dietz","given":"Thomas","non-dropping-particle":"","parse-names":false,"suffix":""}],"container-title":"Millennium Ecosystem Assessment","id":"ITEM-1","issued":{"date-parts":[["2005"]]},"number-of-pages":"155","title":"Ecosystems and Human Well-being: Synthesis","type":"book"},"uris":["http://www.mendeley.com/documents/?uuid=6dcae80c-01bd-46db-b9fb-abe9ecd291b1"]},{"id":"ITEM-2","itemData":{"DOI":"10.1111/conl.12220","ISSN":"1755263X","abstract":"The global restoration movement is gaining momentum. International and national leaders are demonstrating unparalleled political will for achieving ambitious targets. However, the knowledge base for implementing large-scale forest and landscape restoration (FLR) needs further development. Besides application of scientific and local knowledge, a broad understanding of the social, economic, and environmental context in which this knowledge is being applied is also needed. To address knowledge gaps and guide implementation of FLR at local to global scales we propose a knowledge creation agenda that we derive from emerging policy goals. We present a holistic approach that addresses food security, ecosystem services, and livelihoods, and that supports implementation by a wide array of actors from farmers and municipalities to corporations and state agencies. Our knowledge creation agenda is based on six broad policy goals, with several associated knowledge gaps for each goal. We recognize that this agenda is simply a starting point and will surely evolve and become more locally focused as the concept of FLR gains ground and as multiple groups of stakeholders engage in the long-term process of restoring functionality and value to ecosystems and landscapes around the world.","author":[{"dropping-particle":"","family":"Chazdon","given":"Robin L.","non-dropping-particle":"","parse-names":false,"suffix":""},{"dropping-particle":"","family":"Brancalion","given":"Pedro H.S.","non-dropping-particle":"","parse-names":false,"suffix":""},{"dropping-particle":"","family":"Lamb","given":"David","non-dropping-particle":"","parse-names":false,"suffix":""},{"dropping-particle":"","family":"Laestadius","given":"Lars","non-dropping-particle":"","parse-names":false,"suffix":""},{"dropping-particle":"","family":"Calmon","given":"Miguel","non-dropping-particle":"","parse-names":false,"suffix":""},{"dropping-particle":"","family":"Kumar","given":"Chetan","non-dropping-particle":"","parse-names":false,"suffix":""}],"container-title":"Conservation Letters","id":"ITEM-2","issue":"1","issued":{"date-parts":[["2017"]]},"page":"125-132","title":"A Policy-Driven Knowledge Agenda for Global Forest and Landscape Restoration","type":"article-journal","volume":"10"},"uris":["http://www.mendeley.com/documents/?uuid=9d1fbdc2-623c-4bf6-9e4a-b568221739fa"]}],"mendeley":{"formattedCitation":"(&lt;i&gt;3&lt;/i&gt;, &lt;i&gt;4&lt;/i&gt;)","plainTextFormattedCitation":"(3, 4)","previouslyFormattedCitation":"(&lt;i&gt;3&lt;/i&gt;, &lt;i&gt;4&lt;/i&gt;)"},"properties":{"noteIndex":0},"schema":"https://github.com/citation-style-language/schema/raw/master/csl-citation.json"}</w:instrText>
      </w:r>
      <w:r w:rsidR="00690C54">
        <w:rPr>
          <w:sz w:val="24"/>
          <w:szCs w:val="24"/>
        </w:rPr>
        <w:fldChar w:fldCharType="separate"/>
      </w:r>
      <w:r w:rsidR="00690C54" w:rsidRPr="00690C54">
        <w:rPr>
          <w:noProof/>
          <w:sz w:val="24"/>
          <w:szCs w:val="24"/>
        </w:rPr>
        <w:t>(</w:t>
      </w:r>
      <w:r w:rsidR="00690C54" w:rsidRPr="00690C54">
        <w:rPr>
          <w:i/>
          <w:noProof/>
          <w:sz w:val="24"/>
          <w:szCs w:val="24"/>
        </w:rPr>
        <w:t>3</w:t>
      </w:r>
      <w:r w:rsidR="00690C54" w:rsidRPr="00690C54">
        <w:rPr>
          <w:noProof/>
          <w:sz w:val="24"/>
          <w:szCs w:val="24"/>
        </w:rPr>
        <w:t xml:space="preserve">, </w:t>
      </w:r>
      <w:r w:rsidR="00690C54" w:rsidRPr="00690C54">
        <w:rPr>
          <w:i/>
          <w:noProof/>
          <w:sz w:val="24"/>
          <w:szCs w:val="24"/>
        </w:rPr>
        <w:t>4</w:t>
      </w:r>
      <w:r w:rsidR="00690C54" w:rsidRPr="00690C54">
        <w:rPr>
          <w:noProof/>
          <w:sz w:val="24"/>
          <w:szCs w:val="24"/>
        </w:rPr>
        <w:t>)</w:t>
      </w:r>
      <w:r w:rsidR="00690C54">
        <w:rPr>
          <w:sz w:val="24"/>
          <w:szCs w:val="24"/>
        </w:rPr>
        <w:fldChar w:fldCharType="end"/>
      </w:r>
      <w:r w:rsidR="00690C54">
        <w:rPr>
          <w:sz w:val="24"/>
          <w:szCs w:val="24"/>
        </w:rPr>
        <w:t xml:space="preserve"> and </w:t>
      </w:r>
      <w:r w:rsidR="00C67CE9">
        <w:rPr>
          <w:sz w:val="24"/>
          <w:szCs w:val="24"/>
        </w:rPr>
        <w:t xml:space="preserve">ecological </w:t>
      </w:r>
      <w:r w:rsidR="00960252">
        <w:rPr>
          <w:sz w:val="24"/>
          <w:szCs w:val="24"/>
        </w:rPr>
        <w:t>restoration</w:t>
      </w:r>
      <w:r w:rsidR="00BF4DA3">
        <w:rPr>
          <w:sz w:val="24"/>
          <w:szCs w:val="24"/>
        </w:rPr>
        <w:t xml:space="preserve"> </w:t>
      </w:r>
      <w:r w:rsidR="00E84C1B">
        <w:rPr>
          <w:sz w:val="24"/>
          <w:szCs w:val="24"/>
        </w:rPr>
        <w:t>links</w:t>
      </w:r>
      <w:r w:rsidR="00960252">
        <w:rPr>
          <w:sz w:val="24"/>
          <w:szCs w:val="24"/>
        </w:rPr>
        <w:t xml:space="preserve"> the interface </w:t>
      </w:r>
      <w:r w:rsidR="00597D95">
        <w:rPr>
          <w:sz w:val="24"/>
          <w:szCs w:val="24"/>
        </w:rPr>
        <w:t xml:space="preserve">between </w:t>
      </w:r>
      <w:r w:rsidR="00FB29EE">
        <w:rPr>
          <w:sz w:val="24"/>
          <w:szCs w:val="24"/>
        </w:rPr>
        <w:t>people</w:t>
      </w:r>
      <w:r w:rsidR="00BF4DA3">
        <w:rPr>
          <w:sz w:val="24"/>
          <w:szCs w:val="24"/>
        </w:rPr>
        <w:t xml:space="preserve"> and </w:t>
      </w:r>
      <w:r w:rsidR="00960252">
        <w:rPr>
          <w:sz w:val="24"/>
          <w:szCs w:val="24"/>
        </w:rPr>
        <w:t xml:space="preserve">nature </w:t>
      </w:r>
      <w:r w:rsidR="00690C54">
        <w:rPr>
          <w:sz w:val="24"/>
          <w:szCs w:val="24"/>
        </w:rPr>
        <w:fldChar w:fldCharType="begin" w:fldLock="1"/>
      </w:r>
      <w:r w:rsidR="00690C54">
        <w:rPr>
          <w:sz w:val="24"/>
          <w:szCs w:val="24"/>
        </w:rPr>
        <w:instrText>ADDIN CSL_CITATION {"citationItems":[{"id":"ITEM-1","itemData":{"DOI":"10.1016/j.jnc.2006.05.005","ISSN":"16171381","abstract":"Ecological restoration is still perceived by many conservationists, and the majority of economists, as a diversion, a delusion, and - far worse - a waste of money. In this paper we point out that restoration is in fact complementary not only to nature conservation but also to sustainable, equitable socio-economic development. This is because restoring and augmenting the natural capital base generates jobs and improves livelihoods and the quality of life of all in the economy. In developing countries, where most biodiversity hotspots occur, both conservation of nature and the restoration of degraded ecosystems will find local support only if they are clearly linked to socio-economic development. Conversely, sound socio-economic development in the environmentally damaged portions of those countries undoubtedly will require ecological restoration of the natural capital base. Nature conservation, ecological restoration, and sustainable economic development policies should therefore be planned, budgeted and executed conjointly. © 2006 Elsevier GmbH. All rights reserved.","author":[{"dropping-particle":"","family":"Aronson","given":"James","non-dropping-particle":"","parse-names":false,"suffix":""},{"dropping-particle":"","family":"Clewell","given":"Andre F.","non-dropping-particle":"","parse-names":false,"suffix":""},{"dropping-particle":"","family":"Blignaut","given":"James N.","non-dropping-particle":"","parse-names":false,"suffix":""},{"dropping-particle":"","family":"Milton","given":"Sue J.","non-dropping-particle":"","parse-names":false,"suffix":""}],"container-title":"Journal for Nature Conservation","id":"ITEM-1","issue":"3-4","issued":{"date-parts":[["2006"]]},"page":"135-139","title":"Ecological restoration: A new frontier for nature conservation and economics","type":"article-journal","volume":"14"},"uris":["http://www.mendeley.com/documents/?uuid=667c390a-7462-4c0f-ab95-16e062c2491f"]},{"id":"ITEM-2","itemData":{"DOI":"10.1016/j.cosust.2014.11.002","ISSN":"18773435","abstract":"The first public product of the Intergovernmental Platform on Biodiversity and Ecosystem Services (IPBES) is its Conceptual Framework. This conceptual and analytical tool, presented here in detail, will underpin all IPBES functions and provide structure and comparability to the syntheses that IPBES will produce at different spatial scales, on different themes, and in different regions. Salient innovative aspects of the IPBES Conceptual Framework are its transparent and participatory construction process and its explicit consideration of diverse scientific disciplines, stakeholders, and knowledge systems, including indigenous and local knowledge. Because the focus on co-construction of integrative knowledge is shared by an increasing number of initiatives worldwide, this framework should be useful beyond IPBES, for the wider research and knowledge-policy communities working on the links between nature and people, such as natural, social and engineering scientists, policy-makers at different levels, and decision-makers in different sectors of society.","author":[{"dropping-particle":"","family":"Díaz","given":"Sandra","non-dropping-particle":"","parse-names":false,"suffix":""},{"dropping-particle":"","family":"Demissew","given":"Sebsebe","non-dropping-particle":"","parse-names":false,"suffix":""},{"dropping-particle":"","family":"Carabias","given":"Julia","non-dropping-particle":"","parse-names":false,"suffix":""},{"dropping-particle":"","family":"Joly","given":"Carlos","non-dropping-particle":"","parse-names":false,"suffix":""},{"dropping-particle":"","family":"Lonsdale","given":"Mark","non-dropping-particle":"","parse-names":false,"suffix":""},{"dropping-particle":"","family":"Ash","given":"Neville","non-dropping-particle":"","parse-names":false,"suffix":""},{"dropping-particle":"","family":"Larigauderie","given":"Anne","non-dropping-particle":"","parse-names":false,"suffix":""},{"dropping-particle":"","family":"Adhikari","given":"Jay Ram","non-dropping-particle":"","parse-names":false,"suffix":""},{"dropping-particle":"","family":"Arico","given":"Salvatore","non-dropping-particle":"","parse-names":false,"suffix":""},{"dropping-particle":"","family":"Báldi","given":"András","non-dropping-particle":"","parse-names":false,"suffix":""},{"dropping-particle":"","family":"Bartuska","given":"Ann","non-dropping-particle":"","parse-names":false,"suffix":""},{"dropping-particle":"","family":"Baste","given":"Ivar Andreas","non-dropping-particle":"","parse-names":false,"suffix":""},{"dropping-particle":"","family":"Bilgin","given":"Adem","non-dropping-particle":"","parse-names":false,"suffix":""},{"dropping-particle":"","family":"Brondizio","given":"Eduardo","non-dropping-particle":"","parse-names":false,"suffix":""},{"dropping-particle":"","family":"Chan","given":"Kai M.A.","non-dropping-particle":"","parse-names":false,"suffix":""},{"dropping-particle":"","family":"Figueroa","given":"Viviana Elsa","non-dropping-particle":"","parse-names":false,"suffix":""},{"dropping-particle":"","family":"Duraiappah","given":"Anantha","non-dropping-particle":"","parse-names":false,"suffix":""},{"dropping-particle":"","family":"Fischer","given":"Markus","non-dropping-particle":"","parse-names":false,"suffix":""},{"dropping-particle":"","family":"Hill","given":"Rosemary","non-dropping-particle":"","parse-names":false,"suffix":""},{"dropping-particle":"","family":"Koetz","given":"Thomas","non-dropping-particle":"","parse-names":false,"suffix":""},{"dropping-particle":"","family":"Leadley","given":"Paul","non-dropping-particle":"","parse-names":false,"suffix":""},{"dropping-particle":"","family":"Lyver","given":"Philip","non-dropping-particle":"","parse-names":false,"suffix":""},{"dropping-particle":"","family":"Mace","given":"Georgina M.","non-dropping-particle":"","parse-names":false,"suffix":""},{"dropping-particle":"","family":"Martin-Lopez","given":"Berta","non-dropping-particle":"","parse-names":false,"suffix":""},{"dropping-particle":"","family":"Okumura","given":"Michiko","non-dropping-particle":"","parse-names":false,"suffix":""},{"dropping-particle":"","family":"Pacheco","given":"Diego","non-dropping-particle":"","parse-names":false,"suffix":""},{"dropping-particle":"","family":"Pascual","given":"Unai","non-dropping-particle":"","parse-names":false,"suffix":""},{"dropping-particle":"","family":"Pérez","given":"Edgar Selvin","non-dropping-particle":"","parse-names":false,"suffix":""},{"dropping-particle":"","family":"Reyers","given":"Belinda","non-dropping-particle":"","parse-names":false,"suffix":""},{"dropping-particle":"","family":"Roth","given":"Eva","non-dropping-particle":"","parse-names":false,"suffix":""},{"dropping-particle":"","family":"Saito","given":"Osamu","non-dropping-particle":"","parse-names":false,"suffix":""},{"dropping-particle":"","family":"Scholes","given":"Robert John","non-dropping-particle":"","parse-names":false,"suffix":""},{"dropping-particle":"","family":"Sharma","given":"Nalini","non-dropping-particle":"","parse-names":false,"suffix":""},{"dropping-particle":"","family":"Tallis","given":"Heather","non-dropping-particle":"","parse-names":false,"suffix":""},{"dropping-particle":"","family":"Thaman","given":"Randolph","non-dropping-particle":"","parse-names":false,"suffix":""},{"dropping-particle":"","family":"Watson","given":"Robert","non-dropping-particle":"","parse-names":false,"suffix":""},{"dropping-particle":"","family":"Yahara","given":"Tetsukazu","non-dropping-particle":"","parse-names":false,"suffix":""},{"dropping-particle":"","family":"Hamid","given":"Zakri Abdul","non-dropping-particle":"","parse-names":false,"suffix":""},{"dropping-particle":"","family":"Akosim","given":"Callistus","non-dropping-particle":"","parse-names":false,"suffix":""},{"dropping-particle":"","family":"Al-Hafedh","given":"Yousef","non-dropping-particle":"","parse-names":false,"suffix":""},{"dropping-particle":"","family":"Allahverdiyev","given":"Rashad","non-dropping-particle":"","parse-names":false,"suffix":""},{"dropping-particle":"","family":"Amankwah","given":"Edward","non-dropping-particle":"","parse-names":false,"suffix":""},{"dropping-particle":"","family":"Asah","given":"T. Stanley","non-dropping-particle":"","parse-names":false,"suffix":""},{"dropping-particle":"","family":"Asfaw","given":"Zemede","non-dropping-particle":"","parse-names":false,"suffix":""},{"dropping-particle":"","family":"Bartus","given":"Gabor","non-dropping-particle":"","parse-names":false,"suffix":""},{"dropping-particle":"","family":"Brooks","given":"Anathea L.","non-dropping-particle":"","parse-names":false,"suffix":""},{"dropping-particle":"","family":"Caillaux","given":"Jorge","non-dropping-particle":"","parse-names":false,"suffix":""},{"dropping-particle":"","family":"Dalle","given":"Gemedo","non-dropping-particle":"","parse-names":false,"suffix":""},{"dropping-particle":"","family":"Darnaedi","given":"Dedy","non-dropping-particle":"","parse-names":false,"suffix":""},{"dropping-particle":"","family":"Driver","given":"Amanda","non-dropping-particle":"","parse-names":false,"suffix":""},{"dropping-particle":"","family":"Erpul","given":"Gunay","non-dropping-particle":"","parse-names":false,"suffix":""},{"dropping-particle":"","family":"Escobar-Eyzaguirre","given":"Pablo","non-dropping-particle":"","parse-names":false,"suffix":""},{"dropping-particle":"","family":"Failler","given":"Pierre","non-dropping-particle":"","parse-names":false,"suffix":""},{"dropping-particle":"","family":"Fouda","given":"Ali Moustafa Mokhtar","non-dropping-particle":"","parse-names":false,"suffix":""},{"dropping-particle":"","family":"Fu","given":"Bojie","non-dropping-particle":"","parse-names":false,"suffix":""},{"dropping-particle":"","family":"Gundimeda","given":"Haripriya","non-dropping-particle":"","parse-names":false,"suffix":""},{"dropping-particle":"","family":"Hashimoto","given":"Shizuka","non-dropping-particle":"","parse-names":false,"suffix":""},{"dropping-particle":"","family":"Homer","given":"Floyd","non-dropping-particle":"","parse-names":false,"suffix":""},{"dropping-particle":"","family":"Lavorel","given":"Sandra","non-dropping-particle":"","parse-names":false,"suffix":""},{"dropping-particle":"","family":"Lichtenstein","given":"Gabriela","non-dropping-particle":"","parse-names":false,"suffix":""},{"dropping-particle":"","family":"Mala","given":"William Armand","non-dropping-particle":"","parse-names":false,"suffix":""},{"dropping-particle":"","family":"Mandivenyi","given":"Wadzanayi","non-dropping-particle":"","parse-names":false,"suffix":""},{"dropping-particle":"","family":"Matczak","given":"Piotr","non-dropping-particle":"","parse-names":false,"suffix":""},{"dropping-particle":"","family":"Mbizvo","given":"Carmel","non-dropping-particle":"","parse-names":false,"suffix":""},{"dropping-particle":"","family":"Mehrdadi","given":"Mehrasa","non-dropping-particle":"","parse-names":false,"suffix":""},{"dropping-particle":"","family":"Metzger","given":"Jean Paul","non-dropping-particle":"","parse-names":false,"suffix":""},{"dropping-particle":"","family":"Mikissa","given":"Jean Bruno","non-dropping-particle":"","parse-names":false,"suffix":""},{"dropping-particle":"","family":"Moller","given":"Henrik","non-dropping-particle":"","parse-names":false,"suffix":""},{"dropping-particle":"","family":"Mooney","given":"Harold A.","non-dropping-particle":"","parse-names":false,"suffix":""},{"dropping-particle":"","family":"Mumby","given":"Peter","non-dropping-particle":"","parse-names":false,"suffix":""},{"dropping-particle":"","family":"Nagendra","given":"Harini","non-dropping-particle":"","parse-names":false,"suffix":""},{"dropping-particle":"","family":"Nesshover","given":"Carsten","non-dropping-particle":"","parse-names":false,"suffix":""},{"dropping-particle":"","family":"Oteng-Yeboah","given":"Alfred Apau","non-dropping-particle":"","parse-names":false,"suffix":""},{"dropping-particle":"","family":"Pataki","given":"György","non-dropping-particle":"","parse-names":false,"suffix":""},{"dropping-particle":"","family":"Roué","given":"Marie","non-dropping-particle":"","parse-names":false,"suffix":""},{"dropping-particle":"","family":"Rubis","given":"Jennifer","non-dropping-particle":"","parse-names":false,"suffix":""},{"dropping-particle":"","family":"Schultz","given":"Maria","non-dropping-particle":"","parse-names":false,"suffix":""},{"dropping-particle":"","family":"Smith","given":"Peggy","non-dropping-particle":"","parse-names":false,"suffix":""},{"dropping-particle":"","family":"Sumaila","given":"Rashid","non-dropping-particle":"","parse-names":false,"suffix":""},{"dropping-particle":"","family":"Takeuchi","given":"Kazuhiko","non-dropping-particle":"","parse-names":false,"suffix":""},{"dropping-particle":"","family":"Thomas","given":"Spencer","non-dropping-particle":"","parse-names":false,"suffix":""},{"dropping-particle":"","family":"Verma","given":"Madhu","non-dropping-particle":"","parse-names":false,"suffix":""},{"dropping-particle":"","family":"Yeo-Chang","given":"Youn","non-dropping-particle":"","parse-names":false,"suffix":""},{"dropping-particle":"","family":"Zlatanova","given":"Diana","non-dropping-particle":"","parse-names":false,"suffix":""}],"container-title":"Current Opinion in Environmental Sustainability","id":"ITEM-2","issued":{"date-parts":[["2015"]]},"page":"1-16","title":"The IPBES Conceptual Framework - connecting nature and people","type":"article-journal","volume":"14"},"uris":["http://www.mendeley.com/documents/?uuid=9b7c14aa-3723-46ab-aa03-92421ac0221d"]}],"mendeley":{"formattedCitation":"(&lt;i&gt;5&lt;/i&gt;, &lt;i&gt;6&lt;/i&gt;)","plainTextFormattedCitation":"(5, 6)","previouslyFormattedCitation":"(&lt;i&gt;5&lt;/i&gt;, &lt;i&gt;6&lt;/i&gt;)"},"properties":{"noteIndex":0},"schema":"https://github.com/citation-style-language/schema/raw/master/csl-citation.json"}</w:instrText>
      </w:r>
      <w:r w:rsidR="00690C54">
        <w:rPr>
          <w:sz w:val="24"/>
          <w:szCs w:val="24"/>
        </w:rPr>
        <w:fldChar w:fldCharType="separate"/>
      </w:r>
      <w:r w:rsidR="00690C54" w:rsidRPr="00690C54">
        <w:rPr>
          <w:noProof/>
          <w:sz w:val="24"/>
          <w:szCs w:val="24"/>
        </w:rPr>
        <w:t>(</w:t>
      </w:r>
      <w:r w:rsidR="00690C54" w:rsidRPr="00690C54">
        <w:rPr>
          <w:i/>
          <w:noProof/>
          <w:sz w:val="24"/>
          <w:szCs w:val="24"/>
        </w:rPr>
        <w:t>5</w:t>
      </w:r>
      <w:r w:rsidR="00690C54" w:rsidRPr="00690C54">
        <w:rPr>
          <w:noProof/>
          <w:sz w:val="24"/>
          <w:szCs w:val="24"/>
        </w:rPr>
        <w:t xml:space="preserve">, </w:t>
      </w:r>
      <w:r w:rsidR="00690C54" w:rsidRPr="00690C54">
        <w:rPr>
          <w:i/>
          <w:noProof/>
          <w:sz w:val="24"/>
          <w:szCs w:val="24"/>
        </w:rPr>
        <w:t>6</w:t>
      </w:r>
      <w:r w:rsidR="00690C54" w:rsidRPr="00690C54">
        <w:rPr>
          <w:noProof/>
          <w:sz w:val="24"/>
          <w:szCs w:val="24"/>
        </w:rPr>
        <w:t>)</w:t>
      </w:r>
      <w:r w:rsidR="00690C54">
        <w:rPr>
          <w:sz w:val="24"/>
          <w:szCs w:val="24"/>
        </w:rPr>
        <w:fldChar w:fldCharType="end"/>
      </w:r>
      <w:r w:rsidR="00960252">
        <w:rPr>
          <w:sz w:val="24"/>
          <w:szCs w:val="24"/>
        </w:rPr>
        <w:t>.</w:t>
      </w:r>
      <w:r w:rsidR="00CE2108">
        <w:rPr>
          <w:sz w:val="24"/>
          <w:szCs w:val="24"/>
        </w:rPr>
        <w:t xml:space="preserve"> </w:t>
      </w:r>
      <w:r w:rsidR="005C7168">
        <w:rPr>
          <w:sz w:val="24"/>
          <w:szCs w:val="24"/>
        </w:rPr>
        <w:t xml:space="preserve">As main </w:t>
      </w:r>
      <w:r w:rsidR="00690C54">
        <w:rPr>
          <w:sz w:val="24"/>
          <w:szCs w:val="24"/>
        </w:rPr>
        <w:t xml:space="preserve">categories of </w:t>
      </w:r>
      <w:r w:rsidR="005C7168">
        <w:rPr>
          <w:sz w:val="24"/>
          <w:szCs w:val="24"/>
        </w:rPr>
        <w:t xml:space="preserve">restoration (i.e. </w:t>
      </w:r>
      <w:r w:rsidR="005C7168" w:rsidRPr="00E02AC1">
        <w:rPr>
          <w:sz w:val="24"/>
          <w:szCs w:val="24"/>
        </w:rPr>
        <w:t xml:space="preserve">active </w:t>
      </w:r>
      <w:r w:rsidR="005C7168">
        <w:rPr>
          <w:sz w:val="24"/>
          <w:szCs w:val="24"/>
        </w:rPr>
        <w:t>or</w:t>
      </w:r>
      <w:r w:rsidR="005C7168" w:rsidRPr="00E02AC1">
        <w:rPr>
          <w:sz w:val="24"/>
          <w:szCs w:val="24"/>
        </w:rPr>
        <w:t xml:space="preserve"> passive</w:t>
      </w:r>
      <w:r w:rsidR="005C7168">
        <w:rPr>
          <w:sz w:val="24"/>
          <w:szCs w:val="24"/>
        </w:rPr>
        <w:t xml:space="preserve">) </w:t>
      </w:r>
      <w:r w:rsidR="005C7168" w:rsidRPr="00E02AC1">
        <w:rPr>
          <w:sz w:val="24"/>
          <w:szCs w:val="24"/>
        </w:rPr>
        <w:t xml:space="preserve">differ in the </w:t>
      </w:r>
      <w:r w:rsidR="005C7168">
        <w:rPr>
          <w:sz w:val="24"/>
          <w:szCs w:val="24"/>
        </w:rPr>
        <w:t xml:space="preserve">total </w:t>
      </w:r>
      <w:r w:rsidR="005C7168" w:rsidRPr="00E02AC1">
        <w:rPr>
          <w:sz w:val="24"/>
          <w:szCs w:val="24"/>
        </w:rPr>
        <w:t>amount of resources invested (e.g. time, money and human assistance)</w:t>
      </w:r>
      <w:r w:rsidR="005C7168">
        <w:rPr>
          <w:sz w:val="24"/>
          <w:szCs w:val="24"/>
        </w:rPr>
        <w:t xml:space="preserve"> </w:t>
      </w:r>
      <w:r w:rsidR="00690C54">
        <w:rPr>
          <w:sz w:val="24"/>
          <w:szCs w:val="24"/>
        </w:rPr>
        <w:fldChar w:fldCharType="begin" w:fldLock="1"/>
      </w:r>
      <w:r w:rsidR="000B41DF">
        <w:rPr>
          <w:sz w:val="24"/>
          <w:szCs w:val="24"/>
        </w:rPr>
        <w:instrText>ADDIN CSL_CITATION {"citationItems":[{"id":"ITEM-1","itemData":{"DOI":"10.1146/annurev.energy.33.020107.113631","ISSN":"1543-5938","abstract":"Restoration ecology provides the conceptual and practical frameworks to guide management interventions aimed at repairing environmental damage. Restoration activities range from local to regional and from volunteer efforts to large-scale multiagency activities. Interventions vary from a \"do nothing\" approach to a variety of a biotic and biotic interventions aimed at speeding up or altering the Course of ecosystem recovery. Revised understanding of ecosystem dynamics, the place of humans in historic ecosystems, and changed environmental settings owing to rapid environmental change all impact on decisions concerning which interventions are appropriate. Key issues relating to ecosystem restoration in a rapidly changing world include understanding how, potentially synergistic global change drivers interact to alter the dynamics and restoration of ecosystems and how novel ecosystems without a historic analogue should be managed.","author":[{"dropping-particle":"","family":"Hobbs","given":"Richard J.","non-dropping-particle":"","parse-names":false,"suffix":""},{"dropping-particle":"","family":"Cramer","given":"Viki A.","non-dropping-particle":"","parse-names":false,"suffix":""}],"container-title":"Annual Review of Environment and Resources","id":"ITEM-1","issue":"1","issued":{"date-parts":[["2008"]]},"page":"39-61","title":"Restoration Ecology: Interventionist Approaches for Restoring and Maintaining Ecosystem Function in the Face of Rapid Environmental Change","type":"article-journal","volume":"33"},"uris":["http://www.mendeley.com/documents/?uuid=daa3729c-2d89-4cbb-a19f-3591a121bcbc"]}],"mendeley":{"formattedCitation":"(&lt;i&gt;7&lt;/i&gt;)","plainTextFormattedCitation":"(7)","previouslyFormattedCitation":"(&lt;i&gt;7&lt;/i&gt;)"},"properties":{"noteIndex":0},"schema":"https://github.com/citation-style-language/schema/raw/master/csl-citation.json"}</w:instrText>
      </w:r>
      <w:r w:rsidR="00690C54">
        <w:rPr>
          <w:sz w:val="24"/>
          <w:szCs w:val="24"/>
        </w:rPr>
        <w:fldChar w:fldCharType="separate"/>
      </w:r>
      <w:r w:rsidR="00690C54" w:rsidRPr="00690C54">
        <w:rPr>
          <w:noProof/>
          <w:sz w:val="24"/>
          <w:szCs w:val="24"/>
        </w:rPr>
        <w:t>(</w:t>
      </w:r>
      <w:r w:rsidR="00690C54" w:rsidRPr="00690C54">
        <w:rPr>
          <w:i/>
          <w:noProof/>
          <w:sz w:val="24"/>
          <w:szCs w:val="24"/>
        </w:rPr>
        <w:t>7</w:t>
      </w:r>
      <w:r w:rsidR="00690C54" w:rsidRPr="00690C54">
        <w:rPr>
          <w:noProof/>
          <w:sz w:val="24"/>
          <w:szCs w:val="24"/>
        </w:rPr>
        <w:t>)</w:t>
      </w:r>
      <w:r w:rsidR="00690C54">
        <w:rPr>
          <w:sz w:val="24"/>
          <w:szCs w:val="24"/>
        </w:rPr>
        <w:fldChar w:fldCharType="end"/>
      </w:r>
      <w:r w:rsidR="00690C54">
        <w:rPr>
          <w:sz w:val="24"/>
          <w:szCs w:val="24"/>
        </w:rPr>
        <w:t xml:space="preserve"> and these resources are likely to be scarce</w:t>
      </w:r>
      <w:r w:rsidR="005C7168">
        <w:rPr>
          <w:sz w:val="24"/>
          <w:szCs w:val="24"/>
        </w:rPr>
        <w:t xml:space="preserve">, we need to know what interventions generate consistent and positive outcomes that support enhanced ecosystem function and services. </w:t>
      </w:r>
      <w:r w:rsidR="002545E7" w:rsidRPr="00E02AC1">
        <w:rPr>
          <w:sz w:val="24"/>
          <w:szCs w:val="24"/>
        </w:rPr>
        <w:t>Dryland</w:t>
      </w:r>
      <w:r w:rsidR="002545E7">
        <w:rPr>
          <w:sz w:val="24"/>
          <w:szCs w:val="24"/>
        </w:rPr>
        <w:t xml:space="preserve"> ecosystem</w:t>
      </w:r>
      <w:r w:rsidR="002545E7" w:rsidRPr="00E02AC1">
        <w:rPr>
          <w:sz w:val="24"/>
          <w:szCs w:val="24"/>
        </w:rPr>
        <w:t>s</w:t>
      </w:r>
      <w:r w:rsidR="002545E7">
        <w:rPr>
          <w:sz w:val="24"/>
          <w:szCs w:val="24"/>
        </w:rPr>
        <w:t xml:space="preserve"> </w:t>
      </w:r>
      <w:r w:rsidR="00BF4DA3">
        <w:rPr>
          <w:sz w:val="24"/>
          <w:szCs w:val="24"/>
        </w:rPr>
        <w:t xml:space="preserve">are great </w:t>
      </w:r>
      <w:r w:rsidR="000B41DF">
        <w:rPr>
          <w:sz w:val="24"/>
          <w:szCs w:val="24"/>
        </w:rPr>
        <w:t xml:space="preserve">case </w:t>
      </w:r>
      <w:r w:rsidR="00BF4DA3">
        <w:rPr>
          <w:sz w:val="24"/>
          <w:szCs w:val="24"/>
        </w:rPr>
        <w:t>study to evaluate the effectiveness of restoration practices</w:t>
      </w:r>
      <w:r w:rsidR="000B41DF">
        <w:rPr>
          <w:sz w:val="24"/>
          <w:szCs w:val="24"/>
        </w:rPr>
        <w:t xml:space="preserve">, they </w:t>
      </w:r>
      <w:r w:rsidR="002545E7">
        <w:rPr>
          <w:sz w:val="24"/>
          <w:szCs w:val="24"/>
        </w:rPr>
        <w:t xml:space="preserve">include natural </w:t>
      </w:r>
      <w:r w:rsidR="002545E7" w:rsidRPr="00E02AC1">
        <w:rPr>
          <w:sz w:val="24"/>
          <w:szCs w:val="24"/>
        </w:rPr>
        <w:t>semi-arid grasslands, shrublands</w:t>
      </w:r>
      <w:r w:rsidR="002545E7">
        <w:rPr>
          <w:sz w:val="24"/>
          <w:szCs w:val="24"/>
        </w:rPr>
        <w:t>, and d</w:t>
      </w:r>
      <w:r w:rsidR="002545E7" w:rsidRPr="00E02AC1">
        <w:rPr>
          <w:sz w:val="24"/>
          <w:szCs w:val="24"/>
        </w:rPr>
        <w:t>eserts</w:t>
      </w:r>
      <w:r w:rsidR="002545E7">
        <w:rPr>
          <w:sz w:val="24"/>
          <w:szCs w:val="24"/>
        </w:rPr>
        <w:t xml:space="preserve"> </w:t>
      </w:r>
      <w:r w:rsidR="000B41DF">
        <w:rPr>
          <w:sz w:val="24"/>
          <w:szCs w:val="24"/>
        </w:rPr>
        <w:fldChar w:fldCharType="begin" w:fldLock="1"/>
      </w:r>
      <w:r w:rsidR="00E916E9">
        <w:rPr>
          <w:sz w:val="24"/>
          <w:szCs w:val="24"/>
        </w:rPr>
        <w:instrText>ADDIN CSL_CITATION {"citationItems":[{"id":"ITEM-1","itemData":{"DOI":"10.1196/annals.1439.003","ISBN":"1559632283","ISSN":"00184888","PMID":"2472066","abstract":"Humans have changed ecosystems more rapidly and extensively in the last 50 years than in any comparable period of human history. We have done this to meet the growing demands for food, fresh water, timber, fiber, and fuel. While changes to ecosystems have enhanced the well-being of billions of people, they have also caused a substantial and largely irreversible loss in diversity of life on Earth, and have strained the capacity of ecosystems to continue providing critical services. Among the findings: Approximately 60% of the services that support life on Earth are being degraded or used unsustainably. The harmful consequences of this degradation could grow significantly worse in the next 50 years. Only four ecosystem services have been enhanced in the last 50 years: crops, livestock, aquaculture, and the sequestration of carbon. The capacity of ecosystems to neutralize pollutants, protect us from natural disasters, and control the outbreaks of pests and diseases is declining significantly. Terrestrial and freshwater systems are reaching the limits of their ability to absorb nitrogen. Harvesting of fish and other resources from coastal and marine systems is compromising their ability to deliver food in the future. Richly illustrated with maps and graphs, Current State and Trends presents an assessment of Earth's ability to provide twenty-four distinct services essential to human well-being. These include food, fiber, and other materials; the regulation of the climate and fresh water systems; underlying support systems such as nutrient cycling; and the fulfillment of cultural, spiritual, and aesthetic values. The volume pays particular attention to the current health of key ecosystems, including inland waters, forests, oceans, croplands, and dryland systems, among others. It will be an indispensable reference for scientists, environmentalists, agency professionals, and students.","author":[{"dropping-particle":"","family":"Millennium Ecosystems Assessment (MEA)","given":"","non-dropping-particle":"","parse-names":false,"suffix":""}],"container-title":"Ecosystems and Human well-being: Current State and Trends","id":"ITEM-1","issued":{"date-parts":[["2005"]]},"page":"1-40","title":"Dryland Systems","type":"chapter"},"uris":["http://www.mendeley.com/documents/?uuid=7132a523-f12f-4c7f-91a6-9041256dd900"]}],"mendeley":{"formattedCitation":"(&lt;i&gt;8&lt;/i&gt;)","plainTextFormattedCitation":"(8)","previouslyFormattedCitation":"(&lt;i&gt;8&lt;/i&gt;)"},"properties":{"noteIndex":0},"schema":"https://github.com/citation-style-language/schema/raw/master/csl-citation.json"}</w:instrText>
      </w:r>
      <w:r w:rsidR="000B41DF">
        <w:rPr>
          <w:sz w:val="24"/>
          <w:szCs w:val="24"/>
        </w:rPr>
        <w:fldChar w:fldCharType="separate"/>
      </w:r>
      <w:r w:rsidR="000B41DF" w:rsidRPr="000B41DF">
        <w:rPr>
          <w:noProof/>
          <w:sz w:val="24"/>
          <w:szCs w:val="24"/>
        </w:rPr>
        <w:t>(</w:t>
      </w:r>
      <w:r w:rsidR="000B41DF" w:rsidRPr="000B41DF">
        <w:rPr>
          <w:i/>
          <w:noProof/>
          <w:sz w:val="24"/>
          <w:szCs w:val="24"/>
        </w:rPr>
        <w:t>8</w:t>
      </w:r>
      <w:r w:rsidR="000B41DF" w:rsidRPr="000B41DF">
        <w:rPr>
          <w:noProof/>
          <w:sz w:val="24"/>
          <w:szCs w:val="24"/>
        </w:rPr>
        <w:t>)</w:t>
      </w:r>
      <w:r w:rsidR="000B41DF">
        <w:rPr>
          <w:sz w:val="24"/>
          <w:szCs w:val="24"/>
        </w:rPr>
        <w:fldChar w:fldCharType="end"/>
      </w:r>
      <w:r w:rsidR="000B41DF">
        <w:rPr>
          <w:sz w:val="24"/>
          <w:szCs w:val="24"/>
        </w:rPr>
        <w:t xml:space="preserve"> </w:t>
      </w:r>
      <w:r w:rsidR="002545E7">
        <w:rPr>
          <w:sz w:val="24"/>
          <w:szCs w:val="24"/>
        </w:rPr>
        <w:t xml:space="preserve">but also encompass agricultural lands that </w:t>
      </w:r>
      <w:r w:rsidR="002545E7" w:rsidRPr="00E02AC1">
        <w:rPr>
          <w:sz w:val="24"/>
          <w:szCs w:val="24"/>
        </w:rPr>
        <w:t xml:space="preserve">are </w:t>
      </w:r>
      <w:r w:rsidR="00CE69DF">
        <w:rPr>
          <w:sz w:val="24"/>
          <w:szCs w:val="24"/>
        </w:rPr>
        <w:t>highly</w:t>
      </w:r>
      <w:r w:rsidR="002545E7" w:rsidRPr="00E02AC1">
        <w:rPr>
          <w:sz w:val="24"/>
          <w:szCs w:val="24"/>
        </w:rPr>
        <w:t xml:space="preserve"> exten</w:t>
      </w:r>
      <w:r w:rsidR="002545E7">
        <w:rPr>
          <w:sz w:val="24"/>
          <w:szCs w:val="24"/>
        </w:rPr>
        <w:t>sive</w:t>
      </w:r>
      <w:r w:rsidR="002545E7" w:rsidRPr="00E02AC1">
        <w:rPr>
          <w:sz w:val="24"/>
          <w:szCs w:val="24"/>
        </w:rPr>
        <w:t xml:space="preserve"> </w:t>
      </w:r>
      <w:r w:rsidR="002545E7">
        <w:rPr>
          <w:sz w:val="24"/>
          <w:szCs w:val="24"/>
        </w:rPr>
        <w:t xml:space="preserve">systems </w:t>
      </w:r>
      <w:r w:rsidR="002545E7" w:rsidRPr="00E02AC1">
        <w:rPr>
          <w:sz w:val="24"/>
          <w:szCs w:val="24"/>
        </w:rPr>
        <w:t>on Earth</w:t>
      </w:r>
      <w:r w:rsidR="00681AF0">
        <w:rPr>
          <w:sz w:val="24"/>
          <w:szCs w:val="24"/>
        </w:rPr>
        <w:t>, almost 40% of terrestrial surface experiences land conversion by agriculture</w:t>
      </w:r>
      <w:r w:rsidR="000B41DF">
        <w:rPr>
          <w:sz w:val="24"/>
          <w:szCs w:val="24"/>
        </w:rPr>
        <w:t xml:space="preserve"> </w:t>
      </w:r>
      <w:r w:rsidR="000B41DF">
        <w:rPr>
          <w:sz w:val="24"/>
          <w:szCs w:val="24"/>
        </w:rPr>
        <w:fldChar w:fldCharType="begin" w:fldLock="1"/>
      </w:r>
      <w:r w:rsidR="00BD2978">
        <w:rPr>
          <w:sz w:val="24"/>
          <w:szCs w:val="24"/>
        </w:rPr>
        <w:instrText>ADDIN CSL_CITATION {"citationItems":[{"id":"ITEM-1","itemData":{"DOI":"10.1029/2007GB002952","ISSN":"08866236","abstract":"Agricultural activities have dramatically altered our planet's land surface. To understand the extent and spatial distribution of these changes, we have developed a new global data set of croplands and pastures circa 2000 by combining agricultural inventory data and satellite-derived land cover data. The agricultural inventory data, with much greater spatial detail than previously available, is used to train a land cover classification data set obtained by merging two different satellite-derived products (Boston University's MODIS-derived land cover product and the GLC2000 data set). Our data are presented at 5 min (similar to 10 km) spatial resolution in longitude by longitude, have greater accuracy than previously available, and for the first time include statistical confidence intervals on the estimates. According to the data, there were 15.0 (90% confidence range of 12.2-17.1) million km 2 of cropland (12% of the Earth's ice-free land surface) and 28.0 (90% confidence range of 23.6-30.0) million km 2 of pasture (22%) in the year 2000.","author":[{"dropping-particle":"","family":"Ramankutty","given":"Navin","non-dropping-particle":"","parse-names":false,"suffix":""},{"dropping-particle":"","family":"Evan","given":"Amato T.","non-dropping-particle":"","parse-names":false,"suffix":""},{"dropping-particle":"","family":"Monfreda","given":"Chad","non-dropping-particle":"","parse-names":false,"suffix":""},{"dropping-particle":"","family":"Foley","given":"Jonathan A.","non-dropping-particle":"","parse-names":false,"suffix":""}],"container-title":"Global Biogeochemical Cycles","id":"ITEM-1","issue":"1","issued":{"date-parts":[["2008"]]},"page":"1-19","title":"Farming the planet: 1. Geographic distribution of global agricultural lands in the year 2000","type":"article-journal","volume":"22"},"uris":["http://www.mendeley.com/documents/?uuid=b68a1675-4a2e-483b-b772-7abf16799b65"]},{"id":"ITEM-2","itemData":{"DOI":"10.1111/gcb.14549","author":[{"dropping-particle":"","family":"Kennedy","given":"Christina M.","non-dropping-particle":"","parse-names":false,"suffix":""},{"dropping-particle":"","family":"Oakleaf","given":"James R.","non-dropping-particle":"","parse-names":false,"suffix":""},{"dropping-particle":"","family":"Theobald","given":"David M.","non-dropping-particle":"","parse-names":false,"suffix":""},{"dropping-particle":"","family":"Baruch-Mordo","given":"Sharon","non-dropping-particle":"","parse-names":false,"suffix":""},{"dropping-particle":"","family":"Kiesecker","given":"Joseph","non-dropping-particle":"","parse-names":false,"suffix":""}],"container-title":"Global Change Biology","id":"ITEM-2","issue":"October 2018","issued":{"date-parts":[["2019"]]},"page":"811-826","title":"Managing the middle: A shift in conservation priorities based on the global human modification gradient","type":"article-journal"},"uris":["http://www.mendeley.com/documents/?uuid=ff4ac4af-ad87-43c3-9dfc-c64d1c0dbbc9"]}],"mendeley":{"formattedCitation":"(&lt;i&gt;9&lt;/i&gt;, &lt;i&gt;10&lt;/i&gt;)","plainTextFormattedCitation":"(9, 10)","previouslyFormattedCitation":"(&lt;i&gt;9&lt;/i&gt;, &lt;i&gt;10&lt;/i&gt;)"},"properties":{"noteIndex":0},"schema":"https://github.com/citation-style-language/schema/raw/master/csl-citation.json"}</w:instrText>
      </w:r>
      <w:r w:rsidR="000B41DF">
        <w:rPr>
          <w:sz w:val="24"/>
          <w:szCs w:val="24"/>
        </w:rPr>
        <w:fldChar w:fldCharType="separate"/>
      </w:r>
      <w:r w:rsidR="000B41DF" w:rsidRPr="000B41DF">
        <w:rPr>
          <w:noProof/>
          <w:sz w:val="24"/>
          <w:szCs w:val="24"/>
        </w:rPr>
        <w:t>(</w:t>
      </w:r>
      <w:r w:rsidR="000B41DF" w:rsidRPr="000B41DF">
        <w:rPr>
          <w:i/>
          <w:noProof/>
          <w:sz w:val="24"/>
          <w:szCs w:val="24"/>
        </w:rPr>
        <w:t>9</w:t>
      </w:r>
      <w:r w:rsidR="000B41DF" w:rsidRPr="000B41DF">
        <w:rPr>
          <w:noProof/>
          <w:sz w:val="24"/>
          <w:szCs w:val="24"/>
        </w:rPr>
        <w:t xml:space="preserve">, </w:t>
      </w:r>
      <w:r w:rsidR="000B41DF" w:rsidRPr="000B41DF">
        <w:rPr>
          <w:i/>
          <w:noProof/>
          <w:sz w:val="24"/>
          <w:szCs w:val="24"/>
        </w:rPr>
        <w:t>10</w:t>
      </w:r>
      <w:r w:rsidR="000B41DF" w:rsidRPr="000B41DF">
        <w:rPr>
          <w:noProof/>
          <w:sz w:val="24"/>
          <w:szCs w:val="24"/>
        </w:rPr>
        <w:t>)</w:t>
      </w:r>
      <w:r w:rsidR="000B41DF">
        <w:rPr>
          <w:sz w:val="24"/>
          <w:szCs w:val="24"/>
        </w:rPr>
        <w:fldChar w:fldCharType="end"/>
      </w:r>
      <w:r w:rsidR="001C2C6E">
        <w:rPr>
          <w:sz w:val="24"/>
          <w:szCs w:val="24"/>
        </w:rPr>
        <w:t>.</w:t>
      </w:r>
      <w:r w:rsidR="002545E7">
        <w:rPr>
          <w:sz w:val="24"/>
          <w:szCs w:val="24"/>
        </w:rPr>
        <w:t xml:space="preserve"> Dry</w:t>
      </w:r>
      <w:r w:rsidR="00D43FE5">
        <w:rPr>
          <w:sz w:val="24"/>
          <w:szCs w:val="24"/>
        </w:rPr>
        <w:t>land</w:t>
      </w:r>
      <w:r w:rsidR="00EE65E2">
        <w:rPr>
          <w:sz w:val="24"/>
          <w:szCs w:val="24"/>
        </w:rPr>
        <w:t>s</w:t>
      </w:r>
      <w:r w:rsidR="002545E7">
        <w:rPr>
          <w:sz w:val="24"/>
          <w:szCs w:val="24"/>
        </w:rPr>
        <w:t xml:space="preserve"> are hotspots of biodiversity and </w:t>
      </w:r>
      <w:r w:rsidR="001C41D5">
        <w:rPr>
          <w:sz w:val="24"/>
          <w:szCs w:val="24"/>
        </w:rPr>
        <w:t xml:space="preserve">support </w:t>
      </w:r>
      <w:r w:rsidR="002545E7">
        <w:rPr>
          <w:sz w:val="24"/>
          <w:szCs w:val="24"/>
        </w:rPr>
        <w:t xml:space="preserve">some of the most endangered species worldwide (e.g. large herbivores in Africa) </w:t>
      </w:r>
      <w:r w:rsidR="00BD2978">
        <w:rPr>
          <w:sz w:val="24"/>
          <w:szCs w:val="24"/>
        </w:rPr>
        <w:fldChar w:fldCharType="begin" w:fldLock="1"/>
      </w:r>
      <w:r w:rsidR="00E916E9">
        <w:rPr>
          <w:sz w:val="24"/>
          <w:szCs w:val="24"/>
        </w:rPr>
        <w:instrText>ADDIN CSL_CITATION {"citationItems":[{"id":"ITEM-1","itemData":{"author":[{"dropping-particle":"","family":"Bonkoungou","given":"E. G.","non-dropping-particle":"","parse-names":false,"suffix":""}],"container-title":"The Global Drylands Initiative, UNDP Drylands Development Centre, Nairobi, Kenya.","id":"ITEM-1","issued":{"date-parts":[["2001"]]},"title":"Biodiversity in drylands: challenges and opportunities for conservation and sustainable use. Challenge Paper.","type":"article-journal"},"uris":["http://www.mendeley.com/documents/?uuid=6211651c-617f-4386-9076-9998ff388f98"]}],"mendeley":{"formattedCitation":"(&lt;i&gt;11&lt;/i&gt;)","plainTextFormattedCitation":"(11)","previouslyFormattedCitation":"(&lt;i&gt;11&lt;/i&gt;)"},"properties":{"noteIndex":0},"schema":"https://github.com/citation-style-language/schema/raw/master/csl-citation.json"}</w:instrText>
      </w:r>
      <w:r w:rsidR="00BD2978">
        <w:rPr>
          <w:sz w:val="24"/>
          <w:szCs w:val="24"/>
        </w:rPr>
        <w:fldChar w:fldCharType="separate"/>
      </w:r>
      <w:r w:rsidR="00BD2978" w:rsidRPr="00BD2978">
        <w:rPr>
          <w:noProof/>
          <w:sz w:val="24"/>
          <w:szCs w:val="24"/>
        </w:rPr>
        <w:t>(</w:t>
      </w:r>
      <w:r w:rsidR="00BD2978" w:rsidRPr="00BD2978">
        <w:rPr>
          <w:i/>
          <w:noProof/>
          <w:sz w:val="24"/>
          <w:szCs w:val="24"/>
        </w:rPr>
        <w:t>11</w:t>
      </w:r>
      <w:r w:rsidR="00BD2978" w:rsidRPr="00BD2978">
        <w:rPr>
          <w:noProof/>
          <w:sz w:val="24"/>
          <w:szCs w:val="24"/>
        </w:rPr>
        <w:t>)</w:t>
      </w:r>
      <w:r w:rsidR="00BD2978">
        <w:rPr>
          <w:sz w:val="24"/>
          <w:szCs w:val="24"/>
        </w:rPr>
        <w:fldChar w:fldCharType="end"/>
      </w:r>
      <w:r w:rsidR="002545E7">
        <w:rPr>
          <w:sz w:val="24"/>
          <w:szCs w:val="24"/>
        </w:rPr>
        <w:t xml:space="preserve">. </w:t>
      </w:r>
      <w:r w:rsidR="00FD5E0F">
        <w:rPr>
          <w:sz w:val="24"/>
          <w:szCs w:val="24"/>
        </w:rPr>
        <w:t xml:space="preserve">Furthermore, </w:t>
      </w:r>
      <w:r w:rsidR="00AA1C17">
        <w:rPr>
          <w:sz w:val="24"/>
          <w:szCs w:val="24"/>
        </w:rPr>
        <w:t xml:space="preserve">a great variety of </w:t>
      </w:r>
      <w:r w:rsidR="00FD5E0F">
        <w:rPr>
          <w:sz w:val="24"/>
          <w:szCs w:val="24"/>
        </w:rPr>
        <w:t xml:space="preserve">ecosystem services </w:t>
      </w:r>
      <w:r w:rsidR="00FB29EE">
        <w:rPr>
          <w:sz w:val="24"/>
          <w:szCs w:val="24"/>
        </w:rPr>
        <w:t xml:space="preserve">that contribute to people´s quality of life </w:t>
      </w:r>
      <w:r w:rsidR="00BD2978">
        <w:rPr>
          <w:sz w:val="24"/>
          <w:szCs w:val="24"/>
        </w:rPr>
        <w:fldChar w:fldCharType="begin" w:fldLock="1"/>
      </w:r>
      <w:r w:rsidR="00BD2978">
        <w:rPr>
          <w:sz w:val="24"/>
          <w:szCs w:val="24"/>
        </w:rPr>
        <w:instrText>ADDIN CSL_CITATION {"citationItems":[{"id":"ITEM-1","itemData":{"DOI":"10.1126/science.aap8826","ISSN":"0036-8075","abstract":"The exact residues within severe acute","author":[{"dropping-particle":"","family":"Díaz","given":"Sandra","non-dropping-particle":"","parse-names":false,"suffix":""},{"dropping-particle":"","family":"Pascual","given":"Unai","non-dropping-particle":"","parse-names":false,"suffix":""},{"dropping-particle":"","family":"Stenseke","given":"Marie","non-dropping-particle":"","parse-names":false,"suffix":""},{"dropping-particle":"","family":"Martín-López","given":"Berta","non-dropping-particle":"","parse-names":false,"suffix":""},{"dropping-particle":"","family":"Watson","given":"Robert T.","non-dropping-particle":"","parse-names":false,"suffix":""},{"dropping-particle":"","family":"Molnár","given":"Zsolt","non-dropping-particle":"","parse-names":false,"suffix":""},{"dropping-particle":"","family":"Hill","given":"Rosemary","non-dropping-particle":"","parse-names":false,"suffix":""},{"dropping-particle":"","family":"Chan","given":"Kai M. A.","non-dropping-particle":"","parse-names":false,"suffix":""},{"dropping-particle":"","family":"Baste","given":"Ivar A.","non-dropping-particle":"","parse-names":false,"suffix":""},{"dropping-particle":"","family":"Brauman","given":"Kate A.","non-dropping-particle":"","parse-names":false,"suffix":""},{"dropping-particle":"","family":"Polasky","given":"Stephen","non-dropping-particle":"","parse-names":false,"suffix":""},{"dropping-particle":"","family":"Church","given":"Andrew","non-dropping-particle":"","parse-names":false,"suffix":""},{"dropping-particle":"","family":"Lonsdale","given":"Mark","non-dropping-particle":"","parse-names":false,"suffix":""},{"dropping-particle":"","family":"Larigauderie","given":"Anne","non-dropping-particle":"","parse-names":false,"suffix":""},{"dropping-particle":"","family":"Leadley","given":"Paul W.","non-dropping-particle":"","parse-names":false,"suffix":""},{"dropping-particle":"","family":"Oudenhoven","given":"Alexander P. E.","non-dropping-particle":"van","parse-names":false,"suffix":""},{"dropping-particle":"","family":"Plaat","given":"Felice","non-dropping-particle":"van der","parse-names":false,"suffix":""},{"dropping-particle":"","family":"Schröter","given":"Matthias","non-dropping-particle":"","parse-names":false,"suffix":""},{"dropping-particle":"","family":"Lavorel","given":"Sandra","non-dropping-particle":"","parse-names":false,"suffix":""},{"dropping-particle":"","family":"Aumeeruddy-Thomas","given":"Yildiz","non-dropping-particle":"","parse-names":false,"suffix":""},{"dropping-particle":"","family":"Bukvareva","given":"Elena","non-dropping-particle":"","parse-names":false,"suffix":""},{"dropping-particle":"","family":"Davies","given":"Kirsten","non-dropping-particle":"","parse-names":false,"suffix":""},{"dropping-particle":"","family":"Demissew","given":"Sebsebe","non-dropping-particle":"","parse-names":false,"suffix":""},{"dropping-particle":"","family":"Erpul","given":"Gunay","non-dropping-particle":"","parse-names":false,"suffix":""},{"dropping-particle":"","family":"Failler","given":"Pierre","non-dropping-particle":"","parse-names":false,"suffix":""},{"dropping-particle":"","family":"Guerra","given":"Carlos A.","non-dropping-particle":"","parse-names":false,"suffix":""},{"dropping-particle":"","family":"Hewitt","given":"Chad L.","non-dropping-particle":"","parse-names":false,"suffix":""},{"dropping-particle":"","family":"Keune","given":"Hans","non-dropping-particle":"","parse-names":false,"suffix":""},{"dropping-particle":"","family":"Lindley","given":"Sarah","non-dropping-particle":"","parse-names":false,"suffix":""},{"dropping-particle":"","family":"Shirayama","given":"Yoshihisa","non-dropping-particle":"","parse-names":false,"suffix":""}],"container-title":"Science","id":"ITEM-1","issue":"6373","issued":{"date-parts":[["2018"]]},"page":"270-272","title":"Assessing nature's contributions to people","type":"article-journal","volume":"359"},"uris":["http://www.mendeley.com/documents/?uuid=3361e1ef-c917-4774-8473-f207ad252c51"]}],"mendeley":{"formattedCitation":"(&lt;i&gt;12&lt;/i&gt;)","plainTextFormattedCitation":"(12)","previouslyFormattedCitation":"(&lt;i&gt;12&lt;/i&gt;)"},"properties":{"noteIndex":0},"schema":"https://github.com/citation-style-language/schema/raw/master/csl-citation.json"}</w:instrText>
      </w:r>
      <w:r w:rsidR="00BD2978">
        <w:rPr>
          <w:sz w:val="24"/>
          <w:szCs w:val="24"/>
        </w:rPr>
        <w:fldChar w:fldCharType="separate"/>
      </w:r>
      <w:r w:rsidR="00BD2978" w:rsidRPr="00BD2978">
        <w:rPr>
          <w:noProof/>
          <w:sz w:val="24"/>
          <w:szCs w:val="24"/>
        </w:rPr>
        <w:t>(</w:t>
      </w:r>
      <w:r w:rsidR="00BD2978" w:rsidRPr="00BD2978">
        <w:rPr>
          <w:i/>
          <w:noProof/>
          <w:sz w:val="24"/>
          <w:szCs w:val="24"/>
        </w:rPr>
        <w:t>12</w:t>
      </w:r>
      <w:r w:rsidR="00BD2978" w:rsidRPr="00BD2978">
        <w:rPr>
          <w:noProof/>
          <w:sz w:val="24"/>
          <w:szCs w:val="24"/>
        </w:rPr>
        <w:t>)</w:t>
      </w:r>
      <w:r w:rsidR="00BD2978">
        <w:rPr>
          <w:sz w:val="24"/>
          <w:szCs w:val="24"/>
        </w:rPr>
        <w:fldChar w:fldCharType="end"/>
      </w:r>
      <w:r w:rsidR="00CE69DF">
        <w:rPr>
          <w:sz w:val="24"/>
          <w:szCs w:val="24"/>
        </w:rPr>
        <w:t xml:space="preserve"> </w:t>
      </w:r>
      <w:r w:rsidR="00BD2978">
        <w:rPr>
          <w:sz w:val="24"/>
          <w:szCs w:val="24"/>
        </w:rPr>
        <w:t xml:space="preserve">as </w:t>
      </w:r>
      <w:r w:rsidR="00BD2978" w:rsidRPr="00E02AC1">
        <w:rPr>
          <w:sz w:val="24"/>
          <w:szCs w:val="24"/>
        </w:rPr>
        <w:t>food</w:t>
      </w:r>
      <w:r w:rsidR="00BD2978">
        <w:rPr>
          <w:sz w:val="24"/>
          <w:szCs w:val="24"/>
        </w:rPr>
        <w:t>, water,</w:t>
      </w:r>
      <w:r w:rsidR="00BD2978" w:rsidRPr="00E02AC1">
        <w:rPr>
          <w:sz w:val="24"/>
          <w:szCs w:val="24"/>
        </w:rPr>
        <w:t xml:space="preserve"> </w:t>
      </w:r>
      <w:r w:rsidR="00BD2978">
        <w:rPr>
          <w:sz w:val="24"/>
          <w:szCs w:val="24"/>
        </w:rPr>
        <w:t xml:space="preserve">energy, </w:t>
      </w:r>
      <w:r w:rsidR="00BD2978" w:rsidRPr="00E02AC1">
        <w:rPr>
          <w:sz w:val="24"/>
          <w:szCs w:val="24"/>
        </w:rPr>
        <w:t xml:space="preserve">carbon </w:t>
      </w:r>
      <w:r w:rsidR="00BD2978" w:rsidRPr="00E02AC1">
        <w:rPr>
          <w:sz w:val="24"/>
          <w:szCs w:val="24"/>
        </w:rPr>
        <w:lastRenderedPageBreak/>
        <w:t>sequestration</w:t>
      </w:r>
      <w:r w:rsidR="00AC2155">
        <w:rPr>
          <w:sz w:val="24"/>
          <w:szCs w:val="24"/>
        </w:rPr>
        <w:t xml:space="preserve">, </w:t>
      </w:r>
      <w:r w:rsidR="00BD2978">
        <w:rPr>
          <w:sz w:val="24"/>
          <w:szCs w:val="24"/>
        </w:rPr>
        <w:t xml:space="preserve">cultural identity and aesthetic values </w:t>
      </w:r>
      <w:r w:rsidR="00E916E9">
        <w:rPr>
          <w:sz w:val="24"/>
          <w:szCs w:val="24"/>
        </w:rPr>
        <w:fldChar w:fldCharType="begin" w:fldLock="1"/>
      </w:r>
      <w:r w:rsidR="00E916E9">
        <w:rPr>
          <w:sz w:val="24"/>
          <w:szCs w:val="24"/>
        </w:rPr>
        <w:instrText>ADDIN CSL_CITATION {"citationItems":[{"id":"ITEM-1","itemData":{"DOI":"10.1196/annals.1439.003","ISBN":"1559632283","ISSN":"00184888","PMID":"2472066","abstract":"Humans have changed ecosystems more rapidly and extensively in the last 50 years than in any comparable period of human history. We have done this to meet the growing demands for food, fresh water, timber, fiber, and fuel. While changes to ecosystems have enhanced the well-being of billions of people, they have also caused a substantial and largely irreversible loss in diversity of life on Earth, and have strained the capacity of ecosystems to continue providing critical services. Among the findings: Approximately 60% of the services that support life on Earth are being degraded or used unsustainably. The harmful consequences of this degradation could grow significantly worse in the next 50 years. Only four ecosystem services have been enhanced in the last 50 years: crops, livestock, aquaculture, and the sequestration of carbon. The capacity of ecosystems to neutralize pollutants, protect us from natural disasters, and control the outbreaks of pests and diseases is declining significantly. Terrestrial and freshwater systems are reaching the limits of their ability to absorb nitrogen. Harvesting of fish and other resources from coastal and marine systems is compromising their ability to deliver food in the future. Richly illustrated with maps and graphs, Current State and Trends presents an assessment of Earth's ability to provide twenty-four distinct services essential to human well-being. These include food, fiber, and other materials; the regulation of the climate and fresh water systems; underlying support systems such as nutrient cycling; and the fulfillment of cultural, spiritual, and aesthetic values. The volume pays particular attention to the current health of key ecosystems, including inland waters, forests, oceans, croplands, and dryland systems, among others. It will be an indispensable reference for scientists, environmentalists, agency professionals, and students.","author":[{"dropping-particle":"","family":"Millennium Ecosystems Assessment (MEA)","given":"","non-dropping-particle":"","parse-names":false,"suffix":""}],"container-title":"Ecosystems and Human well-being: Current State and Trends","id":"ITEM-1","issued":{"date-parts":[["2005"]]},"page":"1-40","title":"Dryland Systems","type":"chapter"},"uris":["http://www.mendeley.com/documents/?uuid=7132a523-f12f-4c7f-91a6-9041256dd900"]}],"mendeley":{"formattedCitation":"(&lt;i&gt;8&lt;/i&gt;)","plainTextFormattedCitation":"(8)","previouslyFormattedCitation":"(&lt;i&gt;8&lt;/i&gt;)"},"properties":{"noteIndex":0},"schema":"https://github.com/citation-style-language/schema/raw/master/csl-citation.json"}</w:instrText>
      </w:r>
      <w:r w:rsidR="00E916E9">
        <w:rPr>
          <w:sz w:val="24"/>
          <w:szCs w:val="24"/>
        </w:rPr>
        <w:fldChar w:fldCharType="separate"/>
      </w:r>
      <w:r w:rsidR="00E916E9" w:rsidRPr="00E916E9">
        <w:rPr>
          <w:noProof/>
          <w:sz w:val="24"/>
          <w:szCs w:val="24"/>
        </w:rPr>
        <w:t>(</w:t>
      </w:r>
      <w:r w:rsidR="00E916E9" w:rsidRPr="00E916E9">
        <w:rPr>
          <w:i/>
          <w:noProof/>
          <w:sz w:val="24"/>
          <w:szCs w:val="24"/>
        </w:rPr>
        <w:t>8</w:t>
      </w:r>
      <w:r w:rsidR="00E916E9" w:rsidRPr="00E916E9">
        <w:rPr>
          <w:noProof/>
          <w:sz w:val="24"/>
          <w:szCs w:val="24"/>
        </w:rPr>
        <w:t>)</w:t>
      </w:r>
      <w:r w:rsidR="00E916E9">
        <w:rPr>
          <w:sz w:val="24"/>
          <w:szCs w:val="24"/>
        </w:rPr>
        <w:fldChar w:fldCharType="end"/>
      </w:r>
      <w:r w:rsidR="00AC2155">
        <w:rPr>
          <w:sz w:val="24"/>
          <w:szCs w:val="24"/>
        </w:rPr>
        <w:t>,</w:t>
      </w:r>
      <w:r w:rsidR="00BD2978">
        <w:rPr>
          <w:sz w:val="24"/>
          <w:szCs w:val="24"/>
        </w:rPr>
        <w:t xml:space="preserve"> </w:t>
      </w:r>
      <w:r w:rsidR="00AA1C17">
        <w:rPr>
          <w:sz w:val="24"/>
          <w:szCs w:val="24"/>
        </w:rPr>
        <w:t xml:space="preserve">are provided by drylands </w:t>
      </w:r>
      <w:r w:rsidR="00BD2978">
        <w:rPr>
          <w:sz w:val="24"/>
          <w:szCs w:val="24"/>
        </w:rPr>
        <w:fldChar w:fldCharType="begin" w:fldLock="1"/>
      </w:r>
      <w:r w:rsidR="00E916E9">
        <w:rPr>
          <w:sz w:val="24"/>
          <w:szCs w:val="24"/>
        </w:rPr>
        <w:instrText>ADDIN CSL_CITATION {"citationItems":[{"id":"ITEM-1","itemData":{"DOI":"10.1016/j.jaridenv.2018.09.006","ISSN":"01401963","author":[{"dropping-particle":"","family":"Castro","given":"Antonio J.","non-dropping-particle":"","parse-names":false,"suffix":""},{"dropping-particle":"","family":"Quintas-Soriano","given":"Cristina","non-dropping-particle":"","parse-names":false,"suffix":""},{"dropping-particle":"","family":"Egoh","given":"Benis N.","non-dropping-particle":"","parse-names":false,"suffix":""}],"container-title":"Journal of Arid Environments","id":"ITEM-1","issued":{"date-parts":[["2018"]]},"page":"1-3","title":"Ecosystem services in dryland systems of the world","type":"article-journal","volume":"159"},"uris":["http://www.mendeley.com/documents/?uuid=da60a60d-8a58-4d38-8fb2-bb3f1c9f005f"]}],"mendeley":{"formattedCitation":"(&lt;i&gt;13&lt;/i&gt;)","plainTextFormattedCitation":"(13)","previouslyFormattedCitation":"(&lt;i&gt;13&lt;/i&gt;)"},"properties":{"noteIndex":0},"schema":"https://github.com/citation-style-language/schema/raw/master/csl-citation.json"}</w:instrText>
      </w:r>
      <w:r w:rsidR="00BD2978">
        <w:rPr>
          <w:sz w:val="24"/>
          <w:szCs w:val="24"/>
        </w:rPr>
        <w:fldChar w:fldCharType="separate"/>
      </w:r>
      <w:r w:rsidR="00BD2978" w:rsidRPr="00BD2978">
        <w:rPr>
          <w:noProof/>
          <w:sz w:val="24"/>
          <w:szCs w:val="24"/>
        </w:rPr>
        <w:t>(</w:t>
      </w:r>
      <w:r w:rsidR="00BD2978" w:rsidRPr="00BD2978">
        <w:rPr>
          <w:i/>
          <w:noProof/>
          <w:sz w:val="24"/>
          <w:szCs w:val="24"/>
        </w:rPr>
        <w:t>13</w:t>
      </w:r>
      <w:r w:rsidR="00BD2978" w:rsidRPr="00BD2978">
        <w:rPr>
          <w:noProof/>
          <w:sz w:val="24"/>
          <w:szCs w:val="24"/>
        </w:rPr>
        <w:t>)</w:t>
      </w:r>
      <w:r w:rsidR="00BD2978">
        <w:rPr>
          <w:sz w:val="24"/>
          <w:szCs w:val="24"/>
        </w:rPr>
        <w:fldChar w:fldCharType="end"/>
      </w:r>
      <w:r w:rsidR="00E916E9">
        <w:rPr>
          <w:sz w:val="24"/>
          <w:szCs w:val="24"/>
        </w:rPr>
        <w:t>.</w:t>
      </w:r>
      <w:r w:rsidR="00BD2978">
        <w:rPr>
          <w:sz w:val="24"/>
          <w:szCs w:val="24"/>
        </w:rPr>
        <w:t xml:space="preserve"> </w:t>
      </w:r>
      <w:r w:rsidR="00FD5E0F">
        <w:rPr>
          <w:sz w:val="24"/>
          <w:szCs w:val="24"/>
        </w:rPr>
        <w:t xml:space="preserve">However, dryland ecosystems are some of the most degraded systems </w:t>
      </w:r>
      <w:r w:rsidR="008F6B95">
        <w:rPr>
          <w:sz w:val="24"/>
          <w:szCs w:val="24"/>
        </w:rPr>
        <w:t>in the world</w:t>
      </w:r>
      <w:r w:rsidR="00E916E9">
        <w:rPr>
          <w:sz w:val="24"/>
          <w:szCs w:val="24"/>
        </w:rPr>
        <w:t xml:space="preserve"> </w:t>
      </w:r>
      <w:r w:rsidR="00E916E9">
        <w:rPr>
          <w:sz w:val="24"/>
          <w:szCs w:val="24"/>
        </w:rPr>
        <w:fldChar w:fldCharType="begin" w:fldLock="1"/>
      </w:r>
      <w:r w:rsidR="00E916E9">
        <w:rPr>
          <w:sz w:val="24"/>
          <w:szCs w:val="24"/>
        </w:rPr>
        <w:instrText>ADDIN CSL_CITATION {"citationItems":[{"id":"ITEM-1","itemData":{"author":[{"dropping-particle":"","family":"White","given":"R. P","non-dropping-particle":"","parse-names":false,"suffix":""},{"dropping-particle":"","family":"Nackoney","given":"J.","non-dropping-particle":"","parse-names":false,"suffix":""}],"container-title":"World Resources Institute, Washington, D.C., USA.","id":"ITEM-1","issue":"November","issued":{"date-parts":[["2013"]]},"page":"1-58","title":"Drylands, people, and ecosystem goods and services: A Web-Based Geospatial Analysis","type":"chapter"},"uris":["http://www.mendeley.com/documents/?uuid=ea311e5f-73c6-4cc1-8922-f0b480cf3bd5"]}],"mendeley":{"formattedCitation":"(&lt;i&gt;14&lt;/i&gt;)","plainTextFormattedCitation":"(14)","previouslyFormattedCitation":"(&lt;i&gt;14&lt;/i&gt;)"},"properties":{"noteIndex":0},"schema":"https://github.com/citation-style-language/schema/raw/master/csl-citation.json"}</w:instrText>
      </w:r>
      <w:r w:rsidR="00E916E9">
        <w:rPr>
          <w:sz w:val="24"/>
          <w:szCs w:val="24"/>
        </w:rPr>
        <w:fldChar w:fldCharType="separate"/>
      </w:r>
      <w:r w:rsidR="00E916E9" w:rsidRPr="00E916E9">
        <w:rPr>
          <w:noProof/>
          <w:sz w:val="24"/>
          <w:szCs w:val="24"/>
        </w:rPr>
        <w:t>(</w:t>
      </w:r>
      <w:r w:rsidR="00E916E9" w:rsidRPr="00E916E9">
        <w:rPr>
          <w:i/>
          <w:noProof/>
          <w:sz w:val="24"/>
          <w:szCs w:val="24"/>
        </w:rPr>
        <w:t>14</w:t>
      </w:r>
      <w:r w:rsidR="00E916E9" w:rsidRPr="00E916E9">
        <w:rPr>
          <w:noProof/>
          <w:sz w:val="24"/>
          <w:szCs w:val="24"/>
        </w:rPr>
        <w:t>)</w:t>
      </w:r>
      <w:r w:rsidR="00E916E9">
        <w:rPr>
          <w:sz w:val="24"/>
          <w:szCs w:val="24"/>
        </w:rPr>
        <w:fldChar w:fldCharType="end"/>
      </w:r>
      <w:r w:rsidR="00AA1C17">
        <w:rPr>
          <w:sz w:val="24"/>
          <w:szCs w:val="24"/>
        </w:rPr>
        <w:t>;</w:t>
      </w:r>
      <w:r w:rsidR="00FD5E0F">
        <w:rPr>
          <w:sz w:val="24"/>
          <w:szCs w:val="24"/>
        </w:rPr>
        <w:t xml:space="preserve"> </w:t>
      </w:r>
      <w:r w:rsidR="000E5E85">
        <w:rPr>
          <w:sz w:val="24"/>
          <w:szCs w:val="24"/>
        </w:rPr>
        <w:t>the increasing la</w:t>
      </w:r>
      <w:r w:rsidR="00291B36">
        <w:rPr>
          <w:sz w:val="24"/>
          <w:szCs w:val="24"/>
        </w:rPr>
        <w:t xml:space="preserve">nd conversion (e.g. to agriculture), land degradation, and climate change </w:t>
      </w:r>
      <w:r w:rsidR="00E916E9">
        <w:rPr>
          <w:sz w:val="24"/>
          <w:szCs w:val="24"/>
        </w:rPr>
        <w:fldChar w:fldCharType="begin" w:fldLock="1"/>
      </w:r>
      <w:r w:rsidR="00272151">
        <w:rPr>
          <w:sz w:val="24"/>
          <w:szCs w:val="24"/>
        </w:rPr>
        <w:instrText>ADDIN CSL_CITATION {"citationItems":[{"id":"ITEM-1","itemData":{"DOI":"10.1126/science.1131634","ISSN":"0036-8075","author":[{"dropping-particle":"","family":"Reynolds","given":"J. F.","non-dropping-particle":"","parse-names":false,"suffix":""},{"dropping-particle":"","family":"Smith","given":"D. M. S.","non-dropping-particle":"","parse-names":false,"suffix":""},{"dropping-particle":"","family":"Lambin","given":"E. F.","non-dropping-particle":"","parse-names":false,"suffix":""},{"dropping-particle":"","family":"Turner","given":"B. L.","non-dropping-particle":"","parse-names":false,"suffix":""},{"dropping-particle":"","family":"Mortimore","given":"M.","non-dropping-particle":"","parse-names":false,"suffix":""},{"dropping-particle":"","family":"Batterbury","given":"S. P. J.","non-dropping-particle":"","parse-names":false,"suffix":""},{"dropping-particle":"","family":"Downing","given":"T. E.","non-dropping-particle":"","parse-names":false,"suffix":""},{"dropping-particle":"","family":"Dowlatabadi","given":"H.","non-dropping-particle":"","parse-names":false,"suffix":""},{"dropping-particle":"","family":"Fernandez","given":"R. J.","non-dropping-particle":"","parse-names":false,"suffix":""},{"dropping-particle":"","family":"Herrick","given":"J. E.","non-dropping-particle":"","parse-names":false,"suffix":""},{"dropping-particle":"","family":"Huber-Sannwald","given":"E.","non-dropping-particle":"","parse-names":false,"suffix":""},{"dropping-particle":"","family":"Jiang","given":"H.","non-dropping-particle":"","parse-names":false,"suffix":""},{"dropping-particle":"","family":"Leemans","given":"R.","non-dropping-particle":"","parse-names":false,"suffix":""},{"dropping-particle":"","family":"Lynam","given":"T.","non-dropping-particle":"","parse-names":false,"suffix":""},{"dropping-particle":"","family":"Maestre","given":"F. T.","non-dropping-particle":"","parse-names":false,"suffix":""},{"dropping-particle":"","family":"Ayarza","given":"M.","non-dropping-particle":"","parse-names":false,"suffix":""},{"dropping-particle":"","family":"Walker","given":"B.","non-dropping-particle":"","parse-names":false,"suffix":""}],"container-title":"Science","id":"ITEM-1","issue":"5826","issued":{"date-parts":[["2007"]]},"page":"847-851","title":"Global Desertification: Building a Science for Dryland Development","type":"article-journal","volume":"316"},"uris":["http://www.mendeley.com/documents/?uuid=6dd61a59-6e9e-477f-8f5f-2184feba2c74"]}],"mendeley":{"formattedCitation":"(&lt;i&gt;15&lt;/i&gt;)","plainTextFormattedCitation":"(15)","previouslyFormattedCitation":"(&lt;i&gt;15&lt;/i&gt;)"},"properties":{"noteIndex":0},"schema":"https://github.com/citation-style-language/schema/raw/master/csl-citation.json"}</w:instrText>
      </w:r>
      <w:r w:rsidR="00E916E9">
        <w:rPr>
          <w:sz w:val="24"/>
          <w:szCs w:val="24"/>
        </w:rPr>
        <w:fldChar w:fldCharType="separate"/>
      </w:r>
      <w:r w:rsidR="00E916E9" w:rsidRPr="00E916E9">
        <w:rPr>
          <w:noProof/>
          <w:sz w:val="24"/>
          <w:szCs w:val="24"/>
        </w:rPr>
        <w:t>(</w:t>
      </w:r>
      <w:r w:rsidR="00E916E9" w:rsidRPr="00E916E9">
        <w:rPr>
          <w:i/>
          <w:noProof/>
          <w:sz w:val="24"/>
          <w:szCs w:val="24"/>
        </w:rPr>
        <w:t>15</w:t>
      </w:r>
      <w:r w:rsidR="00E916E9" w:rsidRPr="00E916E9">
        <w:rPr>
          <w:noProof/>
          <w:sz w:val="24"/>
          <w:szCs w:val="24"/>
        </w:rPr>
        <w:t>)</w:t>
      </w:r>
      <w:r w:rsidR="00E916E9">
        <w:rPr>
          <w:sz w:val="24"/>
          <w:szCs w:val="24"/>
        </w:rPr>
        <w:fldChar w:fldCharType="end"/>
      </w:r>
      <w:r w:rsidR="00597D95">
        <w:rPr>
          <w:sz w:val="24"/>
          <w:szCs w:val="24"/>
        </w:rPr>
        <w:t xml:space="preserve"> all </w:t>
      </w:r>
      <w:r w:rsidR="001C2C6E">
        <w:rPr>
          <w:sz w:val="24"/>
          <w:szCs w:val="24"/>
        </w:rPr>
        <w:t>t</w:t>
      </w:r>
      <w:r w:rsidR="00291B36">
        <w:rPr>
          <w:sz w:val="24"/>
          <w:szCs w:val="24"/>
        </w:rPr>
        <w:t>hreaten the delivery of ecosystem services</w:t>
      </w:r>
      <w:r w:rsidR="0094284A">
        <w:rPr>
          <w:sz w:val="24"/>
          <w:szCs w:val="24"/>
        </w:rPr>
        <w:t xml:space="preserve"> </w:t>
      </w:r>
      <w:r w:rsidR="00272151">
        <w:rPr>
          <w:sz w:val="24"/>
          <w:szCs w:val="24"/>
        </w:rPr>
        <w:fldChar w:fldCharType="begin" w:fldLock="1"/>
      </w:r>
      <w:r w:rsidR="00272151">
        <w:rPr>
          <w:sz w:val="24"/>
          <w:szCs w:val="24"/>
        </w:rPr>
        <w:instrText>ADDIN CSL_CITATION {"citationItems":[{"id":"ITEM-1","itemData":{"DOI":"10.1126/science.aap8826","ISSN":"0036-8075","abstract":"The exact residues within severe acute","author":[{"dropping-particle":"","family":"Díaz","given":"Sandra","non-dropping-particle":"","parse-names":false,"suffix":""},{"dropping-particle":"","family":"Pascual","given":"Unai","non-dropping-particle":"","parse-names":false,"suffix":""},{"dropping-particle":"","family":"Stenseke","given":"Marie","non-dropping-particle":"","parse-names":false,"suffix":""},{"dropping-particle":"","family":"Martín-López","given":"Berta","non-dropping-particle":"","parse-names":false,"suffix":""},{"dropping-particle":"","family":"Watson","given":"Robert T.","non-dropping-particle":"","parse-names":false,"suffix":""},{"dropping-particle":"","family":"Molnár","given":"Zsolt","non-dropping-particle":"","parse-names":false,"suffix":""},{"dropping-particle":"","family":"Hill","given":"Rosemary","non-dropping-particle":"","parse-names":false,"suffix":""},{"dropping-particle":"","family":"Chan","given":"Kai M. A.","non-dropping-particle":"","parse-names":false,"suffix":""},{"dropping-particle":"","family":"Baste","given":"Ivar A.","non-dropping-particle":"","parse-names":false,"suffix":""},{"dropping-particle":"","family":"Brauman","given":"Kate A.","non-dropping-particle":"","parse-names":false,"suffix":""},{"dropping-particle":"","family":"Polasky","given":"Stephen","non-dropping-particle":"","parse-names":false,"suffix":""},{"dropping-particle":"","family":"Church","given":"Andrew","non-dropping-particle":"","parse-names":false,"suffix":""},{"dropping-particle":"","family":"Lonsdale","given":"Mark","non-dropping-particle":"","parse-names":false,"suffix":""},{"dropping-particle":"","family":"Larigauderie","given":"Anne","non-dropping-particle":"","parse-names":false,"suffix":""},{"dropping-particle":"","family":"Leadley","given":"Paul W.","non-dropping-particle":"","parse-names":false,"suffix":""},{"dropping-particle":"","family":"Oudenhoven","given":"Alexander P. E.","non-dropping-particle":"van","parse-names":false,"suffix":""},{"dropping-particle":"","family":"Plaat","given":"Felice","non-dropping-particle":"van der","parse-names":false,"suffix":""},{"dropping-particle":"","family":"Schröter","given":"Matthias","non-dropping-particle":"","parse-names":false,"suffix":""},{"dropping-particle":"","family":"Lavorel","given":"Sandra","non-dropping-particle":"","parse-names":false,"suffix":""},{"dropping-particle":"","family":"Aumeeruddy-Thomas","given":"Yildiz","non-dropping-particle":"","parse-names":false,"suffix":""},{"dropping-particle":"","family":"Bukvareva","given":"Elena","non-dropping-particle":"","parse-names":false,"suffix":""},{"dropping-particle":"","family":"Davies","given":"Kirsten","non-dropping-particle":"","parse-names":false,"suffix":""},{"dropping-particle":"","family":"Demissew","given":"Sebsebe","non-dropping-particle":"","parse-names":false,"suffix":""},{"dropping-particle":"","family":"Erpul","given":"Gunay","non-dropping-particle":"","parse-names":false,"suffix":""},{"dropping-particle":"","family":"Failler","given":"Pierre","non-dropping-particle":"","parse-names":false,"suffix":""},{"dropping-particle":"","family":"Guerra","given":"Carlos A.","non-dropping-particle":"","parse-names":false,"suffix":""},{"dropping-particle":"","family":"Hewitt","given":"Chad L.","non-dropping-particle":"","parse-names":false,"suffix":""},{"dropping-particle":"","family":"Keune","given":"Hans","non-dropping-particle":"","parse-names":false,"suffix":""},{"dropping-particle":"","family":"Lindley","given":"Sarah","non-dropping-particle":"","parse-names":false,"suffix":""},{"dropping-particle":"","family":"Shirayama","given":"Yoshihisa","non-dropping-particle":"","parse-names":false,"suffix":""}],"container-title":"Science","id":"ITEM-1","issue":"6373","issued":{"date-parts":[["2018"]]},"page":"270-272","title":"Assessing nature's contributions to people","type":"article-journal","volume":"359"},"uris":["http://www.mendeley.com/documents/?uuid=3361e1ef-c917-4774-8473-f207ad252c51"]}],"mendeley":{"formattedCitation":"(&lt;i&gt;12&lt;/i&gt;)","plainTextFormattedCitation":"(12)","previouslyFormattedCitation":"(&lt;i&gt;12&lt;/i&gt;)"},"properties":{"noteIndex":0},"schema":"https://github.com/citation-style-language/schema/raw/master/csl-citation.json"}</w:instrText>
      </w:r>
      <w:r w:rsidR="00272151">
        <w:rPr>
          <w:sz w:val="24"/>
          <w:szCs w:val="24"/>
        </w:rPr>
        <w:fldChar w:fldCharType="separate"/>
      </w:r>
      <w:r w:rsidR="00272151" w:rsidRPr="00272151">
        <w:rPr>
          <w:noProof/>
          <w:sz w:val="24"/>
          <w:szCs w:val="24"/>
        </w:rPr>
        <w:t>(</w:t>
      </w:r>
      <w:r w:rsidR="00272151" w:rsidRPr="00272151">
        <w:rPr>
          <w:i/>
          <w:noProof/>
          <w:sz w:val="24"/>
          <w:szCs w:val="24"/>
        </w:rPr>
        <w:t>12</w:t>
      </w:r>
      <w:r w:rsidR="00272151" w:rsidRPr="00272151">
        <w:rPr>
          <w:noProof/>
          <w:sz w:val="24"/>
          <w:szCs w:val="24"/>
        </w:rPr>
        <w:t>)</w:t>
      </w:r>
      <w:r w:rsidR="00272151">
        <w:rPr>
          <w:sz w:val="24"/>
          <w:szCs w:val="24"/>
        </w:rPr>
        <w:fldChar w:fldCharType="end"/>
      </w:r>
      <w:r w:rsidR="00291B36">
        <w:rPr>
          <w:sz w:val="24"/>
          <w:szCs w:val="24"/>
        </w:rPr>
        <w:t>.</w:t>
      </w:r>
      <w:r w:rsidR="00105506">
        <w:rPr>
          <w:sz w:val="24"/>
          <w:szCs w:val="24"/>
        </w:rPr>
        <w:t xml:space="preserve"> </w:t>
      </w:r>
      <w:r w:rsidR="00A21BB3">
        <w:rPr>
          <w:sz w:val="24"/>
          <w:szCs w:val="24"/>
        </w:rPr>
        <w:t xml:space="preserve">While </w:t>
      </w:r>
      <w:r w:rsidR="0033296B">
        <w:rPr>
          <w:sz w:val="24"/>
          <w:szCs w:val="24"/>
        </w:rPr>
        <w:t xml:space="preserve">increased </w:t>
      </w:r>
      <w:r w:rsidR="0066465A">
        <w:rPr>
          <w:sz w:val="24"/>
          <w:szCs w:val="24"/>
        </w:rPr>
        <w:t xml:space="preserve">land </w:t>
      </w:r>
      <w:r w:rsidR="0033296B">
        <w:rPr>
          <w:sz w:val="24"/>
          <w:szCs w:val="24"/>
        </w:rPr>
        <w:t xml:space="preserve">protection (e.g. </w:t>
      </w:r>
      <w:r w:rsidR="00A21BB3">
        <w:rPr>
          <w:sz w:val="24"/>
          <w:szCs w:val="24"/>
        </w:rPr>
        <w:t xml:space="preserve">conservation </w:t>
      </w:r>
      <w:r w:rsidR="0033296B">
        <w:rPr>
          <w:sz w:val="24"/>
          <w:szCs w:val="24"/>
        </w:rPr>
        <w:t>easements)</w:t>
      </w:r>
      <w:r w:rsidR="00597D95">
        <w:rPr>
          <w:sz w:val="24"/>
          <w:szCs w:val="24"/>
        </w:rPr>
        <w:t xml:space="preserve"> </w:t>
      </w:r>
      <w:r w:rsidR="00272151">
        <w:rPr>
          <w:sz w:val="24"/>
          <w:szCs w:val="24"/>
        </w:rPr>
        <w:fldChar w:fldCharType="begin" w:fldLock="1"/>
      </w:r>
      <w:r w:rsidR="00C93DD6">
        <w:rPr>
          <w:sz w:val="24"/>
          <w:szCs w:val="24"/>
        </w:rPr>
        <w:instrText>ADDIN CSL_CITATION {"citationItems":[{"id":"ITEM-1","itemData":{"DOI":"10.3733/ucanr.8163","author":[{"dropping-particle":"","family":"Wilson","given":"Rob","non-dropping-particle":"","parse-names":false,"suffix":""},{"dropping-particle":"","family":"Lile","given":"David","non-dropping-particle":"","parse-names":false,"suffix":""},{"dropping-particle":"","family":"Drake","given":"Dan","non-dropping-particle":"","parse-names":false,"suffix":""},{"dropping-particle":"","family":"Orloff","given":"Steve","non-dropping-particle":"","parse-names":false,"suffix":""},{"dropping-particle":"","family":"Lancaster","given":"Don","non-dropping-particle":"","parse-names":false,"suffix":""},{"dropping-particle":"","family":"George","given":"Holly","non-dropping-particle":"","parse-names":false,"suffix":""},{"dropping-particle":"","family":"Delmas","given":"Rick","non-dropping-particle":"","parse-names":false,"suffix":""},{"dropping-particle":"","family":"Bower","given":"Alan","non-dropping-particle":"","parse-names":false,"suffix":""}],"container-title":"Dryland Pastures: Establishment and Management in the Intermountain Region of Northern California","id":"ITEM-1","issued":{"date-parts":[["2006"]]},"title":"Dryland Pastures: Establishment and Management in the Intermountain Region of Northern California","type":"article-journal"},"uris":["http://www.mendeley.com/documents/?uuid=52152a11-bc8d-4cb4-9b35-9b0c7457c91a"]}],"mendeley":{"formattedCitation":"(&lt;i&gt;16&lt;/i&gt;)","plainTextFormattedCitation":"(16)","previouslyFormattedCitation":"(&lt;i&gt;16&lt;/i&gt;)"},"properties":{"noteIndex":0},"schema":"https://github.com/citation-style-language/schema/raw/master/csl-citation.json"}</w:instrText>
      </w:r>
      <w:r w:rsidR="00272151">
        <w:rPr>
          <w:sz w:val="24"/>
          <w:szCs w:val="24"/>
        </w:rPr>
        <w:fldChar w:fldCharType="separate"/>
      </w:r>
      <w:r w:rsidR="00272151" w:rsidRPr="00272151">
        <w:rPr>
          <w:noProof/>
          <w:sz w:val="24"/>
          <w:szCs w:val="24"/>
        </w:rPr>
        <w:t>(</w:t>
      </w:r>
      <w:r w:rsidR="00272151" w:rsidRPr="00272151">
        <w:rPr>
          <w:i/>
          <w:noProof/>
          <w:sz w:val="24"/>
          <w:szCs w:val="24"/>
        </w:rPr>
        <w:t>16</w:t>
      </w:r>
      <w:r w:rsidR="00272151" w:rsidRPr="00272151">
        <w:rPr>
          <w:noProof/>
          <w:sz w:val="24"/>
          <w:szCs w:val="24"/>
        </w:rPr>
        <w:t>)</w:t>
      </w:r>
      <w:r w:rsidR="00272151">
        <w:rPr>
          <w:sz w:val="24"/>
          <w:szCs w:val="24"/>
        </w:rPr>
        <w:fldChar w:fldCharType="end"/>
      </w:r>
      <w:r w:rsidR="0033296B">
        <w:rPr>
          <w:sz w:val="24"/>
          <w:szCs w:val="24"/>
        </w:rPr>
        <w:t xml:space="preserve"> and better land management practices</w:t>
      </w:r>
      <w:r w:rsidR="00597D95">
        <w:rPr>
          <w:sz w:val="24"/>
          <w:szCs w:val="24"/>
        </w:rPr>
        <w:t xml:space="preserve"> </w:t>
      </w:r>
      <w:r w:rsidR="00C93DD6">
        <w:rPr>
          <w:sz w:val="24"/>
          <w:szCs w:val="24"/>
        </w:rPr>
        <w:fldChar w:fldCharType="begin" w:fldLock="1"/>
      </w:r>
      <w:r w:rsidR="00BB6C39">
        <w:rPr>
          <w:sz w:val="24"/>
          <w:szCs w:val="24"/>
        </w:rPr>
        <w:instrText>ADDIN CSL_CITATION {"citationItems":[{"id":"ITEM-1","itemData":{"ISSN":"00080845","author":[{"dropping-particle":"","family":"Kelsey","given":"Rodd","non-dropping-particle":"","parse-names":false,"suffix":""},{"dropping-particle":"","family":"Hart","given":"Abby","non-dropping-particle":"","parse-names":false,"suffix":""},{"dropping-particle":"","family":"Scott Butterfield","given":"H.","non-dropping-particle":"","parse-names":false,"suffix":""},{"dropping-particle":"","family":"Vink","given":"Dan","non-dropping-particle":"","parse-names":false,"suffix":""}],"container-title":"California Agriculture","id":"ITEM-1","issue":"3","issued":{"date-parts":[["2018"]]},"page":"151-154","title":"Groundwater sustainability in the San Joaquin Valley: Multiple benefits if agricultural lands are retired and restored strategically","type":"article-journal","volume":"72"},"uris":["http://www.mendeley.com/documents/?uuid=99108906-9907-4c25-ac58-6a03d140ddbb"]}],"mendeley":{"formattedCitation":"(&lt;i&gt;17&lt;/i&gt;)","plainTextFormattedCitation":"(17)","previouslyFormattedCitation":"(&lt;i&gt;17&lt;/i&gt;)"},"properties":{"noteIndex":0},"schema":"https://github.com/citation-style-language/schema/raw/master/csl-citation.json"}</w:instrText>
      </w:r>
      <w:r w:rsidR="00C93DD6">
        <w:rPr>
          <w:sz w:val="24"/>
          <w:szCs w:val="24"/>
        </w:rPr>
        <w:fldChar w:fldCharType="separate"/>
      </w:r>
      <w:r w:rsidR="00C93DD6" w:rsidRPr="00C93DD6">
        <w:rPr>
          <w:noProof/>
          <w:sz w:val="24"/>
          <w:szCs w:val="24"/>
        </w:rPr>
        <w:t>(</w:t>
      </w:r>
      <w:r w:rsidR="00C93DD6" w:rsidRPr="00C93DD6">
        <w:rPr>
          <w:i/>
          <w:noProof/>
          <w:sz w:val="24"/>
          <w:szCs w:val="24"/>
        </w:rPr>
        <w:t>17</w:t>
      </w:r>
      <w:r w:rsidR="00C93DD6" w:rsidRPr="00C93DD6">
        <w:rPr>
          <w:noProof/>
          <w:sz w:val="24"/>
          <w:szCs w:val="24"/>
        </w:rPr>
        <w:t>)</w:t>
      </w:r>
      <w:r w:rsidR="00C93DD6">
        <w:rPr>
          <w:sz w:val="24"/>
          <w:szCs w:val="24"/>
        </w:rPr>
        <w:fldChar w:fldCharType="end"/>
      </w:r>
      <w:r w:rsidR="00CA024E">
        <w:rPr>
          <w:sz w:val="24"/>
          <w:szCs w:val="24"/>
        </w:rPr>
        <w:t xml:space="preserve"> could benefit remaining habitat in drylands</w:t>
      </w:r>
      <w:r w:rsidR="0033296B">
        <w:rPr>
          <w:sz w:val="24"/>
          <w:szCs w:val="24"/>
        </w:rPr>
        <w:t xml:space="preserve">, </w:t>
      </w:r>
      <w:r w:rsidR="00CA024E">
        <w:rPr>
          <w:sz w:val="24"/>
          <w:szCs w:val="24"/>
        </w:rPr>
        <w:t xml:space="preserve">changing conditions in general and water scarcity in particular have created an </w:t>
      </w:r>
      <w:r w:rsidR="0033296B">
        <w:rPr>
          <w:sz w:val="24"/>
          <w:szCs w:val="24"/>
        </w:rPr>
        <w:t xml:space="preserve">opportunity to </w:t>
      </w:r>
      <w:r w:rsidR="0066465A">
        <w:rPr>
          <w:sz w:val="24"/>
          <w:szCs w:val="24"/>
        </w:rPr>
        <w:t xml:space="preserve">re-claim </w:t>
      </w:r>
      <w:r w:rsidR="00E27517">
        <w:rPr>
          <w:sz w:val="24"/>
          <w:szCs w:val="24"/>
        </w:rPr>
        <w:t xml:space="preserve">and restore </w:t>
      </w:r>
      <w:r w:rsidR="0066465A">
        <w:rPr>
          <w:sz w:val="24"/>
          <w:szCs w:val="24"/>
        </w:rPr>
        <w:t xml:space="preserve">degraded agricultural </w:t>
      </w:r>
      <w:r w:rsidR="00CE69DF">
        <w:rPr>
          <w:sz w:val="24"/>
          <w:szCs w:val="24"/>
        </w:rPr>
        <w:t>dry</w:t>
      </w:r>
      <w:r w:rsidR="0066465A">
        <w:rPr>
          <w:sz w:val="24"/>
          <w:szCs w:val="24"/>
        </w:rPr>
        <w:t>lands</w:t>
      </w:r>
      <w:r w:rsidR="0033296B">
        <w:rPr>
          <w:sz w:val="24"/>
          <w:szCs w:val="24"/>
        </w:rPr>
        <w:t xml:space="preserve"> </w:t>
      </w:r>
      <w:r w:rsidR="00E27517">
        <w:rPr>
          <w:sz w:val="24"/>
          <w:szCs w:val="24"/>
        </w:rPr>
        <w:t>for plant</w:t>
      </w:r>
      <w:r w:rsidR="00CA024E">
        <w:rPr>
          <w:sz w:val="24"/>
          <w:szCs w:val="24"/>
        </w:rPr>
        <w:t>s</w:t>
      </w:r>
      <w:r w:rsidR="00E27517">
        <w:rPr>
          <w:sz w:val="24"/>
          <w:szCs w:val="24"/>
        </w:rPr>
        <w:t xml:space="preserve"> and wildlife</w:t>
      </w:r>
      <w:r w:rsidR="00597D95">
        <w:rPr>
          <w:sz w:val="24"/>
          <w:szCs w:val="24"/>
        </w:rPr>
        <w:t xml:space="preserve"> </w:t>
      </w:r>
      <w:r w:rsidR="00C93DD6">
        <w:rPr>
          <w:sz w:val="24"/>
          <w:szCs w:val="24"/>
        </w:rPr>
        <w:fldChar w:fldCharType="begin" w:fldLock="1"/>
      </w:r>
      <w:r w:rsidR="009B49F9">
        <w:rPr>
          <w:sz w:val="24"/>
          <w:szCs w:val="24"/>
        </w:rPr>
        <w:instrText>ADDIN CSL_CITATION {"citationItems":[{"id":"ITEM-1","itemData":{"ISSN":"00080845","author":[{"dropping-particle":"","family":"Kelsey","given":"Rodd","non-dropping-particle":"","parse-names":false,"suffix":""},{"dropping-particle":"","family":"Hart","given":"Abby","non-dropping-particle":"","parse-names":false,"suffix":""},{"dropping-particle":"","family":"Scott Butterfield","given":"H.","non-dropping-particle":"","parse-names":false,"suffix":""},{"dropping-particle":"","family":"Vink","given":"Dan","non-dropping-particle":"","parse-names":false,"suffix":""}],"container-title":"California Agriculture","id":"ITEM-1","issue":"3","issued":{"date-parts":[["2018"]]},"page":"151-154","title":"Groundwater sustainability in the San Joaquin Valley: Multiple benefits if agricultural lands are retired and restored strategically","type":"article-journal","volume":"72"},"uris":["http://www.mendeley.com/documents/?uuid=99108906-9907-4c25-ac58-6a03d140ddbb"]},{"id":"ITEM-2","itemData":{"DOI":"10.1002/ecs2.2367","ISSN":"21508925","abstract":"Strategic retirement and restoration of agricultural lands is a critical conservation opportunity globally. The objective of this synthesis was to examine whether ecological habitat assessments, endan- gered species historical occurrence data, and restoration research can be used to develop evidence-based strategy for retiring and restoring agricultural lands. The San Joaquin Desert (SJD) of California is a promi- nent example because it experienced an extensive conversion to agriculture. Now, new groundwater regu- lations will lead to retirement on large areas of agricultural lands over the next 20 yr. This presents an opportunity to not only restore some of these lands but also explore the challenges associated with balanc- ing direct human needs with other ecosystem-level functions. California is thus an ideal case study for globally rethinking context-specific, single-case study solutions. We used a systematic review and synthesis to address the following three main questions for habitat recovery of endangered species in the SJD. (1) What are the habitat requirements for key endangered animal species in the region? (2) Is there historical evidence to support an assessment of suitable habitats for these species? (3) What restoration techniques apply to these species? Using the Web of Science and other resources, we reviewed over 1000 independent studies on this topic, refined the evidence, and selected a total of 266 relevant publications. Habitat require- ments for each species were described, but there was a critical need to examine quantitative thresholds for these factors to better evaluate habitat suitability of retired lands. There was sufficient evidence of historical vegetation to model suitable habitats and design the physical restoration of retired lands. Direct interven- tions associated with restoration strategies have been infrequently tested. Sparse and diverse evidence associated with direct experimental manipulations is not uncommon in applied ecology, and synthesis is an excellent tool for highlighting these gaps for future research to examine. This review suggests that retired agricultural land is a viable asset for threatened and endangered species, but to effectively advance restoration research and management, direct tests of restoration techniques and an assessment of relative costs for interventions are needed for a given region.","author":[{"dropping-particle":"","family":"Lortie","given":"Christopher J.","non-dropping-particle":"","parse-names":false,"suffix":""},{"dropping-particle":"","family":"Filazzola","given":"A.","non-dropping-particle":"","parse-names":false,"suffix":""},{"dropping-particle":"","family":"Kelsey","given":"R.","non-dropping-particle":"","parse-names":false,"suffix":""},{"dropping-particle":"","family":"Hart","given":"Abigail K.","non-dropping-particle":"","parse-names":false,"suffix":""},{"dropping-particle":"","family":"Butterfield","given":"H. S.","non-dropping-particle":"","parse-names":false,"suffix":""}],"container-title":"Ecosphere","id":"ITEM-2","issue":"8","issued":{"date-parts":[["2018"]]},"page":"e02367","title":"Better late than never: a synthesis of strategic land retirement and restoration in California","type":"article-journal","volume":"9"},"uris":["http://www.mendeley.com/documents/?uuid=8fa91942-776a-4892-bb86-a1e61b4fca63"]}],"mendeley":{"formattedCitation":"(&lt;i&gt;17&lt;/i&gt;, &lt;i&gt;18&lt;/i&gt;)","plainTextFormattedCitation":"(17, 18)","previouslyFormattedCitation":"(&lt;i&gt;17&lt;/i&gt;, &lt;i&gt;18&lt;/i&gt;)"},"properties":{"noteIndex":0},"schema":"https://github.com/citation-style-language/schema/raw/master/csl-citation.json"}</w:instrText>
      </w:r>
      <w:r w:rsidR="00C93DD6">
        <w:rPr>
          <w:sz w:val="24"/>
          <w:szCs w:val="24"/>
        </w:rPr>
        <w:fldChar w:fldCharType="separate"/>
      </w:r>
      <w:r w:rsidR="00BB6C39" w:rsidRPr="00BB6C39">
        <w:rPr>
          <w:noProof/>
          <w:sz w:val="24"/>
          <w:szCs w:val="24"/>
        </w:rPr>
        <w:t>(</w:t>
      </w:r>
      <w:r w:rsidR="00BB6C39" w:rsidRPr="00BB6C39">
        <w:rPr>
          <w:i/>
          <w:noProof/>
          <w:sz w:val="24"/>
          <w:szCs w:val="24"/>
        </w:rPr>
        <w:t>17</w:t>
      </w:r>
      <w:r w:rsidR="00BB6C39" w:rsidRPr="00BB6C39">
        <w:rPr>
          <w:noProof/>
          <w:sz w:val="24"/>
          <w:szCs w:val="24"/>
        </w:rPr>
        <w:t xml:space="preserve">, </w:t>
      </w:r>
      <w:r w:rsidR="00BB6C39" w:rsidRPr="00BB6C39">
        <w:rPr>
          <w:i/>
          <w:noProof/>
          <w:sz w:val="24"/>
          <w:szCs w:val="24"/>
        </w:rPr>
        <w:t>18</w:t>
      </w:r>
      <w:r w:rsidR="00BB6C39" w:rsidRPr="00BB6C39">
        <w:rPr>
          <w:noProof/>
          <w:sz w:val="24"/>
          <w:szCs w:val="24"/>
        </w:rPr>
        <w:t>)</w:t>
      </w:r>
      <w:r w:rsidR="00C93DD6">
        <w:rPr>
          <w:sz w:val="24"/>
          <w:szCs w:val="24"/>
        </w:rPr>
        <w:fldChar w:fldCharType="end"/>
      </w:r>
      <w:r w:rsidR="008F7FF0">
        <w:rPr>
          <w:sz w:val="24"/>
          <w:szCs w:val="24"/>
        </w:rPr>
        <w:t>.</w:t>
      </w:r>
      <w:r w:rsidR="0094284A">
        <w:rPr>
          <w:sz w:val="24"/>
          <w:szCs w:val="24"/>
        </w:rPr>
        <w:t xml:space="preserve"> </w:t>
      </w:r>
      <w:r w:rsidR="005D3209">
        <w:rPr>
          <w:sz w:val="24"/>
          <w:szCs w:val="24"/>
        </w:rPr>
        <w:t>I</w:t>
      </w:r>
      <w:r w:rsidR="00BD5548">
        <w:rPr>
          <w:sz w:val="24"/>
          <w:szCs w:val="24"/>
        </w:rPr>
        <w:t>n order to seize th</w:t>
      </w:r>
      <w:r w:rsidR="0094284A">
        <w:rPr>
          <w:sz w:val="24"/>
          <w:szCs w:val="24"/>
        </w:rPr>
        <w:t>e</w:t>
      </w:r>
      <w:r w:rsidR="00BD5548">
        <w:rPr>
          <w:sz w:val="24"/>
          <w:szCs w:val="24"/>
        </w:rPr>
        <w:t xml:space="preserve"> opportunity to restore dryland habitat, practitioners need clear guidance on which restoration practices</w:t>
      </w:r>
      <w:r w:rsidR="008F7FF0">
        <w:rPr>
          <w:sz w:val="24"/>
          <w:szCs w:val="24"/>
        </w:rPr>
        <w:t xml:space="preserve"> </w:t>
      </w:r>
      <w:r w:rsidR="00BD5548">
        <w:rPr>
          <w:sz w:val="24"/>
          <w:szCs w:val="24"/>
        </w:rPr>
        <w:t>will have the greatest positive outcomes given limited resources.</w:t>
      </w:r>
      <w:r w:rsidR="00CA024E">
        <w:rPr>
          <w:sz w:val="24"/>
          <w:szCs w:val="24"/>
        </w:rPr>
        <w:t xml:space="preserve">   </w:t>
      </w:r>
    </w:p>
    <w:p w14:paraId="07FAE26B" w14:textId="6A8A49E7" w:rsidR="000575F8" w:rsidRDefault="002545E7" w:rsidP="00E02AC1">
      <w:pPr>
        <w:spacing w:after="160" w:line="480" w:lineRule="auto"/>
        <w:rPr>
          <w:sz w:val="24"/>
          <w:szCs w:val="24"/>
        </w:rPr>
      </w:pPr>
      <w:r>
        <w:rPr>
          <w:sz w:val="24"/>
          <w:szCs w:val="24"/>
        </w:rPr>
        <w:t>T</w:t>
      </w:r>
      <w:r w:rsidR="00E27517">
        <w:rPr>
          <w:sz w:val="24"/>
          <w:szCs w:val="24"/>
        </w:rPr>
        <w:t>o</w:t>
      </w:r>
      <w:r>
        <w:rPr>
          <w:sz w:val="24"/>
          <w:szCs w:val="24"/>
        </w:rPr>
        <w:t xml:space="preserve"> examine restoration practices and </w:t>
      </w:r>
      <w:r w:rsidR="00AF7E7D">
        <w:rPr>
          <w:sz w:val="24"/>
          <w:szCs w:val="24"/>
        </w:rPr>
        <w:t xml:space="preserve">their </w:t>
      </w:r>
      <w:r>
        <w:rPr>
          <w:sz w:val="24"/>
          <w:szCs w:val="24"/>
        </w:rPr>
        <w:t>outcomes w</w:t>
      </w:r>
      <w:r w:rsidRPr="00E02AC1">
        <w:rPr>
          <w:sz w:val="24"/>
          <w:szCs w:val="24"/>
        </w:rPr>
        <w:t xml:space="preserve">e performed a meta-analysis of </w:t>
      </w:r>
      <w:r w:rsidRPr="008E0C2E">
        <w:rPr>
          <w:sz w:val="24"/>
          <w:szCs w:val="24"/>
        </w:rPr>
        <w:t>40</w:t>
      </w:r>
      <w:r w:rsidRPr="00E02AC1">
        <w:rPr>
          <w:sz w:val="24"/>
          <w:szCs w:val="24"/>
        </w:rPr>
        <w:t xml:space="preserve"> </w:t>
      </w:r>
      <w:r>
        <w:rPr>
          <w:sz w:val="24"/>
          <w:szCs w:val="24"/>
        </w:rPr>
        <w:t>peer-reviewed</w:t>
      </w:r>
      <w:r w:rsidRPr="00E02AC1">
        <w:rPr>
          <w:sz w:val="24"/>
          <w:szCs w:val="24"/>
        </w:rPr>
        <w:t xml:space="preserve"> publications</w:t>
      </w:r>
      <w:r w:rsidR="00F57FCA">
        <w:rPr>
          <w:sz w:val="24"/>
          <w:szCs w:val="24"/>
        </w:rPr>
        <w:t xml:space="preserve"> </w:t>
      </w:r>
      <w:r w:rsidR="00DD4076">
        <w:rPr>
          <w:sz w:val="24"/>
          <w:szCs w:val="24"/>
        </w:rPr>
        <w:t>that compared</w:t>
      </w:r>
      <w:r w:rsidR="00F57FCA">
        <w:rPr>
          <w:sz w:val="24"/>
          <w:szCs w:val="24"/>
        </w:rPr>
        <w:t xml:space="preserve"> </w:t>
      </w:r>
      <w:r w:rsidR="00EB3F6E">
        <w:rPr>
          <w:sz w:val="24"/>
          <w:szCs w:val="24"/>
        </w:rPr>
        <w:t xml:space="preserve">experimental and </w:t>
      </w:r>
      <w:r w:rsidR="00F57FCA">
        <w:rPr>
          <w:sz w:val="24"/>
          <w:szCs w:val="24"/>
        </w:rPr>
        <w:t>control</w:t>
      </w:r>
      <w:r w:rsidR="00EB3F6E">
        <w:rPr>
          <w:sz w:val="24"/>
          <w:szCs w:val="24"/>
        </w:rPr>
        <w:t xml:space="preserve"> groups</w:t>
      </w:r>
      <w:r w:rsidRPr="00E02AC1">
        <w:rPr>
          <w:sz w:val="24"/>
          <w:szCs w:val="24"/>
        </w:rPr>
        <w:t xml:space="preserve"> </w:t>
      </w:r>
      <w:r w:rsidR="00F57FCA">
        <w:rPr>
          <w:sz w:val="24"/>
          <w:szCs w:val="24"/>
        </w:rPr>
        <w:t>f</w:t>
      </w:r>
      <w:r>
        <w:rPr>
          <w:rStyle w:val="Refdecomentario"/>
          <w:rFonts w:eastAsia="Times New Roman"/>
          <w:sz w:val="24"/>
          <w:szCs w:val="24"/>
        </w:rPr>
        <w:t>rom 19 different countries</w:t>
      </w:r>
      <w:r w:rsidR="00DD4076">
        <w:rPr>
          <w:rStyle w:val="Refdecomentario"/>
          <w:rFonts w:eastAsia="Times New Roman"/>
          <w:sz w:val="24"/>
          <w:szCs w:val="24"/>
        </w:rPr>
        <w:t xml:space="preserve"> in dryland ecosystems</w:t>
      </w:r>
      <w:r>
        <w:rPr>
          <w:rStyle w:val="Refdecomentario"/>
          <w:rFonts w:eastAsia="Times New Roman"/>
          <w:sz w:val="24"/>
          <w:szCs w:val="24"/>
        </w:rPr>
        <w:t xml:space="preserve"> (Fig. 1)</w:t>
      </w:r>
      <w:r w:rsidRPr="00E02AC1">
        <w:rPr>
          <w:sz w:val="24"/>
          <w:szCs w:val="24"/>
        </w:rPr>
        <w:t>.</w:t>
      </w:r>
      <w:r w:rsidR="008E0C2E">
        <w:rPr>
          <w:sz w:val="24"/>
          <w:szCs w:val="24"/>
        </w:rPr>
        <w:t xml:space="preserve"> </w:t>
      </w:r>
      <w:r w:rsidR="00DD4076">
        <w:rPr>
          <w:sz w:val="24"/>
          <w:szCs w:val="24"/>
        </w:rPr>
        <w:t xml:space="preserve">Data </w:t>
      </w:r>
      <w:r w:rsidR="00EE1A74">
        <w:rPr>
          <w:sz w:val="24"/>
          <w:szCs w:val="24"/>
        </w:rPr>
        <w:t xml:space="preserve">collected </w:t>
      </w:r>
      <w:r w:rsidR="00DD4076">
        <w:rPr>
          <w:sz w:val="24"/>
          <w:szCs w:val="24"/>
        </w:rPr>
        <w:t>include more than 1400 entries of independent variables measured</w:t>
      </w:r>
      <w:r w:rsidR="00EE1A74">
        <w:rPr>
          <w:sz w:val="24"/>
          <w:szCs w:val="24"/>
        </w:rPr>
        <w:t xml:space="preserve"> by individual studies. </w:t>
      </w:r>
      <w:r w:rsidR="00FF535A">
        <w:rPr>
          <w:sz w:val="24"/>
          <w:szCs w:val="24"/>
        </w:rPr>
        <w:t>Different disturbances are reported in drylands globally (</w:t>
      </w:r>
      <w:r w:rsidR="005D3209">
        <w:rPr>
          <w:sz w:val="24"/>
          <w:szCs w:val="24"/>
        </w:rPr>
        <w:t>F</w:t>
      </w:r>
      <w:r w:rsidR="00FF535A">
        <w:rPr>
          <w:sz w:val="24"/>
          <w:szCs w:val="24"/>
        </w:rPr>
        <w:t>ig. S1), here w</w:t>
      </w:r>
      <w:r w:rsidR="000575F8" w:rsidRPr="00E02AC1">
        <w:rPr>
          <w:sz w:val="24"/>
          <w:szCs w:val="24"/>
        </w:rPr>
        <w:t xml:space="preserve">e </w:t>
      </w:r>
      <w:r w:rsidR="000575F8">
        <w:rPr>
          <w:sz w:val="24"/>
          <w:szCs w:val="24"/>
        </w:rPr>
        <w:t xml:space="preserve">focused on </w:t>
      </w:r>
      <w:r w:rsidR="00E27517">
        <w:rPr>
          <w:sz w:val="24"/>
          <w:szCs w:val="24"/>
        </w:rPr>
        <w:t xml:space="preserve">restoration within </w:t>
      </w:r>
      <w:r w:rsidR="00E549D2">
        <w:rPr>
          <w:sz w:val="24"/>
          <w:szCs w:val="24"/>
        </w:rPr>
        <w:t xml:space="preserve">retired </w:t>
      </w:r>
      <w:r w:rsidR="000575F8">
        <w:rPr>
          <w:sz w:val="24"/>
          <w:szCs w:val="24"/>
        </w:rPr>
        <w:t>agricultur</w:t>
      </w:r>
      <w:r w:rsidR="00E27517">
        <w:rPr>
          <w:sz w:val="24"/>
          <w:szCs w:val="24"/>
        </w:rPr>
        <w:t>al lands</w:t>
      </w:r>
      <w:r w:rsidR="000575F8">
        <w:rPr>
          <w:sz w:val="24"/>
          <w:szCs w:val="24"/>
        </w:rPr>
        <w:t>, which included both farm</w:t>
      </w:r>
      <w:del w:id="3" w:author="Scott Butterfield" w:date="2019-04-01T12:24:00Z">
        <w:r w:rsidR="000575F8" w:rsidDel="00E27517">
          <w:rPr>
            <w:sz w:val="24"/>
            <w:szCs w:val="24"/>
          </w:rPr>
          <w:delText xml:space="preserve"> </w:delText>
        </w:r>
      </w:del>
      <w:r w:rsidR="000575F8">
        <w:rPr>
          <w:sz w:val="24"/>
          <w:szCs w:val="24"/>
        </w:rPr>
        <w:t>land (i.e. crops) and grazing</w:t>
      </w:r>
      <w:r w:rsidR="00F57FCA">
        <w:rPr>
          <w:sz w:val="24"/>
          <w:szCs w:val="24"/>
        </w:rPr>
        <w:t xml:space="preserve"> </w:t>
      </w:r>
      <w:r w:rsidR="00AC69D8">
        <w:rPr>
          <w:sz w:val="24"/>
          <w:szCs w:val="24"/>
        </w:rPr>
        <w:t>natural</w:t>
      </w:r>
      <w:r w:rsidR="000575F8">
        <w:rPr>
          <w:sz w:val="24"/>
          <w:szCs w:val="24"/>
        </w:rPr>
        <w:t xml:space="preserve"> land.</w:t>
      </w:r>
      <w:r w:rsidR="000575F8" w:rsidRPr="00E02AC1">
        <w:rPr>
          <w:sz w:val="24"/>
          <w:szCs w:val="24"/>
        </w:rPr>
        <w:t xml:space="preserve"> </w:t>
      </w:r>
      <w:r w:rsidR="003A655D">
        <w:rPr>
          <w:sz w:val="24"/>
          <w:szCs w:val="24"/>
        </w:rPr>
        <w:t>E</w:t>
      </w:r>
      <w:r w:rsidR="000575F8" w:rsidRPr="00E02AC1">
        <w:rPr>
          <w:sz w:val="24"/>
          <w:szCs w:val="24"/>
        </w:rPr>
        <w:t xml:space="preserve">ach </w:t>
      </w:r>
      <w:r w:rsidR="00E27517">
        <w:rPr>
          <w:sz w:val="24"/>
          <w:szCs w:val="24"/>
        </w:rPr>
        <w:t>restoration practice</w:t>
      </w:r>
      <w:r w:rsidR="00AC69D8">
        <w:rPr>
          <w:sz w:val="24"/>
          <w:szCs w:val="24"/>
        </w:rPr>
        <w:t xml:space="preserve"> </w:t>
      </w:r>
      <w:r w:rsidR="006A322F">
        <w:rPr>
          <w:sz w:val="24"/>
          <w:szCs w:val="24"/>
        </w:rPr>
        <w:t>w</w:t>
      </w:r>
      <w:r w:rsidR="00E73A97">
        <w:rPr>
          <w:sz w:val="24"/>
          <w:szCs w:val="24"/>
        </w:rPr>
        <w:t>as</w:t>
      </w:r>
      <w:r w:rsidR="003A655D">
        <w:rPr>
          <w:sz w:val="24"/>
          <w:szCs w:val="24"/>
        </w:rPr>
        <w:t xml:space="preserve"> classified </w:t>
      </w:r>
      <w:r w:rsidR="00E27517">
        <w:rPr>
          <w:sz w:val="24"/>
          <w:szCs w:val="24"/>
        </w:rPr>
        <w:t xml:space="preserve">as either </w:t>
      </w:r>
      <w:r w:rsidR="000575F8" w:rsidRPr="00E02AC1">
        <w:rPr>
          <w:sz w:val="24"/>
          <w:szCs w:val="24"/>
        </w:rPr>
        <w:t>active</w:t>
      </w:r>
      <w:r w:rsidR="00E27517">
        <w:rPr>
          <w:sz w:val="24"/>
          <w:szCs w:val="24"/>
        </w:rPr>
        <w:t>, which involves human assistance in the restoration process,</w:t>
      </w:r>
      <w:r w:rsidR="000575F8" w:rsidRPr="00E02AC1">
        <w:rPr>
          <w:sz w:val="24"/>
          <w:szCs w:val="24"/>
        </w:rPr>
        <w:t xml:space="preserve"> or passive</w:t>
      </w:r>
      <w:r w:rsidR="00E27517">
        <w:rPr>
          <w:sz w:val="24"/>
          <w:szCs w:val="24"/>
        </w:rPr>
        <w:t xml:space="preserve">, which allows </w:t>
      </w:r>
      <w:r w:rsidR="005463FB">
        <w:rPr>
          <w:sz w:val="24"/>
          <w:szCs w:val="24"/>
        </w:rPr>
        <w:t>for</w:t>
      </w:r>
      <w:r w:rsidR="005463FB" w:rsidRPr="00E02AC1">
        <w:rPr>
          <w:sz w:val="24"/>
          <w:szCs w:val="24"/>
        </w:rPr>
        <w:t xml:space="preserve"> </w:t>
      </w:r>
      <w:r w:rsidR="005463FB">
        <w:rPr>
          <w:sz w:val="24"/>
          <w:szCs w:val="24"/>
        </w:rPr>
        <w:t>natural</w:t>
      </w:r>
      <w:r w:rsidR="007B4ABA">
        <w:rPr>
          <w:sz w:val="24"/>
          <w:szCs w:val="24"/>
        </w:rPr>
        <w:t xml:space="preserve"> recovery of </w:t>
      </w:r>
      <w:r w:rsidR="0051145B">
        <w:rPr>
          <w:sz w:val="24"/>
          <w:szCs w:val="24"/>
        </w:rPr>
        <w:t>the system</w:t>
      </w:r>
      <w:r w:rsidR="00CB1CBE">
        <w:rPr>
          <w:sz w:val="24"/>
          <w:szCs w:val="24"/>
        </w:rPr>
        <w:t xml:space="preserve"> </w:t>
      </w:r>
      <w:r w:rsidR="00CE69DF">
        <w:rPr>
          <w:sz w:val="24"/>
          <w:szCs w:val="24"/>
        </w:rPr>
        <w:fldChar w:fldCharType="begin" w:fldLock="1"/>
      </w:r>
      <w:r w:rsidR="00FA0C46">
        <w:rPr>
          <w:sz w:val="24"/>
          <w:szCs w:val="24"/>
        </w:rPr>
        <w:instrText>ADDIN CSL_CITATION {"citationItems":[{"id":"ITEM-1","itemData":{"DOI":"10.1016/j.foreco.2010.07.004","ISBN":"0378-1127","ISSN":"03781127","PMID":"22937044","abstract":"Given the extent of land use and land cover change by humans on a global scale, conservation efforts have increasingly focused on restoring degraded ecosystems to provide ecosystem services and biodiversity. Many examples in the tropics and elsewhere, however, show that some ecosystems recover rapidly without human intervention which begs the question of in which cases and to what extent humans should actively work to facilitate ecosystem recovery. We recommend that all land managers consider a suite of ecological and human factors before selecting a restoration approach. Land managers should first consider what the likely outcome of a passive restoration (natural regeneration) approach would be based on the natural ecosystem resilience, past land-use history, and the surrounding landscape matrix. They should also identify the specific goals of the project and assess the resources available. Conducting these analyses prior to selecting restoration approaches should result in a more efficient use of restoration resources both within and among projects and should maximize the success of restoration efforts. © 2010 Elsevier B.V.","author":[{"dropping-particle":"","family":"Holl","given":"K. D.","non-dropping-particle":"","parse-names":false,"suffix":""},{"dropping-particle":"","family":"Aide","given":"T. M.","non-dropping-particle":"","parse-names":false,"suffix":""}],"container-title":"Forest Ecology and Management","id":"ITEM-1","issue":"10","issued":{"date-parts":[["2011"]]},"page":"1558-1563","publisher":"Elsevier B.V.","title":"When and where to actively restore ecosystems?","type":"article-journal","volume":"261"},"uris":["http://www.mendeley.com/documents/?uuid=36271ca3-ccce-4676-9f5d-fbcfce2fba24"]}],"mendeley":{"formattedCitation":"(&lt;i&gt;19&lt;/i&gt;)","plainTextFormattedCitation":"(19)","previouslyFormattedCitation":"(&lt;i&gt;19&lt;/i&gt;)"},"properties":{"noteIndex":0},"schema":"https://github.com/citation-style-language/schema/raw/master/csl-citation.json"}</w:instrText>
      </w:r>
      <w:r w:rsidR="00CE69DF">
        <w:rPr>
          <w:sz w:val="24"/>
          <w:szCs w:val="24"/>
        </w:rPr>
        <w:fldChar w:fldCharType="separate"/>
      </w:r>
      <w:r w:rsidR="00CE69DF" w:rsidRPr="00CE69DF">
        <w:rPr>
          <w:noProof/>
          <w:sz w:val="24"/>
          <w:szCs w:val="24"/>
        </w:rPr>
        <w:t>(</w:t>
      </w:r>
      <w:r w:rsidR="00CE69DF" w:rsidRPr="00CE69DF">
        <w:rPr>
          <w:i/>
          <w:noProof/>
          <w:sz w:val="24"/>
          <w:szCs w:val="24"/>
        </w:rPr>
        <w:t>19</w:t>
      </w:r>
      <w:r w:rsidR="00CE69DF" w:rsidRPr="00CE69DF">
        <w:rPr>
          <w:noProof/>
          <w:sz w:val="24"/>
          <w:szCs w:val="24"/>
        </w:rPr>
        <w:t>)</w:t>
      </w:r>
      <w:r w:rsidR="00CE69DF">
        <w:rPr>
          <w:sz w:val="24"/>
          <w:szCs w:val="24"/>
        </w:rPr>
        <w:fldChar w:fldCharType="end"/>
      </w:r>
      <w:r w:rsidR="000575F8">
        <w:rPr>
          <w:sz w:val="24"/>
          <w:szCs w:val="24"/>
        </w:rPr>
        <w:t xml:space="preserve">. </w:t>
      </w:r>
      <w:r w:rsidR="00AF7E7D">
        <w:rPr>
          <w:sz w:val="24"/>
          <w:szCs w:val="24"/>
        </w:rPr>
        <w:t>For each study w</w:t>
      </w:r>
      <w:r w:rsidR="00956C49">
        <w:rPr>
          <w:sz w:val="24"/>
          <w:szCs w:val="24"/>
        </w:rPr>
        <w:t xml:space="preserve">e </w:t>
      </w:r>
      <w:r w:rsidR="00AF7E7D">
        <w:rPr>
          <w:sz w:val="24"/>
          <w:szCs w:val="24"/>
        </w:rPr>
        <w:t xml:space="preserve">also </w:t>
      </w:r>
      <w:r w:rsidR="00956C49">
        <w:rPr>
          <w:sz w:val="24"/>
          <w:szCs w:val="24"/>
        </w:rPr>
        <w:t xml:space="preserve">extracted data of the restoration outcome adopted to </w:t>
      </w:r>
      <w:r w:rsidR="00AF7E7D">
        <w:rPr>
          <w:sz w:val="24"/>
          <w:szCs w:val="24"/>
        </w:rPr>
        <w:t xml:space="preserve">express the response </w:t>
      </w:r>
      <w:r w:rsidR="00DD4076">
        <w:rPr>
          <w:sz w:val="24"/>
          <w:szCs w:val="24"/>
        </w:rPr>
        <w:t>to</w:t>
      </w:r>
      <w:r w:rsidR="00AF7E7D">
        <w:rPr>
          <w:sz w:val="24"/>
          <w:szCs w:val="24"/>
        </w:rPr>
        <w:t xml:space="preserve"> </w:t>
      </w:r>
      <w:r w:rsidR="00956C49">
        <w:rPr>
          <w:sz w:val="24"/>
          <w:szCs w:val="24"/>
        </w:rPr>
        <w:t xml:space="preserve">each restoration practice </w:t>
      </w:r>
      <w:r w:rsidR="00AF7E7D">
        <w:rPr>
          <w:sz w:val="24"/>
          <w:szCs w:val="24"/>
        </w:rPr>
        <w:fldChar w:fldCharType="begin" w:fldLock="1"/>
      </w:r>
      <w:r w:rsidR="00B82DE1">
        <w:rPr>
          <w:sz w:val="24"/>
          <w:szCs w:val="24"/>
        </w:rPr>
        <w:instrText>ADDIN CSL_CITATION {"citationItems":[{"id":"ITEM-1","itemData":{"DOI":"10.1016/s0065-2504(01)32013-5","abstract":"Meta-analysis is the statistical synthesis of the results of separate studies. It was adapted from other disciplines for use in ecology and evolutionary biology beginning in the early 1990s, and, at the turn of the century, has begun to have a substantial impact on the way data are summarized in these fields. We identify 119 studies concerned with meta-analysis in ecology and evolution, the earliest published in 1991 and the most recent in 2000. We introduce the statistical methods used in modern meta-analysis with references to the well-developed literature in the field. These formal, statistically defensible methods have been established to determine average treatment effects across studies when a common research question is being investigated, to establish confidence limits around the average effect size, and to test for consistency or lack of agreement in effect size as well as explanations for differences in the magnitude of the effect among studies. Problems with popular but statistically flawed methods for the quantitative summary of research results have been pointed out, and their use is diminishing. We discuss a number of challenges and threats to the validity of meta-analysis in ecology and evolution. In particular, we examine how difficulties resulting from missing data, publication bias, data quality and data exclusion, non-independence among observations, and the combination of dissimilar data sets may affect the perceived utility of meta-analysis in these fields and the soundness of conclusions drawn from its application. We highlight particular applications of meta-analysis in ecology and evolution, discuss several controversies surrounding individual meta-analyses, and outline some of the practical issues involved in carrying out a meta-analysis. Finally, we suggest changes that would improve the quality of data synthesis in ecology and evolutionary biology, and predict future directions for this emerging enterprise.","author":[{"dropping-particle":"","family":"Gurevitch","given":"Jessica","non-dropping-particle":"","parse-names":false,"suffix":""},{"dropping-particle":"","family":"Curtis","given":"Peter S.","non-dropping-particle":"","parse-names":false,"suffix":""},{"dropping-particle":"","family":"Jones","given":"Michael H.","non-dropping-particle":"","parse-names":false,"suffix":""}],"id":"ITEM-1","issued":{"date-parts":[["2004"]]},"page":"199-247","title":"Meta-analysis in ecology","type":"article-journal","volume":"32"},"uris":["http://www.mendeley.com/documents/?uuid=7f18da0a-836f-4b96-be0a-6a01e46e20d7"]}],"mendeley":{"formattedCitation":"(&lt;i&gt;20&lt;/i&gt;)","plainTextFormattedCitation":"(20)","previouslyFormattedCitation":"(&lt;i&gt;20&lt;/i&gt;)"},"properties":{"noteIndex":0},"schema":"https://github.com/citation-style-language/schema/raw/master/csl-citation.json"}</w:instrText>
      </w:r>
      <w:r w:rsidR="00AF7E7D">
        <w:rPr>
          <w:sz w:val="24"/>
          <w:szCs w:val="24"/>
        </w:rPr>
        <w:fldChar w:fldCharType="separate"/>
      </w:r>
      <w:r w:rsidR="00AF7E7D" w:rsidRPr="00AF7E7D">
        <w:rPr>
          <w:noProof/>
          <w:sz w:val="24"/>
          <w:szCs w:val="24"/>
        </w:rPr>
        <w:t>(</w:t>
      </w:r>
      <w:r w:rsidR="00AF7E7D" w:rsidRPr="00AF7E7D">
        <w:rPr>
          <w:i/>
          <w:noProof/>
          <w:sz w:val="24"/>
          <w:szCs w:val="24"/>
        </w:rPr>
        <w:t>20</w:t>
      </w:r>
      <w:r w:rsidR="00AF7E7D" w:rsidRPr="00AF7E7D">
        <w:rPr>
          <w:noProof/>
          <w:sz w:val="24"/>
          <w:szCs w:val="24"/>
        </w:rPr>
        <w:t>)</w:t>
      </w:r>
      <w:r w:rsidR="00AF7E7D">
        <w:rPr>
          <w:sz w:val="24"/>
          <w:szCs w:val="24"/>
        </w:rPr>
        <w:fldChar w:fldCharType="end"/>
      </w:r>
      <w:r w:rsidR="00AF7E7D">
        <w:rPr>
          <w:sz w:val="24"/>
          <w:szCs w:val="24"/>
        </w:rPr>
        <w:t>.</w:t>
      </w:r>
      <w:r w:rsidR="00956C49">
        <w:rPr>
          <w:sz w:val="24"/>
          <w:szCs w:val="24"/>
        </w:rPr>
        <w:t xml:space="preserve"> T</w:t>
      </w:r>
      <w:r w:rsidR="000575F8">
        <w:rPr>
          <w:sz w:val="24"/>
          <w:szCs w:val="24"/>
        </w:rPr>
        <w:t xml:space="preserve">he </w:t>
      </w:r>
      <w:r w:rsidR="00E27517">
        <w:rPr>
          <w:sz w:val="24"/>
          <w:szCs w:val="24"/>
        </w:rPr>
        <w:t>success</w:t>
      </w:r>
      <w:r w:rsidR="000575F8">
        <w:rPr>
          <w:sz w:val="24"/>
          <w:szCs w:val="24"/>
        </w:rPr>
        <w:t xml:space="preserve"> of restoration </w:t>
      </w:r>
      <w:r w:rsidR="00E27517">
        <w:rPr>
          <w:sz w:val="24"/>
          <w:szCs w:val="24"/>
        </w:rPr>
        <w:t>practice</w:t>
      </w:r>
      <w:r w:rsidR="007C5B75">
        <w:rPr>
          <w:sz w:val="24"/>
          <w:szCs w:val="24"/>
        </w:rPr>
        <w:t>s</w:t>
      </w:r>
      <w:r w:rsidR="005B5A76">
        <w:rPr>
          <w:sz w:val="24"/>
          <w:szCs w:val="24"/>
        </w:rPr>
        <w:t xml:space="preserve"> and outcome</w:t>
      </w:r>
      <w:r w:rsidR="007C5B75">
        <w:rPr>
          <w:sz w:val="24"/>
          <w:szCs w:val="24"/>
        </w:rPr>
        <w:t>s</w:t>
      </w:r>
      <w:r w:rsidR="00956C49">
        <w:rPr>
          <w:sz w:val="24"/>
          <w:szCs w:val="24"/>
        </w:rPr>
        <w:t xml:space="preserve"> was assessed </w:t>
      </w:r>
      <w:r w:rsidR="000575F8">
        <w:rPr>
          <w:sz w:val="24"/>
          <w:szCs w:val="24"/>
        </w:rPr>
        <w:t xml:space="preserve">using </w:t>
      </w:r>
      <w:r w:rsidR="000575F8" w:rsidRPr="00E02AC1">
        <w:rPr>
          <w:sz w:val="24"/>
          <w:szCs w:val="24"/>
        </w:rPr>
        <w:t>the log response ratio (lrr)</w:t>
      </w:r>
      <w:r w:rsidR="006A322F">
        <w:rPr>
          <w:sz w:val="24"/>
          <w:szCs w:val="24"/>
        </w:rPr>
        <w:t xml:space="preserve"> </w:t>
      </w:r>
      <w:r w:rsidR="00FA0C46">
        <w:rPr>
          <w:sz w:val="24"/>
          <w:szCs w:val="24"/>
        </w:rPr>
        <w:fldChar w:fldCharType="begin" w:fldLock="1"/>
      </w:r>
      <w:r w:rsidR="00B82DE1">
        <w:rPr>
          <w:sz w:val="24"/>
          <w:szCs w:val="24"/>
        </w:rPr>
        <w:instrText>ADDIN CSL_CITATION {"citationItems":[{"id":"ITEM-1","itemData":{"author":[{"dropping-particle":"","family":"Hedges, L.","given":"V.","non-dropping-particle":"","parse-names":false,"suffix":""},{"dropping-particle":"","family":"Gurevitch","given":"J.","non-dropping-particle":"","parse-names":false,"suffix":""},{"dropping-particle":"","family":"Curtis","given":"P.","non-dropping-particle":"","parse-names":false,"suffix":""}],"container-title":"Ecology","id":"ITEM-1","issue":"4","issued":{"date-parts":[["1999"]]},"page":"1150-1156","title":"The Meta-Analysis of Response Ratios in Experimental Ecology","type":"article-journal","volume":"80"},"uris":["http://www.mendeley.com/documents/?uuid=989d4d0b-3374-4d01-83e3-4c569fea9269"]}],"mendeley":{"formattedCitation":"(&lt;i&gt;21&lt;/i&gt;)","plainTextFormattedCitation":"(21)","previouslyFormattedCitation":"(&lt;i&gt;21&lt;/i&gt;)"},"properties":{"noteIndex":0},"schema":"https://github.com/citation-style-language/schema/raw/master/csl-citation.json"}</w:instrText>
      </w:r>
      <w:r w:rsidR="00FA0C46">
        <w:rPr>
          <w:sz w:val="24"/>
          <w:szCs w:val="24"/>
        </w:rPr>
        <w:fldChar w:fldCharType="separate"/>
      </w:r>
      <w:r w:rsidR="00AF7E7D" w:rsidRPr="00AF7E7D">
        <w:rPr>
          <w:noProof/>
          <w:sz w:val="24"/>
          <w:szCs w:val="24"/>
        </w:rPr>
        <w:t>(</w:t>
      </w:r>
      <w:r w:rsidR="00AF7E7D" w:rsidRPr="00AF7E7D">
        <w:rPr>
          <w:i/>
          <w:noProof/>
          <w:sz w:val="24"/>
          <w:szCs w:val="24"/>
        </w:rPr>
        <w:t>21</w:t>
      </w:r>
      <w:r w:rsidR="00AF7E7D" w:rsidRPr="00AF7E7D">
        <w:rPr>
          <w:noProof/>
          <w:sz w:val="24"/>
          <w:szCs w:val="24"/>
        </w:rPr>
        <w:t>)</w:t>
      </w:r>
      <w:r w:rsidR="00FA0C46">
        <w:rPr>
          <w:sz w:val="24"/>
          <w:szCs w:val="24"/>
        </w:rPr>
        <w:fldChar w:fldCharType="end"/>
      </w:r>
      <w:r w:rsidR="000575F8" w:rsidRPr="00E02AC1">
        <w:rPr>
          <w:sz w:val="24"/>
          <w:szCs w:val="24"/>
        </w:rPr>
        <w:t xml:space="preserve">. </w:t>
      </w:r>
      <w:r w:rsidR="000575F8">
        <w:rPr>
          <w:sz w:val="24"/>
          <w:szCs w:val="24"/>
        </w:rPr>
        <w:t>W</w:t>
      </w:r>
      <w:r w:rsidR="000575F8" w:rsidRPr="00E02AC1">
        <w:rPr>
          <w:sz w:val="24"/>
          <w:szCs w:val="24"/>
        </w:rPr>
        <w:t>e group</w:t>
      </w:r>
      <w:r w:rsidR="00174181">
        <w:rPr>
          <w:sz w:val="24"/>
          <w:szCs w:val="24"/>
        </w:rPr>
        <w:t>ed</w:t>
      </w:r>
      <w:r w:rsidR="000575F8" w:rsidRPr="00E02AC1">
        <w:rPr>
          <w:sz w:val="24"/>
          <w:szCs w:val="24"/>
        </w:rPr>
        <w:t xml:space="preserve"> </w:t>
      </w:r>
      <w:r w:rsidR="00174181">
        <w:rPr>
          <w:sz w:val="24"/>
          <w:szCs w:val="24"/>
        </w:rPr>
        <w:t xml:space="preserve">active </w:t>
      </w:r>
      <w:r w:rsidR="000575F8">
        <w:rPr>
          <w:sz w:val="24"/>
          <w:szCs w:val="24"/>
        </w:rPr>
        <w:t>restoration practices</w:t>
      </w:r>
      <w:r w:rsidR="000575F8" w:rsidRPr="00E02AC1">
        <w:rPr>
          <w:sz w:val="24"/>
          <w:szCs w:val="24"/>
        </w:rPr>
        <w:t xml:space="preserve"> into </w:t>
      </w:r>
      <w:r w:rsidR="00B52BFA">
        <w:rPr>
          <w:sz w:val="24"/>
          <w:szCs w:val="24"/>
        </w:rPr>
        <w:t xml:space="preserve">the following </w:t>
      </w:r>
      <w:r w:rsidR="00174181">
        <w:rPr>
          <w:sz w:val="24"/>
          <w:szCs w:val="24"/>
        </w:rPr>
        <w:t>three</w:t>
      </w:r>
      <w:r w:rsidR="00174181" w:rsidRPr="00E02AC1">
        <w:rPr>
          <w:sz w:val="24"/>
          <w:szCs w:val="24"/>
        </w:rPr>
        <w:t xml:space="preserve"> </w:t>
      </w:r>
      <w:r w:rsidR="000575F8" w:rsidRPr="00E02AC1">
        <w:rPr>
          <w:sz w:val="24"/>
          <w:szCs w:val="24"/>
        </w:rPr>
        <w:t>categories</w:t>
      </w:r>
      <w:r w:rsidR="001470D5">
        <w:rPr>
          <w:sz w:val="24"/>
          <w:szCs w:val="24"/>
        </w:rPr>
        <w:t xml:space="preserve"> based on their </w:t>
      </w:r>
      <w:r w:rsidR="00B52BFA">
        <w:rPr>
          <w:sz w:val="24"/>
          <w:szCs w:val="24"/>
        </w:rPr>
        <w:t xml:space="preserve">primary </w:t>
      </w:r>
      <w:r w:rsidR="001470D5">
        <w:rPr>
          <w:sz w:val="24"/>
          <w:szCs w:val="24"/>
        </w:rPr>
        <w:t>focus</w:t>
      </w:r>
      <w:r w:rsidR="00BD5548">
        <w:rPr>
          <w:sz w:val="24"/>
          <w:szCs w:val="24"/>
        </w:rPr>
        <w:t>:</w:t>
      </w:r>
      <w:r w:rsidR="001470D5">
        <w:rPr>
          <w:sz w:val="24"/>
          <w:szCs w:val="24"/>
        </w:rPr>
        <w:t xml:space="preserve"> </w:t>
      </w:r>
      <w:r w:rsidR="000575F8" w:rsidRPr="00E02AC1">
        <w:rPr>
          <w:sz w:val="24"/>
          <w:szCs w:val="24"/>
        </w:rPr>
        <w:t xml:space="preserve">soil, vegetation, </w:t>
      </w:r>
      <w:r w:rsidR="001470D5">
        <w:rPr>
          <w:sz w:val="24"/>
          <w:szCs w:val="24"/>
        </w:rPr>
        <w:t xml:space="preserve">and </w:t>
      </w:r>
      <w:r w:rsidR="00F72096">
        <w:rPr>
          <w:sz w:val="24"/>
          <w:szCs w:val="24"/>
        </w:rPr>
        <w:t>water supply</w:t>
      </w:r>
      <w:r w:rsidR="000575F8" w:rsidRPr="00E02AC1">
        <w:rPr>
          <w:sz w:val="24"/>
          <w:szCs w:val="24"/>
        </w:rPr>
        <w:t xml:space="preserve"> </w:t>
      </w:r>
      <w:r w:rsidR="000575F8">
        <w:rPr>
          <w:sz w:val="24"/>
          <w:szCs w:val="24"/>
        </w:rPr>
        <w:t>(</w:t>
      </w:r>
      <w:r w:rsidR="00C90DAF">
        <w:rPr>
          <w:sz w:val="24"/>
          <w:szCs w:val="24"/>
        </w:rPr>
        <w:t>Table 1</w:t>
      </w:r>
      <w:r w:rsidR="00AF7E7D">
        <w:rPr>
          <w:sz w:val="24"/>
          <w:szCs w:val="24"/>
        </w:rPr>
        <w:t>A</w:t>
      </w:r>
      <w:r w:rsidR="00C90DAF">
        <w:rPr>
          <w:sz w:val="24"/>
          <w:szCs w:val="24"/>
        </w:rPr>
        <w:t xml:space="preserve">; </w:t>
      </w:r>
      <w:r w:rsidR="005D3209">
        <w:rPr>
          <w:sz w:val="24"/>
          <w:szCs w:val="24"/>
        </w:rPr>
        <w:t>T</w:t>
      </w:r>
      <w:r w:rsidR="000575F8">
        <w:rPr>
          <w:sz w:val="24"/>
          <w:szCs w:val="24"/>
        </w:rPr>
        <w:t>able S1</w:t>
      </w:r>
      <w:r w:rsidR="000575F8" w:rsidRPr="00E02AC1">
        <w:rPr>
          <w:sz w:val="24"/>
          <w:szCs w:val="24"/>
        </w:rPr>
        <w:t>)</w:t>
      </w:r>
      <w:r w:rsidR="00F41079">
        <w:rPr>
          <w:sz w:val="24"/>
          <w:szCs w:val="24"/>
        </w:rPr>
        <w:t>.</w:t>
      </w:r>
      <w:r w:rsidR="00B16FF3">
        <w:rPr>
          <w:sz w:val="24"/>
          <w:szCs w:val="24"/>
        </w:rPr>
        <w:t xml:space="preserve"> </w:t>
      </w:r>
      <w:r w:rsidR="00F41079">
        <w:rPr>
          <w:sz w:val="24"/>
          <w:szCs w:val="24"/>
        </w:rPr>
        <w:t>P</w:t>
      </w:r>
      <w:r w:rsidR="001470D5">
        <w:rPr>
          <w:sz w:val="24"/>
          <w:szCs w:val="24"/>
        </w:rPr>
        <w:t>assive restoration practices</w:t>
      </w:r>
      <w:r w:rsidR="00F41079">
        <w:rPr>
          <w:sz w:val="24"/>
          <w:szCs w:val="24"/>
        </w:rPr>
        <w:t xml:space="preserve"> were classified as </w:t>
      </w:r>
      <w:r w:rsidR="001470D5">
        <w:rPr>
          <w:sz w:val="24"/>
          <w:szCs w:val="24"/>
        </w:rPr>
        <w:t>soil, vegetation, and grazing exclusion</w:t>
      </w:r>
      <w:r w:rsidR="000575F8" w:rsidRPr="00E02AC1">
        <w:rPr>
          <w:sz w:val="24"/>
          <w:szCs w:val="24"/>
        </w:rPr>
        <w:t xml:space="preserve">. </w:t>
      </w:r>
      <w:r w:rsidR="000575F8">
        <w:rPr>
          <w:sz w:val="24"/>
          <w:szCs w:val="24"/>
        </w:rPr>
        <w:t>W</w:t>
      </w:r>
      <w:r w:rsidR="000575F8" w:rsidRPr="00E02AC1">
        <w:rPr>
          <w:sz w:val="24"/>
          <w:szCs w:val="24"/>
        </w:rPr>
        <w:t>e</w:t>
      </w:r>
      <w:r w:rsidR="001470D5">
        <w:rPr>
          <w:sz w:val="24"/>
          <w:szCs w:val="24"/>
        </w:rPr>
        <w:t xml:space="preserve"> evaluated</w:t>
      </w:r>
      <w:r w:rsidR="000575F8" w:rsidRPr="00E02AC1">
        <w:rPr>
          <w:sz w:val="24"/>
          <w:szCs w:val="24"/>
        </w:rPr>
        <w:t xml:space="preserve"> </w:t>
      </w:r>
      <w:r w:rsidR="001470D5">
        <w:rPr>
          <w:sz w:val="24"/>
          <w:szCs w:val="24"/>
        </w:rPr>
        <w:t xml:space="preserve">active </w:t>
      </w:r>
      <w:r w:rsidR="000575F8">
        <w:rPr>
          <w:sz w:val="24"/>
          <w:szCs w:val="24"/>
        </w:rPr>
        <w:t>restoration</w:t>
      </w:r>
      <w:r w:rsidR="000575F8" w:rsidRPr="00E02AC1">
        <w:rPr>
          <w:sz w:val="24"/>
          <w:szCs w:val="24"/>
        </w:rPr>
        <w:t xml:space="preserve"> outcomes</w:t>
      </w:r>
      <w:r w:rsidR="001470D5">
        <w:rPr>
          <w:sz w:val="24"/>
          <w:szCs w:val="24"/>
        </w:rPr>
        <w:t xml:space="preserve"> across</w:t>
      </w:r>
      <w:r w:rsidR="000575F8" w:rsidRPr="00E02AC1">
        <w:rPr>
          <w:sz w:val="24"/>
          <w:szCs w:val="24"/>
        </w:rPr>
        <w:t xml:space="preserve"> four </w:t>
      </w:r>
      <w:r w:rsidR="00B16FF3">
        <w:rPr>
          <w:sz w:val="24"/>
          <w:szCs w:val="24"/>
        </w:rPr>
        <w:t>categories</w:t>
      </w:r>
      <w:r w:rsidR="00BD5548">
        <w:rPr>
          <w:sz w:val="24"/>
          <w:szCs w:val="24"/>
        </w:rPr>
        <w:t>:</w:t>
      </w:r>
      <w:r w:rsidR="000575F8" w:rsidRPr="00E02AC1">
        <w:rPr>
          <w:sz w:val="24"/>
          <w:szCs w:val="24"/>
        </w:rPr>
        <w:t xml:space="preserve"> soil,</w:t>
      </w:r>
      <w:r w:rsidR="00B16FF3">
        <w:rPr>
          <w:sz w:val="24"/>
          <w:szCs w:val="24"/>
        </w:rPr>
        <w:t xml:space="preserve"> vegetation,</w:t>
      </w:r>
      <w:r w:rsidR="000575F8" w:rsidRPr="00E02AC1">
        <w:rPr>
          <w:sz w:val="24"/>
          <w:szCs w:val="24"/>
        </w:rPr>
        <w:t xml:space="preserve"> animals</w:t>
      </w:r>
      <w:r w:rsidR="001470D5">
        <w:rPr>
          <w:sz w:val="24"/>
          <w:szCs w:val="24"/>
        </w:rPr>
        <w:t>,</w:t>
      </w:r>
      <w:r w:rsidR="000575F8" w:rsidRPr="00E02AC1">
        <w:rPr>
          <w:sz w:val="24"/>
          <w:szCs w:val="24"/>
        </w:rPr>
        <w:t xml:space="preserve"> and habitat</w:t>
      </w:r>
      <w:r w:rsidR="000575F8">
        <w:rPr>
          <w:sz w:val="24"/>
          <w:szCs w:val="24"/>
        </w:rPr>
        <w:t xml:space="preserve"> </w:t>
      </w:r>
      <w:r w:rsidR="000575F8" w:rsidRPr="00E02AC1">
        <w:rPr>
          <w:sz w:val="24"/>
          <w:szCs w:val="24"/>
        </w:rPr>
        <w:t>(</w:t>
      </w:r>
      <w:r w:rsidR="00C90DAF">
        <w:rPr>
          <w:sz w:val="24"/>
          <w:szCs w:val="24"/>
        </w:rPr>
        <w:t>Table 1</w:t>
      </w:r>
      <w:r w:rsidR="00AF7E7D">
        <w:rPr>
          <w:sz w:val="24"/>
          <w:szCs w:val="24"/>
        </w:rPr>
        <w:t>B</w:t>
      </w:r>
      <w:r w:rsidR="000575F8" w:rsidRPr="00E02AC1">
        <w:rPr>
          <w:sz w:val="24"/>
          <w:szCs w:val="24"/>
        </w:rPr>
        <w:t>).</w:t>
      </w:r>
      <w:r w:rsidR="005B3247">
        <w:rPr>
          <w:sz w:val="24"/>
          <w:szCs w:val="24"/>
        </w:rPr>
        <w:t xml:space="preserve"> </w:t>
      </w:r>
      <w:r w:rsidR="005B3247">
        <w:rPr>
          <w:sz w:val="24"/>
          <w:szCs w:val="24"/>
        </w:rPr>
        <w:lastRenderedPageBreak/>
        <w:t>T</w:t>
      </w:r>
      <w:r w:rsidR="00537381">
        <w:rPr>
          <w:sz w:val="24"/>
          <w:szCs w:val="24"/>
        </w:rPr>
        <w:t>he habitat</w:t>
      </w:r>
      <w:r w:rsidR="005B3247">
        <w:rPr>
          <w:sz w:val="24"/>
          <w:szCs w:val="24"/>
        </w:rPr>
        <w:t xml:space="preserve"> </w:t>
      </w:r>
      <w:r w:rsidR="00537381">
        <w:rPr>
          <w:sz w:val="24"/>
          <w:szCs w:val="24"/>
        </w:rPr>
        <w:t>category</w:t>
      </w:r>
      <w:r w:rsidR="005B3247">
        <w:rPr>
          <w:sz w:val="24"/>
          <w:szCs w:val="24"/>
        </w:rPr>
        <w:t xml:space="preserve"> </w:t>
      </w:r>
      <w:r w:rsidR="0071094F">
        <w:rPr>
          <w:sz w:val="24"/>
          <w:szCs w:val="24"/>
        </w:rPr>
        <w:t xml:space="preserve">was used </w:t>
      </w:r>
      <w:r w:rsidR="005105CE">
        <w:rPr>
          <w:sz w:val="24"/>
          <w:szCs w:val="24"/>
        </w:rPr>
        <w:t xml:space="preserve">when studies reported </w:t>
      </w:r>
      <w:r w:rsidR="00BD7D51">
        <w:rPr>
          <w:sz w:val="24"/>
          <w:szCs w:val="24"/>
        </w:rPr>
        <w:t>measures of both soil and vegetation</w:t>
      </w:r>
      <w:r w:rsidR="00CB1CBE">
        <w:rPr>
          <w:sz w:val="24"/>
          <w:szCs w:val="24"/>
        </w:rPr>
        <w:t xml:space="preserve">. </w:t>
      </w:r>
      <w:r w:rsidR="001470D5">
        <w:rPr>
          <w:sz w:val="24"/>
          <w:szCs w:val="24"/>
        </w:rPr>
        <w:t xml:space="preserve">We evaluated passive restoration outcomes across </w:t>
      </w:r>
      <w:r w:rsidR="00BD5548">
        <w:rPr>
          <w:sz w:val="24"/>
          <w:szCs w:val="24"/>
        </w:rPr>
        <w:t xml:space="preserve">the same </w:t>
      </w:r>
      <w:r w:rsidR="001470D5">
        <w:rPr>
          <w:sz w:val="24"/>
          <w:szCs w:val="24"/>
        </w:rPr>
        <w:t>three categories</w:t>
      </w:r>
      <w:r w:rsidR="00BD5548">
        <w:rPr>
          <w:sz w:val="24"/>
          <w:szCs w:val="24"/>
        </w:rPr>
        <w:t>:</w:t>
      </w:r>
      <w:r w:rsidR="001470D5">
        <w:rPr>
          <w:sz w:val="24"/>
          <w:szCs w:val="24"/>
        </w:rPr>
        <w:t xml:space="preserve"> soil, </w:t>
      </w:r>
      <w:r w:rsidR="00427D62">
        <w:rPr>
          <w:sz w:val="24"/>
          <w:szCs w:val="24"/>
        </w:rPr>
        <w:t xml:space="preserve">vegetation, </w:t>
      </w:r>
      <w:r w:rsidR="001470D5">
        <w:rPr>
          <w:sz w:val="24"/>
          <w:szCs w:val="24"/>
        </w:rPr>
        <w:t>and habitat (Table 1</w:t>
      </w:r>
      <w:r w:rsidR="00054645">
        <w:rPr>
          <w:sz w:val="24"/>
          <w:szCs w:val="24"/>
        </w:rPr>
        <w:t>B</w:t>
      </w:r>
      <w:r w:rsidR="001470D5">
        <w:rPr>
          <w:sz w:val="24"/>
          <w:szCs w:val="24"/>
        </w:rPr>
        <w:t xml:space="preserve">). </w:t>
      </w:r>
      <w:r w:rsidR="000575F8" w:rsidRPr="00E02AC1">
        <w:rPr>
          <w:sz w:val="24"/>
          <w:szCs w:val="24"/>
        </w:rPr>
        <w:t xml:space="preserve">We </w:t>
      </w:r>
      <w:r w:rsidR="000575F8">
        <w:rPr>
          <w:sz w:val="24"/>
          <w:szCs w:val="24"/>
        </w:rPr>
        <w:t>used</w:t>
      </w:r>
      <w:r w:rsidR="000575F8" w:rsidRPr="00E02AC1">
        <w:rPr>
          <w:sz w:val="24"/>
          <w:szCs w:val="24"/>
        </w:rPr>
        <w:t xml:space="preserve"> random effects models to account for the variability </w:t>
      </w:r>
      <w:r w:rsidR="000575F8">
        <w:rPr>
          <w:sz w:val="24"/>
          <w:szCs w:val="24"/>
        </w:rPr>
        <w:t>within the studies</w:t>
      </w:r>
      <w:r w:rsidR="00AC69D8">
        <w:rPr>
          <w:sz w:val="24"/>
          <w:szCs w:val="24"/>
        </w:rPr>
        <w:t xml:space="preserve"> evaluated</w:t>
      </w:r>
      <w:r w:rsidR="00961E2D">
        <w:rPr>
          <w:sz w:val="24"/>
          <w:szCs w:val="24"/>
        </w:rPr>
        <w:t xml:space="preserve"> </w:t>
      </w:r>
      <w:r w:rsidR="00B82DE1">
        <w:rPr>
          <w:sz w:val="24"/>
          <w:szCs w:val="24"/>
        </w:rPr>
        <w:fldChar w:fldCharType="begin" w:fldLock="1"/>
      </w:r>
      <w:r w:rsidR="00B82DE1">
        <w:rPr>
          <w:sz w:val="24"/>
          <w:szCs w:val="24"/>
        </w:rPr>
        <w:instrText>ADDIN CSL_CITATION {"citationItems":[{"id":"ITEM-1","itemData":{"ISBN":"9783319214153","author":[{"dropping-particle":"","family":"Schwarzer","given":"Guido","non-dropping-particle":"","parse-names":false,"suffix":""},{"dropping-particle":"","family":"Carpenter","given":"James R","non-dropping-particle":"","parse-names":false,"suffix":""},{"dropping-particle":"","family":"Rücker","given":"Gerta","non-dropping-particle":"","parse-names":false,"suffix":""}],"id":"ITEM-1","issued":{"date-parts":[["2015"]]},"number-of-pages":"28-36","publisher":"Springer","publisher-place":"New York","title":"Meta- Analysis with R","type":"book"},"uris":["http://www.mendeley.com/documents/?uuid=e673b10d-e496-49d1-b560-6a87f91fc1fc"]}],"mendeley":{"formattedCitation":"(&lt;i&gt;22&lt;/i&gt;)","plainTextFormattedCitation":"(22)","previouslyFormattedCitation":"(&lt;i&gt;22&lt;/i&gt;)"},"properties":{"noteIndex":0},"schema":"https://github.com/citation-style-language/schema/raw/master/csl-citation.json"}</w:instrText>
      </w:r>
      <w:r w:rsidR="00B82DE1">
        <w:rPr>
          <w:sz w:val="24"/>
          <w:szCs w:val="24"/>
        </w:rPr>
        <w:fldChar w:fldCharType="separate"/>
      </w:r>
      <w:r w:rsidR="00B82DE1" w:rsidRPr="00B82DE1">
        <w:rPr>
          <w:noProof/>
          <w:sz w:val="24"/>
          <w:szCs w:val="24"/>
        </w:rPr>
        <w:t>(</w:t>
      </w:r>
      <w:r w:rsidR="00B82DE1" w:rsidRPr="00B82DE1">
        <w:rPr>
          <w:i/>
          <w:noProof/>
          <w:sz w:val="24"/>
          <w:szCs w:val="24"/>
        </w:rPr>
        <w:t>22</w:t>
      </w:r>
      <w:r w:rsidR="00B82DE1" w:rsidRPr="00B82DE1">
        <w:rPr>
          <w:noProof/>
          <w:sz w:val="24"/>
          <w:szCs w:val="24"/>
        </w:rPr>
        <w:t>)</w:t>
      </w:r>
      <w:r w:rsidR="00B82DE1">
        <w:rPr>
          <w:sz w:val="24"/>
          <w:szCs w:val="24"/>
        </w:rPr>
        <w:fldChar w:fldCharType="end"/>
      </w:r>
      <w:r w:rsidR="000575F8">
        <w:rPr>
          <w:sz w:val="24"/>
          <w:szCs w:val="24"/>
        </w:rPr>
        <w:t xml:space="preserve">, and then </w:t>
      </w:r>
      <w:r w:rsidR="000575F8" w:rsidRPr="00E02AC1">
        <w:rPr>
          <w:sz w:val="24"/>
          <w:szCs w:val="24"/>
        </w:rPr>
        <w:t>applied meta-regressions to test the potential influence of aridity</w:t>
      </w:r>
      <w:r w:rsidR="00482C95">
        <w:rPr>
          <w:sz w:val="24"/>
          <w:szCs w:val="24"/>
        </w:rPr>
        <w:t xml:space="preserve"> </w:t>
      </w:r>
      <w:r w:rsidR="00B82DE1">
        <w:rPr>
          <w:sz w:val="24"/>
          <w:szCs w:val="24"/>
        </w:rPr>
        <w:fldChar w:fldCharType="begin" w:fldLock="1"/>
      </w:r>
      <w:r w:rsidR="00CE75A2">
        <w:rPr>
          <w:sz w:val="24"/>
          <w:szCs w:val="24"/>
        </w:rPr>
        <w:instrText>ADDIN CSL_CITATION {"citationItems":[{"id":"ITEM-1","itemData":{"author":[{"dropping-particle":"De","family":"Martonne","given":"Emmanuel","non-dropping-particle":"","parse-names":false,"suffix":""}],"container-title":"Geographical Review","id":"ITEM-1","issue":"3","issued":{"date-parts":[["1927"]]},"page":"397-414","title":"Regions of Interior-Basin Drainage","type":"article-journal","volume":"17"},"uris":["http://www.mendeley.com/documents/?uuid=e2c50c99-d9cb-4a58-9768-2d96997d1736"]}],"mendeley":{"formattedCitation":"(&lt;i&gt;23&lt;/i&gt;)","plainTextFormattedCitation":"(23)","previouslyFormattedCitation":"(&lt;i&gt;23&lt;/i&gt;)"},"properties":{"noteIndex":0},"schema":"https://github.com/citation-style-language/schema/raw/master/csl-citation.json"}</w:instrText>
      </w:r>
      <w:r w:rsidR="00B82DE1">
        <w:rPr>
          <w:sz w:val="24"/>
          <w:szCs w:val="24"/>
        </w:rPr>
        <w:fldChar w:fldCharType="separate"/>
      </w:r>
      <w:r w:rsidR="00B82DE1" w:rsidRPr="00B82DE1">
        <w:rPr>
          <w:noProof/>
          <w:sz w:val="24"/>
          <w:szCs w:val="24"/>
        </w:rPr>
        <w:t>(</w:t>
      </w:r>
      <w:r w:rsidR="00B82DE1" w:rsidRPr="00B82DE1">
        <w:rPr>
          <w:i/>
          <w:noProof/>
          <w:sz w:val="24"/>
          <w:szCs w:val="24"/>
        </w:rPr>
        <w:t>23</w:t>
      </w:r>
      <w:r w:rsidR="00B82DE1" w:rsidRPr="00B82DE1">
        <w:rPr>
          <w:noProof/>
          <w:sz w:val="24"/>
          <w:szCs w:val="24"/>
        </w:rPr>
        <w:t>)</w:t>
      </w:r>
      <w:r w:rsidR="00B82DE1">
        <w:rPr>
          <w:sz w:val="24"/>
          <w:szCs w:val="24"/>
        </w:rPr>
        <w:fldChar w:fldCharType="end"/>
      </w:r>
      <w:r w:rsidR="00B82DE1">
        <w:rPr>
          <w:sz w:val="24"/>
          <w:szCs w:val="24"/>
        </w:rPr>
        <w:t xml:space="preserve"> a</w:t>
      </w:r>
      <w:r w:rsidR="000575F8" w:rsidRPr="00E02AC1">
        <w:rPr>
          <w:sz w:val="24"/>
          <w:szCs w:val="24"/>
        </w:rPr>
        <w:t xml:space="preserve">nd </w:t>
      </w:r>
      <w:r w:rsidR="00F41079">
        <w:rPr>
          <w:sz w:val="24"/>
          <w:szCs w:val="24"/>
        </w:rPr>
        <w:t>duration</w:t>
      </w:r>
      <w:r w:rsidR="000575F8" w:rsidRPr="00E02AC1">
        <w:rPr>
          <w:sz w:val="24"/>
          <w:szCs w:val="24"/>
        </w:rPr>
        <w:t xml:space="preserve"> of </w:t>
      </w:r>
      <w:r w:rsidR="00F41079">
        <w:rPr>
          <w:sz w:val="24"/>
          <w:szCs w:val="24"/>
        </w:rPr>
        <w:t>studies</w:t>
      </w:r>
      <w:r w:rsidR="005D3209">
        <w:rPr>
          <w:sz w:val="24"/>
          <w:szCs w:val="24"/>
        </w:rPr>
        <w:t xml:space="preserve"> since restoration practice implementation</w:t>
      </w:r>
      <w:r w:rsidR="00427D62">
        <w:rPr>
          <w:sz w:val="24"/>
          <w:szCs w:val="24"/>
        </w:rPr>
        <w:t>.</w:t>
      </w:r>
    </w:p>
    <w:p w14:paraId="54443F0F" w14:textId="7AD49F41" w:rsidR="008809FF" w:rsidDel="003F5517" w:rsidRDefault="00FF674C" w:rsidP="00E02AC1">
      <w:pPr>
        <w:spacing w:line="480" w:lineRule="auto"/>
        <w:rPr>
          <w:del w:id="4" w:author="Abigail Hart" w:date="2019-04-02T15:41:00Z"/>
          <w:sz w:val="24"/>
          <w:szCs w:val="24"/>
        </w:rPr>
      </w:pPr>
      <w:r>
        <w:rPr>
          <w:sz w:val="24"/>
          <w:szCs w:val="24"/>
        </w:rPr>
        <w:t>A</w:t>
      </w:r>
      <w:r w:rsidR="008809FF">
        <w:rPr>
          <w:sz w:val="24"/>
          <w:szCs w:val="24"/>
        </w:rPr>
        <w:t xml:space="preserve">ctive restoration </w:t>
      </w:r>
      <w:r>
        <w:rPr>
          <w:sz w:val="24"/>
          <w:szCs w:val="24"/>
        </w:rPr>
        <w:t>consistently led to</w:t>
      </w:r>
      <w:r w:rsidR="00573AB3">
        <w:rPr>
          <w:sz w:val="24"/>
          <w:szCs w:val="24"/>
        </w:rPr>
        <w:t xml:space="preserve"> </w:t>
      </w:r>
      <w:r w:rsidR="008809FF">
        <w:rPr>
          <w:sz w:val="24"/>
          <w:szCs w:val="24"/>
        </w:rPr>
        <w:t xml:space="preserve">positive </w:t>
      </w:r>
      <w:r w:rsidR="00401633">
        <w:rPr>
          <w:sz w:val="24"/>
          <w:szCs w:val="24"/>
        </w:rPr>
        <w:t>responses</w:t>
      </w:r>
      <w:r w:rsidR="005C351F">
        <w:rPr>
          <w:sz w:val="24"/>
          <w:szCs w:val="24"/>
        </w:rPr>
        <w:t xml:space="preserve"> (Table 1)</w:t>
      </w:r>
      <w:r w:rsidR="00A74724">
        <w:rPr>
          <w:sz w:val="24"/>
          <w:szCs w:val="24"/>
        </w:rPr>
        <w:t>.</w:t>
      </w:r>
      <w:r w:rsidR="008809FF" w:rsidRPr="00E02AC1">
        <w:rPr>
          <w:sz w:val="24"/>
          <w:szCs w:val="24"/>
        </w:rPr>
        <w:t xml:space="preserve"> </w:t>
      </w:r>
      <w:r w:rsidR="00B41EFE">
        <w:rPr>
          <w:sz w:val="24"/>
          <w:szCs w:val="24"/>
        </w:rPr>
        <w:t>All t</w:t>
      </w:r>
      <w:r w:rsidR="008809FF" w:rsidRPr="00E02AC1">
        <w:rPr>
          <w:sz w:val="24"/>
          <w:szCs w:val="24"/>
        </w:rPr>
        <w:t xml:space="preserve">hree </w:t>
      </w:r>
      <w:r w:rsidR="0077122F">
        <w:rPr>
          <w:sz w:val="24"/>
          <w:szCs w:val="24"/>
        </w:rPr>
        <w:t xml:space="preserve">specific </w:t>
      </w:r>
      <w:r w:rsidR="00AD3C06">
        <w:rPr>
          <w:sz w:val="24"/>
          <w:szCs w:val="24"/>
        </w:rPr>
        <w:t xml:space="preserve">categories </w:t>
      </w:r>
      <w:r w:rsidR="008809FF" w:rsidRPr="00E02AC1">
        <w:rPr>
          <w:sz w:val="24"/>
          <w:szCs w:val="24"/>
        </w:rPr>
        <w:t xml:space="preserve">of active </w:t>
      </w:r>
      <w:r w:rsidR="00B41EFE">
        <w:rPr>
          <w:sz w:val="24"/>
          <w:szCs w:val="24"/>
        </w:rPr>
        <w:t xml:space="preserve">restoration </w:t>
      </w:r>
      <w:r w:rsidR="001470D5">
        <w:rPr>
          <w:sz w:val="24"/>
          <w:szCs w:val="24"/>
        </w:rPr>
        <w:t>had</w:t>
      </w:r>
      <w:r w:rsidR="001470D5" w:rsidRPr="00E02AC1">
        <w:rPr>
          <w:sz w:val="24"/>
          <w:szCs w:val="24"/>
        </w:rPr>
        <w:t xml:space="preserve"> </w:t>
      </w:r>
      <w:r w:rsidR="008809FF" w:rsidRPr="00E02AC1">
        <w:rPr>
          <w:sz w:val="24"/>
          <w:szCs w:val="24"/>
        </w:rPr>
        <w:t>net positive</w:t>
      </w:r>
      <w:r w:rsidR="001470D5">
        <w:rPr>
          <w:sz w:val="24"/>
          <w:szCs w:val="24"/>
        </w:rPr>
        <w:t xml:space="preserve"> </w:t>
      </w:r>
      <w:r w:rsidR="00401633">
        <w:rPr>
          <w:sz w:val="24"/>
          <w:szCs w:val="24"/>
        </w:rPr>
        <w:t>responses</w:t>
      </w:r>
      <w:r w:rsidR="001470D5">
        <w:rPr>
          <w:sz w:val="24"/>
          <w:szCs w:val="24"/>
        </w:rPr>
        <w:t xml:space="preserve"> (Table 1</w:t>
      </w:r>
      <w:r w:rsidR="00401633">
        <w:rPr>
          <w:sz w:val="24"/>
          <w:szCs w:val="24"/>
        </w:rPr>
        <w:t>A</w:t>
      </w:r>
      <w:r w:rsidR="00725A5D">
        <w:rPr>
          <w:sz w:val="24"/>
          <w:szCs w:val="24"/>
        </w:rPr>
        <w:t xml:space="preserve">, </w:t>
      </w:r>
      <w:r w:rsidR="00725A5D" w:rsidRPr="00E02AC1">
        <w:rPr>
          <w:sz w:val="24"/>
          <w:szCs w:val="24"/>
        </w:rPr>
        <w:t>Fig. 2</w:t>
      </w:r>
      <w:r w:rsidR="001470D5">
        <w:rPr>
          <w:sz w:val="24"/>
          <w:szCs w:val="24"/>
        </w:rPr>
        <w:t>)</w:t>
      </w:r>
      <w:r w:rsidR="005C351F">
        <w:rPr>
          <w:sz w:val="24"/>
          <w:szCs w:val="24"/>
        </w:rPr>
        <w:t>;</w:t>
      </w:r>
      <w:r w:rsidR="00863D60">
        <w:rPr>
          <w:sz w:val="24"/>
          <w:szCs w:val="24"/>
        </w:rPr>
        <w:t xml:space="preserve"> </w:t>
      </w:r>
      <w:r w:rsidR="00F72096">
        <w:rPr>
          <w:sz w:val="24"/>
          <w:szCs w:val="24"/>
        </w:rPr>
        <w:t>water supply</w:t>
      </w:r>
      <w:r w:rsidR="00401633">
        <w:rPr>
          <w:sz w:val="24"/>
          <w:szCs w:val="24"/>
        </w:rPr>
        <w:t xml:space="preserve"> was the most effective restoration practice followed by soil </w:t>
      </w:r>
      <w:r w:rsidR="00401633" w:rsidRPr="00E02AC1">
        <w:rPr>
          <w:sz w:val="24"/>
          <w:szCs w:val="24"/>
        </w:rPr>
        <w:t xml:space="preserve">and </w:t>
      </w:r>
      <w:r w:rsidR="00401633">
        <w:rPr>
          <w:sz w:val="24"/>
          <w:szCs w:val="24"/>
        </w:rPr>
        <w:t xml:space="preserve">vegetation </w:t>
      </w:r>
      <w:r w:rsidR="005C351F">
        <w:rPr>
          <w:sz w:val="24"/>
          <w:szCs w:val="24"/>
        </w:rPr>
        <w:t xml:space="preserve">active </w:t>
      </w:r>
      <w:r w:rsidR="00401633">
        <w:rPr>
          <w:sz w:val="24"/>
          <w:szCs w:val="24"/>
        </w:rPr>
        <w:t>practices (Table 1A</w:t>
      </w:r>
      <w:r w:rsidR="00725A5D">
        <w:rPr>
          <w:sz w:val="24"/>
          <w:szCs w:val="24"/>
        </w:rPr>
        <w:t xml:space="preserve">, </w:t>
      </w:r>
      <w:r w:rsidR="00725A5D" w:rsidRPr="00E02AC1">
        <w:rPr>
          <w:sz w:val="24"/>
          <w:szCs w:val="24"/>
        </w:rPr>
        <w:t>Fig. 2</w:t>
      </w:r>
      <w:r w:rsidR="00401633">
        <w:rPr>
          <w:sz w:val="24"/>
          <w:szCs w:val="24"/>
        </w:rPr>
        <w:t>)</w:t>
      </w:r>
      <w:r w:rsidR="00401633" w:rsidRPr="00E02AC1">
        <w:rPr>
          <w:sz w:val="24"/>
          <w:szCs w:val="24"/>
        </w:rPr>
        <w:t xml:space="preserve">. </w:t>
      </w:r>
      <w:r w:rsidR="00401633">
        <w:rPr>
          <w:sz w:val="24"/>
          <w:szCs w:val="24"/>
        </w:rPr>
        <w:t xml:space="preserve">Passive vegetation recovery and grazing exclusion can also </w:t>
      </w:r>
      <w:r w:rsidR="00B705DE">
        <w:rPr>
          <w:sz w:val="24"/>
          <w:szCs w:val="24"/>
        </w:rPr>
        <w:t xml:space="preserve">have </w:t>
      </w:r>
      <w:r w:rsidR="00401633" w:rsidRPr="00E02AC1">
        <w:rPr>
          <w:sz w:val="24"/>
          <w:szCs w:val="24"/>
        </w:rPr>
        <w:t>positive effect</w:t>
      </w:r>
      <w:r w:rsidR="00401633">
        <w:rPr>
          <w:sz w:val="24"/>
          <w:szCs w:val="24"/>
        </w:rPr>
        <w:t>s</w:t>
      </w:r>
      <w:r w:rsidR="00401633" w:rsidRPr="00E02AC1">
        <w:rPr>
          <w:sz w:val="24"/>
          <w:szCs w:val="24"/>
        </w:rPr>
        <w:t xml:space="preserve"> on restoration</w:t>
      </w:r>
      <w:r w:rsidR="00401633">
        <w:rPr>
          <w:sz w:val="24"/>
          <w:szCs w:val="24"/>
        </w:rPr>
        <w:t xml:space="preserve"> </w:t>
      </w:r>
      <w:r w:rsidR="00401633" w:rsidRPr="00E02AC1">
        <w:rPr>
          <w:sz w:val="24"/>
          <w:szCs w:val="24"/>
        </w:rPr>
        <w:t>(</w:t>
      </w:r>
      <w:r w:rsidR="00401633">
        <w:rPr>
          <w:sz w:val="24"/>
          <w:szCs w:val="24"/>
        </w:rPr>
        <w:t xml:space="preserve">Table 1A, </w:t>
      </w:r>
      <w:r w:rsidR="00401633" w:rsidRPr="00E02AC1">
        <w:rPr>
          <w:sz w:val="24"/>
          <w:szCs w:val="24"/>
        </w:rPr>
        <w:t>Fig. 2)</w:t>
      </w:r>
      <w:r w:rsidR="00401633">
        <w:rPr>
          <w:sz w:val="24"/>
          <w:szCs w:val="24"/>
        </w:rPr>
        <w:t xml:space="preserve"> </w:t>
      </w:r>
      <w:r w:rsidR="00B705DE">
        <w:rPr>
          <w:sz w:val="24"/>
          <w:szCs w:val="24"/>
        </w:rPr>
        <w:t xml:space="preserve">but </w:t>
      </w:r>
      <w:r w:rsidR="00401633">
        <w:rPr>
          <w:sz w:val="24"/>
          <w:szCs w:val="24"/>
        </w:rPr>
        <w:t xml:space="preserve">with lower </w:t>
      </w:r>
      <w:r w:rsidR="006C2DA6">
        <w:rPr>
          <w:sz w:val="24"/>
          <w:szCs w:val="24"/>
        </w:rPr>
        <w:t xml:space="preserve">and more variable </w:t>
      </w:r>
      <w:r w:rsidR="00401633">
        <w:rPr>
          <w:sz w:val="24"/>
          <w:szCs w:val="24"/>
        </w:rPr>
        <w:t>effect sizes than active practices</w:t>
      </w:r>
      <w:r w:rsidR="00B705DE">
        <w:rPr>
          <w:sz w:val="24"/>
          <w:szCs w:val="24"/>
        </w:rPr>
        <w:t>, while passive practices on s</w:t>
      </w:r>
      <w:r w:rsidR="00401633">
        <w:rPr>
          <w:sz w:val="24"/>
          <w:szCs w:val="24"/>
        </w:rPr>
        <w:t xml:space="preserve">oils </w:t>
      </w:r>
      <w:r w:rsidR="00B705DE">
        <w:rPr>
          <w:sz w:val="24"/>
          <w:szCs w:val="24"/>
        </w:rPr>
        <w:t>led to negative responses</w:t>
      </w:r>
      <w:r w:rsidR="00401633">
        <w:rPr>
          <w:sz w:val="24"/>
          <w:szCs w:val="24"/>
        </w:rPr>
        <w:t xml:space="preserve"> </w:t>
      </w:r>
      <w:r w:rsidR="00401633" w:rsidRPr="00E02AC1">
        <w:rPr>
          <w:sz w:val="24"/>
          <w:szCs w:val="24"/>
        </w:rPr>
        <w:t>(</w:t>
      </w:r>
      <w:r w:rsidR="00401633">
        <w:rPr>
          <w:sz w:val="24"/>
          <w:szCs w:val="24"/>
        </w:rPr>
        <w:t xml:space="preserve">Table 1A, </w:t>
      </w:r>
      <w:r w:rsidR="00401633" w:rsidRPr="00E02AC1">
        <w:rPr>
          <w:sz w:val="24"/>
          <w:szCs w:val="24"/>
        </w:rPr>
        <w:t>Fig. 2)</w:t>
      </w:r>
      <w:r w:rsidR="00401633">
        <w:rPr>
          <w:sz w:val="24"/>
          <w:szCs w:val="24"/>
        </w:rPr>
        <w:t xml:space="preserve">. </w:t>
      </w:r>
      <w:r w:rsidR="008809FF">
        <w:rPr>
          <w:sz w:val="24"/>
          <w:szCs w:val="24"/>
        </w:rPr>
        <w:t xml:space="preserve">Aridity and </w:t>
      </w:r>
      <w:r w:rsidR="00D5391E">
        <w:rPr>
          <w:sz w:val="24"/>
          <w:szCs w:val="24"/>
        </w:rPr>
        <w:t xml:space="preserve">duration of </w:t>
      </w:r>
      <w:r w:rsidR="00725A5D">
        <w:rPr>
          <w:sz w:val="24"/>
          <w:szCs w:val="24"/>
        </w:rPr>
        <w:t>studies</w:t>
      </w:r>
      <w:r w:rsidR="00D5391E">
        <w:rPr>
          <w:sz w:val="24"/>
          <w:szCs w:val="24"/>
        </w:rPr>
        <w:t xml:space="preserve"> following</w:t>
      </w:r>
      <w:r w:rsidR="00BD5548">
        <w:rPr>
          <w:sz w:val="24"/>
          <w:szCs w:val="24"/>
        </w:rPr>
        <w:t xml:space="preserve"> implementation</w:t>
      </w:r>
      <w:r w:rsidR="00781F98">
        <w:rPr>
          <w:sz w:val="24"/>
          <w:szCs w:val="24"/>
        </w:rPr>
        <w:t xml:space="preserve"> </w:t>
      </w:r>
      <w:r w:rsidR="008809FF">
        <w:rPr>
          <w:sz w:val="24"/>
          <w:szCs w:val="24"/>
        </w:rPr>
        <w:t>both</w:t>
      </w:r>
      <w:r w:rsidR="008809FF" w:rsidRPr="00E02AC1">
        <w:rPr>
          <w:sz w:val="24"/>
          <w:szCs w:val="24"/>
        </w:rPr>
        <w:t xml:space="preserve"> significantly influenced the effectiveness of active </w:t>
      </w:r>
      <w:r w:rsidR="00BD7B7F">
        <w:rPr>
          <w:sz w:val="24"/>
          <w:szCs w:val="24"/>
        </w:rPr>
        <w:t>restoration practices</w:t>
      </w:r>
      <w:r w:rsidR="008809FF" w:rsidRPr="00E02AC1">
        <w:rPr>
          <w:sz w:val="24"/>
          <w:szCs w:val="24"/>
        </w:rPr>
        <w:t xml:space="preserve"> (lrr= -0.01, 95% CI= -0.02 to -0.01; lrr= 0.003, 95% CI= 0.003 to 0.0035</w:t>
      </w:r>
      <w:r w:rsidR="009002D9">
        <w:rPr>
          <w:sz w:val="24"/>
          <w:szCs w:val="24"/>
        </w:rPr>
        <w:t>, respectively</w:t>
      </w:r>
      <w:r w:rsidR="008809FF" w:rsidRPr="00E02AC1">
        <w:rPr>
          <w:sz w:val="24"/>
          <w:szCs w:val="24"/>
        </w:rPr>
        <w:t>)</w:t>
      </w:r>
      <w:r w:rsidR="005C351F">
        <w:rPr>
          <w:sz w:val="24"/>
          <w:szCs w:val="24"/>
        </w:rPr>
        <w:t>. N</w:t>
      </w:r>
      <w:r w:rsidR="00A57868">
        <w:rPr>
          <w:sz w:val="24"/>
          <w:szCs w:val="24"/>
        </w:rPr>
        <w:t xml:space="preserve">et effectiveness of active restoration practices decreased with increasing aridity. </w:t>
      </w:r>
      <w:r w:rsidR="00DE53E2">
        <w:rPr>
          <w:sz w:val="24"/>
          <w:szCs w:val="24"/>
        </w:rPr>
        <w:t>F</w:t>
      </w:r>
      <w:r w:rsidR="008809FF" w:rsidRPr="00E02AC1">
        <w:rPr>
          <w:sz w:val="24"/>
          <w:szCs w:val="24"/>
        </w:rPr>
        <w:t xml:space="preserve">or passive </w:t>
      </w:r>
      <w:r w:rsidR="00C26CBD">
        <w:rPr>
          <w:sz w:val="24"/>
          <w:szCs w:val="24"/>
        </w:rPr>
        <w:t xml:space="preserve">approaches, </w:t>
      </w:r>
      <w:r w:rsidR="00BD5548">
        <w:rPr>
          <w:sz w:val="24"/>
          <w:szCs w:val="24"/>
        </w:rPr>
        <w:t>only</w:t>
      </w:r>
      <w:r w:rsidR="008809FF" w:rsidRPr="00E02AC1">
        <w:rPr>
          <w:sz w:val="24"/>
          <w:szCs w:val="24"/>
        </w:rPr>
        <w:t xml:space="preserve"> </w:t>
      </w:r>
      <w:r w:rsidR="00B779D1">
        <w:rPr>
          <w:sz w:val="24"/>
          <w:szCs w:val="24"/>
        </w:rPr>
        <w:t>duration of recovery</w:t>
      </w:r>
      <w:r w:rsidR="00656BCF">
        <w:rPr>
          <w:sz w:val="24"/>
          <w:szCs w:val="24"/>
        </w:rPr>
        <w:t xml:space="preserve"> </w:t>
      </w:r>
      <w:r w:rsidR="008809FF" w:rsidRPr="00E02AC1">
        <w:rPr>
          <w:sz w:val="24"/>
          <w:szCs w:val="24"/>
        </w:rPr>
        <w:t>was significant (lrr= 0.01, 95% CI= 0.008 to 0.01).</w:t>
      </w:r>
      <w:r w:rsidR="002458F7">
        <w:rPr>
          <w:sz w:val="24"/>
          <w:szCs w:val="24"/>
        </w:rPr>
        <w:t xml:space="preserve"> </w:t>
      </w:r>
      <w:r w:rsidR="00407FA2">
        <w:rPr>
          <w:sz w:val="24"/>
          <w:szCs w:val="24"/>
        </w:rPr>
        <w:t xml:space="preserve">Typically, </w:t>
      </w:r>
      <w:r w:rsidR="0078275D">
        <w:rPr>
          <w:sz w:val="24"/>
          <w:szCs w:val="24"/>
        </w:rPr>
        <w:t xml:space="preserve">active </w:t>
      </w:r>
      <w:r w:rsidR="00AC69D8">
        <w:rPr>
          <w:sz w:val="24"/>
          <w:szCs w:val="24"/>
        </w:rPr>
        <w:t xml:space="preserve">restoration was positive for </w:t>
      </w:r>
      <w:r w:rsidR="008809FF" w:rsidRPr="00E02AC1">
        <w:rPr>
          <w:sz w:val="24"/>
          <w:szCs w:val="24"/>
        </w:rPr>
        <w:t>soil</w:t>
      </w:r>
      <w:r w:rsidR="00AC69D8">
        <w:rPr>
          <w:sz w:val="24"/>
          <w:szCs w:val="24"/>
        </w:rPr>
        <w:t>s</w:t>
      </w:r>
      <w:r w:rsidR="008809FF" w:rsidRPr="00E02AC1">
        <w:rPr>
          <w:sz w:val="24"/>
          <w:szCs w:val="24"/>
        </w:rPr>
        <w:t xml:space="preserve">, </w:t>
      </w:r>
      <w:r w:rsidR="0078275D">
        <w:rPr>
          <w:sz w:val="24"/>
          <w:szCs w:val="24"/>
        </w:rPr>
        <w:t xml:space="preserve">vegetation </w:t>
      </w:r>
      <w:r w:rsidR="008809FF" w:rsidRPr="00E02AC1">
        <w:rPr>
          <w:sz w:val="24"/>
          <w:szCs w:val="24"/>
        </w:rPr>
        <w:t>and habitat</w:t>
      </w:r>
      <w:r w:rsidR="008809FF">
        <w:rPr>
          <w:sz w:val="24"/>
          <w:szCs w:val="24"/>
        </w:rPr>
        <w:t>,</w:t>
      </w:r>
      <w:r w:rsidR="008809FF" w:rsidRPr="00E02AC1">
        <w:rPr>
          <w:sz w:val="24"/>
          <w:szCs w:val="24"/>
        </w:rPr>
        <w:t xml:space="preserve"> but </w:t>
      </w:r>
      <w:r w:rsidR="008C0B2C">
        <w:rPr>
          <w:sz w:val="24"/>
          <w:szCs w:val="24"/>
        </w:rPr>
        <w:t>not</w:t>
      </w:r>
      <w:r w:rsidR="008809FF" w:rsidRPr="00E02AC1">
        <w:rPr>
          <w:sz w:val="24"/>
          <w:szCs w:val="24"/>
        </w:rPr>
        <w:t xml:space="preserve"> </w:t>
      </w:r>
      <w:r w:rsidR="00AC69D8">
        <w:rPr>
          <w:sz w:val="24"/>
          <w:szCs w:val="24"/>
        </w:rPr>
        <w:t>for</w:t>
      </w:r>
      <w:r w:rsidR="008809FF">
        <w:rPr>
          <w:sz w:val="24"/>
          <w:szCs w:val="24"/>
        </w:rPr>
        <w:t xml:space="preserve"> </w:t>
      </w:r>
      <w:r w:rsidR="00A57868" w:rsidRPr="00E02AC1">
        <w:rPr>
          <w:sz w:val="24"/>
          <w:szCs w:val="24"/>
        </w:rPr>
        <w:t>animal</w:t>
      </w:r>
      <w:r w:rsidR="00A57868">
        <w:rPr>
          <w:sz w:val="24"/>
          <w:szCs w:val="24"/>
        </w:rPr>
        <w:t>s’</w:t>
      </w:r>
      <w:r w:rsidR="008809FF" w:rsidRPr="00E02AC1">
        <w:rPr>
          <w:sz w:val="24"/>
          <w:szCs w:val="24"/>
        </w:rPr>
        <w:t xml:space="preserve"> </w:t>
      </w:r>
      <w:r w:rsidR="00A57868">
        <w:rPr>
          <w:sz w:val="24"/>
          <w:szCs w:val="24"/>
        </w:rPr>
        <w:t xml:space="preserve">outcomes </w:t>
      </w:r>
      <w:r w:rsidR="00326562">
        <w:rPr>
          <w:sz w:val="24"/>
          <w:szCs w:val="24"/>
        </w:rPr>
        <w:t>(Table 1B)</w:t>
      </w:r>
      <w:r w:rsidR="008809FF" w:rsidRPr="00E02AC1">
        <w:rPr>
          <w:sz w:val="24"/>
          <w:szCs w:val="24"/>
        </w:rPr>
        <w:t>.</w:t>
      </w:r>
      <w:r w:rsidR="00E84C1B">
        <w:rPr>
          <w:sz w:val="24"/>
          <w:szCs w:val="24"/>
        </w:rPr>
        <w:t xml:space="preserve"> We found that soils cannot restore passively, but plants and habitat can recover</w:t>
      </w:r>
      <w:r w:rsidR="008809FF" w:rsidRPr="00E02AC1">
        <w:rPr>
          <w:sz w:val="24"/>
          <w:szCs w:val="24"/>
        </w:rPr>
        <w:t xml:space="preserve"> </w:t>
      </w:r>
      <w:r w:rsidR="001F3B51">
        <w:rPr>
          <w:sz w:val="24"/>
          <w:szCs w:val="24"/>
        </w:rPr>
        <w:t>(Table 1B)</w:t>
      </w:r>
      <w:r w:rsidR="008809FF" w:rsidRPr="00E02AC1">
        <w:rPr>
          <w:sz w:val="24"/>
          <w:szCs w:val="24"/>
        </w:rPr>
        <w:t xml:space="preserve">. </w:t>
      </w:r>
    </w:p>
    <w:p w14:paraId="7579B14E" w14:textId="5280AE3A" w:rsidR="00DC00D2" w:rsidRDefault="00DC00D2" w:rsidP="00621FB6">
      <w:pPr>
        <w:spacing w:line="480" w:lineRule="auto"/>
        <w:rPr>
          <w:sz w:val="24"/>
          <w:szCs w:val="24"/>
        </w:rPr>
      </w:pPr>
      <w:r>
        <w:rPr>
          <w:sz w:val="24"/>
          <w:szCs w:val="24"/>
        </w:rPr>
        <w:t xml:space="preserve">A high number of </w:t>
      </w:r>
      <w:r w:rsidR="00DE4D74">
        <w:rPr>
          <w:sz w:val="24"/>
          <w:szCs w:val="24"/>
        </w:rPr>
        <w:t>studies (n=30), classified as both active (n=16) and passive restoration (n=14),</w:t>
      </w:r>
      <w:r>
        <w:rPr>
          <w:sz w:val="24"/>
          <w:szCs w:val="24"/>
        </w:rPr>
        <w:t xml:space="preserve"> were not included in this meta-analysis </w:t>
      </w:r>
      <w:r w:rsidR="00B10A33">
        <w:rPr>
          <w:sz w:val="24"/>
          <w:szCs w:val="24"/>
        </w:rPr>
        <w:t xml:space="preserve">due to the absence of </w:t>
      </w:r>
      <w:r>
        <w:rPr>
          <w:sz w:val="24"/>
          <w:szCs w:val="24"/>
        </w:rPr>
        <w:t xml:space="preserve">control situations. This may highlight the </w:t>
      </w:r>
      <w:r w:rsidR="00B10A33">
        <w:rPr>
          <w:sz w:val="24"/>
          <w:szCs w:val="24"/>
        </w:rPr>
        <w:t>lack</w:t>
      </w:r>
      <w:r>
        <w:rPr>
          <w:sz w:val="24"/>
          <w:szCs w:val="24"/>
        </w:rPr>
        <w:t xml:space="preserve"> of undisturbed reference sites or the difficulty of identifying a clear model to which compare the system to be restored </w:t>
      </w:r>
      <w:r>
        <w:rPr>
          <w:sz w:val="24"/>
          <w:szCs w:val="24"/>
        </w:rPr>
        <w:fldChar w:fldCharType="begin" w:fldLock="1"/>
      </w:r>
      <w:r w:rsidR="00A46CE9">
        <w:rPr>
          <w:sz w:val="24"/>
          <w:szCs w:val="24"/>
        </w:rPr>
        <w:instrText>ADDIN CSL_CITATION {"citationItems":[{"id":"ITEM-1","itemData":{"author":[{"dropping-particle":"","family":"Higgs E","given":"","non-dropping-particle":"","parse-names":false,"suffix":""}],"container-title":"Conservation Biology","id":"ITEM-1","issue":"2","issued":{"date-parts":[["1997"]]},"page":"338-348","title":"What is good ecological restoration?","type":"article-journal","volume":"11"},"uris":["http://www.mendeley.com/documents/?uuid=3463f3a7-c262-4bc9-9fb3-958d460f43b2"]}],"mendeley":{"formattedCitation":"(&lt;i&gt;24&lt;/i&gt;)","plainTextFormattedCitation":"(24)","previouslyFormattedCitation":"(&lt;i&gt;24&lt;/i&gt;)"},"properties":{"noteIndex":0},"schema":"https://github.com/citation-style-language/schema/raw/master/csl-citation.json"}</w:instrText>
      </w:r>
      <w:r>
        <w:rPr>
          <w:sz w:val="24"/>
          <w:szCs w:val="24"/>
        </w:rPr>
        <w:fldChar w:fldCharType="separate"/>
      </w:r>
      <w:r w:rsidRPr="00DC00D2">
        <w:rPr>
          <w:noProof/>
          <w:sz w:val="24"/>
          <w:szCs w:val="24"/>
        </w:rPr>
        <w:t>(</w:t>
      </w:r>
      <w:r w:rsidRPr="00DC00D2">
        <w:rPr>
          <w:i/>
          <w:noProof/>
          <w:sz w:val="24"/>
          <w:szCs w:val="24"/>
        </w:rPr>
        <w:t>24</w:t>
      </w:r>
      <w:r w:rsidRPr="00DC00D2">
        <w:rPr>
          <w:noProof/>
          <w:sz w:val="24"/>
          <w:szCs w:val="24"/>
        </w:rPr>
        <w:t>)</w:t>
      </w:r>
      <w:r>
        <w:rPr>
          <w:sz w:val="24"/>
          <w:szCs w:val="24"/>
        </w:rPr>
        <w:fldChar w:fldCharType="end"/>
      </w:r>
      <w:r w:rsidR="00B10A33">
        <w:rPr>
          <w:sz w:val="24"/>
          <w:szCs w:val="24"/>
        </w:rPr>
        <w:t>,</w:t>
      </w:r>
      <w:r w:rsidR="00DE4D74">
        <w:rPr>
          <w:sz w:val="24"/>
          <w:szCs w:val="24"/>
        </w:rPr>
        <w:t xml:space="preserve"> and </w:t>
      </w:r>
      <w:r w:rsidR="00B10A33">
        <w:rPr>
          <w:sz w:val="24"/>
          <w:szCs w:val="24"/>
        </w:rPr>
        <w:t xml:space="preserve">also </w:t>
      </w:r>
      <w:r w:rsidR="00DE4D74">
        <w:rPr>
          <w:sz w:val="24"/>
          <w:szCs w:val="24"/>
        </w:rPr>
        <w:t xml:space="preserve">the </w:t>
      </w:r>
      <w:r w:rsidR="00B10A33">
        <w:rPr>
          <w:sz w:val="24"/>
          <w:szCs w:val="24"/>
        </w:rPr>
        <w:t xml:space="preserve">absence of </w:t>
      </w:r>
      <w:r w:rsidR="00DE4D74">
        <w:rPr>
          <w:sz w:val="24"/>
          <w:szCs w:val="24"/>
        </w:rPr>
        <w:t>specific restoration goal</w:t>
      </w:r>
      <w:r w:rsidR="00B10A33">
        <w:rPr>
          <w:sz w:val="24"/>
          <w:szCs w:val="24"/>
        </w:rPr>
        <w:t>s</w:t>
      </w:r>
      <w:r w:rsidR="00DE4D74">
        <w:rPr>
          <w:sz w:val="24"/>
          <w:szCs w:val="24"/>
        </w:rPr>
        <w:t xml:space="preserve"> </w:t>
      </w:r>
      <w:r w:rsidR="00DE4D74">
        <w:rPr>
          <w:sz w:val="24"/>
          <w:szCs w:val="24"/>
        </w:rPr>
        <w:lastRenderedPageBreak/>
        <w:t>to be achieved</w:t>
      </w:r>
      <w:r w:rsidR="00A46CE9">
        <w:rPr>
          <w:sz w:val="24"/>
          <w:szCs w:val="24"/>
        </w:rPr>
        <w:t xml:space="preserve"> </w:t>
      </w:r>
      <w:r w:rsidR="00A46CE9">
        <w:rPr>
          <w:sz w:val="24"/>
          <w:szCs w:val="24"/>
        </w:rPr>
        <w:fldChar w:fldCharType="begin" w:fldLock="1"/>
      </w:r>
      <w:r w:rsidR="00A46CE9">
        <w:rPr>
          <w:sz w:val="24"/>
          <w:szCs w:val="24"/>
        </w:rPr>
        <w:instrText>ADDIN CSL_CITATION {"citationItems":[{"id":"ITEM-1","itemData":{"DOI":"10.1111/j.1523-1739.2006.00340.x","ISSN":"08888892","abstract":"The reasons ecosystems should be restored are numerous, disparate, generally understated, and commonly underappreciated. We offer a typology in which these reasons--or motivations--are ordered among five rationales: technocratic, biotic, heuristic, idealistic, and pragmatic. The technocratic rationale encompasses restoration that is conducted by government agencies or other large organizations to satisfy specific institutional missions and mandates. The biotic rationale for restoration is to recover lost aspects of local biodiversity. The heuristic rationale attempts to elicit or demonstrate ecological principles and biotic expressions. The idealistic rationale consists of personal and cultural expressions of concern or atonement for environmental degradation, reengagement with nature, and/or spiritual fulfillment. The pragmatic rationale seeks to recover or repair ecosystems for their capacity to provide a broad array of natural services and products upon which human economies depend and to counteract extremes in climate caused by ecosystem loss. We propose that technocratic restoration, as currently conceived and practiced, is too narrow in scope and should be broadened to include the pragmatic rationale whose overarching importance is just beginning to be recognized. We suggest that technocratic restoration is too authoritarian, that idealistic restoration is overly restricted by lack of administrative strengths, and that a melding of the two approaches would benefit both. Three recent examples are given of restoration that blends the technocratic, idealistic, and pragmatic rationales and demonstrates the potential for a more unified approach. The biotic and heuristic rationales can be satisfied within the contexts of the other rationales.","author":[{"dropping-particle":"","family":"Clewell","given":"Andre F.","non-dropping-particle":"","parse-names":false,"suffix":""},{"dropping-particle":"","family":"Aronson","given":"James","non-dropping-particle":"","parse-names":false,"suffix":""}],"container-title":"Conservation Biology","id":"ITEM-1","issue":"2","issued":{"date-parts":[["2006"]]},"page":"420-428","title":"Motivations for the restoration of ecosystems","type":"article-journal","volume":"20"},"uris":["http://www.mendeley.com/documents/?uuid=ecc94ae0-7389-44b1-9b31-c9d1571f8f93"]}],"mendeley":{"formattedCitation":"(&lt;i&gt;1&lt;/i&gt;)","plainTextFormattedCitation":"(1)","previouslyFormattedCitation":"(&lt;i&gt;1&lt;/i&gt;)"},"properties":{"noteIndex":0},"schema":"https://github.com/citation-style-language/schema/raw/master/csl-citation.json"}</w:instrText>
      </w:r>
      <w:r w:rsidR="00A46CE9">
        <w:rPr>
          <w:sz w:val="24"/>
          <w:szCs w:val="24"/>
        </w:rPr>
        <w:fldChar w:fldCharType="separate"/>
      </w:r>
      <w:r w:rsidR="00A46CE9" w:rsidRPr="00A46CE9">
        <w:rPr>
          <w:noProof/>
          <w:sz w:val="24"/>
          <w:szCs w:val="24"/>
        </w:rPr>
        <w:t>(</w:t>
      </w:r>
      <w:r w:rsidR="00A46CE9" w:rsidRPr="00A46CE9">
        <w:rPr>
          <w:i/>
          <w:noProof/>
          <w:sz w:val="24"/>
          <w:szCs w:val="24"/>
        </w:rPr>
        <w:t>1</w:t>
      </w:r>
      <w:r w:rsidR="00A46CE9" w:rsidRPr="00A46CE9">
        <w:rPr>
          <w:noProof/>
          <w:sz w:val="24"/>
          <w:szCs w:val="24"/>
        </w:rPr>
        <w:t>)</w:t>
      </w:r>
      <w:r w:rsidR="00A46CE9">
        <w:rPr>
          <w:sz w:val="24"/>
          <w:szCs w:val="24"/>
        </w:rPr>
        <w:fldChar w:fldCharType="end"/>
      </w:r>
      <w:r>
        <w:rPr>
          <w:sz w:val="24"/>
          <w:szCs w:val="24"/>
        </w:rPr>
        <w:t xml:space="preserve">. This situation entails a challenge to finally interpret the </w:t>
      </w:r>
      <w:r w:rsidR="00B10A33">
        <w:rPr>
          <w:sz w:val="24"/>
          <w:szCs w:val="24"/>
        </w:rPr>
        <w:t xml:space="preserve">benefits of </w:t>
      </w:r>
      <w:r>
        <w:rPr>
          <w:sz w:val="24"/>
          <w:szCs w:val="24"/>
        </w:rPr>
        <w:t xml:space="preserve">restoration </w:t>
      </w:r>
      <w:r w:rsidR="00B10A33">
        <w:rPr>
          <w:sz w:val="24"/>
          <w:szCs w:val="24"/>
        </w:rPr>
        <w:t>interventions and ultimately a difficulty to evaluate ecosystem health</w:t>
      </w:r>
      <w:r w:rsidR="00A46CE9">
        <w:rPr>
          <w:sz w:val="24"/>
          <w:szCs w:val="24"/>
        </w:rPr>
        <w:t xml:space="preserve"> </w:t>
      </w:r>
      <w:r w:rsidR="00A46CE9">
        <w:rPr>
          <w:sz w:val="24"/>
          <w:szCs w:val="24"/>
        </w:rPr>
        <w:fldChar w:fldCharType="begin" w:fldLock="1"/>
      </w:r>
      <w:r w:rsidR="00A46CE9">
        <w:rPr>
          <w:sz w:val="24"/>
          <w:szCs w:val="24"/>
        </w:rPr>
        <w:instrText>ADDIN CSL_CITATION {"citationItems":[{"id":"ITEM-1","itemData":{"author":[{"dropping-particle":"","family":"Higgs E","given":"","non-dropping-particle":"","parse-names":false,"suffix":""}],"container-title":"Conservation Biology","id":"ITEM-1","issue":"2","issued":{"date-parts":[["1997"]]},"page":"338-348","title":"What is good ecological restoration?","type":"article-journal","volume":"11"},"uris":["http://www.mendeley.com/documents/?uuid=3463f3a7-c262-4bc9-9fb3-958d460f43b2"]}],"mendeley":{"formattedCitation":"(&lt;i&gt;24&lt;/i&gt;)","plainTextFormattedCitation":"(24)"},"properties":{"noteIndex":0},"schema":"https://github.com/citation-style-language/schema/raw/master/csl-citation.json"}</w:instrText>
      </w:r>
      <w:r w:rsidR="00A46CE9">
        <w:rPr>
          <w:sz w:val="24"/>
          <w:szCs w:val="24"/>
        </w:rPr>
        <w:fldChar w:fldCharType="separate"/>
      </w:r>
      <w:r w:rsidR="00A46CE9" w:rsidRPr="00A46CE9">
        <w:rPr>
          <w:noProof/>
          <w:sz w:val="24"/>
          <w:szCs w:val="24"/>
        </w:rPr>
        <w:t>(</w:t>
      </w:r>
      <w:r w:rsidR="00A46CE9" w:rsidRPr="00A46CE9">
        <w:rPr>
          <w:i/>
          <w:noProof/>
          <w:sz w:val="24"/>
          <w:szCs w:val="24"/>
        </w:rPr>
        <w:t>24</w:t>
      </w:r>
      <w:r w:rsidR="00A46CE9" w:rsidRPr="00A46CE9">
        <w:rPr>
          <w:noProof/>
          <w:sz w:val="24"/>
          <w:szCs w:val="24"/>
        </w:rPr>
        <w:t>)</w:t>
      </w:r>
      <w:r w:rsidR="00A46CE9">
        <w:rPr>
          <w:sz w:val="24"/>
          <w:szCs w:val="24"/>
        </w:rPr>
        <w:fldChar w:fldCharType="end"/>
      </w:r>
      <w:r>
        <w:rPr>
          <w:sz w:val="24"/>
          <w:szCs w:val="24"/>
        </w:rPr>
        <w:t xml:space="preserve">.  </w:t>
      </w:r>
    </w:p>
    <w:p w14:paraId="3B094325" w14:textId="24E8B073" w:rsidR="004B60D8" w:rsidRDefault="005D3209" w:rsidP="00621FB6">
      <w:pPr>
        <w:spacing w:line="480" w:lineRule="auto"/>
        <w:rPr>
          <w:sz w:val="24"/>
          <w:szCs w:val="24"/>
        </w:rPr>
      </w:pPr>
      <w:r>
        <w:rPr>
          <w:sz w:val="24"/>
          <w:szCs w:val="24"/>
        </w:rPr>
        <w:t>Findings from this meta-analysis</w:t>
      </w:r>
      <w:r w:rsidR="00A22B5A">
        <w:rPr>
          <w:sz w:val="24"/>
          <w:szCs w:val="24"/>
        </w:rPr>
        <w:t xml:space="preserve"> </w:t>
      </w:r>
      <w:r w:rsidR="008F496E">
        <w:rPr>
          <w:sz w:val="24"/>
          <w:szCs w:val="24"/>
        </w:rPr>
        <w:t xml:space="preserve">support the conclusion that investment in </w:t>
      </w:r>
      <w:r w:rsidR="00AF63E0">
        <w:rPr>
          <w:sz w:val="24"/>
          <w:szCs w:val="24"/>
        </w:rPr>
        <w:t xml:space="preserve">active restoration </w:t>
      </w:r>
      <w:r w:rsidR="008F496E">
        <w:rPr>
          <w:sz w:val="24"/>
          <w:szCs w:val="24"/>
        </w:rPr>
        <w:t>is a more reliable strategy in meeting ecological outcomes</w:t>
      </w:r>
      <w:r w:rsidR="00AF63E0">
        <w:rPr>
          <w:sz w:val="24"/>
          <w:szCs w:val="24"/>
        </w:rPr>
        <w:t xml:space="preserve"> in dryland ecosystems</w:t>
      </w:r>
      <w:r w:rsidR="008F496E">
        <w:rPr>
          <w:sz w:val="24"/>
          <w:szCs w:val="24"/>
        </w:rPr>
        <w:t>. I</w:t>
      </w:r>
      <w:r w:rsidR="00AF63E0" w:rsidRPr="00E02AC1">
        <w:rPr>
          <w:sz w:val="24"/>
          <w:szCs w:val="24"/>
        </w:rPr>
        <w:t xml:space="preserve">n </w:t>
      </w:r>
      <w:r w:rsidR="008F496E">
        <w:rPr>
          <w:sz w:val="24"/>
          <w:szCs w:val="24"/>
        </w:rPr>
        <w:t>contrast, recent meta-analys</w:t>
      </w:r>
      <w:r w:rsidR="00B767B4">
        <w:rPr>
          <w:sz w:val="24"/>
          <w:szCs w:val="24"/>
        </w:rPr>
        <w:t>e</w:t>
      </w:r>
      <w:r w:rsidR="008F496E">
        <w:rPr>
          <w:sz w:val="24"/>
          <w:szCs w:val="24"/>
        </w:rPr>
        <w:t xml:space="preserve">s in </w:t>
      </w:r>
      <w:r w:rsidR="00AF63E0" w:rsidRPr="00E02AC1">
        <w:rPr>
          <w:sz w:val="24"/>
          <w:szCs w:val="24"/>
        </w:rPr>
        <w:t xml:space="preserve">tropical </w:t>
      </w:r>
      <w:r w:rsidR="007062CC">
        <w:rPr>
          <w:sz w:val="24"/>
          <w:szCs w:val="24"/>
        </w:rPr>
        <w:t xml:space="preserve">and temperate </w:t>
      </w:r>
      <w:r w:rsidR="00AF63E0" w:rsidRPr="00E02AC1">
        <w:rPr>
          <w:sz w:val="24"/>
          <w:szCs w:val="24"/>
        </w:rPr>
        <w:t>forest</w:t>
      </w:r>
      <w:r w:rsidR="00AF63E0">
        <w:rPr>
          <w:sz w:val="24"/>
          <w:szCs w:val="24"/>
        </w:rPr>
        <w:t>s</w:t>
      </w:r>
      <w:r w:rsidR="00F128DA">
        <w:rPr>
          <w:sz w:val="24"/>
          <w:szCs w:val="24"/>
        </w:rPr>
        <w:t xml:space="preserve"> </w:t>
      </w:r>
      <w:r w:rsidR="008F496E">
        <w:rPr>
          <w:sz w:val="24"/>
          <w:szCs w:val="24"/>
        </w:rPr>
        <w:t>concluded that</w:t>
      </w:r>
      <w:r w:rsidR="00AF63E0" w:rsidRPr="00E02AC1">
        <w:rPr>
          <w:sz w:val="24"/>
          <w:szCs w:val="24"/>
        </w:rPr>
        <w:t xml:space="preserve"> </w:t>
      </w:r>
      <w:r w:rsidR="00AF63E0">
        <w:rPr>
          <w:sz w:val="24"/>
          <w:szCs w:val="24"/>
        </w:rPr>
        <w:t xml:space="preserve">passive </w:t>
      </w:r>
      <w:r w:rsidR="00394DF4">
        <w:rPr>
          <w:sz w:val="24"/>
          <w:szCs w:val="24"/>
        </w:rPr>
        <w:t xml:space="preserve">recovery through </w:t>
      </w:r>
      <w:r w:rsidR="00AF63E0" w:rsidRPr="00E02AC1">
        <w:rPr>
          <w:sz w:val="24"/>
          <w:szCs w:val="24"/>
        </w:rPr>
        <w:t xml:space="preserve">natural succession </w:t>
      </w:r>
      <w:r w:rsidR="00956478">
        <w:rPr>
          <w:sz w:val="24"/>
          <w:szCs w:val="24"/>
        </w:rPr>
        <w:t>wa</w:t>
      </w:r>
      <w:r w:rsidR="00AF63E0">
        <w:rPr>
          <w:sz w:val="24"/>
          <w:szCs w:val="24"/>
        </w:rPr>
        <w:t>s</w:t>
      </w:r>
      <w:r w:rsidR="00AF63E0" w:rsidRPr="00E02AC1">
        <w:rPr>
          <w:sz w:val="24"/>
          <w:szCs w:val="24"/>
        </w:rPr>
        <w:t xml:space="preserve"> the most effective strategy</w:t>
      </w:r>
      <w:r w:rsidR="00054645">
        <w:rPr>
          <w:sz w:val="24"/>
          <w:szCs w:val="24"/>
        </w:rPr>
        <w:t xml:space="preserve"> </w:t>
      </w:r>
      <w:r w:rsidR="00CE75A2">
        <w:rPr>
          <w:sz w:val="24"/>
          <w:szCs w:val="24"/>
        </w:rPr>
        <w:fldChar w:fldCharType="begin" w:fldLock="1"/>
      </w:r>
      <w:r w:rsidR="00A46CE9">
        <w:rPr>
          <w:sz w:val="24"/>
          <w:szCs w:val="24"/>
        </w:rPr>
        <w:instrText>ADDIN CSL_CITATION {"citationItems":[{"id":"ITEM-1","itemData":{"DOI":"10.1126/sciadv.1701345","author":[{"dropping-particle":"","family":"Crouzeilles","given":"Renato","non-dropping-particle":"","parse-names":false,"suffix":""},{"dropping-particle":"","family":"Ferreira","given":"Mariana S.","non-dropping-particle":"","parse-names":false,"suffix":""},{"dropping-particle":"","family":"Chazdon","given":"Robin L.","non-dropping-particle":"","parse-names":false,"suffix":""},{"dropping-particle":"","family":"Lindenmayer","given":"David B.","non-dropping-particle":"","parse-names":false,"suffix":""},{"dropping-particle":"","family":"Sansevero","given":"Jerônimo B. B.","non-dropping-particle":"","parse-names":false,"suffix":""},{"dropping-particle":"","family":"Monteiro","given":"Lara","non-dropping-particle":"","parse-names":false,"suffix":""},{"dropping-particle":"","family":"Iribarrem","given":"Alvaro","non-dropping-particle":"","parse-names":false,"suffix":""},{"dropping-particle":"","family":"Latawiec","given":"Agnieszka E.","non-dropping-particle":"","parse-names":false,"suffix":""},{"dropping-particle":"","family":"Strassburg","given":"Bernardo B. N.","non-dropping-particle":"","parse-names":false,"suffix":""}],"container-title":"Science Advances","id":"ITEM-1","issue":"11","issued":{"date-parts":[["2017"]]},"page":"e1701345","title":"Ecological restoration success is higher for natural regeneration than for active restoration in tropical forests","type":"article-journal","volume":"3"},"uris":["http://www.mendeley.com/documents/?uuid=9384892a-27db-429e-8351-2f1043d37172"]},{"id":"ITEM-2","itemData":{"DOI":"10.1371/journal.pone.0171368","ISBN":"1111111111","ISSN":"19326203","abstract":"Global forest restoration targets have been set, yet policy makers and land managers lack guiding principles on how to invest limited resources to achieve them. We conducted a meta-analysis of 166 studies in naturally regenerating and actively restored forests worldwide to answer: (1) To what extent do floral and faunal abundance and diversity and biogeochemical functions recover? (2) Does recovery vary as a function of past land use, time since restoration, forest region, or precipitation? (3) Does active restoration result in more complete or faster recovery than passive restoration? Overall, forests showed a high level of recovery, but the time to recovery depended on the metric type measured, past land use, and region. Abundance recovered quickly and completely, whereas diversity recovered slower in tropical than in temperate forests. Biogeochemical functions recovered more slowly after agriculture than after logging or mining. Formerly logged sites were mostly passively restored and generally recovered quickly. Mined sites were nearly always actively restored using a combination of planting and either soil amendments or recontouring topography, which resulted in rapid recovery of the metrics evaluated. Actively restoring former agricultural land, primarily by planting trees, did not result in consistently faster or more complete recovery than passively restored sites. Our results suggest that simply ending the land use is sufficient for forests to recover in many cases, but more studies are needed that directly compare the value added of active versus passive restoration strategies in the same system. Investments in active restoration should be evaluated relative to the past land use, the natural resilience of the system, and the specific objectives of each project.","author":[{"dropping-particle":"","family":"Meli","given":"Paula","non-dropping-particle":"","parse-names":false,"suffix":""},{"dropping-particle":"","family":"Holl","given":"Karen D.","non-dropping-particle":"","parse-names":false,"suffix":""},{"dropping-particle":"","family":"Benayas","given":"José María Rey","non-dropping-particle":"","parse-names":false,"suffix":""},{"dropping-particle":"","family":"Jones","given":"Holly P.","non-dropping-particle":"","parse-names":false,"suffix":""},{"dropping-particle":"","family":"Jones","given":"Peter C.","non-dropping-particle":"","parse-names":false,"suffix":""},{"dropping-particle":"","family":"Montoya","given":"Daniel","non-dropping-particle":"","parse-names":false,"suffix":""},{"dropping-particle":"","family":"Mateos","given":"David Moreno","non-dropping-particle":"","parse-names":false,"suffix":""}],"container-title":"PLoS ONE","id":"ITEM-2","issue":"2","issued":{"date-parts":[["2017"]]},"page":"1-17","title":"A global review of past land use, climate, and active vs. passive restoration effects on forest recovery","type":"article-journal","volume":"12"},"uris":["http://www.mendeley.com/documents/?uuid=2a43d0de-143f-4349-a839-671450322de0"]}],"mendeley":{"formattedCitation":"(&lt;i&gt;25&lt;/i&gt;, &lt;i&gt;26&lt;/i&gt;)","plainTextFormattedCitation":"(25, 26)","previouslyFormattedCitation":"(&lt;i&gt;25&lt;/i&gt;, &lt;i&gt;26&lt;/i&gt;)"},"properties":{"noteIndex":0},"schema":"https://github.com/citation-style-language/schema/raw/master/csl-citation.json"}</w:instrText>
      </w:r>
      <w:r w:rsidR="00CE75A2">
        <w:rPr>
          <w:sz w:val="24"/>
          <w:szCs w:val="24"/>
        </w:rPr>
        <w:fldChar w:fldCharType="separate"/>
      </w:r>
      <w:r w:rsidR="00DC00D2" w:rsidRPr="00DC00D2">
        <w:rPr>
          <w:noProof/>
          <w:sz w:val="24"/>
          <w:szCs w:val="24"/>
        </w:rPr>
        <w:t>(</w:t>
      </w:r>
      <w:r w:rsidR="00DC00D2" w:rsidRPr="00DC00D2">
        <w:rPr>
          <w:i/>
          <w:noProof/>
          <w:sz w:val="24"/>
          <w:szCs w:val="24"/>
        </w:rPr>
        <w:t>25</w:t>
      </w:r>
      <w:r w:rsidR="00DC00D2" w:rsidRPr="00DC00D2">
        <w:rPr>
          <w:noProof/>
          <w:sz w:val="24"/>
          <w:szCs w:val="24"/>
        </w:rPr>
        <w:t xml:space="preserve">, </w:t>
      </w:r>
      <w:r w:rsidR="00DC00D2" w:rsidRPr="00DC00D2">
        <w:rPr>
          <w:i/>
          <w:noProof/>
          <w:sz w:val="24"/>
          <w:szCs w:val="24"/>
        </w:rPr>
        <w:t>26</w:t>
      </w:r>
      <w:r w:rsidR="00DC00D2" w:rsidRPr="00DC00D2">
        <w:rPr>
          <w:noProof/>
          <w:sz w:val="24"/>
          <w:szCs w:val="24"/>
        </w:rPr>
        <w:t>)</w:t>
      </w:r>
      <w:r w:rsidR="00CE75A2">
        <w:rPr>
          <w:sz w:val="24"/>
          <w:szCs w:val="24"/>
        </w:rPr>
        <w:fldChar w:fldCharType="end"/>
      </w:r>
      <w:r w:rsidR="00AF63E0">
        <w:rPr>
          <w:sz w:val="24"/>
          <w:szCs w:val="24"/>
        </w:rPr>
        <w:t>. Th</w:t>
      </w:r>
      <w:r w:rsidR="00890205">
        <w:rPr>
          <w:sz w:val="24"/>
          <w:szCs w:val="24"/>
        </w:rPr>
        <w:t>is</w:t>
      </w:r>
      <w:r w:rsidR="00AF63E0">
        <w:rPr>
          <w:sz w:val="24"/>
          <w:szCs w:val="24"/>
        </w:rPr>
        <w:t xml:space="preserve"> difference </w:t>
      </w:r>
      <w:r w:rsidR="00956478">
        <w:rPr>
          <w:sz w:val="24"/>
          <w:szCs w:val="24"/>
        </w:rPr>
        <w:t>profoundly suggest</w:t>
      </w:r>
      <w:r w:rsidR="00017B85">
        <w:rPr>
          <w:sz w:val="24"/>
          <w:szCs w:val="24"/>
        </w:rPr>
        <w:t>s</w:t>
      </w:r>
      <w:r w:rsidR="00956478">
        <w:rPr>
          <w:sz w:val="24"/>
          <w:szCs w:val="24"/>
        </w:rPr>
        <w:t xml:space="preserve"> that environmental limitation and stress are critical criteria to consider in weighing restoration options for an ecos</w:t>
      </w:r>
      <w:r w:rsidR="00017B85">
        <w:rPr>
          <w:sz w:val="24"/>
          <w:szCs w:val="24"/>
        </w:rPr>
        <w:t>ys</w:t>
      </w:r>
      <w:r w:rsidR="00956478">
        <w:rPr>
          <w:sz w:val="24"/>
          <w:szCs w:val="24"/>
        </w:rPr>
        <w:t>tem</w:t>
      </w:r>
      <w:r w:rsidR="006861E8">
        <w:rPr>
          <w:sz w:val="24"/>
          <w:szCs w:val="24"/>
        </w:rPr>
        <w:t>.</w:t>
      </w:r>
      <w:r w:rsidR="00B77A77">
        <w:rPr>
          <w:sz w:val="24"/>
          <w:szCs w:val="24"/>
        </w:rPr>
        <w:t xml:space="preserve"> </w:t>
      </w:r>
      <w:r w:rsidR="006861E8">
        <w:rPr>
          <w:sz w:val="24"/>
          <w:szCs w:val="24"/>
        </w:rPr>
        <w:t>R</w:t>
      </w:r>
      <w:r w:rsidR="00AF63E0">
        <w:rPr>
          <w:sz w:val="24"/>
          <w:szCs w:val="24"/>
        </w:rPr>
        <w:t>ainfall, soil fertility</w:t>
      </w:r>
      <w:r w:rsidR="00132708">
        <w:rPr>
          <w:sz w:val="24"/>
          <w:szCs w:val="24"/>
        </w:rPr>
        <w:t xml:space="preserve">, </w:t>
      </w:r>
      <w:r w:rsidR="00AF63E0">
        <w:rPr>
          <w:sz w:val="24"/>
          <w:szCs w:val="24"/>
        </w:rPr>
        <w:t xml:space="preserve">and productivity are severely </w:t>
      </w:r>
      <w:r w:rsidR="00AF63E0" w:rsidRPr="00E02AC1">
        <w:rPr>
          <w:sz w:val="24"/>
          <w:szCs w:val="24"/>
        </w:rPr>
        <w:t>constraine</w:t>
      </w:r>
      <w:r w:rsidR="00AF63E0">
        <w:rPr>
          <w:sz w:val="24"/>
          <w:szCs w:val="24"/>
        </w:rPr>
        <w:t>d in dryland ecosystems</w:t>
      </w:r>
      <w:r w:rsidR="000008C8">
        <w:rPr>
          <w:sz w:val="24"/>
          <w:szCs w:val="24"/>
        </w:rPr>
        <w:t xml:space="preserve"> </w:t>
      </w:r>
      <w:r w:rsidR="00CE75A2">
        <w:rPr>
          <w:sz w:val="24"/>
          <w:szCs w:val="24"/>
        </w:rPr>
        <w:fldChar w:fldCharType="begin" w:fldLock="1"/>
      </w:r>
      <w:r w:rsidR="00950D2D">
        <w:rPr>
          <w:sz w:val="24"/>
          <w:szCs w:val="24"/>
        </w:rPr>
        <w:instrText>ADDIN CSL_CITATION {"citationItems":[{"id":"ITEM-1","itemData":{"DOI":"10.1196/annals.1439.003","ISBN":"1559632283","ISSN":"00184888","PMID":"2472066","abstract":"Humans have changed ecosystems more rapidly and extensively in the last 50 years than in any comparable period of human history. We have done this to meet the growing demands for food, fresh water, timber, fiber, and fuel. While changes to ecosystems have enhanced the well-being of billions of people, they have also caused a substantial and largely irreversible loss in diversity of life on Earth, and have strained the capacity of ecosystems to continue providing critical services. Among the findings: Approximately 60% of the services that support life on Earth are being degraded or used unsustainably. The harmful consequences of this degradation could grow significantly worse in the next 50 years. Only four ecosystem services have been enhanced in the last 50 years: crops, livestock, aquaculture, and the sequestration of carbon. The capacity of ecosystems to neutralize pollutants, protect us from natural disasters, and control the outbreaks of pests and diseases is declining significantly. Terrestrial and freshwater systems are reaching the limits of their ability to absorb nitrogen. Harvesting of fish and other resources from coastal and marine systems is compromising their ability to deliver food in the future. Richly illustrated with maps and graphs, Current State and Trends presents an assessment of Earth's ability to provide twenty-four distinct services essential to human well-being. These include food, fiber, and other materials; the regulation of the climate and fresh water systems; underlying support systems such as nutrient cycling; and the fulfillment of cultural, spiritual, and aesthetic values. The volume pays particular attention to the current health of key ecosystems, including inland waters, forests, oceans, croplands, and dryland systems, among others. It will be an indispensable reference for scientists, environmentalists, agency professionals, and students.","author":[{"dropping-particle":"","family":"Millennium Ecosystems Assessment (MEA)","given":"","non-dropping-particle":"","parse-names":false,"suffix":""}],"container-title":"Ecosystems and Human well-being: Current State and Trends","id":"ITEM-1","issued":{"date-parts":[["2005"]]},"page":"1-40","title":"Dryland Systems","type":"chapter"},"uris":["http://www.mendeley.com/documents/?uuid=7132a523-f12f-4c7f-91a6-9041256dd900"]}],"mendeley":{"formattedCitation":"(&lt;i&gt;8&lt;/i&gt;)","plainTextFormattedCitation":"(8)","previouslyFormattedCitation":"(&lt;i&gt;8&lt;/i&gt;)"},"properties":{"noteIndex":0},"schema":"https://github.com/citation-style-language/schema/raw/master/csl-citation.json"}</w:instrText>
      </w:r>
      <w:r w:rsidR="00CE75A2">
        <w:rPr>
          <w:sz w:val="24"/>
          <w:szCs w:val="24"/>
        </w:rPr>
        <w:fldChar w:fldCharType="separate"/>
      </w:r>
      <w:r w:rsidR="00CE75A2" w:rsidRPr="00CE75A2">
        <w:rPr>
          <w:noProof/>
          <w:sz w:val="24"/>
          <w:szCs w:val="24"/>
        </w:rPr>
        <w:t>(</w:t>
      </w:r>
      <w:r w:rsidR="00CE75A2" w:rsidRPr="00CE75A2">
        <w:rPr>
          <w:i/>
          <w:noProof/>
          <w:sz w:val="24"/>
          <w:szCs w:val="24"/>
        </w:rPr>
        <w:t>8</w:t>
      </w:r>
      <w:r w:rsidR="00CE75A2" w:rsidRPr="00CE75A2">
        <w:rPr>
          <w:noProof/>
          <w:sz w:val="24"/>
          <w:szCs w:val="24"/>
        </w:rPr>
        <w:t>)</w:t>
      </w:r>
      <w:r w:rsidR="00CE75A2">
        <w:rPr>
          <w:sz w:val="24"/>
          <w:szCs w:val="24"/>
        </w:rPr>
        <w:fldChar w:fldCharType="end"/>
      </w:r>
      <w:r w:rsidR="00174CA1">
        <w:rPr>
          <w:sz w:val="24"/>
          <w:szCs w:val="24"/>
        </w:rPr>
        <w:t>, and results here show t</w:t>
      </w:r>
      <w:r w:rsidR="006861E8">
        <w:rPr>
          <w:sz w:val="24"/>
          <w:szCs w:val="24"/>
        </w:rPr>
        <w:t xml:space="preserve">he success of active restoration practices </w:t>
      </w:r>
      <w:r w:rsidR="00F72096">
        <w:rPr>
          <w:sz w:val="24"/>
          <w:szCs w:val="24"/>
        </w:rPr>
        <w:t>decreases</w:t>
      </w:r>
      <w:r w:rsidR="006861E8">
        <w:rPr>
          <w:sz w:val="24"/>
          <w:szCs w:val="24"/>
        </w:rPr>
        <w:t xml:space="preserve"> with aridity. </w:t>
      </w:r>
      <w:r w:rsidR="00EB61E7">
        <w:rPr>
          <w:sz w:val="24"/>
          <w:szCs w:val="24"/>
        </w:rPr>
        <w:t>The extent of land transformation and prior land use history also cannot be overlooked</w:t>
      </w:r>
      <w:r w:rsidR="007062CC">
        <w:rPr>
          <w:sz w:val="24"/>
          <w:szCs w:val="24"/>
        </w:rPr>
        <w:t xml:space="preserve"> </w:t>
      </w:r>
      <w:r w:rsidR="007062CC">
        <w:rPr>
          <w:sz w:val="24"/>
          <w:szCs w:val="24"/>
        </w:rPr>
        <w:fldChar w:fldCharType="begin" w:fldLock="1"/>
      </w:r>
      <w:r w:rsidR="008E3BD9">
        <w:rPr>
          <w:sz w:val="24"/>
          <w:szCs w:val="24"/>
        </w:rPr>
        <w:instrText>ADDIN CSL_CITATION {"citationItems":[{"id":"ITEM-1","itemData":{"DOI":"10.1016/j.foreco.2010.07.004","ISBN":"0378-1127","ISSN":"03781127","PMID":"22937044","abstract":"Given the extent of land use and land cover change by humans on a global scale, conservation efforts have increasingly focused on restoring degraded ecosystems to provide ecosystem services and biodiversity. Many examples in the tropics and elsewhere, however, show that some ecosystems recover rapidly without human intervention which begs the question of in which cases and to what extent humans should actively work to facilitate ecosystem recovery. We recommend that all land managers consider a suite of ecological and human factors before selecting a restoration approach. Land managers should first consider what the likely outcome of a passive restoration (natural regeneration) approach would be based on the natural ecosystem resilience, past land-use history, and the surrounding landscape matrix. They should also identify the specific goals of the project and assess the resources available. Conducting these analyses prior to selecting restoration approaches should result in a more efficient use of restoration resources both within and among projects and should maximize the success of restoration efforts. © 2010 Elsevier B.V.","author":[{"dropping-particle":"","family":"Holl","given":"K. D.","non-dropping-particle":"","parse-names":false,"suffix":""},{"dropping-particle":"","family":"Aide","given":"T. M.","non-dropping-particle":"","parse-names":false,"suffix":""}],"container-title":"Forest Ecology and Management","id":"ITEM-1","issue":"10","issued":{"date-parts":[["2011"]]},"page":"1558-1563","publisher":"Elsevier B.V.","title":"When and where to actively restore ecosystems?","type":"article-journal","volume":"261"},"uris":["http://www.mendeley.com/documents/?uuid=36271ca3-ccce-4676-9f5d-fbcfce2fba24"]}],"mendeley":{"formattedCitation":"(&lt;i&gt;19&lt;/i&gt;)","plainTextFormattedCitation":"(19)","previouslyFormattedCitation":"(&lt;i&gt;19&lt;/i&gt;)"},"properties":{"noteIndex":0},"schema":"https://github.com/citation-style-language/schema/raw/master/csl-citation.json"}</w:instrText>
      </w:r>
      <w:r w:rsidR="007062CC">
        <w:rPr>
          <w:sz w:val="24"/>
          <w:szCs w:val="24"/>
        </w:rPr>
        <w:fldChar w:fldCharType="separate"/>
      </w:r>
      <w:r w:rsidR="007062CC" w:rsidRPr="007062CC">
        <w:rPr>
          <w:noProof/>
          <w:sz w:val="24"/>
          <w:szCs w:val="24"/>
        </w:rPr>
        <w:t>(</w:t>
      </w:r>
      <w:r w:rsidR="007062CC" w:rsidRPr="007062CC">
        <w:rPr>
          <w:i/>
          <w:noProof/>
          <w:sz w:val="24"/>
          <w:szCs w:val="24"/>
        </w:rPr>
        <w:t>19</w:t>
      </w:r>
      <w:r w:rsidR="007062CC" w:rsidRPr="007062CC">
        <w:rPr>
          <w:noProof/>
          <w:sz w:val="24"/>
          <w:szCs w:val="24"/>
        </w:rPr>
        <w:t>)</w:t>
      </w:r>
      <w:r w:rsidR="007062CC">
        <w:rPr>
          <w:sz w:val="24"/>
          <w:szCs w:val="24"/>
        </w:rPr>
        <w:fldChar w:fldCharType="end"/>
      </w:r>
      <w:r w:rsidR="00EB61E7">
        <w:rPr>
          <w:sz w:val="24"/>
          <w:szCs w:val="24"/>
        </w:rPr>
        <w:t xml:space="preserve">. </w:t>
      </w:r>
      <w:r w:rsidR="009A36D9">
        <w:rPr>
          <w:sz w:val="24"/>
          <w:szCs w:val="24"/>
        </w:rPr>
        <w:t>A</w:t>
      </w:r>
      <w:r w:rsidR="009D45CC">
        <w:rPr>
          <w:sz w:val="24"/>
          <w:szCs w:val="24"/>
        </w:rPr>
        <w:t xml:space="preserve">gricultural crop lands </w:t>
      </w:r>
      <w:r w:rsidR="009A36D9">
        <w:rPr>
          <w:sz w:val="24"/>
          <w:szCs w:val="24"/>
        </w:rPr>
        <w:t xml:space="preserve">in general </w:t>
      </w:r>
      <w:r w:rsidR="009D45CC">
        <w:rPr>
          <w:sz w:val="24"/>
          <w:szCs w:val="24"/>
        </w:rPr>
        <w:t xml:space="preserve">may </w:t>
      </w:r>
      <w:r w:rsidR="009A36D9">
        <w:rPr>
          <w:sz w:val="24"/>
          <w:szCs w:val="24"/>
        </w:rPr>
        <w:t>need</w:t>
      </w:r>
      <w:r w:rsidR="009D45CC">
        <w:rPr>
          <w:sz w:val="24"/>
          <w:szCs w:val="24"/>
        </w:rPr>
        <w:t xml:space="preserve"> active restoration practices to overcome </w:t>
      </w:r>
      <w:r w:rsidR="00EC52B4">
        <w:rPr>
          <w:sz w:val="24"/>
          <w:szCs w:val="24"/>
        </w:rPr>
        <w:t>the former legacies of</w:t>
      </w:r>
      <w:r w:rsidR="009D45CC">
        <w:rPr>
          <w:sz w:val="24"/>
          <w:szCs w:val="24"/>
        </w:rPr>
        <w:t xml:space="preserve"> soil disturbances, nutrient inputs, and pesticid</w:t>
      </w:r>
      <w:r w:rsidR="00E723B6">
        <w:rPr>
          <w:sz w:val="24"/>
          <w:szCs w:val="24"/>
        </w:rPr>
        <w:t>es</w:t>
      </w:r>
      <w:r w:rsidR="000008C8">
        <w:rPr>
          <w:sz w:val="24"/>
          <w:szCs w:val="24"/>
        </w:rPr>
        <w:t xml:space="preserve"> </w:t>
      </w:r>
      <w:r w:rsidR="00950D2D">
        <w:rPr>
          <w:sz w:val="24"/>
          <w:szCs w:val="24"/>
        </w:rPr>
        <w:fldChar w:fldCharType="begin" w:fldLock="1"/>
      </w:r>
      <w:r w:rsidR="00A46CE9">
        <w:rPr>
          <w:sz w:val="24"/>
          <w:szCs w:val="24"/>
        </w:rPr>
        <w:instrText>ADDIN CSL_CITATION {"citationItems":[{"id":"ITEM-1","itemData":{"DOI":"10.1016/j.tree.2018.11.002","ISSN":"01695347","PMID":"30509848","abstract":"There is worldwide concern about the environmental costs of conventional intensification of agriculture. Growing evidence suggests that ecological intensification of mainstream farming can safeguard food production, with accompanying environmental benefits; however, the approach is rarely adopted by farmers. Our review of the evidence for replacing external inputs with ecosystem services shows that scientists tend to focus on processes (e.g., pollination) rather than outcomes (e.g., profits), and express benefits at spatio-temporal scales that are not always relevant to farmers. This results in mismatches in perceived benefits of ecological intensification between scientists and farmers, which hinders its uptake. We provide recommendations for overcoming these mismatches and highlight important additional factors driving uptake of nature-based management practices, such as social acceptability of farming.","author":[{"dropping-particle":"","family":"Kleijn","given":"David","non-dropping-particle":"","parse-names":false,"suffix":""},{"dropping-particle":"","family":"Bommarco","given":"Riccardo","non-dropping-particle":"","parse-names":false,"suffix":""},{"dropping-particle":"","family":"Fijen","given":"Thijs P.M.","non-dropping-particle":"","parse-names":false,"suffix":""},{"dropping-particle":"","family":"Garibaldi","given":"Lucas A.","non-dropping-particle":"","parse-names":false,"suffix":""},{"dropping-particle":"","family":"Potts","given":"Simon G.","non-dropping-particle":"","parse-names":false,"suffix":""},{"dropping-particle":"","family":"Putten","given":"Wim H.","non-dropping-particle":"van der","parse-names":false,"suffix":""}],"container-title":"Trends in Ecology and Evolution","id":"ITEM-1","issue":"2","issued":{"date-parts":[["2019"]]},"page":"154-166","publisher":"Elsevier Ltd","title":"Ecological Intensification: Bridging the Gap between Science and Practice","type":"article-journal","volume":"34"},"uris":["http://www.mendeley.com/documents/?uuid=e565f4ec-51b7-47a0-bc32-239d59f5965c"]}],"mendeley":{"formattedCitation":"(&lt;i&gt;27&lt;/i&gt;)","plainTextFormattedCitation":"(27)","previouslyFormattedCitation":"(&lt;i&gt;27&lt;/i&gt;)"},"properties":{"noteIndex":0},"schema":"https://github.com/citation-style-language/schema/raw/master/csl-citation.json"}</w:instrText>
      </w:r>
      <w:r w:rsidR="00950D2D">
        <w:rPr>
          <w:sz w:val="24"/>
          <w:szCs w:val="24"/>
        </w:rPr>
        <w:fldChar w:fldCharType="separate"/>
      </w:r>
      <w:r w:rsidR="00DC00D2" w:rsidRPr="00DC00D2">
        <w:rPr>
          <w:noProof/>
          <w:sz w:val="24"/>
          <w:szCs w:val="24"/>
        </w:rPr>
        <w:t>(</w:t>
      </w:r>
      <w:r w:rsidR="00DC00D2" w:rsidRPr="00DC00D2">
        <w:rPr>
          <w:i/>
          <w:noProof/>
          <w:sz w:val="24"/>
          <w:szCs w:val="24"/>
        </w:rPr>
        <w:t>27</w:t>
      </w:r>
      <w:r w:rsidR="00DC00D2" w:rsidRPr="00DC00D2">
        <w:rPr>
          <w:noProof/>
          <w:sz w:val="24"/>
          <w:szCs w:val="24"/>
        </w:rPr>
        <w:t>)</w:t>
      </w:r>
      <w:r w:rsidR="00950D2D">
        <w:rPr>
          <w:sz w:val="24"/>
          <w:szCs w:val="24"/>
        </w:rPr>
        <w:fldChar w:fldCharType="end"/>
      </w:r>
      <w:r w:rsidR="00950D2D">
        <w:rPr>
          <w:sz w:val="24"/>
          <w:szCs w:val="24"/>
        </w:rPr>
        <w:t>.</w:t>
      </w:r>
    </w:p>
    <w:p w14:paraId="0B7B32D5" w14:textId="58718513" w:rsidR="00E02AC1" w:rsidRPr="00E02AC1" w:rsidRDefault="00E02AC1" w:rsidP="00621FB6">
      <w:pPr>
        <w:spacing w:line="480" w:lineRule="auto"/>
        <w:rPr>
          <w:sz w:val="24"/>
          <w:szCs w:val="24"/>
        </w:rPr>
      </w:pPr>
      <w:r w:rsidRPr="00E02AC1">
        <w:rPr>
          <w:sz w:val="24"/>
          <w:szCs w:val="24"/>
        </w:rPr>
        <w:t xml:space="preserve">Resources </w:t>
      </w:r>
      <w:r w:rsidR="00E53B64">
        <w:rPr>
          <w:sz w:val="24"/>
          <w:szCs w:val="24"/>
        </w:rPr>
        <w:t xml:space="preserve">to restore </w:t>
      </w:r>
      <w:r w:rsidR="00B77A77">
        <w:rPr>
          <w:sz w:val="24"/>
          <w:szCs w:val="24"/>
        </w:rPr>
        <w:t xml:space="preserve">ecosystems </w:t>
      </w:r>
      <w:r w:rsidR="00E53B64">
        <w:rPr>
          <w:sz w:val="24"/>
          <w:szCs w:val="24"/>
        </w:rPr>
        <w:t>will always be in short supply relative to need</w:t>
      </w:r>
      <w:r w:rsidR="00E84C1B">
        <w:rPr>
          <w:sz w:val="24"/>
          <w:szCs w:val="24"/>
        </w:rPr>
        <w:t>,</w:t>
      </w:r>
      <w:r w:rsidR="00E53B64">
        <w:rPr>
          <w:sz w:val="24"/>
          <w:szCs w:val="24"/>
        </w:rPr>
        <w:t xml:space="preserve"> particularly</w:t>
      </w:r>
      <w:r w:rsidR="004C1CFC">
        <w:rPr>
          <w:sz w:val="24"/>
          <w:szCs w:val="24"/>
        </w:rPr>
        <w:t xml:space="preserve"> in </w:t>
      </w:r>
      <w:r w:rsidRPr="00E02AC1">
        <w:rPr>
          <w:sz w:val="24"/>
          <w:szCs w:val="24"/>
        </w:rPr>
        <w:t>developing countries</w:t>
      </w:r>
      <w:r w:rsidR="000008C8">
        <w:rPr>
          <w:sz w:val="24"/>
          <w:szCs w:val="24"/>
        </w:rPr>
        <w:t xml:space="preserve"> </w:t>
      </w:r>
      <w:r w:rsidR="00F1328A">
        <w:rPr>
          <w:sz w:val="24"/>
          <w:szCs w:val="24"/>
        </w:rPr>
        <w:t xml:space="preserve">and in those </w:t>
      </w:r>
      <w:r w:rsidR="00A42559">
        <w:rPr>
          <w:sz w:val="24"/>
          <w:szCs w:val="24"/>
        </w:rPr>
        <w:t>in which</w:t>
      </w:r>
      <w:r w:rsidR="00F1328A">
        <w:rPr>
          <w:sz w:val="24"/>
          <w:szCs w:val="24"/>
        </w:rPr>
        <w:t xml:space="preserve"> </w:t>
      </w:r>
      <w:r w:rsidR="00A42559">
        <w:rPr>
          <w:sz w:val="24"/>
          <w:szCs w:val="24"/>
        </w:rPr>
        <w:t xml:space="preserve">the </w:t>
      </w:r>
      <w:r w:rsidR="003A4F61">
        <w:rPr>
          <w:sz w:val="24"/>
          <w:szCs w:val="24"/>
        </w:rPr>
        <w:t xml:space="preserve">reversal of </w:t>
      </w:r>
      <w:r w:rsidR="00A42559">
        <w:rPr>
          <w:sz w:val="24"/>
          <w:szCs w:val="24"/>
        </w:rPr>
        <w:t>environmental deterioration is n</w:t>
      </w:r>
      <w:r w:rsidR="00F1328A">
        <w:rPr>
          <w:sz w:val="24"/>
          <w:szCs w:val="24"/>
        </w:rPr>
        <w:t xml:space="preserve">ot </w:t>
      </w:r>
      <w:r w:rsidR="00A42559">
        <w:rPr>
          <w:sz w:val="24"/>
          <w:szCs w:val="24"/>
        </w:rPr>
        <w:t>a</w:t>
      </w:r>
      <w:r w:rsidR="003A4F61">
        <w:rPr>
          <w:sz w:val="24"/>
          <w:szCs w:val="24"/>
        </w:rPr>
        <w:t xml:space="preserve"> goal</w:t>
      </w:r>
      <w:r w:rsidR="00A42559">
        <w:rPr>
          <w:sz w:val="24"/>
          <w:szCs w:val="24"/>
        </w:rPr>
        <w:t xml:space="preserve"> of </w:t>
      </w:r>
      <w:r w:rsidR="00F1328A">
        <w:rPr>
          <w:sz w:val="24"/>
          <w:szCs w:val="24"/>
        </w:rPr>
        <w:t>the poli</w:t>
      </w:r>
      <w:r w:rsidR="00EC2F6C">
        <w:rPr>
          <w:sz w:val="24"/>
          <w:szCs w:val="24"/>
        </w:rPr>
        <w:t>cy</w:t>
      </w:r>
      <w:r w:rsidR="00F1328A">
        <w:rPr>
          <w:sz w:val="24"/>
          <w:szCs w:val="24"/>
        </w:rPr>
        <w:t xml:space="preserve"> agenda</w:t>
      </w:r>
      <w:r w:rsidR="00A42559">
        <w:rPr>
          <w:sz w:val="24"/>
          <w:szCs w:val="24"/>
        </w:rPr>
        <w:t xml:space="preserve"> </w:t>
      </w:r>
      <w:r w:rsidR="0042590A">
        <w:rPr>
          <w:sz w:val="24"/>
          <w:szCs w:val="24"/>
        </w:rPr>
        <w:fldChar w:fldCharType="begin" w:fldLock="1"/>
      </w:r>
      <w:r w:rsidR="00BB6C39">
        <w:rPr>
          <w:sz w:val="24"/>
          <w:szCs w:val="24"/>
        </w:rPr>
        <w:instrText>ADDIN CSL_CITATION {"citationItems":[{"id":"ITEM-1","itemData":{"DOI":"10.1111/conl.12220","ISSN":"1755263X","abstract":"The global restoration movement is gaining momentum. International and national leaders are demonstrating unparalleled political will for achieving ambitious targets. However, the knowledge base for implementing large-scale forest and landscape restoration (FLR) needs further development. Besides application of scientific and local knowledge, a broad understanding of the social, economic, and environmental context in which this knowledge is being applied is also needed. To address knowledge gaps and guide implementation of FLR at local to global scales we propose a knowledge creation agenda that we derive from emerging policy goals. We present a holistic approach that addresses food security, ecosystem services, and livelihoods, and that supports implementation by a wide array of actors from farmers and municipalities to corporations and state agencies. Our knowledge creation agenda is based on six broad policy goals, with several associated knowledge gaps for each goal. We recognize that this agenda is simply a starting point and will surely evolve and become more locally focused as the concept of FLR gains ground and as multiple groups of stakeholders engage in the long-term process of restoring functionality and value to ecosystems and landscapes around the world.","author":[{"dropping-particle":"","family":"Chazdon","given":"Robin L.","non-dropping-particle":"","parse-names":false,"suffix":""},{"dropping-particle":"","family":"Brancalion","given":"Pedro H.S.","non-dropping-particle":"","parse-names":false,"suffix":""},{"dropping-particle":"","family":"Lamb","given":"David","non-dropping-particle":"","parse-names":false,"suffix":""},{"dropping-particle":"","family":"Laestadius","given":"Lars","non-dropping-particle":"","parse-names":false,"suffix":""},{"dropping-particle":"","family":"Calmon","given":"Miguel","non-dropping-particle":"","parse-names":false,"suffix":""},{"dropping-particle":"","family":"Kumar","given":"Chetan","non-dropping-particle":"","parse-names":false,"suffix":""}],"container-title":"Conservation Letters","id":"ITEM-1","issue":"1","issued":{"date-parts":[["2017"]]},"page":"125-132","title":"A Policy-Driven Knowledge Agenda for Global Forest and Landscape Restoration","type":"article-journal","volume":"10"},"uris":["http://www.mendeley.com/documents/?uuid=9d1fbdc2-623c-4bf6-9e4a-b568221739fa"]}],"mendeley":{"formattedCitation":"(&lt;i&gt;4&lt;/i&gt;)","plainTextFormattedCitation":"(4)","previouslyFormattedCitation":"(&lt;i&gt;4&lt;/i&gt;)"},"properties":{"noteIndex":0},"schema":"https://github.com/citation-style-language/schema/raw/master/csl-citation.json"}</w:instrText>
      </w:r>
      <w:r w:rsidR="0042590A">
        <w:rPr>
          <w:sz w:val="24"/>
          <w:szCs w:val="24"/>
        </w:rPr>
        <w:fldChar w:fldCharType="separate"/>
      </w:r>
      <w:r w:rsidR="0042590A" w:rsidRPr="0042590A">
        <w:rPr>
          <w:noProof/>
          <w:sz w:val="24"/>
          <w:szCs w:val="24"/>
        </w:rPr>
        <w:t>(</w:t>
      </w:r>
      <w:r w:rsidR="0042590A" w:rsidRPr="0042590A">
        <w:rPr>
          <w:i/>
          <w:noProof/>
          <w:sz w:val="24"/>
          <w:szCs w:val="24"/>
        </w:rPr>
        <w:t>4</w:t>
      </w:r>
      <w:r w:rsidR="0042590A" w:rsidRPr="0042590A">
        <w:rPr>
          <w:noProof/>
          <w:sz w:val="24"/>
          <w:szCs w:val="24"/>
        </w:rPr>
        <w:t>)</w:t>
      </w:r>
      <w:r w:rsidR="0042590A">
        <w:rPr>
          <w:sz w:val="24"/>
          <w:szCs w:val="24"/>
        </w:rPr>
        <w:fldChar w:fldCharType="end"/>
      </w:r>
      <w:r w:rsidRPr="00E02AC1">
        <w:rPr>
          <w:sz w:val="24"/>
          <w:szCs w:val="24"/>
        </w:rPr>
        <w:t xml:space="preserve">. </w:t>
      </w:r>
      <w:r w:rsidR="00807307">
        <w:rPr>
          <w:sz w:val="24"/>
          <w:szCs w:val="24"/>
        </w:rPr>
        <w:t>This synthesis clearly demonst</w:t>
      </w:r>
      <w:r w:rsidR="00E84C1B">
        <w:rPr>
          <w:sz w:val="24"/>
          <w:szCs w:val="24"/>
        </w:rPr>
        <w:t>r</w:t>
      </w:r>
      <w:r w:rsidR="00807307">
        <w:rPr>
          <w:sz w:val="24"/>
          <w:szCs w:val="24"/>
        </w:rPr>
        <w:t>ates</w:t>
      </w:r>
      <w:r w:rsidR="004C1CFC">
        <w:rPr>
          <w:sz w:val="24"/>
          <w:szCs w:val="24"/>
        </w:rPr>
        <w:t xml:space="preserve"> that</w:t>
      </w:r>
      <w:r w:rsidR="003B5EE0">
        <w:rPr>
          <w:sz w:val="24"/>
          <w:szCs w:val="24"/>
        </w:rPr>
        <w:t xml:space="preserve"> it is likely to</w:t>
      </w:r>
      <w:r w:rsidR="004C1CFC">
        <w:rPr>
          <w:sz w:val="24"/>
          <w:szCs w:val="24"/>
        </w:rPr>
        <w:t xml:space="preserve"> get something for nothing from restoration in dryland ecosystems </w:t>
      </w:r>
      <w:r w:rsidR="00807307">
        <w:rPr>
          <w:sz w:val="24"/>
          <w:szCs w:val="24"/>
        </w:rPr>
        <w:t xml:space="preserve">but that an </w:t>
      </w:r>
      <w:r w:rsidR="004C1CFC">
        <w:rPr>
          <w:sz w:val="24"/>
          <w:szCs w:val="24"/>
        </w:rPr>
        <w:t xml:space="preserve">active </w:t>
      </w:r>
      <w:r w:rsidR="00807307">
        <w:rPr>
          <w:sz w:val="24"/>
          <w:szCs w:val="24"/>
        </w:rPr>
        <w:t xml:space="preserve">investment in interventions will certainly </w:t>
      </w:r>
      <w:r w:rsidR="004C1CFC">
        <w:rPr>
          <w:sz w:val="24"/>
          <w:szCs w:val="24"/>
        </w:rPr>
        <w:t xml:space="preserve">lead to more consistent positive outcomes for soils, </w:t>
      </w:r>
      <w:r w:rsidR="00E84C1B">
        <w:rPr>
          <w:sz w:val="24"/>
          <w:szCs w:val="24"/>
        </w:rPr>
        <w:t>vegetation</w:t>
      </w:r>
      <w:r w:rsidR="004C1CFC">
        <w:rPr>
          <w:sz w:val="24"/>
          <w:szCs w:val="24"/>
        </w:rPr>
        <w:t>, and habitat</w:t>
      </w:r>
      <w:r w:rsidR="00807307">
        <w:rPr>
          <w:sz w:val="24"/>
          <w:szCs w:val="24"/>
        </w:rPr>
        <w:t>s.</w:t>
      </w:r>
      <w:r w:rsidR="00B77A77">
        <w:rPr>
          <w:sz w:val="24"/>
          <w:szCs w:val="24"/>
        </w:rPr>
        <w:t xml:space="preserve"> </w:t>
      </w:r>
      <w:r w:rsidR="00731138">
        <w:rPr>
          <w:sz w:val="24"/>
          <w:szCs w:val="24"/>
        </w:rPr>
        <w:t>We are currently facing a dramatic situation in which biodiversity, natural resources, ecosystem services and functionality are under serious threats,</w:t>
      </w:r>
      <w:r w:rsidR="005D3209">
        <w:rPr>
          <w:sz w:val="24"/>
          <w:szCs w:val="24"/>
        </w:rPr>
        <w:t xml:space="preserve"> but</w:t>
      </w:r>
      <w:r w:rsidR="00731138">
        <w:rPr>
          <w:sz w:val="24"/>
          <w:szCs w:val="24"/>
        </w:rPr>
        <w:t xml:space="preserve"> we have now a great opportunity to recover damaged systems that </w:t>
      </w:r>
      <w:r w:rsidR="00967AC8">
        <w:rPr>
          <w:sz w:val="24"/>
          <w:szCs w:val="24"/>
        </w:rPr>
        <w:t xml:space="preserve">will </w:t>
      </w:r>
      <w:r w:rsidR="00731138">
        <w:rPr>
          <w:sz w:val="24"/>
          <w:szCs w:val="24"/>
        </w:rPr>
        <w:t>ultimately</w:t>
      </w:r>
      <w:r w:rsidR="00967AC8">
        <w:rPr>
          <w:sz w:val="24"/>
          <w:szCs w:val="24"/>
        </w:rPr>
        <w:t xml:space="preserve"> benefit</w:t>
      </w:r>
      <w:r w:rsidR="00731138">
        <w:rPr>
          <w:sz w:val="24"/>
          <w:szCs w:val="24"/>
        </w:rPr>
        <w:t xml:space="preserve"> human´s </w:t>
      </w:r>
      <w:r w:rsidR="00967AC8">
        <w:rPr>
          <w:sz w:val="24"/>
          <w:szCs w:val="24"/>
        </w:rPr>
        <w:t>livelihoods.</w:t>
      </w:r>
      <w:r w:rsidR="00731138">
        <w:rPr>
          <w:sz w:val="24"/>
          <w:szCs w:val="24"/>
        </w:rPr>
        <w:t xml:space="preserve"> </w:t>
      </w:r>
    </w:p>
    <w:p w14:paraId="0E8F2E28" w14:textId="68CB6C20" w:rsidR="004A14B1" w:rsidRDefault="004A14B1" w:rsidP="00E02AC1">
      <w:pPr>
        <w:pStyle w:val="Refhead"/>
      </w:pPr>
    </w:p>
    <w:p w14:paraId="2A9C4751" w14:textId="48BF15BC" w:rsidR="006C2D6D" w:rsidRDefault="006C2D6D" w:rsidP="00E02AC1">
      <w:pPr>
        <w:pStyle w:val="Refhead"/>
      </w:pPr>
    </w:p>
    <w:p w14:paraId="65B1B79E" w14:textId="77777777" w:rsidR="006C2D6D" w:rsidRDefault="006C2D6D" w:rsidP="00E02AC1">
      <w:pPr>
        <w:pStyle w:val="Refhead"/>
      </w:pPr>
    </w:p>
    <w:p w14:paraId="000D8D88" w14:textId="0679ED3F" w:rsidR="00E02AC1" w:rsidRDefault="00E02AC1" w:rsidP="00E02AC1">
      <w:pPr>
        <w:pStyle w:val="Refhead"/>
      </w:pPr>
      <w:r>
        <w:t>References and Notes:</w:t>
      </w:r>
    </w:p>
    <w:p w14:paraId="15335714" w14:textId="79015F4D" w:rsidR="00A46CE9" w:rsidRPr="00A46CE9" w:rsidRDefault="000D5CAC" w:rsidP="00A46CE9">
      <w:pPr>
        <w:widowControl w:val="0"/>
        <w:autoSpaceDE w:val="0"/>
        <w:autoSpaceDN w:val="0"/>
        <w:adjustRightInd w:val="0"/>
        <w:spacing w:before="120" w:after="120"/>
        <w:ind w:left="640" w:hanging="640"/>
        <w:rPr>
          <w:noProof/>
          <w:sz w:val="24"/>
          <w:szCs w:val="24"/>
        </w:rPr>
      </w:pPr>
      <w:r>
        <w:fldChar w:fldCharType="begin" w:fldLock="1"/>
      </w:r>
      <w:r>
        <w:instrText xml:space="preserve">ADDIN Mendeley Bibliography CSL_BIBLIOGRAPHY </w:instrText>
      </w:r>
      <w:r>
        <w:fldChar w:fldCharType="separate"/>
      </w:r>
      <w:r w:rsidR="00A46CE9" w:rsidRPr="00A46CE9">
        <w:rPr>
          <w:noProof/>
          <w:sz w:val="24"/>
          <w:szCs w:val="24"/>
        </w:rPr>
        <w:t xml:space="preserve">1. </w:t>
      </w:r>
      <w:r w:rsidR="00A46CE9" w:rsidRPr="00A46CE9">
        <w:rPr>
          <w:noProof/>
          <w:sz w:val="24"/>
          <w:szCs w:val="24"/>
        </w:rPr>
        <w:tab/>
        <w:t xml:space="preserve">A. F. Clewell, J. Aronson, Motivations for the restoration of ecosystems. </w:t>
      </w:r>
      <w:r w:rsidR="00A46CE9" w:rsidRPr="00A46CE9">
        <w:rPr>
          <w:i/>
          <w:iCs/>
          <w:noProof/>
          <w:sz w:val="24"/>
          <w:szCs w:val="24"/>
        </w:rPr>
        <w:t>Conserv. Biol.</w:t>
      </w:r>
      <w:r w:rsidR="00A46CE9" w:rsidRPr="00A46CE9">
        <w:rPr>
          <w:noProof/>
          <w:sz w:val="24"/>
          <w:szCs w:val="24"/>
        </w:rPr>
        <w:t xml:space="preserve"> </w:t>
      </w:r>
      <w:r w:rsidR="00A46CE9" w:rsidRPr="00A46CE9">
        <w:rPr>
          <w:b/>
          <w:bCs/>
          <w:noProof/>
          <w:sz w:val="24"/>
          <w:szCs w:val="24"/>
        </w:rPr>
        <w:t>20</w:t>
      </w:r>
      <w:r w:rsidR="00A46CE9" w:rsidRPr="00A46CE9">
        <w:rPr>
          <w:noProof/>
          <w:sz w:val="24"/>
          <w:szCs w:val="24"/>
        </w:rPr>
        <w:t>, 420–428 (2006).</w:t>
      </w:r>
    </w:p>
    <w:p w14:paraId="6DA05A54" w14:textId="77777777" w:rsidR="00A46CE9" w:rsidRPr="00A46CE9" w:rsidRDefault="00A46CE9" w:rsidP="00A46CE9">
      <w:pPr>
        <w:widowControl w:val="0"/>
        <w:autoSpaceDE w:val="0"/>
        <w:autoSpaceDN w:val="0"/>
        <w:adjustRightInd w:val="0"/>
        <w:spacing w:before="120" w:after="120"/>
        <w:ind w:left="640" w:hanging="640"/>
        <w:rPr>
          <w:noProof/>
          <w:sz w:val="24"/>
          <w:szCs w:val="24"/>
        </w:rPr>
      </w:pPr>
      <w:r w:rsidRPr="00A46CE9">
        <w:rPr>
          <w:noProof/>
          <w:sz w:val="24"/>
          <w:szCs w:val="24"/>
        </w:rPr>
        <w:t xml:space="preserve">2. </w:t>
      </w:r>
      <w:r w:rsidRPr="00A46CE9">
        <w:rPr>
          <w:noProof/>
          <w:sz w:val="24"/>
          <w:szCs w:val="24"/>
        </w:rPr>
        <w:tab/>
        <w:t xml:space="preserve">R. H. Hilderbrand, A. C. Watts, A. M. Randle, The myths of restoration ecology. </w:t>
      </w:r>
      <w:r w:rsidRPr="00A46CE9">
        <w:rPr>
          <w:i/>
          <w:iCs/>
          <w:noProof/>
          <w:sz w:val="24"/>
          <w:szCs w:val="24"/>
        </w:rPr>
        <w:t>Ecol. Soc.</w:t>
      </w:r>
      <w:r w:rsidRPr="00A46CE9">
        <w:rPr>
          <w:noProof/>
          <w:sz w:val="24"/>
          <w:szCs w:val="24"/>
        </w:rPr>
        <w:t xml:space="preserve"> </w:t>
      </w:r>
      <w:r w:rsidRPr="00A46CE9">
        <w:rPr>
          <w:b/>
          <w:bCs/>
          <w:noProof/>
          <w:sz w:val="24"/>
          <w:szCs w:val="24"/>
        </w:rPr>
        <w:t>10</w:t>
      </w:r>
      <w:r w:rsidRPr="00A46CE9">
        <w:rPr>
          <w:noProof/>
          <w:sz w:val="24"/>
          <w:szCs w:val="24"/>
        </w:rPr>
        <w:t xml:space="preserve"> (2005), doi:10.5751/ES-01277-100119.</w:t>
      </w:r>
    </w:p>
    <w:p w14:paraId="3BB62DF8" w14:textId="77777777" w:rsidR="00A46CE9" w:rsidRPr="00A46CE9" w:rsidRDefault="00A46CE9" w:rsidP="00A46CE9">
      <w:pPr>
        <w:widowControl w:val="0"/>
        <w:autoSpaceDE w:val="0"/>
        <w:autoSpaceDN w:val="0"/>
        <w:adjustRightInd w:val="0"/>
        <w:spacing w:before="120" w:after="120"/>
        <w:ind w:left="640" w:hanging="640"/>
        <w:rPr>
          <w:noProof/>
          <w:sz w:val="24"/>
          <w:szCs w:val="24"/>
        </w:rPr>
      </w:pPr>
      <w:r w:rsidRPr="00A46CE9">
        <w:rPr>
          <w:noProof/>
          <w:sz w:val="24"/>
          <w:szCs w:val="24"/>
        </w:rPr>
        <w:t xml:space="preserve">3. </w:t>
      </w:r>
      <w:r w:rsidRPr="00A46CE9">
        <w:rPr>
          <w:noProof/>
          <w:sz w:val="24"/>
          <w:szCs w:val="24"/>
        </w:rPr>
        <w:tab/>
        <w:t xml:space="preserve">W. V Reid </w:t>
      </w:r>
      <w:r w:rsidRPr="00A46CE9">
        <w:rPr>
          <w:i/>
          <w:iCs/>
          <w:noProof/>
          <w:sz w:val="24"/>
          <w:szCs w:val="24"/>
        </w:rPr>
        <w:t>et al.</w:t>
      </w:r>
      <w:r w:rsidRPr="00A46CE9">
        <w:rPr>
          <w:noProof/>
          <w:sz w:val="24"/>
          <w:szCs w:val="24"/>
        </w:rPr>
        <w:t xml:space="preserve">, </w:t>
      </w:r>
      <w:r w:rsidRPr="00A46CE9">
        <w:rPr>
          <w:i/>
          <w:iCs/>
          <w:noProof/>
          <w:sz w:val="24"/>
          <w:szCs w:val="24"/>
        </w:rPr>
        <w:t>Ecosystems and Human Well-being: Synthesis</w:t>
      </w:r>
      <w:r w:rsidRPr="00A46CE9">
        <w:rPr>
          <w:noProof/>
          <w:sz w:val="24"/>
          <w:szCs w:val="24"/>
        </w:rPr>
        <w:t xml:space="preserve"> (2005; https://www.millenniumassessment.org/documents/document.356.aspx.pdf).</w:t>
      </w:r>
    </w:p>
    <w:p w14:paraId="570E5AD5" w14:textId="77777777" w:rsidR="00A46CE9" w:rsidRPr="00A46CE9" w:rsidRDefault="00A46CE9" w:rsidP="00A46CE9">
      <w:pPr>
        <w:widowControl w:val="0"/>
        <w:autoSpaceDE w:val="0"/>
        <w:autoSpaceDN w:val="0"/>
        <w:adjustRightInd w:val="0"/>
        <w:spacing w:before="120" w:after="120"/>
        <w:ind w:left="640" w:hanging="640"/>
        <w:rPr>
          <w:noProof/>
          <w:sz w:val="24"/>
          <w:szCs w:val="24"/>
        </w:rPr>
      </w:pPr>
      <w:r w:rsidRPr="00A46CE9">
        <w:rPr>
          <w:noProof/>
          <w:sz w:val="24"/>
          <w:szCs w:val="24"/>
        </w:rPr>
        <w:t xml:space="preserve">4. </w:t>
      </w:r>
      <w:r w:rsidRPr="00A46CE9">
        <w:rPr>
          <w:noProof/>
          <w:sz w:val="24"/>
          <w:szCs w:val="24"/>
        </w:rPr>
        <w:tab/>
        <w:t xml:space="preserve">R. L. Chazdon </w:t>
      </w:r>
      <w:r w:rsidRPr="00A46CE9">
        <w:rPr>
          <w:i/>
          <w:iCs/>
          <w:noProof/>
          <w:sz w:val="24"/>
          <w:szCs w:val="24"/>
        </w:rPr>
        <w:t>et al.</w:t>
      </w:r>
      <w:r w:rsidRPr="00A46CE9">
        <w:rPr>
          <w:noProof/>
          <w:sz w:val="24"/>
          <w:szCs w:val="24"/>
        </w:rPr>
        <w:t xml:space="preserve">, A Policy-Driven Knowledge Agenda for Global Forest and Landscape Restoration. </w:t>
      </w:r>
      <w:r w:rsidRPr="00A46CE9">
        <w:rPr>
          <w:i/>
          <w:iCs/>
          <w:noProof/>
          <w:sz w:val="24"/>
          <w:szCs w:val="24"/>
        </w:rPr>
        <w:t>Conserv. Lett.</w:t>
      </w:r>
      <w:r w:rsidRPr="00A46CE9">
        <w:rPr>
          <w:noProof/>
          <w:sz w:val="24"/>
          <w:szCs w:val="24"/>
        </w:rPr>
        <w:t xml:space="preserve"> </w:t>
      </w:r>
      <w:r w:rsidRPr="00A46CE9">
        <w:rPr>
          <w:b/>
          <w:bCs/>
          <w:noProof/>
          <w:sz w:val="24"/>
          <w:szCs w:val="24"/>
        </w:rPr>
        <w:t>10</w:t>
      </w:r>
      <w:r w:rsidRPr="00A46CE9">
        <w:rPr>
          <w:noProof/>
          <w:sz w:val="24"/>
          <w:szCs w:val="24"/>
        </w:rPr>
        <w:t>, 125–132 (2017).</w:t>
      </w:r>
    </w:p>
    <w:p w14:paraId="5CBF921E" w14:textId="77777777" w:rsidR="00A46CE9" w:rsidRPr="00A46CE9" w:rsidRDefault="00A46CE9" w:rsidP="00A46CE9">
      <w:pPr>
        <w:widowControl w:val="0"/>
        <w:autoSpaceDE w:val="0"/>
        <w:autoSpaceDN w:val="0"/>
        <w:adjustRightInd w:val="0"/>
        <w:spacing w:before="120" w:after="120"/>
        <w:ind w:left="640" w:hanging="640"/>
        <w:rPr>
          <w:noProof/>
          <w:sz w:val="24"/>
          <w:szCs w:val="24"/>
        </w:rPr>
      </w:pPr>
      <w:r w:rsidRPr="00A46CE9">
        <w:rPr>
          <w:noProof/>
          <w:sz w:val="24"/>
          <w:szCs w:val="24"/>
        </w:rPr>
        <w:t xml:space="preserve">5. </w:t>
      </w:r>
      <w:r w:rsidRPr="00A46CE9">
        <w:rPr>
          <w:noProof/>
          <w:sz w:val="24"/>
          <w:szCs w:val="24"/>
        </w:rPr>
        <w:tab/>
        <w:t xml:space="preserve">J. Aronson, A. F. Clewell, J. N. Blignaut, S. J. Milton, Ecological restoration: A new frontier for nature conservation and economics. </w:t>
      </w:r>
      <w:r w:rsidRPr="00A46CE9">
        <w:rPr>
          <w:i/>
          <w:iCs/>
          <w:noProof/>
          <w:sz w:val="24"/>
          <w:szCs w:val="24"/>
        </w:rPr>
        <w:t>J. Nat. Conserv.</w:t>
      </w:r>
      <w:r w:rsidRPr="00A46CE9">
        <w:rPr>
          <w:noProof/>
          <w:sz w:val="24"/>
          <w:szCs w:val="24"/>
        </w:rPr>
        <w:t xml:space="preserve"> </w:t>
      </w:r>
      <w:r w:rsidRPr="00A46CE9">
        <w:rPr>
          <w:b/>
          <w:bCs/>
          <w:noProof/>
          <w:sz w:val="24"/>
          <w:szCs w:val="24"/>
        </w:rPr>
        <w:t>14</w:t>
      </w:r>
      <w:r w:rsidRPr="00A46CE9">
        <w:rPr>
          <w:noProof/>
          <w:sz w:val="24"/>
          <w:szCs w:val="24"/>
        </w:rPr>
        <w:t>, 135–139 (2006).</w:t>
      </w:r>
    </w:p>
    <w:p w14:paraId="3C556297" w14:textId="77777777" w:rsidR="00A46CE9" w:rsidRPr="00A46CE9" w:rsidRDefault="00A46CE9" w:rsidP="00A46CE9">
      <w:pPr>
        <w:widowControl w:val="0"/>
        <w:autoSpaceDE w:val="0"/>
        <w:autoSpaceDN w:val="0"/>
        <w:adjustRightInd w:val="0"/>
        <w:spacing w:before="120" w:after="120"/>
        <w:ind w:left="640" w:hanging="640"/>
        <w:rPr>
          <w:noProof/>
          <w:sz w:val="24"/>
          <w:szCs w:val="24"/>
        </w:rPr>
      </w:pPr>
      <w:r w:rsidRPr="00A46CE9">
        <w:rPr>
          <w:noProof/>
          <w:sz w:val="24"/>
          <w:szCs w:val="24"/>
        </w:rPr>
        <w:t xml:space="preserve">6. </w:t>
      </w:r>
      <w:r w:rsidRPr="00A46CE9">
        <w:rPr>
          <w:noProof/>
          <w:sz w:val="24"/>
          <w:szCs w:val="24"/>
        </w:rPr>
        <w:tab/>
        <w:t xml:space="preserve">S. Díaz </w:t>
      </w:r>
      <w:r w:rsidRPr="00A46CE9">
        <w:rPr>
          <w:i/>
          <w:iCs/>
          <w:noProof/>
          <w:sz w:val="24"/>
          <w:szCs w:val="24"/>
        </w:rPr>
        <w:t>et al.</w:t>
      </w:r>
      <w:r w:rsidRPr="00A46CE9">
        <w:rPr>
          <w:noProof/>
          <w:sz w:val="24"/>
          <w:szCs w:val="24"/>
        </w:rPr>
        <w:t xml:space="preserve">, The IPBES Conceptual Framework - connecting nature and people. </w:t>
      </w:r>
      <w:r w:rsidRPr="00A46CE9">
        <w:rPr>
          <w:i/>
          <w:iCs/>
          <w:noProof/>
          <w:sz w:val="24"/>
          <w:szCs w:val="24"/>
        </w:rPr>
        <w:t>Curr. Opin. Environ. Sustain.</w:t>
      </w:r>
      <w:r w:rsidRPr="00A46CE9">
        <w:rPr>
          <w:noProof/>
          <w:sz w:val="24"/>
          <w:szCs w:val="24"/>
        </w:rPr>
        <w:t xml:space="preserve"> </w:t>
      </w:r>
      <w:r w:rsidRPr="00A46CE9">
        <w:rPr>
          <w:b/>
          <w:bCs/>
          <w:noProof/>
          <w:sz w:val="24"/>
          <w:szCs w:val="24"/>
        </w:rPr>
        <w:t>14</w:t>
      </w:r>
      <w:r w:rsidRPr="00A46CE9">
        <w:rPr>
          <w:noProof/>
          <w:sz w:val="24"/>
          <w:szCs w:val="24"/>
        </w:rPr>
        <w:t>, 1–16 (2015).</w:t>
      </w:r>
    </w:p>
    <w:p w14:paraId="32B3FE97" w14:textId="77777777" w:rsidR="00A46CE9" w:rsidRPr="00A46CE9" w:rsidRDefault="00A46CE9" w:rsidP="00A46CE9">
      <w:pPr>
        <w:widowControl w:val="0"/>
        <w:autoSpaceDE w:val="0"/>
        <w:autoSpaceDN w:val="0"/>
        <w:adjustRightInd w:val="0"/>
        <w:spacing w:before="120" w:after="120"/>
        <w:ind w:left="640" w:hanging="640"/>
        <w:rPr>
          <w:noProof/>
          <w:sz w:val="24"/>
          <w:szCs w:val="24"/>
        </w:rPr>
      </w:pPr>
      <w:r w:rsidRPr="00A46CE9">
        <w:rPr>
          <w:noProof/>
          <w:sz w:val="24"/>
          <w:szCs w:val="24"/>
        </w:rPr>
        <w:t xml:space="preserve">7. </w:t>
      </w:r>
      <w:r w:rsidRPr="00A46CE9">
        <w:rPr>
          <w:noProof/>
          <w:sz w:val="24"/>
          <w:szCs w:val="24"/>
        </w:rPr>
        <w:tab/>
        <w:t xml:space="preserve">R. J. Hobbs, V. A. Cramer, Restoration Ecology: Interventionist Approaches for Restoring and Maintaining Ecosystem Function in the Face of Rapid Environmental Change. </w:t>
      </w:r>
      <w:r w:rsidRPr="00A46CE9">
        <w:rPr>
          <w:i/>
          <w:iCs/>
          <w:noProof/>
          <w:sz w:val="24"/>
          <w:szCs w:val="24"/>
        </w:rPr>
        <w:t>Annu. Rev. Environ. Resour.</w:t>
      </w:r>
      <w:r w:rsidRPr="00A46CE9">
        <w:rPr>
          <w:noProof/>
          <w:sz w:val="24"/>
          <w:szCs w:val="24"/>
        </w:rPr>
        <w:t xml:space="preserve"> </w:t>
      </w:r>
      <w:r w:rsidRPr="00A46CE9">
        <w:rPr>
          <w:b/>
          <w:bCs/>
          <w:noProof/>
          <w:sz w:val="24"/>
          <w:szCs w:val="24"/>
        </w:rPr>
        <w:t>33</w:t>
      </w:r>
      <w:r w:rsidRPr="00A46CE9">
        <w:rPr>
          <w:noProof/>
          <w:sz w:val="24"/>
          <w:szCs w:val="24"/>
        </w:rPr>
        <w:t>, 39–61 (2008).</w:t>
      </w:r>
    </w:p>
    <w:p w14:paraId="3E3AC87D" w14:textId="77777777" w:rsidR="00A46CE9" w:rsidRPr="00A46CE9" w:rsidRDefault="00A46CE9" w:rsidP="00A46CE9">
      <w:pPr>
        <w:widowControl w:val="0"/>
        <w:autoSpaceDE w:val="0"/>
        <w:autoSpaceDN w:val="0"/>
        <w:adjustRightInd w:val="0"/>
        <w:spacing w:before="120" w:after="120"/>
        <w:ind w:left="640" w:hanging="640"/>
        <w:rPr>
          <w:noProof/>
          <w:sz w:val="24"/>
          <w:szCs w:val="24"/>
        </w:rPr>
      </w:pPr>
      <w:r w:rsidRPr="00A46CE9">
        <w:rPr>
          <w:noProof/>
          <w:sz w:val="24"/>
          <w:szCs w:val="24"/>
        </w:rPr>
        <w:t xml:space="preserve">8. </w:t>
      </w:r>
      <w:r w:rsidRPr="00A46CE9">
        <w:rPr>
          <w:noProof/>
          <w:sz w:val="24"/>
          <w:szCs w:val="24"/>
        </w:rPr>
        <w:tab/>
        <w:t xml:space="preserve">Millennium Ecosystems Assessment (MEA), in </w:t>
      </w:r>
      <w:r w:rsidRPr="00A46CE9">
        <w:rPr>
          <w:i/>
          <w:iCs/>
          <w:noProof/>
          <w:sz w:val="24"/>
          <w:szCs w:val="24"/>
        </w:rPr>
        <w:t>Ecosystems and Human well-being: Current State and Trends</w:t>
      </w:r>
      <w:r w:rsidRPr="00A46CE9">
        <w:rPr>
          <w:noProof/>
          <w:sz w:val="24"/>
          <w:szCs w:val="24"/>
        </w:rPr>
        <w:t xml:space="preserve"> (2005; https://www.millenniumassessment.org/documents/document.291.aspx.pdf), pp. 1–40.</w:t>
      </w:r>
    </w:p>
    <w:p w14:paraId="702A30E2" w14:textId="77777777" w:rsidR="00A46CE9" w:rsidRPr="00A46CE9" w:rsidRDefault="00A46CE9" w:rsidP="00A46CE9">
      <w:pPr>
        <w:widowControl w:val="0"/>
        <w:autoSpaceDE w:val="0"/>
        <w:autoSpaceDN w:val="0"/>
        <w:adjustRightInd w:val="0"/>
        <w:spacing w:before="120" w:after="120"/>
        <w:ind w:left="640" w:hanging="640"/>
        <w:rPr>
          <w:noProof/>
          <w:sz w:val="24"/>
          <w:szCs w:val="24"/>
        </w:rPr>
      </w:pPr>
      <w:r w:rsidRPr="00A46CE9">
        <w:rPr>
          <w:noProof/>
          <w:sz w:val="24"/>
          <w:szCs w:val="24"/>
        </w:rPr>
        <w:t xml:space="preserve">9. </w:t>
      </w:r>
      <w:r w:rsidRPr="00A46CE9">
        <w:rPr>
          <w:noProof/>
          <w:sz w:val="24"/>
          <w:szCs w:val="24"/>
        </w:rPr>
        <w:tab/>
        <w:t xml:space="preserve">N. Ramankutty, A. T. Evan, C. Monfreda, J. A. Foley, Farming the planet: 1. Geographic distribution of global agricultural lands in the year 2000. </w:t>
      </w:r>
      <w:r w:rsidRPr="00A46CE9">
        <w:rPr>
          <w:i/>
          <w:iCs/>
          <w:noProof/>
          <w:sz w:val="24"/>
          <w:szCs w:val="24"/>
        </w:rPr>
        <w:t>Global Biogeochem. Cycles</w:t>
      </w:r>
      <w:r w:rsidRPr="00A46CE9">
        <w:rPr>
          <w:noProof/>
          <w:sz w:val="24"/>
          <w:szCs w:val="24"/>
        </w:rPr>
        <w:t xml:space="preserve">. </w:t>
      </w:r>
      <w:r w:rsidRPr="00A46CE9">
        <w:rPr>
          <w:b/>
          <w:bCs/>
          <w:noProof/>
          <w:sz w:val="24"/>
          <w:szCs w:val="24"/>
        </w:rPr>
        <w:t>22</w:t>
      </w:r>
      <w:r w:rsidRPr="00A46CE9">
        <w:rPr>
          <w:noProof/>
          <w:sz w:val="24"/>
          <w:szCs w:val="24"/>
        </w:rPr>
        <w:t>, 1–19 (2008).</w:t>
      </w:r>
    </w:p>
    <w:p w14:paraId="1DA24743" w14:textId="77777777" w:rsidR="00A46CE9" w:rsidRPr="00A46CE9" w:rsidRDefault="00A46CE9" w:rsidP="00A46CE9">
      <w:pPr>
        <w:widowControl w:val="0"/>
        <w:autoSpaceDE w:val="0"/>
        <w:autoSpaceDN w:val="0"/>
        <w:adjustRightInd w:val="0"/>
        <w:spacing w:before="120" w:after="120"/>
        <w:ind w:left="640" w:hanging="640"/>
        <w:rPr>
          <w:noProof/>
          <w:sz w:val="24"/>
          <w:szCs w:val="24"/>
        </w:rPr>
      </w:pPr>
      <w:r w:rsidRPr="00A46CE9">
        <w:rPr>
          <w:noProof/>
          <w:sz w:val="24"/>
          <w:szCs w:val="24"/>
        </w:rPr>
        <w:t xml:space="preserve">10. </w:t>
      </w:r>
      <w:r w:rsidRPr="00A46CE9">
        <w:rPr>
          <w:noProof/>
          <w:sz w:val="24"/>
          <w:szCs w:val="24"/>
        </w:rPr>
        <w:tab/>
        <w:t xml:space="preserve">C. M. Kennedy, J. R. Oakleaf, D. M. Theobald, S. Baruch-Mordo, J. Kiesecker, Managing the middle: A shift in conservation priorities based on the global human modification gradient. </w:t>
      </w:r>
      <w:r w:rsidRPr="00A46CE9">
        <w:rPr>
          <w:i/>
          <w:iCs/>
          <w:noProof/>
          <w:sz w:val="24"/>
          <w:szCs w:val="24"/>
        </w:rPr>
        <w:t>Glob. Chang. Biol.</w:t>
      </w:r>
      <w:r w:rsidRPr="00A46CE9">
        <w:rPr>
          <w:noProof/>
          <w:sz w:val="24"/>
          <w:szCs w:val="24"/>
        </w:rPr>
        <w:t>, 811–826 (2019).</w:t>
      </w:r>
    </w:p>
    <w:p w14:paraId="7594A43D" w14:textId="77777777" w:rsidR="00A46CE9" w:rsidRPr="00A46CE9" w:rsidRDefault="00A46CE9" w:rsidP="00A46CE9">
      <w:pPr>
        <w:widowControl w:val="0"/>
        <w:autoSpaceDE w:val="0"/>
        <w:autoSpaceDN w:val="0"/>
        <w:adjustRightInd w:val="0"/>
        <w:spacing w:before="120" w:after="120"/>
        <w:ind w:left="640" w:hanging="640"/>
        <w:rPr>
          <w:noProof/>
          <w:sz w:val="24"/>
          <w:szCs w:val="24"/>
        </w:rPr>
      </w:pPr>
      <w:r w:rsidRPr="00A46CE9">
        <w:rPr>
          <w:noProof/>
          <w:sz w:val="24"/>
          <w:szCs w:val="24"/>
        </w:rPr>
        <w:t xml:space="preserve">11. </w:t>
      </w:r>
      <w:r w:rsidRPr="00A46CE9">
        <w:rPr>
          <w:noProof/>
          <w:sz w:val="24"/>
          <w:szCs w:val="24"/>
        </w:rPr>
        <w:tab/>
        <w:t xml:space="preserve">E. G. Bonkoungou, Biodiversity in drylands: challenges and opportunities for conservation and sustainable use. Challenge Paper. </w:t>
      </w:r>
      <w:r w:rsidRPr="00A46CE9">
        <w:rPr>
          <w:i/>
          <w:iCs/>
          <w:noProof/>
          <w:sz w:val="24"/>
          <w:szCs w:val="24"/>
        </w:rPr>
        <w:t>Glob. Drylands Initiat. UNDP Drylands Dev. Centre, Nairobi, Kenya.</w:t>
      </w:r>
      <w:r w:rsidRPr="00A46CE9">
        <w:rPr>
          <w:noProof/>
          <w:sz w:val="24"/>
          <w:szCs w:val="24"/>
        </w:rPr>
        <w:t xml:space="preserve"> (2001).</w:t>
      </w:r>
    </w:p>
    <w:p w14:paraId="626D9C43" w14:textId="77777777" w:rsidR="00A46CE9" w:rsidRPr="00A46CE9" w:rsidRDefault="00A46CE9" w:rsidP="00A46CE9">
      <w:pPr>
        <w:widowControl w:val="0"/>
        <w:autoSpaceDE w:val="0"/>
        <w:autoSpaceDN w:val="0"/>
        <w:adjustRightInd w:val="0"/>
        <w:spacing w:before="120" w:after="120"/>
        <w:ind w:left="640" w:hanging="640"/>
        <w:rPr>
          <w:noProof/>
          <w:sz w:val="24"/>
          <w:szCs w:val="24"/>
        </w:rPr>
      </w:pPr>
      <w:r w:rsidRPr="00A46CE9">
        <w:rPr>
          <w:noProof/>
          <w:sz w:val="24"/>
          <w:szCs w:val="24"/>
        </w:rPr>
        <w:t xml:space="preserve">12. </w:t>
      </w:r>
      <w:r w:rsidRPr="00A46CE9">
        <w:rPr>
          <w:noProof/>
          <w:sz w:val="24"/>
          <w:szCs w:val="24"/>
        </w:rPr>
        <w:tab/>
        <w:t xml:space="preserve">S. Díaz </w:t>
      </w:r>
      <w:r w:rsidRPr="00A46CE9">
        <w:rPr>
          <w:i/>
          <w:iCs/>
          <w:noProof/>
          <w:sz w:val="24"/>
          <w:szCs w:val="24"/>
        </w:rPr>
        <w:t>et al.</w:t>
      </w:r>
      <w:r w:rsidRPr="00A46CE9">
        <w:rPr>
          <w:noProof/>
          <w:sz w:val="24"/>
          <w:szCs w:val="24"/>
        </w:rPr>
        <w:t xml:space="preserve">, Assessing nature’s contributions to people. </w:t>
      </w:r>
      <w:r w:rsidRPr="00A46CE9">
        <w:rPr>
          <w:i/>
          <w:iCs/>
          <w:noProof/>
          <w:sz w:val="24"/>
          <w:szCs w:val="24"/>
        </w:rPr>
        <w:t>Science (80-. ).</w:t>
      </w:r>
      <w:r w:rsidRPr="00A46CE9">
        <w:rPr>
          <w:noProof/>
          <w:sz w:val="24"/>
          <w:szCs w:val="24"/>
        </w:rPr>
        <w:t xml:space="preserve"> </w:t>
      </w:r>
      <w:r w:rsidRPr="00A46CE9">
        <w:rPr>
          <w:b/>
          <w:bCs/>
          <w:noProof/>
          <w:sz w:val="24"/>
          <w:szCs w:val="24"/>
        </w:rPr>
        <w:t>359</w:t>
      </w:r>
      <w:r w:rsidRPr="00A46CE9">
        <w:rPr>
          <w:noProof/>
          <w:sz w:val="24"/>
          <w:szCs w:val="24"/>
        </w:rPr>
        <w:t>, 270–272 (2018).</w:t>
      </w:r>
    </w:p>
    <w:p w14:paraId="2210A9F5" w14:textId="77777777" w:rsidR="00A46CE9" w:rsidRPr="00A46CE9" w:rsidRDefault="00A46CE9" w:rsidP="00A46CE9">
      <w:pPr>
        <w:widowControl w:val="0"/>
        <w:autoSpaceDE w:val="0"/>
        <w:autoSpaceDN w:val="0"/>
        <w:adjustRightInd w:val="0"/>
        <w:spacing w:before="120" w:after="120"/>
        <w:ind w:left="640" w:hanging="640"/>
        <w:rPr>
          <w:noProof/>
          <w:sz w:val="24"/>
          <w:szCs w:val="24"/>
        </w:rPr>
      </w:pPr>
      <w:r w:rsidRPr="00A46CE9">
        <w:rPr>
          <w:noProof/>
          <w:sz w:val="24"/>
          <w:szCs w:val="24"/>
        </w:rPr>
        <w:t xml:space="preserve">13. </w:t>
      </w:r>
      <w:r w:rsidRPr="00A46CE9">
        <w:rPr>
          <w:noProof/>
          <w:sz w:val="24"/>
          <w:szCs w:val="24"/>
        </w:rPr>
        <w:tab/>
        <w:t xml:space="preserve">A. J. Castro, C. Quintas-Soriano, B. N. Egoh, Ecosystem services in dryland systems of the world. </w:t>
      </w:r>
      <w:r w:rsidRPr="00A46CE9">
        <w:rPr>
          <w:i/>
          <w:iCs/>
          <w:noProof/>
          <w:sz w:val="24"/>
          <w:szCs w:val="24"/>
        </w:rPr>
        <w:t>J. Arid Environ.</w:t>
      </w:r>
      <w:r w:rsidRPr="00A46CE9">
        <w:rPr>
          <w:noProof/>
          <w:sz w:val="24"/>
          <w:szCs w:val="24"/>
        </w:rPr>
        <w:t xml:space="preserve"> </w:t>
      </w:r>
      <w:r w:rsidRPr="00A46CE9">
        <w:rPr>
          <w:b/>
          <w:bCs/>
          <w:noProof/>
          <w:sz w:val="24"/>
          <w:szCs w:val="24"/>
        </w:rPr>
        <w:t>159</w:t>
      </w:r>
      <w:r w:rsidRPr="00A46CE9">
        <w:rPr>
          <w:noProof/>
          <w:sz w:val="24"/>
          <w:szCs w:val="24"/>
        </w:rPr>
        <w:t>, 1–3 (2018).</w:t>
      </w:r>
    </w:p>
    <w:p w14:paraId="7454D9E4" w14:textId="77777777" w:rsidR="00A46CE9" w:rsidRPr="00A46CE9" w:rsidRDefault="00A46CE9" w:rsidP="00A46CE9">
      <w:pPr>
        <w:widowControl w:val="0"/>
        <w:autoSpaceDE w:val="0"/>
        <w:autoSpaceDN w:val="0"/>
        <w:adjustRightInd w:val="0"/>
        <w:spacing w:before="120" w:after="120"/>
        <w:ind w:left="640" w:hanging="640"/>
        <w:rPr>
          <w:noProof/>
          <w:sz w:val="24"/>
          <w:szCs w:val="24"/>
        </w:rPr>
      </w:pPr>
      <w:r w:rsidRPr="00A46CE9">
        <w:rPr>
          <w:noProof/>
          <w:sz w:val="24"/>
          <w:szCs w:val="24"/>
        </w:rPr>
        <w:t xml:space="preserve">14. </w:t>
      </w:r>
      <w:r w:rsidRPr="00A46CE9">
        <w:rPr>
          <w:noProof/>
          <w:sz w:val="24"/>
          <w:szCs w:val="24"/>
        </w:rPr>
        <w:tab/>
        <w:t xml:space="preserve">R. P. White, J. Nackoney, in </w:t>
      </w:r>
      <w:r w:rsidRPr="00A46CE9">
        <w:rPr>
          <w:i/>
          <w:iCs/>
          <w:noProof/>
          <w:sz w:val="24"/>
          <w:szCs w:val="24"/>
        </w:rPr>
        <w:t>World Resources Institute, Washington, D.C., USA.</w:t>
      </w:r>
      <w:r w:rsidRPr="00A46CE9">
        <w:rPr>
          <w:noProof/>
          <w:sz w:val="24"/>
          <w:szCs w:val="24"/>
        </w:rPr>
        <w:t xml:space="preserve"> (2013), pp. 1–58.</w:t>
      </w:r>
    </w:p>
    <w:p w14:paraId="76380160" w14:textId="77777777" w:rsidR="00A46CE9" w:rsidRPr="00A46CE9" w:rsidRDefault="00A46CE9" w:rsidP="00A46CE9">
      <w:pPr>
        <w:widowControl w:val="0"/>
        <w:autoSpaceDE w:val="0"/>
        <w:autoSpaceDN w:val="0"/>
        <w:adjustRightInd w:val="0"/>
        <w:spacing w:before="120" w:after="120"/>
        <w:ind w:left="640" w:hanging="640"/>
        <w:rPr>
          <w:noProof/>
          <w:sz w:val="24"/>
          <w:szCs w:val="24"/>
        </w:rPr>
      </w:pPr>
      <w:r w:rsidRPr="00A46CE9">
        <w:rPr>
          <w:noProof/>
          <w:sz w:val="24"/>
          <w:szCs w:val="24"/>
        </w:rPr>
        <w:t xml:space="preserve">15. </w:t>
      </w:r>
      <w:r w:rsidRPr="00A46CE9">
        <w:rPr>
          <w:noProof/>
          <w:sz w:val="24"/>
          <w:szCs w:val="24"/>
        </w:rPr>
        <w:tab/>
        <w:t xml:space="preserve">J. F. Reynolds </w:t>
      </w:r>
      <w:r w:rsidRPr="00A46CE9">
        <w:rPr>
          <w:i/>
          <w:iCs/>
          <w:noProof/>
          <w:sz w:val="24"/>
          <w:szCs w:val="24"/>
        </w:rPr>
        <w:t>et al.</w:t>
      </w:r>
      <w:r w:rsidRPr="00A46CE9">
        <w:rPr>
          <w:noProof/>
          <w:sz w:val="24"/>
          <w:szCs w:val="24"/>
        </w:rPr>
        <w:t xml:space="preserve">, Global Desertification: Building a Science for Dryland Development. </w:t>
      </w:r>
      <w:r w:rsidRPr="00A46CE9">
        <w:rPr>
          <w:i/>
          <w:iCs/>
          <w:noProof/>
          <w:sz w:val="24"/>
          <w:szCs w:val="24"/>
        </w:rPr>
        <w:t>Science (80-. ).</w:t>
      </w:r>
      <w:r w:rsidRPr="00A46CE9">
        <w:rPr>
          <w:noProof/>
          <w:sz w:val="24"/>
          <w:szCs w:val="24"/>
        </w:rPr>
        <w:t xml:space="preserve"> </w:t>
      </w:r>
      <w:r w:rsidRPr="00A46CE9">
        <w:rPr>
          <w:b/>
          <w:bCs/>
          <w:noProof/>
          <w:sz w:val="24"/>
          <w:szCs w:val="24"/>
        </w:rPr>
        <w:t>316</w:t>
      </w:r>
      <w:r w:rsidRPr="00A46CE9">
        <w:rPr>
          <w:noProof/>
          <w:sz w:val="24"/>
          <w:szCs w:val="24"/>
        </w:rPr>
        <w:t>, 847–851 (2007).</w:t>
      </w:r>
    </w:p>
    <w:p w14:paraId="5D99C253" w14:textId="77777777" w:rsidR="00A46CE9" w:rsidRPr="00A46CE9" w:rsidRDefault="00A46CE9" w:rsidP="00A46CE9">
      <w:pPr>
        <w:widowControl w:val="0"/>
        <w:autoSpaceDE w:val="0"/>
        <w:autoSpaceDN w:val="0"/>
        <w:adjustRightInd w:val="0"/>
        <w:spacing w:before="120" w:after="120"/>
        <w:ind w:left="640" w:hanging="640"/>
        <w:rPr>
          <w:noProof/>
          <w:sz w:val="24"/>
          <w:szCs w:val="24"/>
        </w:rPr>
      </w:pPr>
      <w:r w:rsidRPr="00A46CE9">
        <w:rPr>
          <w:noProof/>
          <w:sz w:val="24"/>
          <w:szCs w:val="24"/>
        </w:rPr>
        <w:lastRenderedPageBreak/>
        <w:t xml:space="preserve">16. </w:t>
      </w:r>
      <w:r w:rsidRPr="00A46CE9">
        <w:rPr>
          <w:noProof/>
          <w:sz w:val="24"/>
          <w:szCs w:val="24"/>
        </w:rPr>
        <w:tab/>
        <w:t xml:space="preserve">R. Wilson </w:t>
      </w:r>
      <w:r w:rsidRPr="00A46CE9">
        <w:rPr>
          <w:i/>
          <w:iCs/>
          <w:noProof/>
          <w:sz w:val="24"/>
          <w:szCs w:val="24"/>
        </w:rPr>
        <w:t>et al.</w:t>
      </w:r>
      <w:r w:rsidRPr="00A46CE9">
        <w:rPr>
          <w:noProof/>
          <w:sz w:val="24"/>
          <w:szCs w:val="24"/>
        </w:rPr>
        <w:t xml:space="preserve">, Dryland Pastures: Establishment and Management in the Intermountain Region of Northern California. </w:t>
      </w:r>
      <w:r w:rsidRPr="00A46CE9">
        <w:rPr>
          <w:i/>
          <w:iCs/>
          <w:noProof/>
          <w:sz w:val="24"/>
          <w:szCs w:val="24"/>
        </w:rPr>
        <w:t>Dryl. Pastures Establ. Manag. Intermt. Reg. North. Calif.</w:t>
      </w:r>
      <w:r w:rsidRPr="00A46CE9">
        <w:rPr>
          <w:noProof/>
          <w:sz w:val="24"/>
          <w:szCs w:val="24"/>
        </w:rPr>
        <w:t xml:space="preserve"> (2006), doi:10.3733/ucanr.8163.</w:t>
      </w:r>
    </w:p>
    <w:p w14:paraId="6EC0CD21" w14:textId="77777777" w:rsidR="00A46CE9" w:rsidRPr="00A46CE9" w:rsidRDefault="00A46CE9" w:rsidP="00A46CE9">
      <w:pPr>
        <w:widowControl w:val="0"/>
        <w:autoSpaceDE w:val="0"/>
        <w:autoSpaceDN w:val="0"/>
        <w:adjustRightInd w:val="0"/>
        <w:spacing w:before="120" w:after="120"/>
        <w:ind w:left="640" w:hanging="640"/>
        <w:rPr>
          <w:noProof/>
          <w:sz w:val="24"/>
          <w:szCs w:val="24"/>
        </w:rPr>
      </w:pPr>
      <w:r w:rsidRPr="00A46CE9">
        <w:rPr>
          <w:noProof/>
          <w:sz w:val="24"/>
          <w:szCs w:val="24"/>
        </w:rPr>
        <w:t xml:space="preserve">17. </w:t>
      </w:r>
      <w:r w:rsidRPr="00A46CE9">
        <w:rPr>
          <w:noProof/>
          <w:sz w:val="24"/>
          <w:szCs w:val="24"/>
        </w:rPr>
        <w:tab/>
        <w:t xml:space="preserve">R. Kelsey, A. Hart, H. Scott Butterfield, D. Vink, Groundwater sustainability in the San Joaquin Valley: Multiple benefits if agricultural lands are retired and restored strategically. </w:t>
      </w:r>
      <w:r w:rsidRPr="00A46CE9">
        <w:rPr>
          <w:i/>
          <w:iCs/>
          <w:noProof/>
          <w:sz w:val="24"/>
          <w:szCs w:val="24"/>
        </w:rPr>
        <w:t>Calif. Agric.</w:t>
      </w:r>
      <w:r w:rsidRPr="00A46CE9">
        <w:rPr>
          <w:noProof/>
          <w:sz w:val="24"/>
          <w:szCs w:val="24"/>
        </w:rPr>
        <w:t xml:space="preserve"> </w:t>
      </w:r>
      <w:r w:rsidRPr="00A46CE9">
        <w:rPr>
          <w:b/>
          <w:bCs/>
          <w:noProof/>
          <w:sz w:val="24"/>
          <w:szCs w:val="24"/>
        </w:rPr>
        <w:t>72</w:t>
      </w:r>
      <w:r w:rsidRPr="00A46CE9">
        <w:rPr>
          <w:noProof/>
          <w:sz w:val="24"/>
          <w:szCs w:val="24"/>
        </w:rPr>
        <w:t>, 151–154 (2018).</w:t>
      </w:r>
    </w:p>
    <w:p w14:paraId="758A692A" w14:textId="77777777" w:rsidR="00A46CE9" w:rsidRPr="00A46CE9" w:rsidRDefault="00A46CE9" w:rsidP="00A46CE9">
      <w:pPr>
        <w:widowControl w:val="0"/>
        <w:autoSpaceDE w:val="0"/>
        <w:autoSpaceDN w:val="0"/>
        <w:adjustRightInd w:val="0"/>
        <w:spacing w:before="120" w:after="120"/>
        <w:ind w:left="640" w:hanging="640"/>
        <w:rPr>
          <w:noProof/>
          <w:sz w:val="24"/>
          <w:szCs w:val="24"/>
        </w:rPr>
      </w:pPr>
      <w:r w:rsidRPr="00A46CE9">
        <w:rPr>
          <w:noProof/>
          <w:sz w:val="24"/>
          <w:szCs w:val="24"/>
        </w:rPr>
        <w:t xml:space="preserve">18. </w:t>
      </w:r>
      <w:r w:rsidRPr="00A46CE9">
        <w:rPr>
          <w:noProof/>
          <w:sz w:val="24"/>
          <w:szCs w:val="24"/>
        </w:rPr>
        <w:tab/>
        <w:t xml:space="preserve">C. J. Lortie, A. Filazzola, R. Kelsey, A. K. Hart, H. S. Butterfield, Better late than never: a synthesis of strategic land retirement and restoration in California. </w:t>
      </w:r>
      <w:r w:rsidRPr="00A46CE9">
        <w:rPr>
          <w:i/>
          <w:iCs/>
          <w:noProof/>
          <w:sz w:val="24"/>
          <w:szCs w:val="24"/>
        </w:rPr>
        <w:t>Ecosphere</w:t>
      </w:r>
      <w:r w:rsidRPr="00A46CE9">
        <w:rPr>
          <w:noProof/>
          <w:sz w:val="24"/>
          <w:szCs w:val="24"/>
        </w:rPr>
        <w:t xml:space="preserve">. </w:t>
      </w:r>
      <w:r w:rsidRPr="00A46CE9">
        <w:rPr>
          <w:b/>
          <w:bCs/>
          <w:noProof/>
          <w:sz w:val="24"/>
          <w:szCs w:val="24"/>
        </w:rPr>
        <w:t>9</w:t>
      </w:r>
      <w:r w:rsidRPr="00A46CE9">
        <w:rPr>
          <w:noProof/>
          <w:sz w:val="24"/>
          <w:szCs w:val="24"/>
        </w:rPr>
        <w:t>, e02367 (2018).</w:t>
      </w:r>
    </w:p>
    <w:p w14:paraId="59F16BF7" w14:textId="77777777" w:rsidR="00A46CE9" w:rsidRPr="00A46CE9" w:rsidRDefault="00A46CE9" w:rsidP="00A46CE9">
      <w:pPr>
        <w:widowControl w:val="0"/>
        <w:autoSpaceDE w:val="0"/>
        <w:autoSpaceDN w:val="0"/>
        <w:adjustRightInd w:val="0"/>
        <w:spacing w:before="120" w:after="120"/>
        <w:ind w:left="640" w:hanging="640"/>
        <w:rPr>
          <w:noProof/>
          <w:sz w:val="24"/>
          <w:szCs w:val="24"/>
        </w:rPr>
      </w:pPr>
      <w:r w:rsidRPr="00A46CE9">
        <w:rPr>
          <w:noProof/>
          <w:sz w:val="24"/>
          <w:szCs w:val="24"/>
        </w:rPr>
        <w:t xml:space="preserve">19. </w:t>
      </w:r>
      <w:r w:rsidRPr="00A46CE9">
        <w:rPr>
          <w:noProof/>
          <w:sz w:val="24"/>
          <w:szCs w:val="24"/>
        </w:rPr>
        <w:tab/>
        <w:t xml:space="preserve">K. D. Holl, T. M. Aide, When and where to actively restore ecosystems? </w:t>
      </w:r>
      <w:r w:rsidRPr="00A46CE9">
        <w:rPr>
          <w:i/>
          <w:iCs/>
          <w:noProof/>
          <w:sz w:val="24"/>
          <w:szCs w:val="24"/>
        </w:rPr>
        <w:t>For. Ecol. Manage.</w:t>
      </w:r>
      <w:r w:rsidRPr="00A46CE9">
        <w:rPr>
          <w:noProof/>
          <w:sz w:val="24"/>
          <w:szCs w:val="24"/>
        </w:rPr>
        <w:t xml:space="preserve"> </w:t>
      </w:r>
      <w:r w:rsidRPr="00A46CE9">
        <w:rPr>
          <w:b/>
          <w:bCs/>
          <w:noProof/>
          <w:sz w:val="24"/>
          <w:szCs w:val="24"/>
        </w:rPr>
        <w:t>261</w:t>
      </w:r>
      <w:r w:rsidRPr="00A46CE9">
        <w:rPr>
          <w:noProof/>
          <w:sz w:val="24"/>
          <w:szCs w:val="24"/>
        </w:rPr>
        <w:t>, 1558–1563 (2011).</w:t>
      </w:r>
    </w:p>
    <w:p w14:paraId="1DC7B860" w14:textId="77777777" w:rsidR="00A46CE9" w:rsidRPr="00A46CE9" w:rsidRDefault="00A46CE9" w:rsidP="00A46CE9">
      <w:pPr>
        <w:widowControl w:val="0"/>
        <w:autoSpaceDE w:val="0"/>
        <w:autoSpaceDN w:val="0"/>
        <w:adjustRightInd w:val="0"/>
        <w:spacing w:before="120" w:after="120"/>
        <w:ind w:left="640" w:hanging="640"/>
        <w:rPr>
          <w:noProof/>
          <w:sz w:val="24"/>
          <w:szCs w:val="24"/>
        </w:rPr>
      </w:pPr>
      <w:r w:rsidRPr="00A46CE9">
        <w:rPr>
          <w:noProof/>
          <w:sz w:val="24"/>
          <w:szCs w:val="24"/>
        </w:rPr>
        <w:t xml:space="preserve">20. </w:t>
      </w:r>
      <w:r w:rsidRPr="00A46CE9">
        <w:rPr>
          <w:noProof/>
          <w:sz w:val="24"/>
          <w:szCs w:val="24"/>
        </w:rPr>
        <w:tab/>
        <w:t xml:space="preserve">J. Gurevitch, P. S. Curtis, M. H. Jones, Meta-analysis in ecology. </w:t>
      </w:r>
      <w:r w:rsidRPr="00A46CE9">
        <w:rPr>
          <w:b/>
          <w:bCs/>
          <w:noProof/>
          <w:sz w:val="24"/>
          <w:szCs w:val="24"/>
        </w:rPr>
        <w:t>32</w:t>
      </w:r>
      <w:r w:rsidRPr="00A46CE9">
        <w:rPr>
          <w:noProof/>
          <w:sz w:val="24"/>
          <w:szCs w:val="24"/>
        </w:rPr>
        <w:t>, 199–247 (2004).</w:t>
      </w:r>
    </w:p>
    <w:p w14:paraId="11F905F5" w14:textId="77777777" w:rsidR="00A46CE9" w:rsidRPr="00A46CE9" w:rsidRDefault="00A46CE9" w:rsidP="00A46CE9">
      <w:pPr>
        <w:widowControl w:val="0"/>
        <w:autoSpaceDE w:val="0"/>
        <w:autoSpaceDN w:val="0"/>
        <w:adjustRightInd w:val="0"/>
        <w:spacing w:before="120" w:after="120"/>
        <w:ind w:left="640" w:hanging="640"/>
        <w:rPr>
          <w:noProof/>
          <w:sz w:val="24"/>
          <w:szCs w:val="24"/>
        </w:rPr>
      </w:pPr>
      <w:r w:rsidRPr="00A46CE9">
        <w:rPr>
          <w:noProof/>
          <w:sz w:val="24"/>
          <w:szCs w:val="24"/>
        </w:rPr>
        <w:t xml:space="preserve">21. </w:t>
      </w:r>
      <w:r w:rsidRPr="00A46CE9">
        <w:rPr>
          <w:noProof/>
          <w:sz w:val="24"/>
          <w:szCs w:val="24"/>
        </w:rPr>
        <w:tab/>
        <w:t xml:space="preserve">V. Hedges, L., J. Gurevitch, P. Curtis, The Meta-Analysis of Response Ratios in Experimental Ecology. </w:t>
      </w:r>
      <w:r w:rsidRPr="00A46CE9">
        <w:rPr>
          <w:i/>
          <w:iCs/>
          <w:noProof/>
          <w:sz w:val="24"/>
          <w:szCs w:val="24"/>
        </w:rPr>
        <w:t>Ecology</w:t>
      </w:r>
      <w:r w:rsidRPr="00A46CE9">
        <w:rPr>
          <w:noProof/>
          <w:sz w:val="24"/>
          <w:szCs w:val="24"/>
        </w:rPr>
        <w:t xml:space="preserve">. </w:t>
      </w:r>
      <w:r w:rsidRPr="00A46CE9">
        <w:rPr>
          <w:b/>
          <w:bCs/>
          <w:noProof/>
          <w:sz w:val="24"/>
          <w:szCs w:val="24"/>
        </w:rPr>
        <w:t>80</w:t>
      </w:r>
      <w:r w:rsidRPr="00A46CE9">
        <w:rPr>
          <w:noProof/>
          <w:sz w:val="24"/>
          <w:szCs w:val="24"/>
        </w:rPr>
        <w:t>, 1150–1156 (1999).</w:t>
      </w:r>
    </w:p>
    <w:p w14:paraId="19663BA2" w14:textId="77777777" w:rsidR="00A46CE9" w:rsidRPr="00A46CE9" w:rsidRDefault="00A46CE9" w:rsidP="00A46CE9">
      <w:pPr>
        <w:widowControl w:val="0"/>
        <w:autoSpaceDE w:val="0"/>
        <w:autoSpaceDN w:val="0"/>
        <w:adjustRightInd w:val="0"/>
        <w:spacing w:before="120" w:after="120"/>
        <w:ind w:left="640" w:hanging="640"/>
        <w:rPr>
          <w:noProof/>
          <w:sz w:val="24"/>
          <w:szCs w:val="24"/>
        </w:rPr>
      </w:pPr>
      <w:r w:rsidRPr="00A46CE9">
        <w:rPr>
          <w:noProof/>
          <w:sz w:val="24"/>
          <w:szCs w:val="24"/>
        </w:rPr>
        <w:t xml:space="preserve">22. </w:t>
      </w:r>
      <w:r w:rsidRPr="00A46CE9">
        <w:rPr>
          <w:noProof/>
          <w:sz w:val="24"/>
          <w:szCs w:val="24"/>
        </w:rPr>
        <w:tab/>
        <w:t xml:space="preserve">G. Schwarzer, J. R. Carpenter, G. Rücker, </w:t>
      </w:r>
      <w:r w:rsidRPr="00A46CE9">
        <w:rPr>
          <w:i/>
          <w:iCs/>
          <w:noProof/>
          <w:sz w:val="24"/>
          <w:szCs w:val="24"/>
        </w:rPr>
        <w:t>Meta- Analysis with R</w:t>
      </w:r>
      <w:r w:rsidRPr="00A46CE9">
        <w:rPr>
          <w:noProof/>
          <w:sz w:val="24"/>
          <w:szCs w:val="24"/>
        </w:rPr>
        <w:t xml:space="preserve"> (Springer, New York, 2015).</w:t>
      </w:r>
    </w:p>
    <w:p w14:paraId="020A6F1A" w14:textId="77777777" w:rsidR="00A46CE9" w:rsidRPr="00A46CE9" w:rsidRDefault="00A46CE9" w:rsidP="00A46CE9">
      <w:pPr>
        <w:widowControl w:val="0"/>
        <w:autoSpaceDE w:val="0"/>
        <w:autoSpaceDN w:val="0"/>
        <w:adjustRightInd w:val="0"/>
        <w:spacing w:before="120" w:after="120"/>
        <w:ind w:left="640" w:hanging="640"/>
        <w:rPr>
          <w:noProof/>
          <w:sz w:val="24"/>
          <w:szCs w:val="24"/>
        </w:rPr>
      </w:pPr>
      <w:r w:rsidRPr="00A46CE9">
        <w:rPr>
          <w:noProof/>
          <w:sz w:val="24"/>
          <w:szCs w:val="24"/>
        </w:rPr>
        <w:t xml:space="preserve">23. </w:t>
      </w:r>
      <w:r w:rsidRPr="00A46CE9">
        <w:rPr>
          <w:noProof/>
          <w:sz w:val="24"/>
          <w:szCs w:val="24"/>
        </w:rPr>
        <w:tab/>
        <w:t xml:space="preserve">E. De Martonne, Regions of Interior-Basin Drainage. </w:t>
      </w:r>
      <w:r w:rsidRPr="00A46CE9">
        <w:rPr>
          <w:i/>
          <w:iCs/>
          <w:noProof/>
          <w:sz w:val="24"/>
          <w:szCs w:val="24"/>
        </w:rPr>
        <w:t>Geogr. Rev.</w:t>
      </w:r>
      <w:r w:rsidRPr="00A46CE9">
        <w:rPr>
          <w:noProof/>
          <w:sz w:val="24"/>
          <w:szCs w:val="24"/>
        </w:rPr>
        <w:t xml:space="preserve"> </w:t>
      </w:r>
      <w:r w:rsidRPr="00A46CE9">
        <w:rPr>
          <w:b/>
          <w:bCs/>
          <w:noProof/>
          <w:sz w:val="24"/>
          <w:szCs w:val="24"/>
        </w:rPr>
        <w:t>17</w:t>
      </w:r>
      <w:r w:rsidRPr="00A46CE9">
        <w:rPr>
          <w:noProof/>
          <w:sz w:val="24"/>
          <w:szCs w:val="24"/>
        </w:rPr>
        <w:t>, 397–414 (1927).</w:t>
      </w:r>
    </w:p>
    <w:p w14:paraId="6554E33A" w14:textId="77777777" w:rsidR="00A46CE9" w:rsidRPr="00A46CE9" w:rsidRDefault="00A46CE9" w:rsidP="00A46CE9">
      <w:pPr>
        <w:widowControl w:val="0"/>
        <w:autoSpaceDE w:val="0"/>
        <w:autoSpaceDN w:val="0"/>
        <w:adjustRightInd w:val="0"/>
        <w:spacing w:before="120" w:after="120"/>
        <w:ind w:left="640" w:hanging="640"/>
        <w:rPr>
          <w:noProof/>
          <w:sz w:val="24"/>
          <w:szCs w:val="24"/>
        </w:rPr>
      </w:pPr>
      <w:r w:rsidRPr="00A46CE9">
        <w:rPr>
          <w:noProof/>
          <w:sz w:val="24"/>
          <w:szCs w:val="24"/>
        </w:rPr>
        <w:t xml:space="preserve">24. </w:t>
      </w:r>
      <w:r w:rsidRPr="00A46CE9">
        <w:rPr>
          <w:noProof/>
          <w:sz w:val="24"/>
          <w:szCs w:val="24"/>
        </w:rPr>
        <w:tab/>
        <w:t xml:space="preserve">Higgs E, What is good ecological restoration? </w:t>
      </w:r>
      <w:r w:rsidRPr="00A46CE9">
        <w:rPr>
          <w:i/>
          <w:iCs/>
          <w:noProof/>
          <w:sz w:val="24"/>
          <w:szCs w:val="24"/>
        </w:rPr>
        <w:t>Conserv. Biol.</w:t>
      </w:r>
      <w:r w:rsidRPr="00A46CE9">
        <w:rPr>
          <w:noProof/>
          <w:sz w:val="24"/>
          <w:szCs w:val="24"/>
        </w:rPr>
        <w:t xml:space="preserve"> </w:t>
      </w:r>
      <w:r w:rsidRPr="00A46CE9">
        <w:rPr>
          <w:b/>
          <w:bCs/>
          <w:noProof/>
          <w:sz w:val="24"/>
          <w:szCs w:val="24"/>
        </w:rPr>
        <w:t>11</w:t>
      </w:r>
      <w:r w:rsidRPr="00A46CE9">
        <w:rPr>
          <w:noProof/>
          <w:sz w:val="24"/>
          <w:szCs w:val="24"/>
        </w:rPr>
        <w:t>, 338–348 (1997).</w:t>
      </w:r>
    </w:p>
    <w:p w14:paraId="049E1D6A" w14:textId="77777777" w:rsidR="00A46CE9" w:rsidRPr="00A46CE9" w:rsidRDefault="00A46CE9" w:rsidP="00A46CE9">
      <w:pPr>
        <w:widowControl w:val="0"/>
        <w:autoSpaceDE w:val="0"/>
        <w:autoSpaceDN w:val="0"/>
        <w:adjustRightInd w:val="0"/>
        <w:spacing w:before="120" w:after="120"/>
        <w:ind w:left="640" w:hanging="640"/>
        <w:rPr>
          <w:noProof/>
          <w:sz w:val="24"/>
          <w:szCs w:val="24"/>
        </w:rPr>
      </w:pPr>
      <w:r w:rsidRPr="00A46CE9">
        <w:rPr>
          <w:noProof/>
          <w:sz w:val="24"/>
          <w:szCs w:val="24"/>
        </w:rPr>
        <w:t xml:space="preserve">25. </w:t>
      </w:r>
      <w:r w:rsidRPr="00A46CE9">
        <w:rPr>
          <w:noProof/>
          <w:sz w:val="24"/>
          <w:szCs w:val="24"/>
        </w:rPr>
        <w:tab/>
        <w:t xml:space="preserve">R. Crouzeilles </w:t>
      </w:r>
      <w:r w:rsidRPr="00A46CE9">
        <w:rPr>
          <w:i/>
          <w:iCs/>
          <w:noProof/>
          <w:sz w:val="24"/>
          <w:szCs w:val="24"/>
        </w:rPr>
        <w:t>et al.</w:t>
      </w:r>
      <w:r w:rsidRPr="00A46CE9">
        <w:rPr>
          <w:noProof/>
          <w:sz w:val="24"/>
          <w:szCs w:val="24"/>
        </w:rPr>
        <w:t xml:space="preserve">, Ecological restoration success is higher for natural regeneration than for active restoration in tropical forests. </w:t>
      </w:r>
      <w:r w:rsidRPr="00A46CE9">
        <w:rPr>
          <w:i/>
          <w:iCs/>
          <w:noProof/>
          <w:sz w:val="24"/>
          <w:szCs w:val="24"/>
        </w:rPr>
        <w:t>Sci. Adv.</w:t>
      </w:r>
      <w:r w:rsidRPr="00A46CE9">
        <w:rPr>
          <w:noProof/>
          <w:sz w:val="24"/>
          <w:szCs w:val="24"/>
        </w:rPr>
        <w:t xml:space="preserve"> </w:t>
      </w:r>
      <w:r w:rsidRPr="00A46CE9">
        <w:rPr>
          <w:b/>
          <w:bCs/>
          <w:noProof/>
          <w:sz w:val="24"/>
          <w:szCs w:val="24"/>
        </w:rPr>
        <w:t>3</w:t>
      </w:r>
      <w:r w:rsidRPr="00A46CE9">
        <w:rPr>
          <w:noProof/>
          <w:sz w:val="24"/>
          <w:szCs w:val="24"/>
        </w:rPr>
        <w:t>, e1701345 (2017).</w:t>
      </w:r>
    </w:p>
    <w:p w14:paraId="40DB20DB" w14:textId="77777777" w:rsidR="00A46CE9" w:rsidRPr="00A46CE9" w:rsidRDefault="00A46CE9" w:rsidP="00A46CE9">
      <w:pPr>
        <w:widowControl w:val="0"/>
        <w:autoSpaceDE w:val="0"/>
        <w:autoSpaceDN w:val="0"/>
        <w:adjustRightInd w:val="0"/>
        <w:spacing w:before="120" w:after="120"/>
        <w:ind w:left="640" w:hanging="640"/>
        <w:rPr>
          <w:noProof/>
          <w:sz w:val="24"/>
          <w:szCs w:val="24"/>
        </w:rPr>
      </w:pPr>
      <w:r w:rsidRPr="00A46CE9">
        <w:rPr>
          <w:noProof/>
          <w:sz w:val="24"/>
          <w:szCs w:val="24"/>
        </w:rPr>
        <w:t xml:space="preserve">26. </w:t>
      </w:r>
      <w:r w:rsidRPr="00A46CE9">
        <w:rPr>
          <w:noProof/>
          <w:sz w:val="24"/>
          <w:szCs w:val="24"/>
        </w:rPr>
        <w:tab/>
        <w:t xml:space="preserve">P. Meli </w:t>
      </w:r>
      <w:r w:rsidRPr="00A46CE9">
        <w:rPr>
          <w:i/>
          <w:iCs/>
          <w:noProof/>
          <w:sz w:val="24"/>
          <w:szCs w:val="24"/>
        </w:rPr>
        <w:t>et al.</w:t>
      </w:r>
      <w:r w:rsidRPr="00A46CE9">
        <w:rPr>
          <w:noProof/>
          <w:sz w:val="24"/>
          <w:szCs w:val="24"/>
        </w:rPr>
        <w:t xml:space="preserve">, A global review of past land use, climate, and active vs. passive restoration effects on forest recovery. </w:t>
      </w:r>
      <w:r w:rsidRPr="00A46CE9">
        <w:rPr>
          <w:i/>
          <w:iCs/>
          <w:noProof/>
          <w:sz w:val="24"/>
          <w:szCs w:val="24"/>
        </w:rPr>
        <w:t>PLoS One</w:t>
      </w:r>
      <w:r w:rsidRPr="00A46CE9">
        <w:rPr>
          <w:noProof/>
          <w:sz w:val="24"/>
          <w:szCs w:val="24"/>
        </w:rPr>
        <w:t xml:space="preserve">. </w:t>
      </w:r>
      <w:r w:rsidRPr="00A46CE9">
        <w:rPr>
          <w:b/>
          <w:bCs/>
          <w:noProof/>
          <w:sz w:val="24"/>
          <w:szCs w:val="24"/>
        </w:rPr>
        <w:t>12</w:t>
      </w:r>
      <w:r w:rsidRPr="00A46CE9">
        <w:rPr>
          <w:noProof/>
          <w:sz w:val="24"/>
          <w:szCs w:val="24"/>
        </w:rPr>
        <w:t>, 1–17 (2017).</w:t>
      </w:r>
    </w:p>
    <w:p w14:paraId="318857FD" w14:textId="77777777" w:rsidR="00A46CE9" w:rsidRPr="00A46CE9" w:rsidRDefault="00A46CE9" w:rsidP="00A46CE9">
      <w:pPr>
        <w:widowControl w:val="0"/>
        <w:autoSpaceDE w:val="0"/>
        <w:autoSpaceDN w:val="0"/>
        <w:adjustRightInd w:val="0"/>
        <w:spacing w:before="120" w:after="120"/>
        <w:ind w:left="640" w:hanging="640"/>
        <w:rPr>
          <w:noProof/>
          <w:sz w:val="24"/>
          <w:szCs w:val="24"/>
        </w:rPr>
      </w:pPr>
      <w:r w:rsidRPr="00A46CE9">
        <w:rPr>
          <w:noProof/>
          <w:sz w:val="24"/>
          <w:szCs w:val="24"/>
        </w:rPr>
        <w:t xml:space="preserve">27. </w:t>
      </w:r>
      <w:r w:rsidRPr="00A46CE9">
        <w:rPr>
          <w:noProof/>
          <w:sz w:val="24"/>
          <w:szCs w:val="24"/>
        </w:rPr>
        <w:tab/>
        <w:t xml:space="preserve">D. Kleijn </w:t>
      </w:r>
      <w:r w:rsidRPr="00A46CE9">
        <w:rPr>
          <w:i/>
          <w:iCs/>
          <w:noProof/>
          <w:sz w:val="24"/>
          <w:szCs w:val="24"/>
        </w:rPr>
        <w:t>et al.</w:t>
      </w:r>
      <w:r w:rsidRPr="00A46CE9">
        <w:rPr>
          <w:noProof/>
          <w:sz w:val="24"/>
          <w:szCs w:val="24"/>
        </w:rPr>
        <w:t xml:space="preserve">, Ecological Intensification: Bridging the Gap between Science and Practice. </w:t>
      </w:r>
      <w:r w:rsidRPr="00A46CE9">
        <w:rPr>
          <w:i/>
          <w:iCs/>
          <w:noProof/>
          <w:sz w:val="24"/>
          <w:szCs w:val="24"/>
        </w:rPr>
        <w:t>Trends Ecol. Evol.</w:t>
      </w:r>
      <w:r w:rsidRPr="00A46CE9">
        <w:rPr>
          <w:noProof/>
          <w:sz w:val="24"/>
          <w:szCs w:val="24"/>
        </w:rPr>
        <w:t xml:space="preserve"> </w:t>
      </w:r>
      <w:r w:rsidRPr="00A46CE9">
        <w:rPr>
          <w:b/>
          <w:bCs/>
          <w:noProof/>
          <w:sz w:val="24"/>
          <w:szCs w:val="24"/>
        </w:rPr>
        <w:t>34</w:t>
      </w:r>
      <w:r w:rsidRPr="00A46CE9">
        <w:rPr>
          <w:noProof/>
          <w:sz w:val="24"/>
          <w:szCs w:val="24"/>
        </w:rPr>
        <w:t>, 154–166 (2019).</w:t>
      </w:r>
    </w:p>
    <w:p w14:paraId="56A44400" w14:textId="77777777" w:rsidR="00A46CE9" w:rsidRPr="00A46CE9" w:rsidRDefault="00A46CE9" w:rsidP="00A46CE9">
      <w:pPr>
        <w:widowControl w:val="0"/>
        <w:autoSpaceDE w:val="0"/>
        <w:autoSpaceDN w:val="0"/>
        <w:adjustRightInd w:val="0"/>
        <w:spacing w:before="120" w:after="120"/>
        <w:ind w:left="640" w:hanging="640"/>
        <w:rPr>
          <w:noProof/>
          <w:sz w:val="24"/>
          <w:szCs w:val="24"/>
        </w:rPr>
      </w:pPr>
      <w:r w:rsidRPr="00A46CE9">
        <w:rPr>
          <w:noProof/>
          <w:sz w:val="24"/>
          <w:szCs w:val="24"/>
        </w:rPr>
        <w:t xml:space="preserve">28. </w:t>
      </w:r>
      <w:r w:rsidRPr="00A46CE9">
        <w:rPr>
          <w:noProof/>
          <w:sz w:val="24"/>
          <w:szCs w:val="24"/>
        </w:rPr>
        <w:tab/>
        <w:t xml:space="preserve">D. Moher </w:t>
      </w:r>
      <w:r w:rsidRPr="00A46CE9">
        <w:rPr>
          <w:i/>
          <w:iCs/>
          <w:noProof/>
          <w:sz w:val="24"/>
          <w:szCs w:val="24"/>
        </w:rPr>
        <w:t>et al.</w:t>
      </w:r>
      <w:r w:rsidRPr="00A46CE9">
        <w:rPr>
          <w:noProof/>
          <w:sz w:val="24"/>
          <w:szCs w:val="24"/>
        </w:rPr>
        <w:t xml:space="preserve">, Preferred reporting items for systematic reviews and meta-analyses: The PRISMA statement (Chinese edition). </w:t>
      </w:r>
      <w:r w:rsidRPr="00A46CE9">
        <w:rPr>
          <w:i/>
          <w:iCs/>
          <w:noProof/>
          <w:sz w:val="24"/>
          <w:szCs w:val="24"/>
        </w:rPr>
        <w:t>J. Chinese Integr. Med.</w:t>
      </w:r>
      <w:r w:rsidRPr="00A46CE9">
        <w:rPr>
          <w:noProof/>
          <w:sz w:val="24"/>
          <w:szCs w:val="24"/>
        </w:rPr>
        <w:t xml:space="preserve"> </w:t>
      </w:r>
      <w:r w:rsidRPr="00A46CE9">
        <w:rPr>
          <w:b/>
          <w:bCs/>
          <w:noProof/>
          <w:sz w:val="24"/>
          <w:szCs w:val="24"/>
        </w:rPr>
        <w:t>7</w:t>
      </w:r>
      <w:r w:rsidRPr="00A46CE9">
        <w:rPr>
          <w:noProof/>
          <w:sz w:val="24"/>
          <w:szCs w:val="24"/>
        </w:rPr>
        <w:t>, 889–896 (2009).</w:t>
      </w:r>
    </w:p>
    <w:p w14:paraId="76D18B97" w14:textId="77777777" w:rsidR="00A46CE9" w:rsidRPr="00A46CE9" w:rsidRDefault="00A46CE9" w:rsidP="00A46CE9">
      <w:pPr>
        <w:widowControl w:val="0"/>
        <w:autoSpaceDE w:val="0"/>
        <w:autoSpaceDN w:val="0"/>
        <w:adjustRightInd w:val="0"/>
        <w:spacing w:before="120" w:after="120"/>
        <w:ind w:left="640" w:hanging="640"/>
        <w:rPr>
          <w:noProof/>
          <w:sz w:val="24"/>
          <w:szCs w:val="24"/>
        </w:rPr>
      </w:pPr>
      <w:r w:rsidRPr="00A46CE9">
        <w:rPr>
          <w:noProof/>
          <w:sz w:val="24"/>
          <w:szCs w:val="24"/>
        </w:rPr>
        <w:t xml:space="preserve">29. </w:t>
      </w:r>
      <w:r w:rsidRPr="00A46CE9">
        <w:rPr>
          <w:noProof/>
          <w:sz w:val="24"/>
          <w:szCs w:val="24"/>
        </w:rPr>
        <w:tab/>
        <w:t>Rohatgi A., WebPlotDigitizer. Retrieved from https://automeris.io/ WebPlotDigitizer (2018).</w:t>
      </w:r>
    </w:p>
    <w:p w14:paraId="5FE506A8" w14:textId="77777777" w:rsidR="00A46CE9" w:rsidRPr="00A46CE9" w:rsidRDefault="00A46CE9" w:rsidP="00A46CE9">
      <w:pPr>
        <w:widowControl w:val="0"/>
        <w:autoSpaceDE w:val="0"/>
        <w:autoSpaceDN w:val="0"/>
        <w:adjustRightInd w:val="0"/>
        <w:spacing w:before="120" w:after="120"/>
        <w:ind w:left="640" w:hanging="640"/>
        <w:rPr>
          <w:noProof/>
          <w:sz w:val="24"/>
          <w:szCs w:val="24"/>
        </w:rPr>
      </w:pPr>
      <w:r w:rsidRPr="00A46CE9">
        <w:rPr>
          <w:noProof/>
          <w:sz w:val="24"/>
          <w:szCs w:val="24"/>
        </w:rPr>
        <w:t xml:space="preserve">30. </w:t>
      </w:r>
      <w:r w:rsidRPr="00A46CE9">
        <w:rPr>
          <w:noProof/>
          <w:sz w:val="24"/>
          <w:szCs w:val="24"/>
        </w:rPr>
        <w:tab/>
        <w:t xml:space="preserve">M. J. Lajeunesse, Bias and correction for the log response ratio in ecological meta-analysis. </w:t>
      </w:r>
      <w:r w:rsidRPr="00A46CE9">
        <w:rPr>
          <w:i/>
          <w:iCs/>
          <w:noProof/>
          <w:sz w:val="24"/>
          <w:szCs w:val="24"/>
        </w:rPr>
        <w:t>Ecology</w:t>
      </w:r>
      <w:r w:rsidRPr="00A46CE9">
        <w:rPr>
          <w:noProof/>
          <w:sz w:val="24"/>
          <w:szCs w:val="24"/>
        </w:rPr>
        <w:t xml:space="preserve">. </w:t>
      </w:r>
      <w:r w:rsidRPr="00A46CE9">
        <w:rPr>
          <w:b/>
          <w:bCs/>
          <w:noProof/>
          <w:sz w:val="24"/>
          <w:szCs w:val="24"/>
        </w:rPr>
        <w:t>96</w:t>
      </w:r>
      <w:r w:rsidRPr="00A46CE9">
        <w:rPr>
          <w:noProof/>
          <w:sz w:val="24"/>
          <w:szCs w:val="24"/>
        </w:rPr>
        <w:t>, 2056–2063 (2015).</w:t>
      </w:r>
    </w:p>
    <w:p w14:paraId="703D3CF6" w14:textId="77777777" w:rsidR="00A46CE9" w:rsidRPr="00A46CE9" w:rsidRDefault="00A46CE9" w:rsidP="00A46CE9">
      <w:pPr>
        <w:widowControl w:val="0"/>
        <w:autoSpaceDE w:val="0"/>
        <w:autoSpaceDN w:val="0"/>
        <w:adjustRightInd w:val="0"/>
        <w:spacing w:before="120" w:after="120"/>
        <w:ind w:left="640" w:hanging="640"/>
        <w:rPr>
          <w:noProof/>
          <w:sz w:val="24"/>
        </w:rPr>
      </w:pPr>
      <w:r w:rsidRPr="00A46CE9">
        <w:rPr>
          <w:noProof/>
          <w:sz w:val="24"/>
          <w:szCs w:val="24"/>
        </w:rPr>
        <w:t xml:space="preserve">31. </w:t>
      </w:r>
      <w:r w:rsidRPr="00A46CE9">
        <w:rPr>
          <w:noProof/>
          <w:sz w:val="24"/>
          <w:szCs w:val="24"/>
        </w:rPr>
        <w:tab/>
        <w:t xml:space="preserve">R Core Team, R: A language and environment for statistical computing. </w:t>
      </w:r>
      <w:r w:rsidRPr="00A46CE9">
        <w:rPr>
          <w:i/>
          <w:iCs/>
          <w:noProof/>
          <w:sz w:val="24"/>
          <w:szCs w:val="24"/>
        </w:rPr>
        <w:t>R Found. Stat. Comput. Vienna, Austria. URL https//www.R-project.org/.</w:t>
      </w:r>
      <w:r w:rsidRPr="00A46CE9">
        <w:rPr>
          <w:noProof/>
          <w:sz w:val="24"/>
          <w:szCs w:val="24"/>
        </w:rPr>
        <w:t xml:space="preserve"> (2018).</w:t>
      </w:r>
    </w:p>
    <w:p w14:paraId="747E43FA" w14:textId="585B32F2" w:rsidR="0060139A" w:rsidRDefault="000D5CAC" w:rsidP="00DC00D2">
      <w:pPr>
        <w:pStyle w:val="Refhead"/>
        <w:rPr>
          <w:b w:val="0"/>
        </w:rPr>
      </w:pPr>
      <w:r>
        <w:fldChar w:fldCharType="end"/>
      </w:r>
    </w:p>
    <w:p w14:paraId="7AD80DFF" w14:textId="77777777" w:rsidR="0060139A" w:rsidRDefault="0060139A" w:rsidP="00DD225C">
      <w:pPr>
        <w:pStyle w:val="Acknowledgement"/>
        <w:ind w:left="0" w:firstLine="0"/>
        <w:rPr>
          <w:b/>
        </w:rPr>
      </w:pPr>
    </w:p>
    <w:p w14:paraId="16FC9AB2" w14:textId="77777777" w:rsidR="005D3209" w:rsidRDefault="005D3209" w:rsidP="00DD225C">
      <w:pPr>
        <w:pStyle w:val="Acknowledgement"/>
        <w:ind w:left="0" w:firstLine="0"/>
        <w:rPr>
          <w:b/>
        </w:rPr>
      </w:pPr>
    </w:p>
    <w:p w14:paraId="7C6670B6" w14:textId="77777777" w:rsidR="005D3209" w:rsidRDefault="005D3209" w:rsidP="00DD225C">
      <w:pPr>
        <w:pStyle w:val="Acknowledgement"/>
        <w:ind w:left="0" w:firstLine="0"/>
        <w:rPr>
          <w:b/>
        </w:rPr>
      </w:pPr>
    </w:p>
    <w:p w14:paraId="019E2E9A" w14:textId="77777777" w:rsidR="005D3209" w:rsidRDefault="005D3209" w:rsidP="00DD225C">
      <w:pPr>
        <w:pStyle w:val="Acknowledgement"/>
        <w:ind w:left="0" w:firstLine="0"/>
        <w:rPr>
          <w:b/>
        </w:rPr>
      </w:pPr>
    </w:p>
    <w:p w14:paraId="5CE54DDE" w14:textId="09183B0E" w:rsidR="00B926B3" w:rsidRDefault="00D73714" w:rsidP="00DD225C">
      <w:pPr>
        <w:pStyle w:val="Acknowledgement"/>
        <w:ind w:left="0" w:firstLine="0"/>
      </w:pPr>
      <w:r w:rsidRPr="0064261D">
        <w:rPr>
          <w:b/>
        </w:rPr>
        <w:lastRenderedPageBreak/>
        <w:t>Acknowledgments:</w:t>
      </w:r>
      <w:r w:rsidR="00DD225C" w:rsidRPr="00DD225C">
        <w:t xml:space="preserve"> This section should start by acknowl</w:t>
      </w:r>
      <w:r w:rsidR="00DD225C">
        <w:t>edging non-author contributions</w:t>
      </w:r>
      <w:r w:rsidR="00DD225C" w:rsidRPr="00DD225C">
        <w:t xml:space="preserve"> and then should provide information under the following headings</w:t>
      </w:r>
      <w:r w:rsidR="00DD225C">
        <w:t>:</w:t>
      </w:r>
      <w:r w:rsidR="00DD225C" w:rsidRPr="00DD225C">
        <w:t xml:space="preserve"> </w:t>
      </w:r>
    </w:p>
    <w:p w14:paraId="42016003" w14:textId="77777777" w:rsidR="00060262" w:rsidRDefault="00060262" w:rsidP="00060262">
      <w:pPr>
        <w:pStyle w:val="Acknowledgement"/>
        <w:spacing w:line="480" w:lineRule="auto"/>
        <w:ind w:left="0" w:firstLine="0"/>
      </w:pPr>
    </w:p>
    <w:p w14:paraId="03A3B8A8" w14:textId="3EB490BC" w:rsidR="009A25C9" w:rsidRDefault="00060262" w:rsidP="00060262">
      <w:pPr>
        <w:pStyle w:val="Acknowledgement"/>
        <w:spacing w:line="480" w:lineRule="auto"/>
        <w:ind w:left="0" w:firstLine="0"/>
      </w:pPr>
      <w:r>
        <w:t>The authors declare no competing interests. This research was funded by The Nature Conservancy</w:t>
      </w:r>
      <w:r w:rsidR="004C1CFC">
        <w:t xml:space="preserve"> and</w:t>
      </w:r>
      <w:r w:rsidR="00F07706">
        <w:t xml:space="preserve"> </w:t>
      </w:r>
      <w:r>
        <w:t>York University</w:t>
      </w:r>
      <w:r w:rsidR="004C1CFC">
        <w:t>. H.S.</w:t>
      </w:r>
      <w:r w:rsidR="009A25C9">
        <w:t>B. and C.J.L. formulated the ideas, M.F.M.</w:t>
      </w:r>
      <w:r w:rsidR="00EE1233">
        <w:t xml:space="preserve"> and H.S.B.</w:t>
      </w:r>
      <w:r w:rsidR="009A25C9">
        <w:t xml:space="preserve"> compiled data, C.J.L. and M.F.M. analyzed data,</w:t>
      </w:r>
      <w:r w:rsidR="00D74AEA">
        <w:t xml:space="preserve"> </w:t>
      </w:r>
      <w:r w:rsidR="0096116C">
        <w:t>M.F.M.</w:t>
      </w:r>
      <w:r w:rsidR="004C1CFC">
        <w:t>, H.S.B., and C.J.L.</w:t>
      </w:r>
      <w:r w:rsidR="00D74AEA">
        <w:t xml:space="preserve"> </w:t>
      </w:r>
      <w:r w:rsidR="009A25C9">
        <w:t>wrote the manuscript</w:t>
      </w:r>
      <w:r w:rsidR="00961E2D">
        <w:t xml:space="preserve">, </w:t>
      </w:r>
      <w:r w:rsidR="004C1CFC">
        <w:t>H.S.B.</w:t>
      </w:r>
      <w:r w:rsidR="009A25C9">
        <w:t xml:space="preserve"> </w:t>
      </w:r>
      <w:r w:rsidR="001D703F">
        <w:t xml:space="preserve">and C.J.L. </w:t>
      </w:r>
      <w:r w:rsidR="008F31B7">
        <w:t>acquired the financial support for the project.</w:t>
      </w:r>
    </w:p>
    <w:p w14:paraId="3EDFECA0" w14:textId="77777777" w:rsidR="009A25C9" w:rsidRDefault="009A25C9" w:rsidP="00DD225C">
      <w:pPr>
        <w:pStyle w:val="Acknowledgement"/>
        <w:ind w:left="0" w:firstLine="0"/>
      </w:pPr>
    </w:p>
    <w:p w14:paraId="3D74E715" w14:textId="77777777" w:rsidR="00B926B3" w:rsidRDefault="00B926B3" w:rsidP="00DD225C">
      <w:pPr>
        <w:pStyle w:val="Acknowledgement"/>
        <w:ind w:left="0" w:firstLine="0"/>
      </w:pPr>
    </w:p>
    <w:p w14:paraId="73E3617C" w14:textId="36BAF5CF" w:rsidR="00D73714" w:rsidRDefault="00DD225C" w:rsidP="00DD225C">
      <w:pPr>
        <w:pStyle w:val="Acknowledgement"/>
        <w:ind w:left="0" w:firstLine="0"/>
      </w:pPr>
      <w:r w:rsidRPr="00DD225C">
        <w:rPr>
          <w:b/>
        </w:rPr>
        <w:t>Data and materials availability</w:t>
      </w:r>
      <w:r w:rsidRPr="00755125">
        <w:rPr>
          <w:b/>
        </w:rPr>
        <w:t>:</w:t>
      </w:r>
      <w:r w:rsidRPr="00DD225C">
        <w:t xml:space="preserve"> </w:t>
      </w:r>
      <w:r>
        <w:t>Include a note explaining a</w:t>
      </w:r>
      <w:r w:rsidRPr="00DD225C">
        <w:t>ny restrictions on materials</w:t>
      </w:r>
      <w:r w:rsidR="005C7805">
        <w:t>,</w:t>
      </w:r>
      <w:r w:rsidRPr="00DD225C">
        <w:t xml:space="preserve"> such as</w:t>
      </w:r>
      <w:r>
        <w:t xml:space="preserve"> materials transfer agreements</w:t>
      </w:r>
      <w:r w:rsidR="00F26AF7">
        <w:t xml:space="preserve">. </w:t>
      </w:r>
      <w:r w:rsidR="005C7805">
        <w:t>Note</w:t>
      </w:r>
      <w:r w:rsidRPr="00DD225C">
        <w:t xml:space="preserve"> </w:t>
      </w:r>
      <w:r>
        <w:t>a</w:t>
      </w:r>
      <w:r w:rsidRPr="00DD225C">
        <w:t>ccession numbers to any data relating to the paper and deposited in a public database</w:t>
      </w:r>
      <w:r w:rsidR="005C7805">
        <w:t>; include a brief description of the data set or model with the number</w:t>
      </w:r>
      <w:r w:rsidRPr="00DD225C">
        <w:t xml:space="preserve">. If all data </w:t>
      </w:r>
      <w:r w:rsidR="002E60B9">
        <w:t>are</w:t>
      </w:r>
      <w:r w:rsidRPr="00DD225C">
        <w:t xml:space="preserve"> in the paper and supplementary materials include the sentence “</w:t>
      </w:r>
      <w:r w:rsidR="005C7805">
        <w:t>A</w:t>
      </w:r>
      <w:r w:rsidRPr="00DD225C">
        <w:t xml:space="preserve">ll data is available in the </w:t>
      </w:r>
      <w:r w:rsidR="00F26AF7">
        <w:t>main text</w:t>
      </w:r>
      <w:r w:rsidRPr="00DD225C">
        <w:t xml:space="preserve"> or the </w:t>
      </w:r>
      <w:r w:rsidR="002E60B9">
        <w:t>s</w:t>
      </w:r>
      <w:r w:rsidRPr="00DD225C">
        <w:t xml:space="preserve">upplementary </w:t>
      </w:r>
      <w:r w:rsidR="002E60B9">
        <w:t>m</w:t>
      </w:r>
      <w:r w:rsidR="005C7805">
        <w:t xml:space="preserve">aterials.” </w:t>
      </w:r>
      <w:r w:rsidRPr="00DD225C">
        <w:t>All data, code, and materials used in the analysis must be available</w:t>
      </w:r>
      <w:r w:rsidR="00572498">
        <w:t xml:space="preserve"> in some form</w:t>
      </w:r>
      <w:r w:rsidRPr="00DD225C">
        <w:t xml:space="preserve"> to any researcher for purposes of reprodu</w:t>
      </w:r>
      <w:r w:rsidR="005C7805">
        <w:t>cing or extending the analysis.</w:t>
      </w:r>
      <w:r w:rsidR="002475FA">
        <w:t xml:space="preserve"> </w:t>
      </w:r>
    </w:p>
    <w:p w14:paraId="727FFD7D" w14:textId="77777777" w:rsidR="00C32171" w:rsidRDefault="00C32171" w:rsidP="00F26AF7">
      <w:pPr>
        <w:pStyle w:val="SOMHead"/>
      </w:pPr>
    </w:p>
    <w:p w14:paraId="751FC283" w14:textId="72BDB2C4" w:rsidR="00F26AF7" w:rsidRDefault="00F26AF7" w:rsidP="00F26AF7">
      <w:pPr>
        <w:pStyle w:val="SOMHead"/>
      </w:pPr>
      <w:r>
        <w:t>Supplementary Materials:</w:t>
      </w:r>
    </w:p>
    <w:p w14:paraId="6D374166" w14:textId="77777777" w:rsidR="00C32171" w:rsidRDefault="00C32171" w:rsidP="00F26AF7">
      <w:pPr>
        <w:pStyle w:val="SOMContent"/>
      </w:pPr>
    </w:p>
    <w:p w14:paraId="5E760E27" w14:textId="46B6C884" w:rsidR="00F26AF7" w:rsidRPr="001C1851" w:rsidRDefault="00F26AF7" w:rsidP="00F26AF7">
      <w:pPr>
        <w:pStyle w:val="SOMContent"/>
        <w:rPr>
          <w:b/>
        </w:rPr>
      </w:pPr>
      <w:r w:rsidRPr="001C1851">
        <w:rPr>
          <w:b/>
        </w:rPr>
        <w:t>Materials and Methods</w:t>
      </w:r>
    </w:p>
    <w:p w14:paraId="4F3DD573" w14:textId="6621EFB2" w:rsidR="00C32171" w:rsidRDefault="00C32171" w:rsidP="00F26AF7">
      <w:pPr>
        <w:pStyle w:val="SOMContent"/>
      </w:pPr>
    </w:p>
    <w:p w14:paraId="43691190" w14:textId="19959F09" w:rsidR="00C32171" w:rsidRPr="001C1851" w:rsidRDefault="00C32171" w:rsidP="00C32171">
      <w:pPr>
        <w:spacing w:line="480" w:lineRule="auto"/>
        <w:rPr>
          <w:sz w:val="24"/>
          <w:szCs w:val="24"/>
          <w:u w:val="single"/>
        </w:rPr>
      </w:pPr>
      <w:r w:rsidRPr="001C1851">
        <w:rPr>
          <w:sz w:val="24"/>
          <w:szCs w:val="24"/>
          <w:u w:val="single"/>
        </w:rPr>
        <w:t>Literature search</w:t>
      </w:r>
      <w:r w:rsidR="009B0894">
        <w:rPr>
          <w:sz w:val="24"/>
          <w:szCs w:val="24"/>
          <w:u w:val="single"/>
        </w:rPr>
        <w:t xml:space="preserve"> and e</w:t>
      </w:r>
      <w:r w:rsidR="009B0894" w:rsidRPr="004C43EC">
        <w:rPr>
          <w:sz w:val="24"/>
          <w:szCs w:val="24"/>
          <w:u w:val="single"/>
        </w:rPr>
        <w:t>ligible criteria</w:t>
      </w:r>
    </w:p>
    <w:p w14:paraId="0A9984F0" w14:textId="5BAE8FEA" w:rsidR="004C43EC" w:rsidRDefault="00C32171" w:rsidP="00C32171">
      <w:pPr>
        <w:spacing w:line="480" w:lineRule="auto"/>
        <w:rPr>
          <w:sz w:val="24"/>
          <w:szCs w:val="24"/>
        </w:rPr>
      </w:pPr>
      <w:r>
        <w:rPr>
          <w:sz w:val="24"/>
          <w:szCs w:val="24"/>
        </w:rPr>
        <w:t xml:space="preserve">PRISMA guidelines </w:t>
      </w:r>
      <w:r w:rsidR="00475B90">
        <w:rPr>
          <w:sz w:val="24"/>
          <w:szCs w:val="24"/>
        </w:rPr>
        <w:t xml:space="preserve">were used to structure this synthesis and meta-analysis </w:t>
      </w:r>
      <w:r>
        <w:rPr>
          <w:sz w:val="24"/>
          <w:szCs w:val="24"/>
        </w:rPr>
        <w:t>(Preferred Reporting Items for Systematic reviews and Meta-Analyses</w:t>
      </w:r>
      <w:r w:rsidR="006C0495">
        <w:rPr>
          <w:sz w:val="24"/>
          <w:szCs w:val="24"/>
        </w:rPr>
        <w:t xml:space="preserve">; </w:t>
      </w:r>
      <w:r w:rsidR="005D3209">
        <w:rPr>
          <w:sz w:val="24"/>
          <w:szCs w:val="24"/>
        </w:rPr>
        <w:t>F</w:t>
      </w:r>
      <w:r>
        <w:rPr>
          <w:sz w:val="24"/>
          <w:szCs w:val="24"/>
        </w:rPr>
        <w:t>ig. S</w:t>
      </w:r>
      <w:r w:rsidR="007F4CF9">
        <w:rPr>
          <w:sz w:val="24"/>
          <w:szCs w:val="24"/>
        </w:rPr>
        <w:t>2</w:t>
      </w:r>
      <w:r>
        <w:rPr>
          <w:sz w:val="24"/>
          <w:szCs w:val="24"/>
        </w:rPr>
        <w:t>)</w:t>
      </w:r>
      <w:r w:rsidR="00726AB7">
        <w:rPr>
          <w:sz w:val="24"/>
          <w:szCs w:val="24"/>
        </w:rPr>
        <w:t xml:space="preserve"> </w:t>
      </w:r>
      <w:r w:rsidR="009B49F9">
        <w:rPr>
          <w:sz w:val="24"/>
          <w:szCs w:val="24"/>
        </w:rPr>
        <w:fldChar w:fldCharType="begin" w:fldLock="1"/>
      </w:r>
      <w:r w:rsidR="00DC00D2">
        <w:rPr>
          <w:sz w:val="24"/>
          <w:szCs w:val="24"/>
        </w:rPr>
        <w:instrText>ADDIN CSL_CITATION {"citationItems":[{"id":"ITEM-1","itemData":{"DOI":"10.3736/jcim20090918","ISBN":"1538-6724 (Electronic)\\n0031-9023 (Linking)","ISSN":"16721977","PMID":"19622511","abstract":"Editor's Note: PTJ's Editorial Board has adopted PRISMA to help PTJ better communicate research to physical therapists. For more, read Chris Maher's editorial starting on page 870.Membership of the PRISMA Group is provided in the Acknowledgments.This article has been reprinted with permission from the Annals of Internal Medicine from Moher D, Liberati A, Tetzlaff J, Altman DG, The PRISMA Group. Preferred Reporting Items for Systematic Reviews and Meta-Analyses: The PRISMA Statement. Ann Intern Med. Available at: http://www.annals.org/cgi/content/full/151/4/264. The authors jointly hold copyright of this article. This article has also been published in PLoS Medicine, BMJ, Journal of Clinical Epidemiology, and Open Medicine.Copyright 2009 Moher et al. This is an open-access article distributed under the terms of the Creative Commons Attribution License, which permits unrestricted use, distribution, and reproduction in any medium, provided the original author and source are credited.","author":[{"dropping-particle":"","family":"Moher","given":"David","non-dropping-particle":"","parse-names":false,"suffix":""},{"dropping-particle":"","family":"Liberati","given":"Alessandro","non-dropping-particle":"","parse-names":false,"suffix":""},{"dropping-particle":"","family":"Tetzlaff","given":"Jennifer","non-dropping-particle":"","parse-names":false,"suffix":""},{"dropping-particle":"","family":"Altman","given":"Douglas G.","non-dropping-particle":"","parse-names":false,"suffix":""},{"dropping-particle":"","family":"Altman","given":"Doug","non-dropping-particle":"","parse-names":false,"suffix":""},{"dropping-particle":"","family":"Antes","given":"Gerd","non-dropping-particle":"","parse-names":false,"suffix":""},{"dropping-particle":"","family":"Atkins","given":"David","non-dropping-particle":"","parse-names":false,"suffix":""},{"dropping-particle":"","family":"Barbour","given":"Virginia","non-dropping-particle":"","parse-names":false,"suffix":""},{"dropping-particle":"","family":"Barrowman","given":"Nick","non-dropping-particle":"","parse-names":false,"suffix":""},{"dropping-particle":"","family":"Berlin","given":"Jesse A.","non-dropping-particle":"","parse-names":false,"suffix":""},{"dropping-particle":"","family":"Clark","given":"Jocalyn","non-dropping-particle":"","parse-names":false,"suffix":""},{"dropping-particle":"","family":"Clarke","given":"Mike","non-dropping-particle":"","parse-names":false,"suffix":""},{"dropping-particle":"","family":"Cook","given":"Deborah","non-dropping-particle":"","parse-names":false,"suffix":""},{"dropping-particle":"","family":"D'Amico","given":"Roberto","non-dropping-particle":"","parse-names":false,"suffix":""},{"dropping-particle":"","family":"Deeks","given":"Jonathan J.","non-dropping-particle":"","parse-names":false,"suffix":""},{"dropping-particle":"","family":"Devereaux","given":"P. J.","non-dropping-particle":"","parse-names":false,"suffix":""},{"dropping-particle":"","family":"Dickersin","given":"Kay","non-dropping-particle":"","parse-names":false,"suffix":""},{"dropping-particle":"","family":"Egger","given":"Matthias","non-dropping-particle":"","parse-names":false,"suffix":""},{"dropping-particle":"","family":"Ernst","given":"Edzard","non-dropping-particle":"","parse-names":false,"suffix":""},{"dropping-particle":"","family":"Gøtzsche","given":"Peter C.","non-dropping-particle":"","parse-names":false,"suffix":""},{"dropping-particle":"","family":"Grimshaw","given":"Jeremy","non-dropping-particle":"","parse-names":false,"suffix":""},{"dropping-particle":"","family":"Guyatt","given":"Gordon","non-dropping-particle":"","parse-names":false,"suffix":""},{"dropping-particle":"","family":"Higgins","given":"Julian","non-dropping-particle":"","parse-names":false,"suffix":""},{"dropping-particle":"","family":"Ioannidis","given":"John P.A.","non-dropping-particle":"","parse-names":false,"suffix":""},{"dropping-particle":"","family":"Kleijnen","given":"Jos","non-dropping-particle":"","parse-names":false,"suffix":""},{"dropping-particle":"","family":"Lang","given":"Tom","non-dropping-particle":"","parse-names":false,"suffix":""},{"dropping-particle":"","family":"Magrini","given":"Nicola","non-dropping-particle":"","parse-names":false,"suffix":""},{"dropping-particle":"","family":"McNamee","given":"David","non-dropping-particle":"","parse-names":false,"suffix":""},{"dropping-particle":"","family":"Moja","given":"Lorenzo","non-dropping-particle":"","parse-names":false,"suffix":""},{"dropping-particle":"","family":"Mulrow","given":"Cynthia","non-dropping-particle":"","parse-names":false,"suffix":""},{"dropping-particle":"","family":"Napoli","given":"Maryann","non-dropping-particle":"","parse-names":false,"suffix":""},{"dropping-particle":"","family":"Oxman","given":"Andy","non-dropping-particle":"","parse-names":false,"suffix":""},{"dropping-particle":"","family":"Pham","given":"Ba'","non-dropping-particle":"","parse-names":false,"suffix":""},{"dropping-particle":"","family":"Rennie","given":"Drummond","non-dropping-particle":"","parse-names":false,"suffix":""},{"dropping-particle":"","family":"Sampson","given":"Margaret","non-dropping-particle":"","parse-names":false,"suffix":""},{"dropping-particle":"","family":"Schulz","given":"Kenneth F.","non-dropping-particle":"","parse-names":false,"suffix":""},{"dropping-particle":"","family":"Shekelle","given":"Paul G.","non-dropping-particle":"","parse-names":false,"suffix":""},{"dropping-particle":"","family":"Tovey","given":"David","non-dropping-particle":"","parse-names":false,"suffix":""},{"dropping-particle":"","family":"Tugwell","given":"Peter","non-dropping-particle":"","parse-names":false,"suffix":""}],"container-title":"Journal of Chinese Integrative Medicine","id":"ITEM-1","issue":"9","issued":{"date-parts":[["2009"]]},"page":"889-896","title":"Preferred reporting items for systematic reviews and meta-analyses: The PRISMA statement (Chinese edition)","type":"article-journal","volume":"7"},"uris":["http://www.mendeley.com/documents/?uuid=c325a77b-8f46-4e95-8c20-d78158bea883"]}],"mendeley":{"formattedCitation":"(&lt;i&gt;28&lt;/i&gt;)","plainTextFormattedCitation":"(28)","previouslyFormattedCitation":"(&lt;i&gt;28&lt;/i&gt;)"},"properties":{"noteIndex":0},"schema":"https://github.com/citation-style-language/schema/raw/master/csl-citation.json"}</w:instrText>
      </w:r>
      <w:r w:rsidR="009B49F9">
        <w:rPr>
          <w:sz w:val="24"/>
          <w:szCs w:val="24"/>
        </w:rPr>
        <w:fldChar w:fldCharType="separate"/>
      </w:r>
      <w:r w:rsidR="00DC00D2" w:rsidRPr="00DC00D2">
        <w:rPr>
          <w:noProof/>
          <w:sz w:val="24"/>
          <w:szCs w:val="24"/>
        </w:rPr>
        <w:t>(</w:t>
      </w:r>
      <w:r w:rsidR="00DC00D2" w:rsidRPr="00DC00D2">
        <w:rPr>
          <w:i/>
          <w:noProof/>
          <w:sz w:val="24"/>
          <w:szCs w:val="24"/>
        </w:rPr>
        <w:t>28</w:t>
      </w:r>
      <w:r w:rsidR="00DC00D2" w:rsidRPr="00DC00D2">
        <w:rPr>
          <w:noProof/>
          <w:sz w:val="24"/>
          <w:szCs w:val="24"/>
        </w:rPr>
        <w:t>)</w:t>
      </w:r>
      <w:r w:rsidR="009B49F9">
        <w:rPr>
          <w:sz w:val="24"/>
          <w:szCs w:val="24"/>
        </w:rPr>
        <w:fldChar w:fldCharType="end"/>
      </w:r>
      <w:r w:rsidR="006C0495">
        <w:rPr>
          <w:sz w:val="24"/>
          <w:szCs w:val="24"/>
        </w:rPr>
        <w:t xml:space="preserve">. </w:t>
      </w:r>
      <w:r w:rsidR="00AE5661">
        <w:rPr>
          <w:sz w:val="24"/>
          <w:szCs w:val="24"/>
        </w:rPr>
        <w:t>W</w:t>
      </w:r>
      <w:r>
        <w:rPr>
          <w:sz w:val="24"/>
          <w:szCs w:val="24"/>
        </w:rPr>
        <w:t xml:space="preserve">e systematically searched Scopus and </w:t>
      </w:r>
      <w:r w:rsidR="00AE5661">
        <w:rPr>
          <w:sz w:val="24"/>
          <w:szCs w:val="24"/>
        </w:rPr>
        <w:t xml:space="preserve">The </w:t>
      </w:r>
      <w:r>
        <w:rPr>
          <w:sz w:val="24"/>
          <w:szCs w:val="24"/>
        </w:rPr>
        <w:t xml:space="preserve">Web of Science </w:t>
      </w:r>
      <w:r w:rsidR="00EE1233">
        <w:rPr>
          <w:sz w:val="24"/>
          <w:szCs w:val="24"/>
        </w:rPr>
        <w:t xml:space="preserve">using </w:t>
      </w:r>
      <w:r>
        <w:rPr>
          <w:sz w:val="24"/>
          <w:szCs w:val="24"/>
        </w:rPr>
        <w:t>the following term combination</w:t>
      </w:r>
      <w:r w:rsidR="00EE1233">
        <w:rPr>
          <w:sz w:val="24"/>
          <w:szCs w:val="24"/>
        </w:rPr>
        <w:t>s</w:t>
      </w:r>
      <w:r>
        <w:rPr>
          <w:sz w:val="24"/>
          <w:szCs w:val="24"/>
        </w:rPr>
        <w:t>: [</w:t>
      </w:r>
      <w:r w:rsidRPr="006E6A52">
        <w:rPr>
          <w:sz w:val="24"/>
          <w:szCs w:val="24"/>
        </w:rPr>
        <w:t>restoration* desert* vegetation*</w:t>
      </w:r>
      <w:r>
        <w:rPr>
          <w:sz w:val="24"/>
          <w:szCs w:val="24"/>
        </w:rPr>
        <w:t>] OR [</w:t>
      </w:r>
      <w:r w:rsidRPr="006E6A52">
        <w:rPr>
          <w:sz w:val="24"/>
          <w:szCs w:val="24"/>
        </w:rPr>
        <w:t>restoration* grassland* desert*</w:t>
      </w:r>
      <w:r>
        <w:rPr>
          <w:sz w:val="24"/>
          <w:szCs w:val="24"/>
        </w:rPr>
        <w:t>] OR [</w:t>
      </w:r>
      <w:r w:rsidRPr="006E6A52">
        <w:rPr>
          <w:sz w:val="24"/>
          <w:szCs w:val="24"/>
        </w:rPr>
        <w:t>restoration desert* plant*</w:t>
      </w:r>
      <w:r>
        <w:rPr>
          <w:sz w:val="24"/>
          <w:szCs w:val="24"/>
        </w:rPr>
        <w:t>] OR [</w:t>
      </w:r>
      <w:r w:rsidRPr="006E6A52">
        <w:rPr>
          <w:sz w:val="24"/>
          <w:szCs w:val="24"/>
        </w:rPr>
        <w:t>restoration "agricultural lands"</w:t>
      </w:r>
      <w:r>
        <w:rPr>
          <w:sz w:val="24"/>
          <w:szCs w:val="24"/>
        </w:rPr>
        <w:t>] OR [</w:t>
      </w:r>
      <w:r w:rsidRPr="006E6A52">
        <w:rPr>
          <w:sz w:val="24"/>
          <w:szCs w:val="24"/>
        </w:rPr>
        <w:t>"restoration techniques" desert*</w:t>
      </w:r>
      <w:r>
        <w:rPr>
          <w:sz w:val="24"/>
          <w:szCs w:val="24"/>
        </w:rPr>
        <w:t>] OR [</w:t>
      </w:r>
      <w:r w:rsidRPr="006E6A52">
        <w:rPr>
          <w:sz w:val="24"/>
          <w:szCs w:val="24"/>
        </w:rPr>
        <w:t>"passive restoration" desert* plant*</w:t>
      </w:r>
      <w:r>
        <w:rPr>
          <w:sz w:val="24"/>
          <w:szCs w:val="24"/>
        </w:rPr>
        <w:t>] OR [</w:t>
      </w:r>
      <w:r w:rsidRPr="006E6A52">
        <w:rPr>
          <w:sz w:val="24"/>
          <w:szCs w:val="24"/>
        </w:rPr>
        <w:t>"active restoration" desert* plant*</w:t>
      </w:r>
      <w:r>
        <w:rPr>
          <w:sz w:val="24"/>
          <w:szCs w:val="24"/>
        </w:rPr>
        <w:t>] OR [</w:t>
      </w:r>
      <w:r w:rsidRPr="006E6A52">
        <w:rPr>
          <w:sz w:val="24"/>
          <w:szCs w:val="24"/>
        </w:rPr>
        <w:t>revegetation abandoned desert*</w:t>
      </w:r>
      <w:r>
        <w:rPr>
          <w:sz w:val="24"/>
          <w:szCs w:val="24"/>
        </w:rPr>
        <w:t>] OR [</w:t>
      </w:r>
      <w:r w:rsidRPr="006E6A52">
        <w:rPr>
          <w:sz w:val="24"/>
          <w:szCs w:val="24"/>
        </w:rPr>
        <w:t>restoration "agricult*land*" desert* plant*</w:t>
      </w:r>
      <w:r>
        <w:rPr>
          <w:sz w:val="24"/>
          <w:szCs w:val="24"/>
        </w:rPr>
        <w:t>] OR [</w:t>
      </w:r>
      <w:r w:rsidRPr="006E6A52">
        <w:rPr>
          <w:sz w:val="24"/>
          <w:szCs w:val="24"/>
        </w:rPr>
        <w:t>restoration dryland* vegetation</w:t>
      </w:r>
      <w:r>
        <w:rPr>
          <w:sz w:val="24"/>
          <w:szCs w:val="24"/>
        </w:rPr>
        <w:t xml:space="preserve">] OR </w:t>
      </w:r>
      <w:r>
        <w:rPr>
          <w:sz w:val="24"/>
          <w:szCs w:val="24"/>
        </w:rPr>
        <w:lastRenderedPageBreak/>
        <w:t>[</w:t>
      </w:r>
      <w:r w:rsidRPr="006E6A52">
        <w:rPr>
          <w:sz w:val="24"/>
          <w:szCs w:val="24"/>
        </w:rPr>
        <w:t>restoration semiarid* plant*</w:t>
      </w:r>
      <w:r>
        <w:rPr>
          <w:sz w:val="24"/>
          <w:szCs w:val="24"/>
        </w:rPr>
        <w:t>] OR [</w:t>
      </w:r>
      <w:r w:rsidRPr="006E6A52">
        <w:rPr>
          <w:sz w:val="24"/>
          <w:szCs w:val="24"/>
        </w:rPr>
        <w:t>restoration arid* plant*</w:t>
      </w:r>
      <w:r>
        <w:rPr>
          <w:sz w:val="24"/>
          <w:szCs w:val="24"/>
        </w:rPr>
        <w:t xml:space="preserve">]. </w:t>
      </w:r>
      <w:r w:rsidR="00AC1FEE">
        <w:rPr>
          <w:sz w:val="24"/>
          <w:szCs w:val="24"/>
        </w:rPr>
        <w:t>T</w:t>
      </w:r>
      <w:r w:rsidR="00D45FC2">
        <w:rPr>
          <w:sz w:val="24"/>
          <w:szCs w:val="24"/>
        </w:rPr>
        <w:t xml:space="preserve">he searches </w:t>
      </w:r>
      <w:r w:rsidR="00AC1FEE">
        <w:rPr>
          <w:sz w:val="24"/>
          <w:szCs w:val="24"/>
        </w:rPr>
        <w:t xml:space="preserve">were </w:t>
      </w:r>
      <w:r w:rsidR="00AE5661">
        <w:rPr>
          <w:sz w:val="24"/>
          <w:szCs w:val="24"/>
        </w:rPr>
        <w:t xml:space="preserve">done </w:t>
      </w:r>
      <w:r w:rsidR="00D45FC2">
        <w:rPr>
          <w:sz w:val="24"/>
          <w:szCs w:val="24"/>
        </w:rPr>
        <w:t xml:space="preserve">in September 2018 and </w:t>
      </w:r>
      <w:r w:rsidR="00FB3B42">
        <w:rPr>
          <w:sz w:val="24"/>
          <w:szCs w:val="24"/>
        </w:rPr>
        <w:t xml:space="preserve">returned </w:t>
      </w:r>
      <w:r w:rsidR="00D45FC2">
        <w:rPr>
          <w:sz w:val="24"/>
          <w:szCs w:val="24"/>
        </w:rPr>
        <w:t>1504 p</w:t>
      </w:r>
      <w:r w:rsidR="00C3560E">
        <w:rPr>
          <w:sz w:val="24"/>
          <w:szCs w:val="24"/>
        </w:rPr>
        <w:t>ublished articles</w:t>
      </w:r>
      <w:r w:rsidR="00AC1FEE">
        <w:rPr>
          <w:sz w:val="24"/>
          <w:szCs w:val="24"/>
        </w:rPr>
        <w:t>.</w:t>
      </w:r>
      <w:r w:rsidR="00AE5661">
        <w:rPr>
          <w:sz w:val="24"/>
          <w:szCs w:val="24"/>
        </w:rPr>
        <w:t xml:space="preserve"> </w:t>
      </w:r>
      <w:r w:rsidR="00416826">
        <w:rPr>
          <w:sz w:val="24"/>
          <w:szCs w:val="24"/>
        </w:rPr>
        <w:t>W</w:t>
      </w:r>
      <w:r w:rsidR="00CE1412">
        <w:rPr>
          <w:sz w:val="24"/>
          <w:szCs w:val="24"/>
        </w:rPr>
        <w:t xml:space="preserve">e </w:t>
      </w:r>
      <w:r w:rsidR="00674065">
        <w:rPr>
          <w:sz w:val="24"/>
          <w:szCs w:val="24"/>
        </w:rPr>
        <w:t xml:space="preserve">collected data from </w:t>
      </w:r>
      <w:r w:rsidR="00AC1FEE">
        <w:rPr>
          <w:sz w:val="24"/>
          <w:szCs w:val="24"/>
        </w:rPr>
        <w:t>studies that</w:t>
      </w:r>
      <w:r w:rsidR="00C16FB3">
        <w:rPr>
          <w:sz w:val="24"/>
          <w:szCs w:val="24"/>
        </w:rPr>
        <w:t xml:space="preserve"> met the following inclusion criteria: (1) </w:t>
      </w:r>
      <w:r w:rsidR="00674065">
        <w:rPr>
          <w:sz w:val="24"/>
          <w:szCs w:val="24"/>
        </w:rPr>
        <w:t xml:space="preserve">research articles including results, </w:t>
      </w:r>
      <w:r w:rsidR="00B02169">
        <w:rPr>
          <w:sz w:val="24"/>
          <w:szCs w:val="24"/>
        </w:rPr>
        <w:t>review articles</w:t>
      </w:r>
      <w:r w:rsidR="009B49F9">
        <w:rPr>
          <w:sz w:val="24"/>
          <w:szCs w:val="24"/>
        </w:rPr>
        <w:t xml:space="preserve"> were not included</w:t>
      </w:r>
      <w:r w:rsidR="00B02169">
        <w:rPr>
          <w:sz w:val="24"/>
          <w:szCs w:val="24"/>
        </w:rPr>
        <w:t xml:space="preserve">; (2) </w:t>
      </w:r>
      <w:r w:rsidR="004B474A">
        <w:rPr>
          <w:sz w:val="24"/>
          <w:szCs w:val="24"/>
        </w:rPr>
        <w:t>a</w:t>
      </w:r>
      <w:r w:rsidR="00586690">
        <w:rPr>
          <w:sz w:val="24"/>
          <w:szCs w:val="24"/>
        </w:rPr>
        <w:t xml:space="preserve">griculture </w:t>
      </w:r>
      <w:r w:rsidR="004B474A">
        <w:rPr>
          <w:sz w:val="24"/>
          <w:szCs w:val="24"/>
        </w:rPr>
        <w:t xml:space="preserve">as the </w:t>
      </w:r>
      <w:r w:rsidR="00674065">
        <w:rPr>
          <w:sz w:val="24"/>
          <w:szCs w:val="24"/>
        </w:rPr>
        <w:t xml:space="preserve">main disturbance </w:t>
      </w:r>
      <w:r w:rsidR="004B474A">
        <w:rPr>
          <w:sz w:val="24"/>
          <w:szCs w:val="24"/>
        </w:rPr>
        <w:t>reported</w:t>
      </w:r>
      <w:r w:rsidR="00674065">
        <w:rPr>
          <w:sz w:val="24"/>
          <w:szCs w:val="24"/>
        </w:rPr>
        <w:t xml:space="preserve"> </w:t>
      </w:r>
      <w:r w:rsidR="00586690">
        <w:rPr>
          <w:sz w:val="24"/>
          <w:szCs w:val="24"/>
        </w:rPr>
        <w:t>(crop</w:t>
      </w:r>
      <w:r w:rsidR="00416826">
        <w:rPr>
          <w:sz w:val="24"/>
          <w:szCs w:val="24"/>
        </w:rPr>
        <w:t xml:space="preserve"> </w:t>
      </w:r>
      <w:r w:rsidR="00586690">
        <w:rPr>
          <w:sz w:val="24"/>
          <w:szCs w:val="24"/>
        </w:rPr>
        <w:t>and grazing</w:t>
      </w:r>
      <w:r w:rsidR="00416826">
        <w:rPr>
          <w:sz w:val="24"/>
          <w:szCs w:val="24"/>
        </w:rPr>
        <w:t xml:space="preserve"> lands</w:t>
      </w:r>
      <w:r w:rsidR="00586690">
        <w:rPr>
          <w:sz w:val="24"/>
          <w:szCs w:val="24"/>
        </w:rPr>
        <w:t>); (</w:t>
      </w:r>
      <w:r w:rsidR="00780442">
        <w:rPr>
          <w:sz w:val="24"/>
          <w:szCs w:val="24"/>
        </w:rPr>
        <w:t>3</w:t>
      </w:r>
      <w:r w:rsidR="00586690">
        <w:rPr>
          <w:sz w:val="24"/>
          <w:szCs w:val="24"/>
        </w:rPr>
        <w:t xml:space="preserve">) </w:t>
      </w:r>
      <w:r w:rsidR="00E968AA">
        <w:rPr>
          <w:sz w:val="24"/>
          <w:szCs w:val="24"/>
        </w:rPr>
        <w:t xml:space="preserve">studies with </w:t>
      </w:r>
      <w:r w:rsidR="009B49F9">
        <w:rPr>
          <w:sz w:val="24"/>
          <w:szCs w:val="24"/>
        </w:rPr>
        <w:t>experimental</w:t>
      </w:r>
      <w:r w:rsidR="00E968AA">
        <w:rPr>
          <w:sz w:val="24"/>
          <w:szCs w:val="24"/>
        </w:rPr>
        <w:t xml:space="preserve"> </w:t>
      </w:r>
      <w:r w:rsidR="00026B17">
        <w:rPr>
          <w:sz w:val="24"/>
          <w:szCs w:val="24"/>
        </w:rPr>
        <w:t xml:space="preserve">(restoration </w:t>
      </w:r>
      <w:r w:rsidR="00416826">
        <w:rPr>
          <w:sz w:val="24"/>
          <w:szCs w:val="24"/>
        </w:rPr>
        <w:t>practice</w:t>
      </w:r>
      <w:r w:rsidR="00026B17">
        <w:rPr>
          <w:sz w:val="24"/>
          <w:szCs w:val="24"/>
        </w:rPr>
        <w:t xml:space="preserve">) </w:t>
      </w:r>
      <w:r w:rsidR="00E968AA">
        <w:rPr>
          <w:sz w:val="24"/>
          <w:szCs w:val="24"/>
        </w:rPr>
        <w:t>and control groups</w:t>
      </w:r>
      <w:r w:rsidR="009B49F9">
        <w:rPr>
          <w:sz w:val="24"/>
          <w:szCs w:val="24"/>
        </w:rPr>
        <w:t xml:space="preserve"> specifically compared</w:t>
      </w:r>
      <w:r w:rsidR="00E968AA">
        <w:rPr>
          <w:sz w:val="24"/>
          <w:szCs w:val="24"/>
        </w:rPr>
        <w:t xml:space="preserve">; </w:t>
      </w:r>
      <w:r w:rsidR="00D555A5">
        <w:rPr>
          <w:sz w:val="24"/>
          <w:szCs w:val="24"/>
        </w:rPr>
        <w:t xml:space="preserve">(3) </w:t>
      </w:r>
      <w:r w:rsidR="00026B17">
        <w:rPr>
          <w:sz w:val="24"/>
          <w:szCs w:val="24"/>
        </w:rPr>
        <w:t xml:space="preserve">reported </w:t>
      </w:r>
      <w:r w:rsidR="00586690">
        <w:rPr>
          <w:sz w:val="24"/>
          <w:szCs w:val="24"/>
        </w:rPr>
        <w:t>statistical analysis and significance of treatments</w:t>
      </w:r>
      <w:r w:rsidR="00674065">
        <w:rPr>
          <w:sz w:val="24"/>
          <w:szCs w:val="24"/>
        </w:rPr>
        <w:t xml:space="preserve">. </w:t>
      </w:r>
      <w:r w:rsidR="00FB3B42">
        <w:rPr>
          <w:sz w:val="24"/>
          <w:szCs w:val="24"/>
        </w:rPr>
        <w:t xml:space="preserve">After the application of the above inclusion criteria, a total of </w:t>
      </w:r>
      <w:r w:rsidR="00F55509">
        <w:rPr>
          <w:sz w:val="24"/>
          <w:szCs w:val="24"/>
        </w:rPr>
        <w:t>40</w:t>
      </w:r>
      <w:r w:rsidR="00674065">
        <w:rPr>
          <w:sz w:val="24"/>
          <w:szCs w:val="24"/>
        </w:rPr>
        <w:t xml:space="preserve"> </w:t>
      </w:r>
      <w:r w:rsidR="00FB3B42">
        <w:rPr>
          <w:sz w:val="24"/>
          <w:szCs w:val="24"/>
        </w:rPr>
        <w:t xml:space="preserve">studies were included in the meta-analysis </w:t>
      </w:r>
      <w:r w:rsidR="00674065">
        <w:rPr>
          <w:sz w:val="24"/>
          <w:szCs w:val="24"/>
        </w:rPr>
        <w:t>(</w:t>
      </w:r>
      <w:r w:rsidR="005D3209">
        <w:rPr>
          <w:sz w:val="24"/>
          <w:szCs w:val="24"/>
        </w:rPr>
        <w:t>F</w:t>
      </w:r>
      <w:r w:rsidR="00674065">
        <w:rPr>
          <w:sz w:val="24"/>
          <w:szCs w:val="24"/>
        </w:rPr>
        <w:t>ig. S</w:t>
      </w:r>
      <w:r w:rsidR="007F4CF9">
        <w:rPr>
          <w:sz w:val="24"/>
          <w:szCs w:val="24"/>
        </w:rPr>
        <w:t>2</w:t>
      </w:r>
      <w:r w:rsidR="00674065">
        <w:rPr>
          <w:sz w:val="24"/>
          <w:szCs w:val="24"/>
        </w:rPr>
        <w:t xml:space="preserve">). </w:t>
      </w:r>
      <w:r w:rsidR="00D555A5">
        <w:rPr>
          <w:sz w:val="24"/>
          <w:szCs w:val="24"/>
        </w:rPr>
        <w:t xml:space="preserve"> </w:t>
      </w:r>
      <w:r w:rsidR="00E968AA">
        <w:rPr>
          <w:sz w:val="24"/>
          <w:szCs w:val="24"/>
        </w:rPr>
        <w:t xml:space="preserve"> </w:t>
      </w:r>
      <w:r w:rsidR="00C16FB3">
        <w:rPr>
          <w:sz w:val="24"/>
          <w:szCs w:val="24"/>
        </w:rPr>
        <w:t xml:space="preserve"> </w:t>
      </w:r>
      <w:r w:rsidR="004C43EC">
        <w:rPr>
          <w:sz w:val="24"/>
          <w:szCs w:val="24"/>
        </w:rPr>
        <w:t xml:space="preserve"> </w:t>
      </w:r>
    </w:p>
    <w:p w14:paraId="7FDA38A0" w14:textId="77777777" w:rsidR="004C43EC" w:rsidRDefault="004C43EC" w:rsidP="00C32171">
      <w:pPr>
        <w:spacing w:line="480" w:lineRule="auto"/>
        <w:rPr>
          <w:sz w:val="24"/>
          <w:szCs w:val="24"/>
        </w:rPr>
      </w:pPr>
    </w:p>
    <w:p w14:paraId="6C27B63C" w14:textId="77777777" w:rsidR="00C32171" w:rsidRPr="0017063D" w:rsidRDefault="00C32171" w:rsidP="00C32171">
      <w:pPr>
        <w:spacing w:line="480" w:lineRule="auto"/>
        <w:rPr>
          <w:sz w:val="24"/>
          <w:szCs w:val="24"/>
          <w:u w:val="single"/>
        </w:rPr>
      </w:pPr>
      <w:r w:rsidRPr="0017063D">
        <w:rPr>
          <w:sz w:val="24"/>
          <w:szCs w:val="24"/>
          <w:u w:val="single"/>
        </w:rPr>
        <w:t>Data extraction</w:t>
      </w:r>
    </w:p>
    <w:p w14:paraId="16C31DC7" w14:textId="68CADEDE" w:rsidR="005B3F43" w:rsidRDefault="0027378D" w:rsidP="00005452">
      <w:pPr>
        <w:autoSpaceDE w:val="0"/>
        <w:autoSpaceDN w:val="0"/>
        <w:adjustRightInd w:val="0"/>
        <w:spacing w:line="480" w:lineRule="auto"/>
        <w:rPr>
          <w:sz w:val="24"/>
          <w:szCs w:val="24"/>
        </w:rPr>
      </w:pPr>
      <w:r>
        <w:rPr>
          <w:sz w:val="24"/>
          <w:szCs w:val="24"/>
        </w:rPr>
        <w:t>T</w:t>
      </w:r>
      <w:r w:rsidR="00B752C8">
        <w:rPr>
          <w:sz w:val="24"/>
          <w:szCs w:val="24"/>
        </w:rPr>
        <w:t xml:space="preserve">he </w:t>
      </w:r>
      <w:r>
        <w:rPr>
          <w:sz w:val="24"/>
          <w:szCs w:val="24"/>
        </w:rPr>
        <w:t xml:space="preserve">specific </w:t>
      </w:r>
      <w:r w:rsidR="00B752C8">
        <w:rPr>
          <w:sz w:val="24"/>
          <w:szCs w:val="24"/>
        </w:rPr>
        <w:t xml:space="preserve">restoration </w:t>
      </w:r>
      <w:r w:rsidR="00416826">
        <w:rPr>
          <w:sz w:val="24"/>
          <w:szCs w:val="24"/>
        </w:rPr>
        <w:t>practice</w:t>
      </w:r>
      <w:r w:rsidR="00B752C8">
        <w:rPr>
          <w:sz w:val="24"/>
          <w:szCs w:val="24"/>
        </w:rPr>
        <w:t xml:space="preserve"> </w:t>
      </w:r>
      <w:r>
        <w:rPr>
          <w:sz w:val="24"/>
          <w:szCs w:val="24"/>
        </w:rPr>
        <w:t xml:space="preserve">described </w:t>
      </w:r>
      <w:r w:rsidR="00B752C8">
        <w:rPr>
          <w:sz w:val="24"/>
          <w:szCs w:val="24"/>
        </w:rPr>
        <w:t xml:space="preserve">in each study </w:t>
      </w:r>
      <w:r>
        <w:rPr>
          <w:sz w:val="24"/>
          <w:szCs w:val="24"/>
        </w:rPr>
        <w:t xml:space="preserve">was recorded </w:t>
      </w:r>
      <w:r w:rsidR="00B752C8">
        <w:rPr>
          <w:sz w:val="24"/>
          <w:szCs w:val="24"/>
        </w:rPr>
        <w:t xml:space="preserve">and </w:t>
      </w:r>
      <w:r>
        <w:rPr>
          <w:sz w:val="24"/>
          <w:szCs w:val="24"/>
        </w:rPr>
        <w:t xml:space="preserve">subsequently </w:t>
      </w:r>
      <w:r w:rsidR="00B752C8">
        <w:rPr>
          <w:sz w:val="24"/>
          <w:szCs w:val="24"/>
        </w:rPr>
        <w:t xml:space="preserve">classified as active or passive restoration. </w:t>
      </w:r>
      <w:r w:rsidR="007062CC">
        <w:rPr>
          <w:sz w:val="24"/>
          <w:szCs w:val="24"/>
        </w:rPr>
        <w:t xml:space="preserve">Passive restoration </w:t>
      </w:r>
      <w:r w:rsidR="00EB76A0">
        <w:rPr>
          <w:sz w:val="24"/>
          <w:szCs w:val="24"/>
        </w:rPr>
        <w:t xml:space="preserve">refers to the natural regeneration of degraded ecosystems with minimal or not human interventions which may </w:t>
      </w:r>
      <w:r w:rsidR="008E3BD9">
        <w:rPr>
          <w:sz w:val="24"/>
          <w:szCs w:val="24"/>
        </w:rPr>
        <w:t>include</w:t>
      </w:r>
      <w:r w:rsidR="00EB76A0">
        <w:rPr>
          <w:sz w:val="24"/>
          <w:szCs w:val="24"/>
        </w:rPr>
        <w:t xml:space="preserve"> the </w:t>
      </w:r>
      <w:r w:rsidR="007062CC">
        <w:rPr>
          <w:sz w:val="24"/>
          <w:szCs w:val="24"/>
        </w:rPr>
        <w:t>cessation</w:t>
      </w:r>
      <w:r w:rsidR="00EB76A0">
        <w:rPr>
          <w:sz w:val="24"/>
          <w:szCs w:val="24"/>
        </w:rPr>
        <w:t xml:space="preserve"> of the</w:t>
      </w:r>
      <w:r w:rsidR="008E3BD9">
        <w:rPr>
          <w:sz w:val="24"/>
          <w:szCs w:val="24"/>
        </w:rPr>
        <w:t xml:space="preserve"> prior</w:t>
      </w:r>
      <w:r w:rsidR="00EB76A0">
        <w:rPr>
          <w:sz w:val="24"/>
          <w:szCs w:val="24"/>
        </w:rPr>
        <w:t xml:space="preserve"> disturbance, for example fencing </w:t>
      </w:r>
      <w:r w:rsidR="008E3BD9">
        <w:rPr>
          <w:sz w:val="24"/>
          <w:szCs w:val="24"/>
        </w:rPr>
        <w:t xml:space="preserve">for </w:t>
      </w:r>
      <w:r w:rsidR="00570A4C">
        <w:rPr>
          <w:sz w:val="24"/>
          <w:szCs w:val="24"/>
        </w:rPr>
        <w:t>grazing</w:t>
      </w:r>
      <w:r w:rsidR="008E3BD9">
        <w:rPr>
          <w:sz w:val="24"/>
          <w:szCs w:val="24"/>
        </w:rPr>
        <w:t xml:space="preserve"> exclusion </w:t>
      </w:r>
      <w:r w:rsidR="008E3BD9">
        <w:rPr>
          <w:sz w:val="24"/>
          <w:szCs w:val="24"/>
        </w:rPr>
        <w:fldChar w:fldCharType="begin" w:fldLock="1"/>
      </w:r>
      <w:r w:rsidR="008E3BD9">
        <w:rPr>
          <w:sz w:val="24"/>
          <w:szCs w:val="24"/>
        </w:rPr>
        <w:instrText>ADDIN CSL_CITATION {"citationItems":[{"id":"ITEM-1","itemData":{"DOI":"10.1146/annurev.energy.33.020107.113631","ISSN":"1543-5938","abstract":"Restoration ecology provides the conceptual and practical frameworks to guide management interventions aimed at repairing environmental damage. Restoration activities range from local to regional and from volunteer efforts to large-scale multiagency activities. Interventions vary from a \"do nothing\" approach to a variety of a biotic and biotic interventions aimed at speeding up or altering the Course of ecosystem recovery. Revised understanding of ecosystem dynamics, the place of humans in historic ecosystems, and changed environmental settings owing to rapid environmental change all impact on decisions concerning which interventions are appropriate. Key issues relating to ecosystem restoration in a rapidly changing world include understanding how, potentially synergistic global change drivers interact to alter the dynamics and restoration of ecosystems and how novel ecosystems without a historic analogue should be managed.","author":[{"dropping-particle":"","family":"Hobbs","given":"Richard J.","non-dropping-particle":"","parse-names":false,"suffix":""},{"dropping-particle":"","family":"Cramer","given":"Viki A.","non-dropping-particle":"","parse-names":false,"suffix":""}],"container-title":"Annual Review of Environment and Resources","id":"ITEM-1","issue":"1","issued":{"date-parts":[["2008"]]},"page":"39-61","title":"Restoration Ecology: Interventionist Approaches for Restoring and Maintaining Ecosystem Function in the Face of Rapid Environmental Change","type":"article-journal","volume":"33"},"uris":["http://www.mendeley.com/documents/?uuid=daa3729c-2d89-4cbb-a19f-3591a121bcbc"]}],"mendeley":{"formattedCitation":"(&lt;i&gt;7&lt;/i&gt;)","plainTextFormattedCitation":"(7)","previouslyFormattedCitation":"(&lt;i&gt;7&lt;/i&gt;)"},"properties":{"noteIndex":0},"schema":"https://github.com/citation-style-language/schema/raw/master/csl-citation.json"}</w:instrText>
      </w:r>
      <w:r w:rsidR="008E3BD9">
        <w:rPr>
          <w:sz w:val="24"/>
          <w:szCs w:val="24"/>
        </w:rPr>
        <w:fldChar w:fldCharType="separate"/>
      </w:r>
      <w:r w:rsidR="008E3BD9" w:rsidRPr="008E3BD9">
        <w:rPr>
          <w:noProof/>
          <w:sz w:val="24"/>
          <w:szCs w:val="24"/>
        </w:rPr>
        <w:t>(</w:t>
      </w:r>
      <w:r w:rsidR="008E3BD9" w:rsidRPr="008E3BD9">
        <w:rPr>
          <w:i/>
          <w:noProof/>
          <w:sz w:val="24"/>
          <w:szCs w:val="24"/>
        </w:rPr>
        <w:t>7</w:t>
      </w:r>
      <w:r w:rsidR="008E3BD9" w:rsidRPr="008E3BD9">
        <w:rPr>
          <w:noProof/>
          <w:sz w:val="24"/>
          <w:szCs w:val="24"/>
        </w:rPr>
        <w:t>)</w:t>
      </w:r>
      <w:r w:rsidR="008E3BD9">
        <w:rPr>
          <w:sz w:val="24"/>
          <w:szCs w:val="24"/>
        </w:rPr>
        <w:fldChar w:fldCharType="end"/>
      </w:r>
      <w:r w:rsidR="007062CC">
        <w:rPr>
          <w:sz w:val="24"/>
          <w:szCs w:val="24"/>
        </w:rPr>
        <w:t xml:space="preserve">. Instead, active restoration implies direct human interventions </w:t>
      </w:r>
      <w:r w:rsidR="008E3BD9">
        <w:rPr>
          <w:sz w:val="24"/>
          <w:szCs w:val="24"/>
        </w:rPr>
        <w:t xml:space="preserve">on ecosystems to assist and accelerate their restoration </w:t>
      </w:r>
      <w:r w:rsidR="008E3BD9">
        <w:rPr>
          <w:sz w:val="24"/>
          <w:szCs w:val="24"/>
        </w:rPr>
        <w:fldChar w:fldCharType="begin" w:fldLock="1"/>
      </w:r>
      <w:r w:rsidR="008E3BD9">
        <w:rPr>
          <w:sz w:val="24"/>
          <w:szCs w:val="24"/>
        </w:rPr>
        <w:instrText>ADDIN CSL_CITATION {"citationItems":[{"id":"ITEM-1","itemData":{"DOI":"10.1016/j.foreco.2010.07.004","ISBN":"0378-1127","ISSN":"03781127","PMID":"22937044","abstract":"Given the extent of land use and land cover change by humans on a global scale, conservation efforts have increasingly focused on restoring degraded ecosystems to provide ecosystem services and biodiversity. Many examples in the tropics and elsewhere, however, show that some ecosystems recover rapidly without human intervention which begs the question of in which cases and to what extent humans should actively work to facilitate ecosystem recovery. We recommend that all land managers consider a suite of ecological and human factors before selecting a restoration approach. Land managers should first consider what the likely outcome of a passive restoration (natural regeneration) approach would be based on the natural ecosystem resilience, past land-use history, and the surrounding landscape matrix. They should also identify the specific goals of the project and assess the resources available. Conducting these analyses prior to selecting restoration approaches should result in a more efficient use of restoration resources both within and among projects and should maximize the success of restoration efforts. © 2010 Elsevier B.V.","author":[{"dropping-particle":"","family":"Holl","given":"K. D.","non-dropping-particle":"","parse-names":false,"suffix":""},{"dropping-particle":"","family":"Aide","given":"T. M.","non-dropping-particle":"","parse-names":false,"suffix":""}],"container-title":"Forest Ecology and Management","id":"ITEM-1","issue":"10","issued":{"date-parts":[["2011"]]},"page":"1558-1563","publisher":"Elsevier B.V.","title":"When and where to actively restore ecosystems?","type":"article-journal","volume":"261"},"uris":["http://www.mendeley.com/documents/?uuid=36271ca3-ccce-4676-9f5d-fbcfce2fba24"]}],"mendeley":{"formattedCitation":"(&lt;i&gt;19&lt;/i&gt;)","plainTextFormattedCitation":"(19)","previouslyFormattedCitation":"(&lt;i&gt;19&lt;/i&gt;)"},"properties":{"noteIndex":0},"schema":"https://github.com/citation-style-language/schema/raw/master/csl-citation.json"}</w:instrText>
      </w:r>
      <w:r w:rsidR="008E3BD9">
        <w:rPr>
          <w:sz w:val="24"/>
          <w:szCs w:val="24"/>
        </w:rPr>
        <w:fldChar w:fldCharType="separate"/>
      </w:r>
      <w:r w:rsidR="008E3BD9" w:rsidRPr="008E3BD9">
        <w:rPr>
          <w:noProof/>
          <w:sz w:val="24"/>
          <w:szCs w:val="24"/>
        </w:rPr>
        <w:t>(</w:t>
      </w:r>
      <w:r w:rsidR="008E3BD9" w:rsidRPr="008E3BD9">
        <w:rPr>
          <w:i/>
          <w:noProof/>
          <w:sz w:val="24"/>
          <w:szCs w:val="24"/>
        </w:rPr>
        <w:t>19</w:t>
      </w:r>
      <w:r w:rsidR="008E3BD9" w:rsidRPr="008E3BD9">
        <w:rPr>
          <w:noProof/>
          <w:sz w:val="24"/>
          <w:szCs w:val="24"/>
        </w:rPr>
        <w:t>)</w:t>
      </w:r>
      <w:r w:rsidR="008E3BD9">
        <w:rPr>
          <w:sz w:val="24"/>
          <w:szCs w:val="24"/>
        </w:rPr>
        <w:fldChar w:fldCharType="end"/>
      </w:r>
      <w:r w:rsidR="008E3BD9">
        <w:rPr>
          <w:sz w:val="24"/>
          <w:szCs w:val="24"/>
        </w:rPr>
        <w:t xml:space="preserve">. </w:t>
      </w:r>
      <w:r w:rsidR="00570A4C">
        <w:rPr>
          <w:sz w:val="24"/>
          <w:szCs w:val="24"/>
        </w:rPr>
        <w:t>D</w:t>
      </w:r>
      <w:r w:rsidR="0077631B">
        <w:rPr>
          <w:sz w:val="24"/>
          <w:szCs w:val="24"/>
        </w:rPr>
        <w:t xml:space="preserve">ifferent </w:t>
      </w:r>
      <w:r w:rsidR="00416826">
        <w:rPr>
          <w:sz w:val="24"/>
          <w:szCs w:val="24"/>
        </w:rPr>
        <w:t>practices</w:t>
      </w:r>
      <w:r w:rsidR="0077631B">
        <w:rPr>
          <w:sz w:val="24"/>
          <w:szCs w:val="24"/>
        </w:rPr>
        <w:t xml:space="preserve"> </w:t>
      </w:r>
      <w:r w:rsidR="00780442">
        <w:rPr>
          <w:sz w:val="24"/>
          <w:szCs w:val="24"/>
        </w:rPr>
        <w:t xml:space="preserve">that addressed a </w:t>
      </w:r>
      <w:r w:rsidR="0077631B">
        <w:rPr>
          <w:sz w:val="24"/>
          <w:szCs w:val="24"/>
        </w:rPr>
        <w:t xml:space="preserve">similar restoration </w:t>
      </w:r>
      <w:r w:rsidR="004D359E">
        <w:rPr>
          <w:sz w:val="24"/>
          <w:szCs w:val="24"/>
        </w:rPr>
        <w:t>goal</w:t>
      </w:r>
      <w:r w:rsidR="0077631B">
        <w:rPr>
          <w:sz w:val="24"/>
          <w:szCs w:val="24"/>
        </w:rPr>
        <w:t xml:space="preserve"> </w:t>
      </w:r>
      <w:r w:rsidR="003E7536">
        <w:rPr>
          <w:sz w:val="24"/>
          <w:szCs w:val="24"/>
        </w:rPr>
        <w:t xml:space="preserve">were further classified </w:t>
      </w:r>
      <w:r w:rsidR="0077631B">
        <w:rPr>
          <w:sz w:val="24"/>
          <w:szCs w:val="24"/>
        </w:rPr>
        <w:t xml:space="preserve">into four main categories: soil, </w:t>
      </w:r>
      <w:r w:rsidR="00B752C8">
        <w:rPr>
          <w:sz w:val="24"/>
          <w:szCs w:val="24"/>
        </w:rPr>
        <w:t xml:space="preserve">i.e. </w:t>
      </w:r>
      <w:r w:rsidR="0077631B">
        <w:rPr>
          <w:sz w:val="24"/>
          <w:szCs w:val="24"/>
        </w:rPr>
        <w:t xml:space="preserve">including those </w:t>
      </w:r>
      <w:r w:rsidR="00416826">
        <w:rPr>
          <w:sz w:val="24"/>
          <w:szCs w:val="24"/>
        </w:rPr>
        <w:t>practices</w:t>
      </w:r>
      <w:r w:rsidR="0077631B">
        <w:rPr>
          <w:sz w:val="24"/>
          <w:szCs w:val="24"/>
        </w:rPr>
        <w:t xml:space="preserve"> </w:t>
      </w:r>
      <w:r w:rsidR="004642F3">
        <w:rPr>
          <w:sz w:val="24"/>
          <w:szCs w:val="24"/>
        </w:rPr>
        <w:t xml:space="preserve">with </w:t>
      </w:r>
      <w:r w:rsidR="0077631B">
        <w:rPr>
          <w:sz w:val="24"/>
          <w:szCs w:val="24"/>
        </w:rPr>
        <w:t>intervention</w:t>
      </w:r>
      <w:r w:rsidR="004642F3">
        <w:rPr>
          <w:sz w:val="24"/>
          <w:szCs w:val="24"/>
        </w:rPr>
        <w:t xml:space="preserve"> in soils</w:t>
      </w:r>
      <w:r w:rsidR="0077631B">
        <w:rPr>
          <w:sz w:val="24"/>
          <w:szCs w:val="24"/>
        </w:rPr>
        <w:t>; vegetation</w:t>
      </w:r>
      <w:r w:rsidR="00B752C8">
        <w:rPr>
          <w:sz w:val="24"/>
          <w:szCs w:val="24"/>
        </w:rPr>
        <w:t xml:space="preserve">; </w:t>
      </w:r>
      <w:r w:rsidR="00F72096">
        <w:rPr>
          <w:sz w:val="24"/>
          <w:szCs w:val="24"/>
        </w:rPr>
        <w:t>water supply</w:t>
      </w:r>
      <w:r w:rsidR="00B752C8">
        <w:rPr>
          <w:sz w:val="24"/>
          <w:szCs w:val="24"/>
        </w:rPr>
        <w:t xml:space="preserve"> and grazing exclusion. </w:t>
      </w:r>
      <w:r w:rsidR="00217832">
        <w:rPr>
          <w:sz w:val="24"/>
          <w:szCs w:val="24"/>
        </w:rPr>
        <w:t>Soil</w:t>
      </w:r>
      <w:r w:rsidR="007D3B50">
        <w:rPr>
          <w:sz w:val="24"/>
          <w:szCs w:val="24"/>
        </w:rPr>
        <w:t xml:space="preserve"> </w:t>
      </w:r>
      <w:r w:rsidR="00217832">
        <w:rPr>
          <w:sz w:val="24"/>
          <w:szCs w:val="24"/>
        </w:rPr>
        <w:t xml:space="preserve">and vegetation </w:t>
      </w:r>
      <w:r w:rsidR="00416826">
        <w:rPr>
          <w:sz w:val="24"/>
          <w:szCs w:val="24"/>
        </w:rPr>
        <w:t>practices</w:t>
      </w:r>
      <w:r w:rsidR="00217832">
        <w:rPr>
          <w:sz w:val="24"/>
          <w:szCs w:val="24"/>
        </w:rPr>
        <w:t xml:space="preserve"> </w:t>
      </w:r>
      <w:r w:rsidR="00C41345">
        <w:rPr>
          <w:sz w:val="24"/>
          <w:szCs w:val="24"/>
        </w:rPr>
        <w:t xml:space="preserve">included both </w:t>
      </w:r>
      <w:r w:rsidR="00217832">
        <w:rPr>
          <w:sz w:val="24"/>
          <w:szCs w:val="24"/>
        </w:rPr>
        <w:t xml:space="preserve">active and passive </w:t>
      </w:r>
      <w:r w:rsidR="00416826">
        <w:rPr>
          <w:sz w:val="24"/>
          <w:szCs w:val="24"/>
        </w:rPr>
        <w:t xml:space="preserve">types of </w:t>
      </w:r>
      <w:r w:rsidR="00217832">
        <w:rPr>
          <w:sz w:val="24"/>
          <w:szCs w:val="24"/>
        </w:rPr>
        <w:t>restoration</w:t>
      </w:r>
      <w:r w:rsidR="003E7536">
        <w:rPr>
          <w:sz w:val="24"/>
          <w:szCs w:val="24"/>
        </w:rPr>
        <w:t>,</w:t>
      </w:r>
      <w:r w:rsidR="007D3B50">
        <w:rPr>
          <w:sz w:val="24"/>
          <w:szCs w:val="24"/>
        </w:rPr>
        <w:t xml:space="preserve"> </w:t>
      </w:r>
      <w:r w:rsidR="00F72096">
        <w:rPr>
          <w:sz w:val="24"/>
          <w:szCs w:val="24"/>
        </w:rPr>
        <w:t>water supply</w:t>
      </w:r>
      <w:r w:rsidR="00217832">
        <w:rPr>
          <w:sz w:val="24"/>
          <w:szCs w:val="24"/>
        </w:rPr>
        <w:t xml:space="preserve"> </w:t>
      </w:r>
      <w:r w:rsidR="007D3B50">
        <w:rPr>
          <w:sz w:val="24"/>
          <w:szCs w:val="24"/>
        </w:rPr>
        <w:t xml:space="preserve">was classified as an active </w:t>
      </w:r>
      <w:r w:rsidR="00416826">
        <w:rPr>
          <w:sz w:val="24"/>
          <w:szCs w:val="24"/>
        </w:rPr>
        <w:t>restoration practice</w:t>
      </w:r>
      <w:r w:rsidR="003E7536">
        <w:rPr>
          <w:sz w:val="24"/>
          <w:szCs w:val="24"/>
        </w:rPr>
        <w:t>,</w:t>
      </w:r>
      <w:r w:rsidR="007D3B50">
        <w:rPr>
          <w:sz w:val="24"/>
          <w:szCs w:val="24"/>
        </w:rPr>
        <w:t xml:space="preserve"> and </w:t>
      </w:r>
      <w:r w:rsidR="00217832">
        <w:rPr>
          <w:sz w:val="24"/>
          <w:szCs w:val="24"/>
        </w:rPr>
        <w:t>grazing exclusion</w:t>
      </w:r>
      <w:r w:rsidR="00C41345">
        <w:rPr>
          <w:sz w:val="24"/>
          <w:szCs w:val="24"/>
        </w:rPr>
        <w:t xml:space="preserve"> </w:t>
      </w:r>
      <w:r w:rsidR="007D3B50">
        <w:rPr>
          <w:sz w:val="24"/>
          <w:szCs w:val="24"/>
        </w:rPr>
        <w:t xml:space="preserve">as </w:t>
      </w:r>
      <w:r w:rsidR="0009030D">
        <w:rPr>
          <w:sz w:val="24"/>
          <w:szCs w:val="24"/>
        </w:rPr>
        <w:t>passive</w:t>
      </w:r>
      <w:r w:rsidR="004234E2">
        <w:rPr>
          <w:sz w:val="24"/>
          <w:szCs w:val="24"/>
        </w:rPr>
        <w:t xml:space="preserve"> (Table 1A)</w:t>
      </w:r>
      <w:r w:rsidR="00CC1C97">
        <w:rPr>
          <w:sz w:val="24"/>
          <w:szCs w:val="24"/>
        </w:rPr>
        <w:t xml:space="preserve">. </w:t>
      </w:r>
      <w:r w:rsidR="00A50F20">
        <w:rPr>
          <w:sz w:val="24"/>
          <w:szCs w:val="24"/>
        </w:rPr>
        <w:t xml:space="preserve">Moreover, </w:t>
      </w:r>
      <w:r w:rsidR="00D04568">
        <w:rPr>
          <w:sz w:val="24"/>
          <w:szCs w:val="24"/>
        </w:rPr>
        <w:t xml:space="preserve">for each study we </w:t>
      </w:r>
      <w:r w:rsidR="00A50F20">
        <w:rPr>
          <w:sz w:val="24"/>
          <w:szCs w:val="24"/>
        </w:rPr>
        <w:t xml:space="preserve">extracted data of the restoration outcome </w:t>
      </w:r>
      <w:r w:rsidR="00A00732">
        <w:rPr>
          <w:sz w:val="24"/>
          <w:szCs w:val="24"/>
        </w:rPr>
        <w:t xml:space="preserve">adopted </w:t>
      </w:r>
      <w:r w:rsidR="00D04568">
        <w:rPr>
          <w:sz w:val="24"/>
          <w:szCs w:val="24"/>
        </w:rPr>
        <w:t xml:space="preserve">to </w:t>
      </w:r>
      <w:r w:rsidR="00E349FC">
        <w:rPr>
          <w:sz w:val="24"/>
          <w:szCs w:val="24"/>
        </w:rPr>
        <w:t xml:space="preserve">estimate </w:t>
      </w:r>
      <w:r w:rsidR="00D04568">
        <w:rPr>
          <w:sz w:val="24"/>
          <w:szCs w:val="24"/>
        </w:rPr>
        <w:t xml:space="preserve">the </w:t>
      </w:r>
      <w:r w:rsidR="00E349FC">
        <w:rPr>
          <w:sz w:val="24"/>
          <w:szCs w:val="24"/>
        </w:rPr>
        <w:t xml:space="preserve">mean </w:t>
      </w:r>
      <w:r w:rsidR="00A00732">
        <w:rPr>
          <w:sz w:val="24"/>
          <w:szCs w:val="24"/>
        </w:rPr>
        <w:t xml:space="preserve">effect </w:t>
      </w:r>
      <w:r w:rsidR="004B1898">
        <w:rPr>
          <w:sz w:val="24"/>
          <w:szCs w:val="24"/>
        </w:rPr>
        <w:t xml:space="preserve">and relative variation for each </w:t>
      </w:r>
      <w:r w:rsidR="00A00732">
        <w:rPr>
          <w:sz w:val="24"/>
          <w:szCs w:val="24"/>
        </w:rPr>
        <w:t xml:space="preserve">restoration </w:t>
      </w:r>
      <w:r w:rsidR="00971315">
        <w:rPr>
          <w:sz w:val="24"/>
          <w:szCs w:val="24"/>
        </w:rPr>
        <w:t>practice</w:t>
      </w:r>
      <w:r w:rsidR="004B1898">
        <w:rPr>
          <w:sz w:val="24"/>
          <w:szCs w:val="24"/>
        </w:rPr>
        <w:t xml:space="preserve"> reported in primary studies</w:t>
      </w:r>
      <w:r w:rsidR="00820573">
        <w:rPr>
          <w:sz w:val="24"/>
          <w:szCs w:val="24"/>
        </w:rPr>
        <w:t xml:space="preserve"> </w:t>
      </w:r>
      <w:r w:rsidR="008E3BD9">
        <w:rPr>
          <w:sz w:val="24"/>
          <w:szCs w:val="24"/>
        </w:rPr>
        <w:fldChar w:fldCharType="begin" w:fldLock="1"/>
      </w:r>
      <w:r w:rsidR="003B63AF">
        <w:rPr>
          <w:sz w:val="24"/>
          <w:szCs w:val="24"/>
        </w:rPr>
        <w:instrText>ADDIN CSL_CITATION {"citationItems":[{"id":"ITEM-1","itemData":{"ISBN":"9783319214153","author":[{"dropping-particle":"","family":"Schwarzer","given":"Guido","non-dropping-particle":"","parse-names":false,"suffix":""},{"dropping-particle":"","family":"Carpenter","given":"James R","non-dropping-particle":"","parse-names":false,"suffix":""},{"dropping-particle":"","family":"Rücker","given":"Gerta","non-dropping-particle":"","parse-names":false,"suffix":""}],"id":"ITEM-1","issued":{"date-parts":[["2015"]]},"number-of-pages":"28-36","publisher":"Springer","publisher-place":"New York","title":"Meta- Analysis with R","type":"book"},"uris":["http://www.mendeley.com/documents/?uuid=e673b10d-e496-49d1-b560-6a87f91fc1fc"]}],"mendeley":{"formattedCitation":"(&lt;i&gt;22&lt;/i&gt;)","plainTextFormattedCitation":"(22)","previouslyFormattedCitation":"(&lt;i&gt;22&lt;/i&gt;)"},"properties":{"noteIndex":0},"schema":"https://github.com/citation-style-language/schema/raw/master/csl-citation.json"}</w:instrText>
      </w:r>
      <w:r w:rsidR="008E3BD9">
        <w:rPr>
          <w:sz w:val="24"/>
          <w:szCs w:val="24"/>
        </w:rPr>
        <w:fldChar w:fldCharType="separate"/>
      </w:r>
      <w:r w:rsidR="008E3BD9" w:rsidRPr="008E3BD9">
        <w:rPr>
          <w:noProof/>
          <w:sz w:val="24"/>
          <w:szCs w:val="24"/>
        </w:rPr>
        <w:t>(</w:t>
      </w:r>
      <w:r w:rsidR="008E3BD9" w:rsidRPr="008E3BD9">
        <w:rPr>
          <w:i/>
          <w:noProof/>
          <w:sz w:val="24"/>
          <w:szCs w:val="24"/>
        </w:rPr>
        <w:t>22</w:t>
      </w:r>
      <w:r w:rsidR="008E3BD9" w:rsidRPr="008E3BD9">
        <w:rPr>
          <w:noProof/>
          <w:sz w:val="24"/>
          <w:szCs w:val="24"/>
        </w:rPr>
        <w:t>)</w:t>
      </w:r>
      <w:r w:rsidR="008E3BD9">
        <w:rPr>
          <w:sz w:val="24"/>
          <w:szCs w:val="24"/>
        </w:rPr>
        <w:fldChar w:fldCharType="end"/>
      </w:r>
      <w:r w:rsidR="00820573">
        <w:rPr>
          <w:sz w:val="24"/>
          <w:szCs w:val="24"/>
        </w:rPr>
        <w:t xml:space="preserve">. </w:t>
      </w:r>
      <w:r w:rsidR="00A50F20">
        <w:rPr>
          <w:sz w:val="24"/>
          <w:szCs w:val="24"/>
        </w:rPr>
        <w:t xml:space="preserve">We grouped the different outcomes into </w:t>
      </w:r>
      <w:r w:rsidR="00C25D24">
        <w:rPr>
          <w:sz w:val="24"/>
          <w:szCs w:val="24"/>
        </w:rPr>
        <w:t xml:space="preserve">four </w:t>
      </w:r>
      <w:r w:rsidR="002B2BA2">
        <w:rPr>
          <w:sz w:val="24"/>
          <w:szCs w:val="24"/>
        </w:rPr>
        <w:t xml:space="preserve">general </w:t>
      </w:r>
      <w:r w:rsidR="00CC1C97">
        <w:rPr>
          <w:sz w:val="24"/>
          <w:szCs w:val="24"/>
        </w:rPr>
        <w:t>categories</w:t>
      </w:r>
      <w:r w:rsidR="00A00732">
        <w:rPr>
          <w:sz w:val="24"/>
          <w:szCs w:val="24"/>
        </w:rPr>
        <w:t xml:space="preserve"> as well</w:t>
      </w:r>
      <w:r w:rsidR="00C25D24">
        <w:rPr>
          <w:sz w:val="24"/>
          <w:szCs w:val="24"/>
        </w:rPr>
        <w:t xml:space="preserve">: soil, </w:t>
      </w:r>
      <w:r w:rsidR="00CC1C97">
        <w:rPr>
          <w:sz w:val="24"/>
          <w:szCs w:val="24"/>
        </w:rPr>
        <w:t>vegetation</w:t>
      </w:r>
      <w:r w:rsidR="00C25D24">
        <w:rPr>
          <w:sz w:val="24"/>
          <w:szCs w:val="24"/>
        </w:rPr>
        <w:t xml:space="preserve">, animals and habitat. </w:t>
      </w:r>
      <w:r w:rsidR="002B2BA2">
        <w:rPr>
          <w:sz w:val="24"/>
          <w:szCs w:val="24"/>
        </w:rPr>
        <w:t>These four</w:t>
      </w:r>
      <w:r w:rsidR="00971315">
        <w:rPr>
          <w:sz w:val="24"/>
          <w:szCs w:val="24"/>
        </w:rPr>
        <w:t xml:space="preserve"> categories were</w:t>
      </w:r>
      <w:r w:rsidR="002B2BA2">
        <w:rPr>
          <w:sz w:val="24"/>
          <w:szCs w:val="24"/>
        </w:rPr>
        <w:t xml:space="preserve"> measured by studies with an </w:t>
      </w:r>
      <w:r w:rsidR="002B2BA2">
        <w:rPr>
          <w:sz w:val="24"/>
          <w:szCs w:val="24"/>
        </w:rPr>
        <w:lastRenderedPageBreak/>
        <w:t xml:space="preserve">active restoration approach, while </w:t>
      </w:r>
      <w:r w:rsidR="00CC1C97">
        <w:rPr>
          <w:sz w:val="24"/>
          <w:szCs w:val="24"/>
        </w:rPr>
        <w:t xml:space="preserve">evaluation of </w:t>
      </w:r>
      <w:r w:rsidR="00971315">
        <w:rPr>
          <w:sz w:val="24"/>
          <w:szCs w:val="24"/>
        </w:rPr>
        <w:t xml:space="preserve">restoration outcomes on </w:t>
      </w:r>
      <w:r w:rsidR="00CC1C97">
        <w:rPr>
          <w:sz w:val="24"/>
          <w:szCs w:val="24"/>
        </w:rPr>
        <w:t xml:space="preserve">animals was not performed in </w:t>
      </w:r>
      <w:r w:rsidR="002B2BA2">
        <w:rPr>
          <w:sz w:val="24"/>
          <w:szCs w:val="24"/>
        </w:rPr>
        <w:t>passive restoration studies</w:t>
      </w:r>
      <w:r w:rsidR="004234E2">
        <w:rPr>
          <w:sz w:val="24"/>
          <w:szCs w:val="24"/>
        </w:rPr>
        <w:t xml:space="preserve"> (Table 1B)</w:t>
      </w:r>
      <w:r w:rsidR="002B2BA2">
        <w:rPr>
          <w:sz w:val="24"/>
          <w:szCs w:val="24"/>
        </w:rPr>
        <w:t xml:space="preserve">. </w:t>
      </w:r>
      <w:r w:rsidR="00C25D24">
        <w:rPr>
          <w:sz w:val="24"/>
          <w:szCs w:val="24"/>
        </w:rPr>
        <w:t xml:space="preserve"> </w:t>
      </w:r>
      <w:r w:rsidR="00A50F20">
        <w:rPr>
          <w:sz w:val="24"/>
          <w:szCs w:val="24"/>
        </w:rPr>
        <w:t xml:space="preserve"> </w:t>
      </w:r>
    </w:p>
    <w:p w14:paraId="71789C5C" w14:textId="502E3938" w:rsidR="002C0899" w:rsidRDefault="00005452" w:rsidP="00005452">
      <w:pPr>
        <w:autoSpaceDE w:val="0"/>
        <w:autoSpaceDN w:val="0"/>
        <w:adjustRightInd w:val="0"/>
        <w:spacing w:line="480" w:lineRule="auto"/>
        <w:rPr>
          <w:sz w:val="24"/>
          <w:szCs w:val="24"/>
        </w:rPr>
      </w:pPr>
      <w:r>
        <w:rPr>
          <w:sz w:val="24"/>
          <w:szCs w:val="24"/>
        </w:rPr>
        <w:t xml:space="preserve">We </w:t>
      </w:r>
      <w:r w:rsidR="009F2099">
        <w:rPr>
          <w:sz w:val="24"/>
          <w:szCs w:val="24"/>
        </w:rPr>
        <w:t>collected</w:t>
      </w:r>
      <w:r>
        <w:rPr>
          <w:sz w:val="24"/>
          <w:szCs w:val="24"/>
        </w:rPr>
        <w:t xml:space="preserve"> data of all </w:t>
      </w:r>
      <w:r w:rsidR="009F2099">
        <w:rPr>
          <w:sz w:val="24"/>
          <w:szCs w:val="24"/>
        </w:rPr>
        <w:t xml:space="preserve">the </w:t>
      </w:r>
      <w:r>
        <w:rPr>
          <w:sz w:val="24"/>
          <w:szCs w:val="24"/>
        </w:rPr>
        <w:t xml:space="preserve">response variables reported in each article. For each response variable, we extracted </w:t>
      </w:r>
      <w:r w:rsidR="00892E1C">
        <w:rPr>
          <w:sz w:val="24"/>
          <w:szCs w:val="24"/>
        </w:rPr>
        <w:t>the</w:t>
      </w:r>
      <w:r>
        <w:rPr>
          <w:sz w:val="24"/>
          <w:szCs w:val="24"/>
        </w:rPr>
        <w:t xml:space="preserve"> mean</w:t>
      </w:r>
      <w:r w:rsidR="00892E1C">
        <w:rPr>
          <w:sz w:val="24"/>
          <w:szCs w:val="24"/>
        </w:rPr>
        <w:t xml:space="preserve"> and </w:t>
      </w:r>
      <w:r>
        <w:rPr>
          <w:sz w:val="24"/>
          <w:szCs w:val="24"/>
        </w:rPr>
        <w:t>standard deviation.</w:t>
      </w:r>
      <w:r w:rsidR="002558DE">
        <w:rPr>
          <w:sz w:val="24"/>
          <w:szCs w:val="24"/>
        </w:rPr>
        <w:t xml:space="preserve"> </w:t>
      </w:r>
      <w:r w:rsidR="00AC210E" w:rsidRPr="0017063D">
        <w:rPr>
          <w:sz w:val="24"/>
          <w:szCs w:val="24"/>
        </w:rPr>
        <w:t>When these data were</w:t>
      </w:r>
      <w:r w:rsidR="00AC210E">
        <w:rPr>
          <w:sz w:val="24"/>
          <w:szCs w:val="24"/>
        </w:rPr>
        <w:t xml:space="preserve"> </w:t>
      </w:r>
      <w:r w:rsidR="00754A50">
        <w:rPr>
          <w:sz w:val="24"/>
          <w:szCs w:val="24"/>
        </w:rPr>
        <w:t xml:space="preserve">provided </w:t>
      </w:r>
      <w:r w:rsidR="00AC210E" w:rsidRPr="0017063D">
        <w:rPr>
          <w:sz w:val="24"/>
          <w:szCs w:val="24"/>
        </w:rPr>
        <w:t>in figures, we used WebPlotDigitizer</w:t>
      </w:r>
      <w:r w:rsidR="00183CE2">
        <w:rPr>
          <w:sz w:val="24"/>
          <w:szCs w:val="24"/>
        </w:rPr>
        <w:t xml:space="preserve"> </w:t>
      </w:r>
      <w:r w:rsidR="00183CE2">
        <w:rPr>
          <w:sz w:val="24"/>
          <w:szCs w:val="24"/>
        </w:rPr>
        <w:fldChar w:fldCharType="begin" w:fldLock="1"/>
      </w:r>
      <w:r w:rsidR="00DC00D2">
        <w:rPr>
          <w:sz w:val="24"/>
          <w:szCs w:val="24"/>
        </w:rPr>
        <w:instrText>ADDIN CSL_CITATION {"citationItems":[{"id":"ITEM-1","itemData":{"author":[{"dropping-particle":"","family":"Rohatgi A.","given":"","non-dropping-particle":"","parse-names":false,"suffix":""}],"id":"ITEM-1","issued":{"date-parts":[["2018"]]},"title":"WebPlotDigitizer. Retrieved from https://automeris.io/ WebPlotDigitizer","type":"webpage"},"uris":["http://www.mendeley.com/documents/?uuid=08eab4c4-0118-43d8-87ee-986b11d303e6"]}],"mendeley":{"formattedCitation":"(&lt;i&gt;29&lt;/i&gt;)","plainTextFormattedCitation":"(29)","previouslyFormattedCitation":"(&lt;i&gt;29&lt;/i&gt;)"},"properties":{"noteIndex":0},"schema":"https://github.com/citation-style-language/schema/raw/master/csl-citation.json"}</w:instrText>
      </w:r>
      <w:r w:rsidR="00183CE2">
        <w:rPr>
          <w:sz w:val="24"/>
          <w:szCs w:val="24"/>
        </w:rPr>
        <w:fldChar w:fldCharType="separate"/>
      </w:r>
      <w:r w:rsidR="00DC00D2" w:rsidRPr="00DC00D2">
        <w:rPr>
          <w:noProof/>
          <w:sz w:val="24"/>
          <w:szCs w:val="24"/>
        </w:rPr>
        <w:t>(</w:t>
      </w:r>
      <w:r w:rsidR="00DC00D2" w:rsidRPr="00DC00D2">
        <w:rPr>
          <w:i/>
          <w:noProof/>
          <w:sz w:val="24"/>
          <w:szCs w:val="24"/>
        </w:rPr>
        <w:t>29</w:t>
      </w:r>
      <w:r w:rsidR="00DC00D2" w:rsidRPr="00DC00D2">
        <w:rPr>
          <w:noProof/>
          <w:sz w:val="24"/>
          <w:szCs w:val="24"/>
        </w:rPr>
        <w:t>)</w:t>
      </w:r>
      <w:r w:rsidR="00183CE2">
        <w:rPr>
          <w:sz w:val="24"/>
          <w:szCs w:val="24"/>
        </w:rPr>
        <w:fldChar w:fldCharType="end"/>
      </w:r>
      <w:r w:rsidR="00AC210E">
        <w:rPr>
          <w:sz w:val="24"/>
          <w:szCs w:val="24"/>
        </w:rPr>
        <w:t xml:space="preserve"> t</w:t>
      </w:r>
      <w:r w:rsidR="00AC210E" w:rsidRPr="0017063D">
        <w:rPr>
          <w:sz w:val="24"/>
          <w:szCs w:val="24"/>
        </w:rPr>
        <w:t>o extract</w:t>
      </w:r>
      <w:r w:rsidR="005F1E84">
        <w:rPr>
          <w:sz w:val="24"/>
          <w:szCs w:val="24"/>
        </w:rPr>
        <w:t xml:space="preserve"> values</w:t>
      </w:r>
      <w:r w:rsidR="00AC210E" w:rsidRPr="0017063D">
        <w:rPr>
          <w:sz w:val="24"/>
          <w:szCs w:val="24"/>
        </w:rPr>
        <w:t>.</w:t>
      </w:r>
      <w:r w:rsidR="00AC210E">
        <w:rPr>
          <w:sz w:val="24"/>
          <w:szCs w:val="24"/>
        </w:rPr>
        <w:t xml:space="preserve"> </w:t>
      </w:r>
      <w:r w:rsidR="002558DE">
        <w:rPr>
          <w:sz w:val="24"/>
          <w:szCs w:val="24"/>
        </w:rPr>
        <w:t xml:space="preserve">In addition, we </w:t>
      </w:r>
      <w:r w:rsidR="005E50DA">
        <w:rPr>
          <w:sz w:val="24"/>
          <w:szCs w:val="24"/>
        </w:rPr>
        <w:t xml:space="preserve">collected data </w:t>
      </w:r>
      <w:r w:rsidR="00AC210E">
        <w:rPr>
          <w:sz w:val="24"/>
          <w:szCs w:val="24"/>
        </w:rPr>
        <w:t xml:space="preserve">of </w:t>
      </w:r>
      <w:r w:rsidR="004B474A">
        <w:rPr>
          <w:sz w:val="24"/>
          <w:szCs w:val="24"/>
        </w:rPr>
        <w:t xml:space="preserve">the </w:t>
      </w:r>
      <w:r w:rsidR="00AC210E">
        <w:rPr>
          <w:sz w:val="24"/>
          <w:szCs w:val="24"/>
        </w:rPr>
        <w:t>mean annual temperature and annual precipitation from the study sites of each article to calculate the aridity index</w:t>
      </w:r>
      <w:r w:rsidR="006B0C62">
        <w:rPr>
          <w:sz w:val="24"/>
          <w:szCs w:val="24"/>
        </w:rPr>
        <w:t xml:space="preserve"> </w:t>
      </w:r>
      <w:r w:rsidR="003B63AF">
        <w:rPr>
          <w:sz w:val="24"/>
          <w:szCs w:val="24"/>
        </w:rPr>
        <w:fldChar w:fldCharType="begin" w:fldLock="1"/>
      </w:r>
      <w:r w:rsidR="000B0D1A">
        <w:rPr>
          <w:sz w:val="24"/>
          <w:szCs w:val="24"/>
        </w:rPr>
        <w:instrText>ADDIN CSL_CITATION {"citationItems":[{"id":"ITEM-1","itemData":{"author":[{"dropping-particle":"De","family":"Martonne","given":"Emmanuel","non-dropping-particle":"","parse-names":false,"suffix":""}],"container-title":"Geographical Review","id":"ITEM-1","issue":"3","issued":{"date-parts":[["1927"]]},"page":"397-414","title":"Regions of Interior-Basin Drainage","type":"article-journal","volume":"17"},"uris":["http://www.mendeley.com/documents/?uuid=e2c50c99-d9cb-4a58-9768-2d96997d1736"]}],"mendeley":{"formattedCitation":"(&lt;i&gt;23&lt;/i&gt;)","plainTextFormattedCitation":"(23)","previouslyFormattedCitation":"(&lt;i&gt;23&lt;/i&gt;)"},"properties":{"noteIndex":0},"schema":"https://github.com/citation-style-language/schema/raw/master/csl-citation.json"}</w:instrText>
      </w:r>
      <w:r w:rsidR="003B63AF">
        <w:rPr>
          <w:sz w:val="24"/>
          <w:szCs w:val="24"/>
        </w:rPr>
        <w:fldChar w:fldCharType="separate"/>
      </w:r>
      <w:r w:rsidR="003B63AF" w:rsidRPr="003B63AF">
        <w:rPr>
          <w:noProof/>
          <w:sz w:val="24"/>
          <w:szCs w:val="24"/>
        </w:rPr>
        <w:t>(</w:t>
      </w:r>
      <w:r w:rsidR="003B63AF" w:rsidRPr="003B63AF">
        <w:rPr>
          <w:i/>
          <w:noProof/>
          <w:sz w:val="24"/>
          <w:szCs w:val="24"/>
        </w:rPr>
        <w:t>23</w:t>
      </w:r>
      <w:r w:rsidR="003B63AF" w:rsidRPr="003B63AF">
        <w:rPr>
          <w:noProof/>
          <w:sz w:val="24"/>
          <w:szCs w:val="24"/>
        </w:rPr>
        <w:t>)</w:t>
      </w:r>
      <w:r w:rsidR="003B63AF">
        <w:rPr>
          <w:sz w:val="24"/>
          <w:szCs w:val="24"/>
        </w:rPr>
        <w:fldChar w:fldCharType="end"/>
      </w:r>
      <w:r w:rsidR="00AC210E">
        <w:rPr>
          <w:sz w:val="24"/>
          <w:szCs w:val="24"/>
        </w:rPr>
        <w:t xml:space="preserve"> and, </w:t>
      </w:r>
      <w:r w:rsidR="009F2099">
        <w:rPr>
          <w:sz w:val="24"/>
          <w:szCs w:val="24"/>
        </w:rPr>
        <w:t xml:space="preserve">of </w:t>
      </w:r>
      <w:r w:rsidR="00AC210E">
        <w:rPr>
          <w:sz w:val="24"/>
          <w:szCs w:val="24"/>
        </w:rPr>
        <w:t xml:space="preserve">the </w:t>
      </w:r>
      <w:r w:rsidR="00CC1C97">
        <w:rPr>
          <w:sz w:val="24"/>
          <w:szCs w:val="24"/>
        </w:rPr>
        <w:t>duration of</w:t>
      </w:r>
      <w:r w:rsidR="00AC210E">
        <w:rPr>
          <w:sz w:val="24"/>
          <w:szCs w:val="24"/>
        </w:rPr>
        <w:t xml:space="preserve"> </w:t>
      </w:r>
      <w:r w:rsidR="004234E2">
        <w:rPr>
          <w:sz w:val="24"/>
          <w:szCs w:val="24"/>
        </w:rPr>
        <w:t>studies since the implementation of the restoration practice expressed</w:t>
      </w:r>
      <w:r w:rsidR="00AC210E">
        <w:rPr>
          <w:sz w:val="24"/>
          <w:szCs w:val="24"/>
        </w:rPr>
        <w:t xml:space="preserve"> in months</w:t>
      </w:r>
      <w:r w:rsidR="004B474A">
        <w:rPr>
          <w:sz w:val="24"/>
          <w:szCs w:val="24"/>
        </w:rPr>
        <w:t xml:space="preserve">. </w:t>
      </w:r>
      <w:r w:rsidR="005E50DA">
        <w:rPr>
          <w:sz w:val="24"/>
          <w:szCs w:val="24"/>
        </w:rPr>
        <w:t xml:space="preserve">When </w:t>
      </w:r>
      <w:r w:rsidR="004234E2">
        <w:rPr>
          <w:sz w:val="24"/>
          <w:szCs w:val="24"/>
        </w:rPr>
        <w:t>climatic d</w:t>
      </w:r>
      <w:r w:rsidR="005E50DA">
        <w:rPr>
          <w:sz w:val="24"/>
          <w:szCs w:val="24"/>
        </w:rPr>
        <w:t xml:space="preserve">ata were not provided in studies, we </w:t>
      </w:r>
      <w:r w:rsidR="00372A52">
        <w:rPr>
          <w:sz w:val="24"/>
          <w:szCs w:val="24"/>
        </w:rPr>
        <w:t xml:space="preserve">derived </w:t>
      </w:r>
      <w:r w:rsidR="004234E2">
        <w:rPr>
          <w:sz w:val="24"/>
          <w:szCs w:val="24"/>
        </w:rPr>
        <w:t>them</w:t>
      </w:r>
      <w:r w:rsidR="00372A52">
        <w:rPr>
          <w:sz w:val="24"/>
          <w:szCs w:val="24"/>
        </w:rPr>
        <w:t xml:space="preserve"> from</w:t>
      </w:r>
      <w:r w:rsidR="005E50DA">
        <w:rPr>
          <w:sz w:val="24"/>
          <w:szCs w:val="24"/>
        </w:rPr>
        <w:t xml:space="preserve"> WordClim </w:t>
      </w:r>
      <w:r w:rsidR="00DF2C48">
        <w:rPr>
          <w:sz w:val="24"/>
          <w:szCs w:val="24"/>
        </w:rPr>
        <w:t>(</w:t>
      </w:r>
      <w:r w:rsidR="00DF2C48" w:rsidRPr="00DF2C48">
        <w:rPr>
          <w:sz w:val="24"/>
          <w:szCs w:val="24"/>
        </w:rPr>
        <w:t>www.worldclim.org</w:t>
      </w:r>
      <w:r w:rsidR="00DF2C48">
        <w:rPr>
          <w:sz w:val="24"/>
          <w:szCs w:val="24"/>
        </w:rPr>
        <w:t>)</w:t>
      </w:r>
      <w:r w:rsidR="005E50DA">
        <w:rPr>
          <w:sz w:val="24"/>
          <w:szCs w:val="24"/>
        </w:rPr>
        <w:t xml:space="preserve">. </w:t>
      </w:r>
      <w:r w:rsidR="004B474A">
        <w:rPr>
          <w:sz w:val="24"/>
          <w:szCs w:val="24"/>
        </w:rPr>
        <w:t xml:space="preserve">The aridity index and </w:t>
      </w:r>
      <w:r w:rsidR="003B63AF">
        <w:rPr>
          <w:sz w:val="24"/>
          <w:szCs w:val="24"/>
        </w:rPr>
        <w:t xml:space="preserve">duration of </w:t>
      </w:r>
      <w:r w:rsidR="004234E2">
        <w:rPr>
          <w:sz w:val="24"/>
          <w:szCs w:val="24"/>
        </w:rPr>
        <w:t>studies</w:t>
      </w:r>
      <w:r w:rsidR="003B63AF">
        <w:rPr>
          <w:sz w:val="24"/>
          <w:szCs w:val="24"/>
        </w:rPr>
        <w:t xml:space="preserve"> </w:t>
      </w:r>
      <w:r w:rsidR="004B474A">
        <w:rPr>
          <w:sz w:val="24"/>
          <w:szCs w:val="24"/>
        </w:rPr>
        <w:t xml:space="preserve">were used as covariates in statistical models. </w:t>
      </w:r>
    </w:p>
    <w:p w14:paraId="4A35A630" w14:textId="77777777" w:rsidR="0017063D" w:rsidRDefault="0017063D" w:rsidP="00005452">
      <w:pPr>
        <w:spacing w:line="480" w:lineRule="auto"/>
        <w:rPr>
          <w:sz w:val="24"/>
          <w:szCs w:val="24"/>
        </w:rPr>
      </w:pPr>
    </w:p>
    <w:p w14:paraId="3C0500DA" w14:textId="04F68CB2" w:rsidR="00C32171" w:rsidRPr="0017063D" w:rsidRDefault="00AA3A0A" w:rsidP="00C32171">
      <w:pPr>
        <w:spacing w:line="480" w:lineRule="auto"/>
        <w:rPr>
          <w:sz w:val="24"/>
          <w:szCs w:val="24"/>
          <w:u w:val="single"/>
        </w:rPr>
      </w:pPr>
      <w:commentRangeStart w:id="5"/>
      <w:commentRangeStart w:id="6"/>
      <w:r>
        <w:rPr>
          <w:sz w:val="24"/>
          <w:szCs w:val="24"/>
          <w:u w:val="single"/>
        </w:rPr>
        <w:t>Statistical</w:t>
      </w:r>
      <w:r w:rsidR="00C32171" w:rsidRPr="0017063D">
        <w:rPr>
          <w:sz w:val="24"/>
          <w:szCs w:val="24"/>
          <w:u w:val="single"/>
        </w:rPr>
        <w:t xml:space="preserve"> analysis </w:t>
      </w:r>
      <w:commentRangeEnd w:id="5"/>
      <w:r w:rsidR="00EE1233">
        <w:rPr>
          <w:rStyle w:val="Refdecomentario"/>
          <w:rFonts w:eastAsia="Times New Roman"/>
        </w:rPr>
        <w:commentReference w:id="5"/>
      </w:r>
      <w:commentRangeEnd w:id="6"/>
      <w:r w:rsidR="00CC1C97">
        <w:rPr>
          <w:rStyle w:val="Refdecomentario"/>
          <w:rFonts w:eastAsia="Times New Roman"/>
        </w:rPr>
        <w:commentReference w:id="6"/>
      </w:r>
    </w:p>
    <w:p w14:paraId="6E426E63" w14:textId="1F6BBF59" w:rsidR="00E81086" w:rsidRDefault="006617D9" w:rsidP="00CC1C97">
      <w:pPr>
        <w:spacing w:line="480" w:lineRule="auto"/>
        <w:rPr>
          <w:sz w:val="24"/>
          <w:szCs w:val="24"/>
        </w:rPr>
      </w:pPr>
      <w:r>
        <w:rPr>
          <w:sz w:val="24"/>
          <w:szCs w:val="24"/>
        </w:rPr>
        <w:t xml:space="preserve">To </w:t>
      </w:r>
      <w:r w:rsidR="00C32171">
        <w:rPr>
          <w:sz w:val="24"/>
          <w:szCs w:val="24"/>
        </w:rPr>
        <w:t>determine the effect of</w:t>
      </w:r>
      <w:r>
        <w:rPr>
          <w:sz w:val="24"/>
          <w:szCs w:val="24"/>
        </w:rPr>
        <w:t xml:space="preserve"> </w:t>
      </w:r>
      <w:r w:rsidR="00CC1C97">
        <w:rPr>
          <w:sz w:val="24"/>
          <w:szCs w:val="24"/>
        </w:rPr>
        <w:t xml:space="preserve">the </w:t>
      </w:r>
      <w:r>
        <w:rPr>
          <w:sz w:val="24"/>
          <w:szCs w:val="24"/>
        </w:rPr>
        <w:t>restoration</w:t>
      </w:r>
      <w:r w:rsidR="00C32171">
        <w:rPr>
          <w:sz w:val="24"/>
          <w:szCs w:val="24"/>
        </w:rPr>
        <w:t xml:space="preserve"> </w:t>
      </w:r>
      <w:r w:rsidR="000B0D1A">
        <w:rPr>
          <w:sz w:val="24"/>
          <w:szCs w:val="24"/>
        </w:rPr>
        <w:t xml:space="preserve">practice </w:t>
      </w:r>
      <w:r w:rsidR="00B509B0">
        <w:rPr>
          <w:sz w:val="24"/>
          <w:szCs w:val="24"/>
        </w:rPr>
        <w:t xml:space="preserve">over </w:t>
      </w:r>
      <w:r w:rsidR="00BA6D55">
        <w:rPr>
          <w:sz w:val="24"/>
          <w:szCs w:val="24"/>
        </w:rPr>
        <w:t xml:space="preserve">the </w:t>
      </w:r>
      <w:r w:rsidR="00B509B0">
        <w:rPr>
          <w:sz w:val="24"/>
          <w:szCs w:val="24"/>
        </w:rPr>
        <w:t>control</w:t>
      </w:r>
      <w:r w:rsidR="00C32171">
        <w:rPr>
          <w:sz w:val="24"/>
          <w:szCs w:val="24"/>
        </w:rPr>
        <w:t xml:space="preserve"> </w:t>
      </w:r>
      <w:r>
        <w:rPr>
          <w:sz w:val="24"/>
          <w:szCs w:val="24"/>
        </w:rPr>
        <w:t>group we calculated the log response ratio</w:t>
      </w:r>
      <w:r w:rsidR="00C32171">
        <w:rPr>
          <w:sz w:val="24"/>
          <w:szCs w:val="24"/>
        </w:rPr>
        <w:t xml:space="preserve"> (lrr)</w:t>
      </w:r>
      <w:r w:rsidR="000B0D1A">
        <w:rPr>
          <w:sz w:val="24"/>
          <w:szCs w:val="24"/>
        </w:rPr>
        <w:fldChar w:fldCharType="begin" w:fldLock="1"/>
      </w:r>
      <w:r w:rsidR="000B0D1A">
        <w:rPr>
          <w:sz w:val="24"/>
          <w:szCs w:val="24"/>
        </w:rPr>
        <w:instrText>ADDIN CSL_CITATION {"citationItems":[{"id":"ITEM-1","itemData":{"author":[{"dropping-particle":"","family":"Hedges, L.","given":"V.","non-dropping-particle":"","parse-names":false,"suffix":""},{"dropping-particle":"","family":"Gurevitch","given":"J.","non-dropping-particle":"","parse-names":false,"suffix":""},{"dropping-particle":"","family":"Curtis","given":"P.","non-dropping-particle":"","parse-names":false,"suffix":""}],"container-title":"Ecology","id":"ITEM-1","issue":"4","issued":{"date-parts":[["1999"]]},"page":"1150-1156","title":"The Meta-Analysis of Response Ratios in Experimental Ecology","type":"article-journal","volume":"80"},"uris":["http://www.mendeley.com/documents/?uuid=989d4d0b-3374-4d01-83e3-4c569fea9269"]}],"mendeley":{"formattedCitation":"(&lt;i&gt;21&lt;/i&gt;)","plainTextFormattedCitation":"(21)","previouslyFormattedCitation":"(&lt;i&gt;21&lt;/i&gt;)"},"properties":{"noteIndex":0},"schema":"https://github.com/citation-style-language/schema/raw/master/csl-citation.json"}</w:instrText>
      </w:r>
      <w:r w:rsidR="000B0D1A">
        <w:rPr>
          <w:sz w:val="24"/>
          <w:szCs w:val="24"/>
        </w:rPr>
        <w:fldChar w:fldCharType="separate"/>
      </w:r>
      <w:r w:rsidR="000B0D1A" w:rsidRPr="000B0D1A">
        <w:rPr>
          <w:noProof/>
          <w:sz w:val="24"/>
          <w:szCs w:val="24"/>
        </w:rPr>
        <w:t>(</w:t>
      </w:r>
      <w:r w:rsidR="000B0D1A" w:rsidRPr="000B0D1A">
        <w:rPr>
          <w:i/>
          <w:noProof/>
          <w:sz w:val="24"/>
          <w:szCs w:val="24"/>
        </w:rPr>
        <w:t>21</w:t>
      </w:r>
      <w:r w:rsidR="000B0D1A" w:rsidRPr="000B0D1A">
        <w:rPr>
          <w:noProof/>
          <w:sz w:val="24"/>
          <w:szCs w:val="24"/>
        </w:rPr>
        <w:t>)</w:t>
      </w:r>
      <w:r w:rsidR="000B0D1A">
        <w:rPr>
          <w:sz w:val="24"/>
          <w:szCs w:val="24"/>
        </w:rPr>
        <w:fldChar w:fldCharType="end"/>
      </w:r>
      <w:r w:rsidR="00DC352C">
        <w:rPr>
          <w:sz w:val="24"/>
          <w:szCs w:val="24"/>
        </w:rPr>
        <w:t xml:space="preserve"> </w:t>
      </w:r>
      <w:r w:rsidR="000B0D1A">
        <w:rPr>
          <w:sz w:val="24"/>
          <w:szCs w:val="24"/>
        </w:rPr>
        <w:t>that</w:t>
      </w:r>
      <w:r w:rsidR="00B509B0">
        <w:rPr>
          <w:sz w:val="24"/>
          <w:szCs w:val="24"/>
        </w:rPr>
        <w:t xml:space="preserve"> </w:t>
      </w:r>
      <w:r w:rsidR="009A1DDD">
        <w:rPr>
          <w:sz w:val="24"/>
          <w:szCs w:val="24"/>
        </w:rPr>
        <w:t xml:space="preserve">quantifies the log-proportional change between the means of the </w:t>
      </w:r>
      <w:r w:rsidR="00CC1C97">
        <w:rPr>
          <w:sz w:val="24"/>
          <w:szCs w:val="24"/>
        </w:rPr>
        <w:t>two</w:t>
      </w:r>
      <w:r w:rsidR="009A1DDD">
        <w:rPr>
          <w:sz w:val="24"/>
          <w:szCs w:val="24"/>
        </w:rPr>
        <w:t xml:space="preserve"> group</w:t>
      </w:r>
      <w:r w:rsidR="00CC1C97">
        <w:rPr>
          <w:sz w:val="24"/>
          <w:szCs w:val="24"/>
        </w:rPr>
        <w:t>s compared</w:t>
      </w:r>
      <w:r w:rsidR="000B0D1A">
        <w:rPr>
          <w:sz w:val="24"/>
          <w:szCs w:val="24"/>
        </w:rPr>
        <w:t xml:space="preserve"> </w:t>
      </w:r>
      <w:r w:rsidR="000B0D1A">
        <w:rPr>
          <w:sz w:val="24"/>
          <w:szCs w:val="24"/>
        </w:rPr>
        <w:fldChar w:fldCharType="begin" w:fldLock="1"/>
      </w:r>
      <w:r w:rsidR="00DC00D2">
        <w:rPr>
          <w:sz w:val="24"/>
          <w:szCs w:val="24"/>
        </w:rPr>
        <w:instrText>ADDIN CSL_CITATION {"citationItems":[{"id":"ITEM-1","itemData":{"DOI":"10.1002/ecy.2547","ISSN":"00219797","author":[{"dropping-particle":"","family":"Lajeunesse","given":"Marc J.","non-dropping-particle":"","parse-names":false,"suffix":""}],"container-title":"Ecology","id":"ITEM-1","issue":"8","issued":{"date-parts":[["2015"]]},"page":"2056-2063","title":"Bias and correction for the log response ratio in ecological meta-analysis","type":"article-journal","volume":"96"},"uris":["http://www.mendeley.com/documents/?uuid=cc0d60c8-c6d4-4af8-9dcf-5532dbfeddf4"]}],"mendeley":{"formattedCitation":"(&lt;i&gt;30&lt;/i&gt;)","plainTextFormattedCitation":"(30)","previouslyFormattedCitation":"(&lt;i&gt;30&lt;/i&gt;)"},"properties":{"noteIndex":0},"schema":"https://github.com/citation-style-language/schema/raw/master/csl-citation.json"}</w:instrText>
      </w:r>
      <w:r w:rsidR="000B0D1A">
        <w:rPr>
          <w:sz w:val="24"/>
          <w:szCs w:val="24"/>
        </w:rPr>
        <w:fldChar w:fldCharType="separate"/>
      </w:r>
      <w:r w:rsidR="00DC00D2" w:rsidRPr="00DC00D2">
        <w:rPr>
          <w:noProof/>
          <w:sz w:val="24"/>
          <w:szCs w:val="24"/>
        </w:rPr>
        <w:t>(</w:t>
      </w:r>
      <w:r w:rsidR="00DC00D2" w:rsidRPr="00DC00D2">
        <w:rPr>
          <w:i/>
          <w:noProof/>
          <w:sz w:val="24"/>
          <w:szCs w:val="24"/>
        </w:rPr>
        <w:t>30</w:t>
      </w:r>
      <w:r w:rsidR="00DC00D2" w:rsidRPr="00DC00D2">
        <w:rPr>
          <w:noProof/>
          <w:sz w:val="24"/>
          <w:szCs w:val="24"/>
        </w:rPr>
        <w:t>)</w:t>
      </w:r>
      <w:r w:rsidR="000B0D1A">
        <w:rPr>
          <w:sz w:val="24"/>
          <w:szCs w:val="24"/>
        </w:rPr>
        <w:fldChar w:fldCharType="end"/>
      </w:r>
      <w:r w:rsidR="009A1DDD">
        <w:rPr>
          <w:sz w:val="24"/>
          <w:szCs w:val="24"/>
        </w:rPr>
        <w:t xml:space="preserve">. </w:t>
      </w:r>
      <w:r w:rsidR="00DF2C48">
        <w:rPr>
          <w:sz w:val="24"/>
          <w:szCs w:val="24"/>
        </w:rPr>
        <w:t xml:space="preserve">A </w:t>
      </w:r>
      <w:r w:rsidR="00C32171">
        <w:rPr>
          <w:sz w:val="24"/>
          <w:szCs w:val="24"/>
        </w:rPr>
        <w:t xml:space="preserve">negative value of </w:t>
      </w:r>
      <w:r w:rsidR="00CC1C97">
        <w:rPr>
          <w:sz w:val="24"/>
          <w:szCs w:val="24"/>
        </w:rPr>
        <w:t xml:space="preserve">the </w:t>
      </w:r>
      <w:r w:rsidR="00C32171">
        <w:rPr>
          <w:sz w:val="24"/>
          <w:szCs w:val="24"/>
        </w:rPr>
        <w:t xml:space="preserve">log response ratio implies the </w:t>
      </w:r>
      <w:r w:rsidR="00BA6D55">
        <w:rPr>
          <w:sz w:val="24"/>
          <w:szCs w:val="24"/>
        </w:rPr>
        <w:t xml:space="preserve">effect of the control group was higher than that of the </w:t>
      </w:r>
      <w:r w:rsidR="00C32171">
        <w:rPr>
          <w:sz w:val="24"/>
          <w:szCs w:val="24"/>
        </w:rPr>
        <w:t xml:space="preserve">treatment, while a positive value indicates that a treatment </w:t>
      </w:r>
      <w:r w:rsidR="00BA6D55">
        <w:rPr>
          <w:sz w:val="24"/>
          <w:szCs w:val="24"/>
        </w:rPr>
        <w:t xml:space="preserve">leads to an increase in </w:t>
      </w:r>
      <w:r w:rsidR="00EA0FE6">
        <w:rPr>
          <w:sz w:val="24"/>
          <w:szCs w:val="24"/>
        </w:rPr>
        <w:t xml:space="preserve">some </w:t>
      </w:r>
      <w:r w:rsidR="00E5369A">
        <w:rPr>
          <w:sz w:val="24"/>
          <w:szCs w:val="24"/>
        </w:rPr>
        <w:t>response</w:t>
      </w:r>
      <w:r w:rsidR="00EA0FE6">
        <w:rPr>
          <w:sz w:val="24"/>
          <w:szCs w:val="24"/>
        </w:rPr>
        <w:t>s</w:t>
      </w:r>
      <w:r w:rsidR="00E5369A">
        <w:rPr>
          <w:sz w:val="24"/>
          <w:szCs w:val="24"/>
        </w:rPr>
        <w:t xml:space="preserve"> </w:t>
      </w:r>
      <w:r w:rsidR="00BA6D55">
        <w:rPr>
          <w:sz w:val="24"/>
          <w:szCs w:val="24"/>
        </w:rPr>
        <w:t>evaluated</w:t>
      </w:r>
      <w:r w:rsidR="00C32171">
        <w:rPr>
          <w:sz w:val="24"/>
          <w:szCs w:val="24"/>
        </w:rPr>
        <w:t>.</w:t>
      </w:r>
      <w:r w:rsidR="00CC1C97">
        <w:rPr>
          <w:sz w:val="24"/>
          <w:szCs w:val="24"/>
        </w:rPr>
        <w:t xml:space="preserve"> </w:t>
      </w:r>
      <w:r w:rsidR="00CC1C97" w:rsidRPr="002515FA">
        <w:rPr>
          <w:rFonts w:ascii="TimesNewRomanPSMT" w:hAnsi="TimesNewRomanPSMT" w:cs="TimesNewRomanPSMT"/>
          <w:sz w:val="24"/>
          <w:szCs w:val="24"/>
        </w:rPr>
        <w:t>For each effect size we calculated the lower and upper 95% confidence intervals (CI)</w:t>
      </w:r>
      <w:r w:rsidR="00E5369A">
        <w:rPr>
          <w:rFonts w:ascii="TimesNewRomanPSMT" w:hAnsi="TimesNewRomanPSMT" w:cs="TimesNewRomanPSMT"/>
          <w:sz w:val="24"/>
          <w:szCs w:val="24"/>
        </w:rPr>
        <w:t>,</w:t>
      </w:r>
      <w:r w:rsidR="00CC1C97" w:rsidRPr="002515FA">
        <w:rPr>
          <w:rFonts w:ascii="TimesNewRomanPSMT" w:hAnsi="TimesNewRomanPSMT" w:cs="TimesNewRomanPSMT"/>
          <w:sz w:val="24"/>
          <w:szCs w:val="24"/>
        </w:rPr>
        <w:t xml:space="preserve"> </w:t>
      </w:r>
      <w:r w:rsidR="00E5369A">
        <w:rPr>
          <w:rFonts w:ascii="TimesNewRomanPSMT" w:hAnsi="TimesNewRomanPSMT" w:cs="TimesNewRomanPSMT"/>
          <w:sz w:val="24"/>
          <w:szCs w:val="24"/>
        </w:rPr>
        <w:t>w</w:t>
      </w:r>
      <w:r w:rsidR="00CC1C97" w:rsidRPr="002515FA">
        <w:rPr>
          <w:rFonts w:ascii="TimesNewRomanPSMT" w:hAnsi="TimesNewRomanPSMT" w:cs="TimesNewRomanPSMT"/>
          <w:sz w:val="24"/>
          <w:szCs w:val="24"/>
        </w:rPr>
        <w:t xml:space="preserve">hen the CIs did not overlap </w:t>
      </w:r>
      <w:r w:rsidR="00E5369A" w:rsidRPr="002515FA">
        <w:rPr>
          <w:rFonts w:ascii="TimesNewRomanPSMT" w:hAnsi="TimesNewRomanPSMT" w:cs="TimesNewRomanPSMT"/>
          <w:sz w:val="24"/>
          <w:szCs w:val="24"/>
        </w:rPr>
        <w:t>zero,</w:t>
      </w:r>
      <w:r w:rsidR="00CC1C97" w:rsidRPr="002515FA">
        <w:rPr>
          <w:rFonts w:ascii="TimesNewRomanPSMT" w:hAnsi="TimesNewRomanPSMT" w:cs="TimesNewRomanPSMT"/>
          <w:sz w:val="24"/>
          <w:szCs w:val="24"/>
        </w:rPr>
        <w:t xml:space="preserve"> we </w:t>
      </w:r>
      <w:r w:rsidR="00E5369A">
        <w:rPr>
          <w:rFonts w:ascii="TimesNewRomanPSMT" w:hAnsi="TimesNewRomanPSMT" w:cs="TimesNewRomanPSMT"/>
          <w:sz w:val="24"/>
          <w:szCs w:val="24"/>
        </w:rPr>
        <w:t>c</w:t>
      </w:r>
      <w:r w:rsidR="00CC1C97" w:rsidRPr="002515FA">
        <w:rPr>
          <w:rFonts w:ascii="TimesNewRomanPSMT" w:hAnsi="TimesNewRomanPSMT" w:cs="TimesNewRomanPSMT"/>
          <w:sz w:val="24"/>
          <w:szCs w:val="24"/>
        </w:rPr>
        <w:t>onsidered the effect size to be statistically significant.</w:t>
      </w:r>
      <w:r w:rsidR="00CC1C97">
        <w:rPr>
          <w:rFonts w:ascii="TimesNewRomanPSMT" w:hAnsi="TimesNewRomanPSMT" w:cs="TimesNewRomanPSMT"/>
          <w:sz w:val="24"/>
          <w:szCs w:val="24"/>
        </w:rPr>
        <w:t xml:space="preserve"> </w:t>
      </w:r>
      <w:r w:rsidR="00E81086">
        <w:rPr>
          <w:sz w:val="24"/>
          <w:szCs w:val="24"/>
        </w:rPr>
        <w:t>All figures and analyses were performed using the packages tidyverse and meta in R</w:t>
      </w:r>
      <w:r w:rsidR="00B80E36">
        <w:rPr>
          <w:sz w:val="24"/>
          <w:szCs w:val="24"/>
        </w:rPr>
        <w:t xml:space="preserve"> </w:t>
      </w:r>
      <w:r w:rsidR="00B80E36">
        <w:rPr>
          <w:sz w:val="24"/>
          <w:szCs w:val="24"/>
        </w:rPr>
        <w:fldChar w:fldCharType="begin" w:fldLock="1"/>
      </w:r>
      <w:r w:rsidR="00DC00D2">
        <w:rPr>
          <w:sz w:val="24"/>
          <w:szCs w:val="24"/>
        </w:rPr>
        <w:instrText>ADDIN CSL_CITATION {"citationItems":[{"id":"ITEM-1","itemData":{"author":[{"dropping-particle":"","family":"R Core Team","given":"","non-dropping-particle":"","parse-names":false,"suffix":""}],"container-title":"R Foundation for Statistical Computing, Vienna, Austria. URL https://www.R-project.org/.","id":"ITEM-1","issued":{"date-parts":[["2018"]]},"title":"R: A language and environment for statistical computing","type":"article-journal"},"uris":["http://www.mendeley.com/documents/?uuid=de71d86c-bf69-4359-a15b-e8644c6fbda2"]}],"mendeley":{"formattedCitation":"(&lt;i&gt;31&lt;/i&gt;)","plainTextFormattedCitation":"(31)","previouslyFormattedCitation":"(&lt;i&gt;31&lt;/i&gt;)"},"properties":{"noteIndex":0},"schema":"https://github.com/citation-style-language/schema/raw/master/csl-citation.json"}</w:instrText>
      </w:r>
      <w:r w:rsidR="00B80E36">
        <w:rPr>
          <w:sz w:val="24"/>
          <w:szCs w:val="24"/>
        </w:rPr>
        <w:fldChar w:fldCharType="separate"/>
      </w:r>
      <w:r w:rsidR="00DC00D2" w:rsidRPr="00DC00D2">
        <w:rPr>
          <w:noProof/>
          <w:sz w:val="24"/>
          <w:szCs w:val="24"/>
        </w:rPr>
        <w:t>(</w:t>
      </w:r>
      <w:r w:rsidR="00DC00D2" w:rsidRPr="00DC00D2">
        <w:rPr>
          <w:i/>
          <w:noProof/>
          <w:sz w:val="24"/>
          <w:szCs w:val="24"/>
        </w:rPr>
        <w:t>31</w:t>
      </w:r>
      <w:r w:rsidR="00DC00D2" w:rsidRPr="00DC00D2">
        <w:rPr>
          <w:noProof/>
          <w:sz w:val="24"/>
          <w:szCs w:val="24"/>
        </w:rPr>
        <w:t>)</w:t>
      </w:r>
      <w:r w:rsidR="00B80E36">
        <w:rPr>
          <w:sz w:val="24"/>
          <w:szCs w:val="24"/>
        </w:rPr>
        <w:fldChar w:fldCharType="end"/>
      </w:r>
      <w:r w:rsidR="005C77F9">
        <w:rPr>
          <w:sz w:val="24"/>
          <w:szCs w:val="24"/>
        </w:rPr>
        <w:t>.</w:t>
      </w:r>
      <w:r w:rsidR="00E81086">
        <w:rPr>
          <w:sz w:val="24"/>
          <w:szCs w:val="24"/>
        </w:rPr>
        <w:t xml:space="preserve">   </w:t>
      </w:r>
    </w:p>
    <w:p w14:paraId="4604A37B" w14:textId="257D8330" w:rsidR="002515FA" w:rsidRDefault="002515FA" w:rsidP="003442FB">
      <w:pPr>
        <w:autoSpaceDE w:val="0"/>
        <w:autoSpaceDN w:val="0"/>
        <w:adjustRightInd w:val="0"/>
        <w:spacing w:line="480" w:lineRule="auto"/>
        <w:rPr>
          <w:sz w:val="24"/>
          <w:szCs w:val="24"/>
        </w:rPr>
      </w:pPr>
    </w:p>
    <w:p w14:paraId="0E8BC2C5" w14:textId="77777777" w:rsidR="00E5369A" w:rsidRDefault="00E5369A" w:rsidP="003442FB">
      <w:pPr>
        <w:autoSpaceDE w:val="0"/>
        <w:autoSpaceDN w:val="0"/>
        <w:adjustRightInd w:val="0"/>
        <w:spacing w:line="480" w:lineRule="auto"/>
        <w:rPr>
          <w:b/>
          <w:sz w:val="24"/>
          <w:szCs w:val="24"/>
        </w:rPr>
      </w:pPr>
    </w:p>
    <w:p w14:paraId="75B2BB90" w14:textId="77777777" w:rsidR="00E5369A" w:rsidRDefault="00E5369A" w:rsidP="003442FB">
      <w:pPr>
        <w:autoSpaceDE w:val="0"/>
        <w:autoSpaceDN w:val="0"/>
        <w:adjustRightInd w:val="0"/>
        <w:spacing w:line="480" w:lineRule="auto"/>
        <w:rPr>
          <w:b/>
          <w:sz w:val="24"/>
          <w:szCs w:val="24"/>
        </w:rPr>
      </w:pPr>
    </w:p>
    <w:p w14:paraId="02669948" w14:textId="3AFA2E9B" w:rsidR="00EA0FE6" w:rsidRDefault="00F85AF1" w:rsidP="003442FB">
      <w:pPr>
        <w:autoSpaceDE w:val="0"/>
        <w:autoSpaceDN w:val="0"/>
        <w:adjustRightInd w:val="0"/>
        <w:spacing w:line="480" w:lineRule="auto"/>
        <w:rPr>
          <w:sz w:val="24"/>
          <w:szCs w:val="24"/>
        </w:rPr>
      </w:pPr>
      <w:r w:rsidRPr="00F85AF1">
        <w:rPr>
          <w:b/>
          <w:sz w:val="24"/>
          <w:szCs w:val="24"/>
        </w:rPr>
        <w:lastRenderedPageBreak/>
        <w:t>Table 1.</w:t>
      </w:r>
      <w:r>
        <w:rPr>
          <w:sz w:val="24"/>
          <w:szCs w:val="24"/>
        </w:rPr>
        <w:t xml:space="preserve"> </w:t>
      </w:r>
      <w:r w:rsidR="00EA0FE6">
        <w:rPr>
          <w:sz w:val="24"/>
          <w:szCs w:val="24"/>
        </w:rPr>
        <w:t xml:space="preserve">Estimators of log response ratio </w:t>
      </w:r>
      <w:r w:rsidR="00DB6C89">
        <w:rPr>
          <w:sz w:val="24"/>
          <w:szCs w:val="24"/>
        </w:rPr>
        <w:t xml:space="preserve">(effect size) </w:t>
      </w:r>
      <w:r w:rsidR="00EA0FE6">
        <w:rPr>
          <w:sz w:val="24"/>
          <w:szCs w:val="24"/>
        </w:rPr>
        <w:t xml:space="preserve">and 95% confidence interval (CI) from </w:t>
      </w:r>
      <w:r w:rsidR="00ED774E">
        <w:rPr>
          <w:sz w:val="24"/>
          <w:szCs w:val="24"/>
        </w:rPr>
        <w:t>random effects models.</w:t>
      </w:r>
      <w:r w:rsidR="00AC57B7">
        <w:rPr>
          <w:sz w:val="24"/>
          <w:szCs w:val="24"/>
        </w:rPr>
        <w:t xml:space="preserve"> Effect of restoration practices and outcomes were considered significant if their estimated 95% confidence intervals did not overlap 0. </w:t>
      </w:r>
      <w:r w:rsidR="00C10EF0">
        <w:rPr>
          <w:sz w:val="24"/>
          <w:szCs w:val="24"/>
        </w:rPr>
        <w:t xml:space="preserve">(A) Results </w:t>
      </w:r>
      <w:r w:rsidR="00AC57B7">
        <w:rPr>
          <w:sz w:val="24"/>
          <w:szCs w:val="24"/>
        </w:rPr>
        <w:t>of random effects models comparing categories of restoration (active versus passive) and different practices for ac</w:t>
      </w:r>
      <w:r w:rsidR="00C10EF0">
        <w:rPr>
          <w:sz w:val="24"/>
          <w:szCs w:val="24"/>
        </w:rPr>
        <w:t>tive</w:t>
      </w:r>
      <w:r w:rsidR="00AC57B7">
        <w:rPr>
          <w:sz w:val="24"/>
          <w:szCs w:val="24"/>
        </w:rPr>
        <w:t xml:space="preserve"> (water supply, soil and vegetation) and passive (soil, vegetation and grazing exclusion) </w:t>
      </w:r>
      <w:r w:rsidR="00C10EF0">
        <w:rPr>
          <w:sz w:val="24"/>
          <w:szCs w:val="24"/>
        </w:rPr>
        <w:t>restoration</w:t>
      </w:r>
      <w:r w:rsidR="00AC57B7">
        <w:rPr>
          <w:sz w:val="24"/>
          <w:szCs w:val="24"/>
        </w:rPr>
        <w:t xml:space="preserve">. (B) Results of random effects models for different outcomes for active (vegetation, soil, habitat and animals) and passive (soil, vegetation and habitat) restoration. Restoration outcomes refer to the measures adopted to estimate the effect for each restoration practice reported in primary studies. </w:t>
      </w:r>
    </w:p>
    <w:p w14:paraId="47E7F9EF" w14:textId="77777777" w:rsidR="00F85AF1" w:rsidRDefault="00F85AF1" w:rsidP="003442FB">
      <w:pPr>
        <w:autoSpaceDE w:val="0"/>
        <w:autoSpaceDN w:val="0"/>
        <w:adjustRightInd w:val="0"/>
        <w:spacing w:line="480" w:lineRule="auto"/>
        <w:rPr>
          <w:sz w:val="24"/>
          <w:szCs w:val="24"/>
        </w:rPr>
      </w:pPr>
    </w:p>
    <w:tbl>
      <w:tblPr>
        <w:tblStyle w:val="Tablaconcuadrcula1"/>
        <w:tblW w:w="0" w:type="auto"/>
        <w:tblLook w:val="04A0" w:firstRow="1" w:lastRow="0" w:firstColumn="1" w:lastColumn="0" w:noHBand="0" w:noVBand="1"/>
      </w:tblPr>
      <w:tblGrid>
        <w:gridCol w:w="3227"/>
        <w:gridCol w:w="2410"/>
        <w:gridCol w:w="1701"/>
      </w:tblGrid>
      <w:tr w:rsidR="00412732" w:rsidRPr="00412732" w14:paraId="35D50C17" w14:textId="77777777" w:rsidTr="00DB6C89">
        <w:tc>
          <w:tcPr>
            <w:tcW w:w="3227" w:type="dxa"/>
            <w:tcBorders>
              <w:top w:val="nil"/>
              <w:left w:val="nil"/>
              <w:bottom w:val="nil"/>
              <w:right w:val="nil"/>
            </w:tcBorders>
            <w:shd w:val="clear" w:color="auto" w:fill="E7E6E6"/>
            <w:vAlign w:val="center"/>
          </w:tcPr>
          <w:p w14:paraId="77A237CF" w14:textId="77777777" w:rsidR="00412732" w:rsidRPr="00412732" w:rsidRDefault="00412732" w:rsidP="00412732">
            <w:pPr>
              <w:jc w:val="center"/>
              <w:rPr>
                <w:rFonts w:ascii="Times New Roman" w:hAnsi="Times New Roman"/>
                <w:b/>
                <w:sz w:val="24"/>
                <w:szCs w:val="24"/>
              </w:rPr>
            </w:pPr>
            <w:r w:rsidRPr="00412732">
              <w:rPr>
                <w:rFonts w:ascii="Times New Roman" w:hAnsi="Times New Roman"/>
                <w:b/>
                <w:sz w:val="24"/>
                <w:szCs w:val="24"/>
              </w:rPr>
              <w:t>Restoration</w:t>
            </w:r>
          </w:p>
        </w:tc>
        <w:tc>
          <w:tcPr>
            <w:tcW w:w="2410" w:type="dxa"/>
            <w:tcBorders>
              <w:top w:val="nil"/>
              <w:left w:val="nil"/>
              <w:bottom w:val="nil"/>
              <w:right w:val="nil"/>
            </w:tcBorders>
            <w:shd w:val="clear" w:color="auto" w:fill="E7E6E6"/>
            <w:vAlign w:val="center"/>
          </w:tcPr>
          <w:p w14:paraId="2544063F" w14:textId="07474503" w:rsidR="00412732" w:rsidRPr="00412732" w:rsidRDefault="0060166C" w:rsidP="00412732">
            <w:pPr>
              <w:jc w:val="center"/>
              <w:rPr>
                <w:rFonts w:ascii="Times New Roman" w:hAnsi="Times New Roman"/>
                <w:b/>
                <w:sz w:val="24"/>
                <w:szCs w:val="24"/>
              </w:rPr>
            </w:pPr>
            <w:r>
              <w:rPr>
                <w:rFonts w:ascii="Times New Roman" w:hAnsi="Times New Roman"/>
                <w:b/>
                <w:sz w:val="24"/>
                <w:szCs w:val="24"/>
              </w:rPr>
              <w:t>l</w:t>
            </w:r>
            <w:r w:rsidR="00DB6C89">
              <w:rPr>
                <w:rFonts w:ascii="Times New Roman" w:hAnsi="Times New Roman"/>
                <w:b/>
                <w:sz w:val="24"/>
                <w:szCs w:val="24"/>
              </w:rPr>
              <w:t>og response ratio</w:t>
            </w:r>
          </w:p>
        </w:tc>
        <w:tc>
          <w:tcPr>
            <w:tcW w:w="1701" w:type="dxa"/>
            <w:tcBorders>
              <w:top w:val="nil"/>
              <w:left w:val="nil"/>
              <w:bottom w:val="nil"/>
              <w:right w:val="nil"/>
            </w:tcBorders>
            <w:shd w:val="clear" w:color="auto" w:fill="E7E6E6"/>
            <w:vAlign w:val="center"/>
          </w:tcPr>
          <w:p w14:paraId="3DB07714" w14:textId="77777777" w:rsidR="00412732" w:rsidRPr="00412732" w:rsidRDefault="00412732" w:rsidP="00412732">
            <w:pPr>
              <w:jc w:val="center"/>
              <w:rPr>
                <w:rFonts w:ascii="Times New Roman" w:hAnsi="Times New Roman"/>
                <w:b/>
                <w:sz w:val="24"/>
                <w:szCs w:val="24"/>
              </w:rPr>
            </w:pPr>
            <w:r w:rsidRPr="00412732">
              <w:rPr>
                <w:rFonts w:ascii="Times New Roman" w:hAnsi="Times New Roman"/>
                <w:b/>
                <w:sz w:val="24"/>
                <w:szCs w:val="24"/>
              </w:rPr>
              <w:t>95% CI</w:t>
            </w:r>
          </w:p>
        </w:tc>
      </w:tr>
      <w:tr w:rsidR="00412732" w:rsidRPr="00412732" w14:paraId="59B002C5" w14:textId="77777777" w:rsidTr="00DB6C89">
        <w:trPr>
          <w:trHeight w:val="537"/>
        </w:trPr>
        <w:tc>
          <w:tcPr>
            <w:tcW w:w="7338" w:type="dxa"/>
            <w:gridSpan w:val="3"/>
            <w:tcBorders>
              <w:top w:val="nil"/>
              <w:left w:val="nil"/>
              <w:bottom w:val="single" w:sz="4" w:space="0" w:color="auto"/>
              <w:right w:val="nil"/>
            </w:tcBorders>
            <w:shd w:val="clear" w:color="auto" w:fill="auto"/>
            <w:vAlign w:val="center"/>
          </w:tcPr>
          <w:p w14:paraId="493D8F51" w14:textId="77777777" w:rsidR="00412732" w:rsidRPr="00412732" w:rsidRDefault="00412732" w:rsidP="00412732">
            <w:pPr>
              <w:rPr>
                <w:rFonts w:ascii="Times New Roman" w:hAnsi="Times New Roman"/>
                <w:i/>
                <w:sz w:val="24"/>
                <w:szCs w:val="24"/>
              </w:rPr>
            </w:pPr>
            <w:r w:rsidRPr="00412732">
              <w:rPr>
                <w:rFonts w:ascii="Times New Roman" w:hAnsi="Times New Roman"/>
                <w:i/>
                <w:sz w:val="24"/>
                <w:szCs w:val="24"/>
              </w:rPr>
              <w:t>(A)</w:t>
            </w:r>
          </w:p>
        </w:tc>
      </w:tr>
      <w:tr w:rsidR="00E73699" w:rsidRPr="00412732" w14:paraId="59FDAFD8" w14:textId="77777777" w:rsidTr="00DB6C89">
        <w:tc>
          <w:tcPr>
            <w:tcW w:w="3227" w:type="dxa"/>
            <w:tcBorders>
              <w:top w:val="single" w:sz="4" w:space="0" w:color="auto"/>
              <w:left w:val="single" w:sz="4" w:space="0" w:color="auto"/>
              <w:bottom w:val="single" w:sz="4" w:space="0" w:color="auto"/>
              <w:right w:val="nil"/>
            </w:tcBorders>
          </w:tcPr>
          <w:p w14:paraId="3BF7713D" w14:textId="08B2B3DD" w:rsidR="00E73699" w:rsidRPr="00541F18" w:rsidRDefault="00E73699" w:rsidP="00541F18">
            <w:pPr>
              <w:rPr>
                <w:rFonts w:ascii="Times New Roman" w:hAnsi="Times New Roman"/>
                <w:b/>
                <w:sz w:val="24"/>
                <w:szCs w:val="24"/>
              </w:rPr>
            </w:pPr>
            <w:r w:rsidRPr="00541F18">
              <w:rPr>
                <w:rFonts w:ascii="Times New Roman" w:hAnsi="Times New Roman"/>
                <w:b/>
                <w:sz w:val="24"/>
                <w:szCs w:val="24"/>
              </w:rPr>
              <w:t>Active restoration</w:t>
            </w:r>
            <w:r w:rsidR="00DC352C">
              <w:rPr>
                <w:rFonts w:ascii="Times New Roman" w:hAnsi="Times New Roman"/>
                <w:b/>
                <w:sz w:val="24"/>
                <w:szCs w:val="24"/>
              </w:rPr>
              <w:t xml:space="preserve"> practices</w:t>
            </w:r>
          </w:p>
        </w:tc>
        <w:tc>
          <w:tcPr>
            <w:tcW w:w="2410" w:type="dxa"/>
            <w:tcBorders>
              <w:top w:val="single" w:sz="4" w:space="0" w:color="auto"/>
              <w:left w:val="nil"/>
              <w:bottom w:val="single" w:sz="4" w:space="0" w:color="auto"/>
              <w:right w:val="nil"/>
            </w:tcBorders>
          </w:tcPr>
          <w:p w14:paraId="1EC0133E" w14:textId="23A688F4" w:rsidR="00E73699" w:rsidRPr="00E73699" w:rsidRDefault="00E73699" w:rsidP="00412732">
            <w:pPr>
              <w:jc w:val="center"/>
              <w:rPr>
                <w:rFonts w:ascii="Times New Roman" w:hAnsi="Times New Roman"/>
                <w:sz w:val="24"/>
                <w:szCs w:val="24"/>
              </w:rPr>
            </w:pPr>
            <w:r w:rsidRPr="00E73699">
              <w:rPr>
                <w:rFonts w:ascii="Times New Roman" w:hAnsi="Times New Roman"/>
                <w:sz w:val="24"/>
                <w:szCs w:val="24"/>
              </w:rPr>
              <w:t>0.22</w:t>
            </w:r>
          </w:p>
        </w:tc>
        <w:tc>
          <w:tcPr>
            <w:tcW w:w="1701" w:type="dxa"/>
            <w:tcBorders>
              <w:top w:val="single" w:sz="4" w:space="0" w:color="auto"/>
              <w:left w:val="nil"/>
              <w:bottom w:val="single" w:sz="4" w:space="0" w:color="auto"/>
              <w:right w:val="single" w:sz="4" w:space="0" w:color="auto"/>
            </w:tcBorders>
          </w:tcPr>
          <w:p w14:paraId="49AF0272" w14:textId="29C289E8" w:rsidR="00E73699" w:rsidRPr="00E73699" w:rsidRDefault="00E73699" w:rsidP="00E73699">
            <w:pPr>
              <w:rPr>
                <w:rFonts w:ascii="Times New Roman" w:hAnsi="Times New Roman"/>
                <w:sz w:val="24"/>
                <w:szCs w:val="24"/>
              </w:rPr>
            </w:pPr>
            <w:r>
              <w:rPr>
                <w:rFonts w:ascii="Times New Roman" w:hAnsi="Times New Roman"/>
                <w:sz w:val="24"/>
                <w:szCs w:val="24"/>
              </w:rPr>
              <w:t xml:space="preserve">      </w:t>
            </w:r>
            <w:r w:rsidRPr="00412732">
              <w:rPr>
                <w:rFonts w:ascii="Times New Roman" w:hAnsi="Times New Roman"/>
                <w:sz w:val="24"/>
                <w:szCs w:val="24"/>
              </w:rPr>
              <w:t>0.</w:t>
            </w:r>
            <w:r>
              <w:rPr>
                <w:rFonts w:ascii="Times New Roman" w:hAnsi="Times New Roman"/>
                <w:sz w:val="24"/>
                <w:szCs w:val="24"/>
              </w:rPr>
              <w:t>21</w:t>
            </w:r>
            <w:r w:rsidRPr="00412732">
              <w:rPr>
                <w:rFonts w:ascii="Times New Roman" w:hAnsi="Times New Roman"/>
                <w:sz w:val="24"/>
                <w:szCs w:val="24"/>
              </w:rPr>
              <w:t>, 0.</w:t>
            </w:r>
            <w:r>
              <w:rPr>
                <w:rFonts w:ascii="Times New Roman" w:hAnsi="Times New Roman"/>
                <w:sz w:val="24"/>
                <w:szCs w:val="24"/>
              </w:rPr>
              <w:t>2</w:t>
            </w:r>
            <w:r w:rsidRPr="00412732">
              <w:rPr>
                <w:rFonts w:ascii="Times New Roman" w:hAnsi="Times New Roman"/>
                <w:sz w:val="24"/>
                <w:szCs w:val="24"/>
              </w:rPr>
              <w:t>3</w:t>
            </w:r>
          </w:p>
        </w:tc>
      </w:tr>
      <w:tr w:rsidR="00ED774E" w:rsidRPr="00412732" w14:paraId="4F308AC5" w14:textId="77777777" w:rsidTr="00DB6C89">
        <w:tc>
          <w:tcPr>
            <w:tcW w:w="3227" w:type="dxa"/>
            <w:tcBorders>
              <w:top w:val="single" w:sz="4" w:space="0" w:color="auto"/>
              <w:left w:val="single" w:sz="4" w:space="0" w:color="auto"/>
              <w:bottom w:val="nil"/>
              <w:right w:val="nil"/>
            </w:tcBorders>
          </w:tcPr>
          <w:p w14:paraId="12529E5C" w14:textId="6C595B1B" w:rsidR="00ED774E" w:rsidRPr="00412732" w:rsidRDefault="00ED774E" w:rsidP="00ED774E">
            <w:pPr>
              <w:rPr>
                <w:rFonts w:ascii="Times New Roman" w:hAnsi="Times New Roman"/>
                <w:sz w:val="24"/>
                <w:szCs w:val="24"/>
              </w:rPr>
            </w:pPr>
            <w:r>
              <w:rPr>
                <w:rFonts w:ascii="Times New Roman" w:hAnsi="Times New Roman"/>
                <w:sz w:val="24"/>
                <w:szCs w:val="24"/>
              </w:rPr>
              <w:t>Water supply</w:t>
            </w:r>
          </w:p>
        </w:tc>
        <w:tc>
          <w:tcPr>
            <w:tcW w:w="2410" w:type="dxa"/>
            <w:tcBorders>
              <w:top w:val="single" w:sz="4" w:space="0" w:color="auto"/>
              <w:left w:val="nil"/>
              <w:bottom w:val="nil"/>
              <w:right w:val="nil"/>
            </w:tcBorders>
          </w:tcPr>
          <w:p w14:paraId="0691E201" w14:textId="3B090369"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0.64</w:t>
            </w:r>
          </w:p>
        </w:tc>
        <w:tc>
          <w:tcPr>
            <w:tcW w:w="1701" w:type="dxa"/>
            <w:tcBorders>
              <w:top w:val="single" w:sz="4" w:space="0" w:color="auto"/>
              <w:left w:val="nil"/>
              <w:bottom w:val="nil"/>
              <w:right w:val="single" w:sz="4" w:space="0" w:color="auto"/>
            </w:tcBorders>
          </w:tcPr>
          <w:p w14:paraId="2597E4C8" w14:textId="63D49C7F"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0.55, 0.73</w:t>
            </w:r>
          </w:p>
        </w:tc>
      </w:tr>
      <w:tr w:rsidR="00ED774E" w:rsidRPr="00412732" w14:paraId="3B856750" w14:textId="77777777" w:rsidTr="00DB6C89">
        <w:tc>
          <w:tcPr>
            <w:tcW w:w="3227" w:type="dxa"/>
            <w:tcBorders>
              <w:top w:val="nil"/>
              <w:left w:val="single" w:sz="4" w:space="0" w:color="auto"/>
              <w:bottom w:val="nil"/>
              <w:right w:val="nil"/>
            </w:tcBorders>
          </w:tcPr>
          <w:p w14:paraId="697641D1" w14:textId="26C3D623" w:rsidR="00ED774E" w:rsidRPr="00412732" w:rsidRDefault="00ED774E" w:rsidP="00ED774E">
            <w:pPr>
              <w:rPr>
                <w:sz w:val="24"/>
                <w:szCs w:val="24"/>
              </w:rPr>
            </w:pPr>
            <w:r w:rsidRPr="00412732">
              <w:rPr>
                <w:rFonts w:ascii="Times New Roman" w:hAnsi="Times New Roman"/>
                <w:sz w:val="24"/>
                <w:szCs w:val="24"/>
              </w:rPr>
              <w:t>Soil</w:t>
            </w:r>
          </w:p>
        </w:tc>
        <w:tc>
          <w:tcPr>
            <w:tcW w:w="2410" w:type="dxa"/>
            <w:tcBorders>
              <w:top w:val="nil"/>
              <w:left w:val="nil"/>
              <w:bottom w:val="nil"/>
              <w:right w:val="nil"/>
            </w:tcBorders>
          </w:tcPr>
          <w:p w14:paraId="78C7E948" w14:textId="41FAB18A" w:rsidR="00ED774E" w:rsidRPr="00412732" w:rsidRDefault="00ED774E" w:rsidP="00ED774E">
            <w:pPr>
              <w:jc w:val="center"/>
              <w:rPr>
                <w:sz w:val="24"/>
                <w:szCs w:val="24"/>
              </w:rPr>
            </w:pPr>
            <w:r w:rsidRPr="00412732">
              <w:rPr>
                <w:rFonts w:ascii="Times New Roman" w:hAnsi="Times New Roman"/>
                <w:sz w:val="24"/>
                <w:szCs w:val="24"/>
              </w:rPr>
              <w:t>0.31</w:t>
            </w:r>
          </w:p>
        </w:tc>
        <w:tc>
          <w:tcPr>
            <w:tcW w:w="1701" w:type="dxa"/>
            <w:tcBorders>
              <w:top w:val="nil"/>
              <w:left w:val="nil"/>
              <w:bottom w:val="nil"/>
              <w:right w:val="single" w:sz="4" w:space="0" w:color="auto"/>
            </w:tcBorders>
          </w:tcPr>
          <w:p w14:paraId="284D60C0" w14:textId="4979D725" w:rsidR="00ED774E" w:rsidRPr="00412732" w:rsidRDefault="00ED774E" w:rsidP="00ED774E">
            <w:pPr>
              <w:jc w:val="center"/>
              <w:rPr>
                <w:sz w:val="24"/>
                <w:szCs w:val="24"/>
              </w:rPr>
            </w:pPr>
            <w:r w:rsidRPr="00412732">
              <w:rPr>
                <w:rFonts w:ascii="Times New Roman" w:hAnsi="Times New Roman"/>
                <w:sz w:val="24"/>
                <w:szCs w:val="24"/>
              </w:rPr>
              <w:t>0.30, 0.33</w:t>
            </w:r>
          </w:p>
        </w:tc>
      </w:tr>
      <w:tr w:rsidR="00ED774E" w:rsidRPr="00412732" w14:paraId="3CF20EDB" w14:textId="77777777" w:rsidTr="00DB6C89">
        <w:tc>
          <w:tcPr>
            <w:tcW w:w="3227" w:type="dxa"/>
            <w:tcBorders>
              <w:top w:val="nil"/>
              <w:left w:val="single" w:sz="4" w:space="0" w:color="auto"/>
              <w:bottom w:val="single" w:sz="4" w:space="0" w:color="auto"/>
              <w:right w:val="nil"/>
            </w:tcBorders>
          </w:tcPr>
          <w:p w14:paraId="144897AA" w14:textId="77777777" w:rsidR="00ED774E" w:rsidRPr="00412732" w:rsidRDefault="00ED774E" w:rsidP="00ED774E">
            <w:pPr>
              <w:rPr>
                <w:rFonts w:ascii="Times New Roman" w:hAnsi="Times New Roman"/>
                <w:sz w:val="24"/>
                <w:szCs w:val="24"/>
              </w:rPr>
            </w:pPr>
            <w:r w:rsidRPr="00412732">
              <w:rPr>
                <w:rFonts w:ascii="Times New Roman" w:hAnsi="Times New Roman"/>
                <w:sz w:val="24"/>
                <w:szCs w:val="24"/>
              </w:rPr>
              <w:t>Vegetation</w:t>
            </w:r>
          </w:p>
        </w:tc>
        <w:tc>
          <w:tcPr>
            <w:tcW w:w="2410" w:type="dxa"/>
            <w:tcBorders>
              <w:top w:val="nil"/>
              <w:left w:val="nil"/>
              <w:bottom w:val="single" w:sz="4" w:space="0" w:color="auto"/>
              <w:right w:val="nil"/>
            </w:tcBorders>
          </w:tcPr>
          <w:p w14:paraId="3FEEFE0B"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0.18</w:t>
            </w:r>
          </w:p>
        </w:tc>
        <w:tc>
          <w:tcPr>
            <w:tcW w:w="1701" w:type="dxa"/>
            <w:tcBorders>
              <w:top w:val="nil"/>
              <w:left w:val="nil"/>
              <w:bottom w:val="single" w:sz="4" w:space="0" w:color="auto"/>
              <w:right w:val="single" w:sz="4" w:space="0" w:color="auto"/>
            </w:tcBorders>
          </w:tcPr>
          <w:p w14:paraId="4E94C90E" w14:textId="261458A5"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0.17, 0.20</w:t>
            </w:r>
          </w:p>
        </w:tc>
      </w:tr>
      <w:tr w:rsidR="00ED774E" w:rsidRPr="00412732" w14:paraId="6C29E4D9" w14:textId="77777777" w:rsidTr="00DB6C89">
        <w:tc>
          <w:tcPr>
            <w:tcW w:w="3227" w:type="dxa"/>
            <w:tcBorders>
              <w:top w:val="single" w:sz="4" w:space="0" w:color="auto"/>
              <w:left w:val="single" w:sz="4" w:space="0" w:color="auto"/>
              <w:bottom w:val="single" w:sz="4" w:space="0" w:color="auto"/>
              <w:right w:val="nil"/>
            </w:tcBorders>
          </w:tcPr>
          <w:p w14:paraId="775D454D" w14:textId="5F491BDA" w:rsidR="00ED774E" w:rsidRPr="00541F18" w:rsidRDefault="00ED774E" w:rsidP="00ED774E">
            <w:pPr>
              <w:rPr>
                <w:rFonts w:ascii="Times New Roman" w:hAnsi="Times New Roman"/>
                <w:b/>
                <w:sz w:val="24"/>
                <w:szCs w:val="24"/>
              </w:rPr>
            </w:pPr>
            <w:r w:rsidRPr="00541F18">
              <w:rPr>
                <w:rFonts w:ascii="Times New Roman" w:hAnsi="Times New Roman"/>
                <w:b/>
                <w:sz w:val="24"/>
                <w:szCs w:val="24"/>
              </w:rPr>
              <w:t>Passive restoration</w:t>
            </w:r>
            <w:r>
              <w:rPr>
                <w:rFonts w:ascii="Times New Roman" w:hAnsi="Times New Roman"/>
                <w:b/>
                <w:sz w:val="24"/>
                <w:szCs w:val="24"/>
              </w:rPr>
              <w:t xml:space="preserve"> practices</w:t>
            </w:r>
          </w:p>
        </w:tc>
        <w:tc>
          <w:tcPr>
            <w:tcW w:w="2410" w:type="dxa"/>
            <w:tcBorders>
              <w:top w:val="single" w:sz="4" w:space="0" w:color="auto"/>
              <w:left w:val="nil"/>
              <w:bottom w:val="single" w:sz="4" w:space="0" w:color="auto"/>
              <w:right w:val="nil"/>
            </w:tcBorders>
          </w:tcPr>
          <w:p w14:paraId="50388CF0" w14:textId="34C9D337" w:rsidR="00ED774E" w:rsidRPr="00541F18" w:rsidRDefault="00ED774E" w:rsidP="00ED774E">
            <w:pPr>
              <w:jc w:val="center"/>
              <w:rPr>
                <w:rFonts w:ascii="Times New Roman" w:hAnsi="Times New Roman"/>
                <w:sz w:val="24"/>
                <w:szCs w:val="24"/>
              </w:rPr>
            </w:pPr>
            <w:r w:rsidRPr="00541F18">
              <w:rPr>
                <w:rFonts w:ascii="Times New Roman" w:hAnsi="Times New Roman"/>
                <w:sz w:val="24"/>
                <w:szCs w:val="24"/>
              </w:rPr>
              <w:t>-0.34</w:t>
            </w:r>
          </w:p>
        </w:tc>
        <w:tc>
          <w:tcPr>
            <w:tcW w:w="1701" w:type="dxa"/>
            <w:tcBorders>
              <w:top w:val="single" w:sz="4" w:space="0" w:color="auto"/>
              <w:left w:val="nil"/>
              <w:bottom w:val="single" w:sz="4" w:space="0" w:color="auto"/>
              <w:right w:val="single" w:sz="4" w:space="0" w:color="auto"/>
            </w:tcBorders>
          </w:tcPr>
          <w:p w14:paraId="2483B7AB" w14:textId="6C1142E4" w:rsidR="00ED774E" w:rsidRPr="00541F18" w:rsidRDefault="00ED774E" w:rsidP="00ED774E">
            <w:pPr>
              <w:jc w:val="center"/>
              <w:rPr>
                <w:rFonts w:ascii="Times New Roman" w:hAnsi="Times New Roman"/>
                <w:sz w:val="24"/>
                <w:szCs w:val="24"/>
              </w:rPr>
            </w:pPr>
            <w:r>
              <w:rPr>
                <w:rFonts w:ascii="Times New Roman" w:hAnsi="Times New Roman"/>
                <w:sz w:val="24"/>
                <w:szCs w:val="24"/>
              </w:rPr>
              <w:t>-</w:t>
            </w:r>
            <w:r w:rsidRPr="00412732">
              <w:rPr>
                <w:rFonts w:ascii="Times New Roman" w:hAnsi="Times New Roman"/>
                <w:sz w:val="24"/>
                <w:szCs w:val="24"/>
              </w:rPr>
              <w:t>0.</w:t>
            </w:r>
            <w:r>
              <w:rPr>
                <w:rFonts w:ascii="Times New Roman" w:hAnsi="Times New Roman"/>
                <w:sz w:val="24"/>
                <w:szCs w:val="24"/>
              </w:rPr>
              <w:t>37</w:t>
            </w:r>
            <w:r w:rsidRPr="00412732">
              <w:rPr>
                <w:rFonts w:ascii="Times New Roman" w:hAnsi="Times New Roman"/>
                <w:sz w:val="24"/>
                <w:szCs w:val="24"/>
              </w:rPr>
              <w:t xml:space="preserve">, </w:t>
            </w:r>
            <w:r>
              <w:rPr>
                <w:rFonts w:ascii="Times New Roman" w:hAnsi="Times New Roman"/>
                <w:sz w:val="24"/>
                <w:szCs w:val="24"/>
              </w:rPr>
              <w:t>-0.31</w:t>
            </w:r>
          </w:p>
        </w:tc>
      </w:tr>
      <w:tr w:rsidR="00ED774E" w:rsidRPr="00412732" w14:paraId="51291120" w14:textId="77777777" w:rsidTr="00DB6C89">
        <w:tc>
          <w:tcPr>
            <w:tcW w:w="3227" w:type="dxa"/>
            <w:tcBorders>
              <w:top w:val="single" w:sz="4" w:space="0" w:color="auto"/>
              <w:left w:val="single" w:sz="4" w:space="0" w:color="auto"/>
              <w:bottom w:val="nil"/>
              <w:right w:val="nil"/>
            </w:tcBorders>
          </w:tcPr>
          <w:p w14:paraId="17CEC336" w14:textId="3102C35D" w:rsidR="00ED774E" w:rsidRPr="00412732" w:rsidRDefault="00ED774E" w:rsidP="00ED774E">
            <w:pPr>
              <w:rPr>
                <w:rFonts w:ascii="Times New Roman" w:hAnsi="Times New Roman"/>
                <w:sz w:val="24"/>
                <w:szCs w:val="24"/>
              </w:rPr>
            </w:pPr>
            <w:r w:rsidRPr="00412732">
              <w:rPr>
                <w:rFonts w:ascii="Times New Roman" w:hAnsi="Times New Roman"/>
                <w:sz w:val="24"/>
                <w:szCs w:val="24"/>
              </w:rPr>
              <w:t>Soil</w:t>
            </w:r>
          </w:p>
        </w:tc>
        <w:tc>
          <w:tcPr>
            <w:tcW w:w="2410" w:type="dxa"/>
            <w:tcBorders>
              <w:top w:val="single" w:sz="4" w:space="0" w:color="auto"/>
              <w:left w:val="nil"/>
              <w:bottom w:val="nil"/>
              <w:right w:val="nil"/>
            </w:tcBorders>
          </w:tcPr>
          <w:p w14:paraId="7223A6D0"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-0.76</w:t>
            </w:r>
          </w:p>
        </w:tc>
        <w:tc>
          <w:tcPr>
            <w:tcW w:w="1701" w:type="dxa"/>
            <w:tcBorders>
              <w:top w:val="single" w:sz="4" w:space="0" w:color="auto"/>
              <w:left w:val="nil"/>
              <w:bottom w:val="nil"/>
              <w:right w:val="single" w:sz="4" w:space="0" w:color="auto"/>
            </w:tcBorders>
          </w:tcPr>
          <w:p w14:paraId="5CC3733F" w14:textId="4E7DD0D0"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-0.82, -0.70</w:t>
            </w:r>
          </w:p>
        </w:tc>
      </w:tr>
      <w:tr w:rsidR="00ED774E" w:rsidRPr="00412732" w14:paraId="3836E299" w14:textId="77777777" w:rsidTr="00DB6C89">
        <w:tc>
          <w:tcPr>
            <w:tcW w:w="3227" w:type="dxa"/>
            <w:tcBorders>
              <w:top w:val="nil"/>
              <w:left w:val="single" w:sz="4" w:space="0" w:color="auto"/>
              <w:bottom w:val="nil"/>
              <w:right w:val="nil"/>
            </w:tcBorders>
          </w:tcPr>
          <w:p w14:paraId="2F82DF47" w14:textId="77777777" w:rsidR="00ED774E" w:rsidRPr="00412732" w:rsidRDefault="00ED774E" w:rsidP="00ED774E">
            <w:pPr>
              <w:rPr>
                <w:rFonts w:ascii="Times New Roman" w:hAnsi="Times New Roman"/>
                <w:sz w:val="24"/>
                <w:szCs w:val="24"/>
              </w:rPr>
            </w:pPr>
            <w:r w:rsidRPr="00412732">
              <w:rPr>
                <w:rFonts w:ascii="Times New Roman" w:hAnsi="Times New Roman"/>
                <w:sz w:val="24"/>
                <w:szCs w:val="24"/>
              </w:rPr>
              <w:t>Vegetation</w:t>
            </w:r>
          </w:p>
        </w:tc>
        <w:tc>
          <w:tcPr>
            <w:tcW w:w="2410" w:type="dxa"/>
            <w:tcBorders>
              <w:top w:val="nil"/>
              <w:left w:val="nil"/>
              <w:bottom w:val="nil"/>
              <w:right w:val="nil"/>
            </w:tcBorders>
          </w:tcPr>
          <w:p w14:paraId="4ABC7ACA"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0.26</w:t>
            </w:r>
          </w:p>
        </w:tc>
        <w:tc>
          <w:tcPr>
            <w:tcW w:w="1701" w:type="dxa"/>
            <w:tcBorders>
              <w:top w:val="nil"/>
              <w:left w:val="nil"/>
              <w:bottom w:val="nil"/>
              <w:right w:val="single" w:sz="4" w:space="0" w:color="auto"/>
            </w:tcBorders>
          </w:tcPr>
          <w:p w14:paraId="3BBF629D" w14:textId="5B3F124D" w:rsidR="00ED774E" w:rsidRPr="00412732" w:rsidRDefault="00ED774E" w:rsidP="00ED774E">
            <w:pPr>
              <w:rPr>
                <w:rFonts w:ascii="Times New Roman" w:hAnsi="Times New Roman"/>
                <w:sz w:val="24"/>
                <w:szCs w:val="24"/>
              </w:rPr>
            </w:pPr>
            <w:r>
              <w:rPr>
                <w:rFonts w:ascii="Times New Roman" w:hAnsi="Times New Roman"/>
                <w:sz w:val="24"/>
                <w:szCs w:val="24"/>
              </w:rPr>
              <w:t xml:space="preserve">     </w:t>
            </w:r>
            <w:r w:rsidRPr="00412732">
              <w:rPr>
                <w:rFonts w:ascii="Times New Roman" w:hAnsi="Times New Roman"/>
                <w:sz w:val="24"/>
                <w:szCs w:val="24"/>
              </w:rPr>
              <w:t>0.21, 0.32</w:t>
            </w:r>
          </w:p>
        </w:tc>
      </w:tr>
      <w:tr w:rsidR="00ED774E" w:rsidRPr="00412732" w14:paraId="0C96AC06" w14:textId="77777777" w:rsidTr="00DB6C89">
        <w:tc>
          <w:tcPr>
            <w:tcW w:w="3227" w:type="dxa"/>
            <w:tcBorders>
              <w:top w:val="nil"/>
              <w:left w:val="single" w:sz="4" w:space="0" w:color="auto"/>
              <w:bottom w:val="single" w:sz="4" w:space="0" w:color="auto"/>
              <w:right w:val="nil"/>
            </w:tcBorders>
          </w:tcPr>
          <w:p w14:paraId="2C9FDEF3" w14:textId="77777777" w:rsidR="00ED774E" w:rsidRPr="00412732" w:rsidRDefault="00ED774E" w:rsidP="00ED774E">
            <w:pPr>
              <w:rPr>
                <w:rFonts w:ascii="Times New Roman" w:hAnsi="Times New Roman"/>
                <w:sz w:val="24"/>
                <w:szCs w:val="24"/>
              </w:rPr>
            </w:pPr>
            <w:r w:rsidRPr="00412732">
              <w:rPr>
                <w:rFonts w:ascii="Times New Roman" w:hAnsi="Times New Roman"/>
                <w:sz w:val="24"/>
                <w:szCs w:val="24"/>
              </w:rPr>
              <w:t>Grazing exclusion</w:t>
            </w:r>
          </w:p>
        </w:tc>
        <w:tc>
          <w:tcPr>
            <w:tcW w:w="2410" w:type="dxa"/>
            <w:tcBorders>
              <w:top w:val="nil"/>
              <w:left w:val="nil"/>
              <w:bottom w:val="single" w:sz="4" w:space="0" w:color="auto"/>
              <w:right w:val="nil"/>
            </w:tcBorders>
          </w:tcPr>
          <w:p w14:paraId="0C38E22D"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0.13</w:t>
            </w:r>
          </w:p>
        </w:tc>
        <w:tc>
          <w:tcPr>
            <w:tcW w:w="1701" w:type="dxa"/>
            <w:tcBorders>
              <w:top w:val="nil"/>
              <w:left w:val="nil"/>
              <w:bottom w:val="single" w:sz="4" w:space="0" w:color="auto"/>
              <w:right w:val="single" w:sz="4" w:space="0" w:color="auto"/>
            </w:tcBorders>
          </w:tcPr>
          <w:p w14:paraId="7D49A047" w14:textId="1DAE0DBC" w:rsidR="00ED774E" w:rsidRPr="00412732" w:rsidRDefault="00ED774E" w:rsidP="00ED774E">
            <w:pPr>
              <w:rPr>
                <w:rFonts w:ascii="Times New Roman" w:hAnsi="Times New Roman"/>
                <w:sz w:val="24"/>
                <w:szCs w:val="24"/>
              </w:rPr>
            </w:pPr>
            <w:r>
              <w:rPr>
                <w:rFonts w:ascii="Times New Roman" w:hAnsi="Times New Roman"/>
                <w:sz w:val="24"/>
                <w:szCs w:val="24"/>
              </w:rPr>
              <w:t xml:space="preserve">     </w:t>
            </w:r>
            <w:r w:rsidRPr="00412732">
              <w:rPr>
                <w:rFonts w:ascii="Times New Roman" w:hAnsi="Times New Roman"/>
                <w:sz w:val="24"/>
                <w:szCs w:val="24"/>
              </w:rPr>
              <w:t>0.03, 0.24</w:t>
            </w:r>
          </w:p>
        </w:tc>
      </w:tr>
      <w:tr w:rsidR="00ED774E" w:rsidRPr="00412732" w14:paraId="652735F2" w14:textId="77777777" w:rsidTr="00DB6C89">
        <w:trPr>
          <w:trHeight w:val="537"/>
        </w:trPr>
        <w:tc>
          <w:tcPr>
            <w:tcW w:w="7338" w:type="dxa"/>
            <w:gridSpan w:val="3"/>
            <w:tcBorders>
              <w:top w:val="single" w:sz="4" w:space="0" w:color="auto"/>
              <w:left w:val="nil"/>
              <w:bottom w:val="single" w:sz="4" w:space="0" w:color="auto"/>
              <w:right w:val="nil"/>
            </w:tcBorders>
            <w:vAlign w:val="center"/>
          </w:tcPr>
          <w:p w14:paraId="0B5208C5" w14:textId="77777777" w:rsidR="00ED774E" w:rsidRPr="00412732" w:rsidRDefault="00ED774E" w:rsidP="00ED774E">
            <w:pPr>
              <w:rPr>
                <w:rFonts w:ascii="Times New Roman" w:hAnsi="Times New Roman"/>
                <w:i/>
                <w:sz w:val="24"/>
                <w:szCs w:val="24"/>
              </w:rPr>
            </w:pPr>
            <w:r w:rsidRPr="00412732">
              <w:rPr>
                <w:rFonts w:ascii="Times New Roman" w:hAnsi="Times New Roman"/>
                <w:i/>
                <w:sz w:val="24"/>
                <w:szCs w:val="24"/>
              </w:rPr>
              <w:t>(B)</w:t>
            </w:r>
          </w:p>
        </w:tc>
      </w:tr>
      <w:tr w:rsidR="00ED774E" w:rsidRPr="00412732" w14:paraId="31E50502" w14:textId="77777777" w:rsidTr="00DB6C89">
        <w:tc>
          <w:tcPr>
            <w:tcW w:w="7338" w:type="dxa"/>
            <w:gridSpan w:val="3"/>
            <w:tcBorders>
              <w:top w:val="single" w:sz="4" w:space="0" w:color="auto"/>
              <w:left w:val="single" w:sz="4" w:space="0" w:color="auto"/>
              <w:bottom w:val="single" w:sz="4" w:space="0" w:color="auto"/>
              <w:right w:val="single" w:sz="4" w:space="0" w:color="auto"/>
            </w:tcBorders>
            <w:shd w:val="clear" w:color="auto" w:fill="auto"/>
          </w:tcPr>
          <w:p w14:paraId="2C4D7096" w14:textId="77777777" w:rsidR="00ED774E" w:rsidRPr="00541F18" w:rsidRDefault="00ED774E" w:rsidP="00ED774E">
            <w:pPr>
              <w:rPr>
                <w:rFonts w:ascii="Times New Roman" w:hAnsi="Times New Roman"/>
                <w:b/>
                <w:sz w:val="24"/>
                <w:szCs w:val="24"/>
              </w:rPr>
            </w:pPr>
            <w:r w:rsidRPr="00541F18">
              <w:rPr>
                <w:rFonts w:ascii="Times New Roman" w:hAnsi="Times New Roman"/>
                <w:b/>
                <w:sz w:val="24"/>
                <w:szCs w:val="24"/>
              </w:rPr>
              <w:t>Active restoration outcomes</w:t>
            </w:r>
          </w:p>
        </w:tc>
      </w:tr>
      <w:tr w:rsidR="00ED774E" w:rsidRPr="00412732" w14:paraId="69D29D69" w14:textId="77777777" w:rsidTr="00DB6C89">
        <w:tc>
          <w:tcPr>
            <w:tcW w:w="3227" w:type="dxa"/>
            <w:tcBorders>
              <w:top w:val="single" w:sz="4" w:space="0" w:color="auto"/>
              <w:left w:val="single" w:sz="4" w:space="0" w:color="auto"/>
              <w:bottom w:val="nil"/>
              <w:right w:val="nil"/>
            </w:tcBorders>
          </w:tcPr>
          <w:p w14:paraId="39FDE163" w14:textId="6C5177A4" w:rsidR="00ED774E" w:rsidRPr="00412732" w:rsidRDefault="00ED774E" w:rsidP="00ED774E">
            <w:pPr>
              <w:rPr>
                <w:rFonts w:ascii="Times New Roman" w:hAnsi="Times New Roman"/>
                <w:sz w:val="24"/>
                <w:szCs w:val="24"/>
              </w:rPr>
            </w:pPr>
            <w:r>
              <w:rPr>
                <w:rFonts w:ascii="Times New Roman" w:hAnsi="Times New Roman"/>
                <w:sz w:val="24"/>
                <w:szCs w:val="24"/>
              </w:rPr>
              <w:t>Vegetation</w:t>
            </w:r>
          </w:p>
        </w:tc>
        <w:tc>
          <w:tcPr>
            <w:tcW w:w="2410" w:type="dxa"/>
            <w:tcBorders>
              <w:top w:val="single" w:sz="4" w:space="0" w:color="auto"/>
              <w:left w:val="nil"/>
              <w:bottom w:val="nil"/>
              <w:right w:val="nil"/>
            </w:tcBorders>
          </w:tcPr>
          <w:p w14:paraId="5BBC6DA0" w14:textId="0C67BFF3"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0.51</w:t>
            </w:r>
          </w:p>
        </w:tc>
        <w:tc>
          <w:tcPr>
            <w:tcW w:w="1701" w:type="dxa"/>
            <w:tcBorders>
              <w:top w:val="single" w:sz="4" w:space="0" w:color="auto"/>
              <w:left w:val="nil"/>
              <w:bottom w:val="nil"/>
              <w:right w:val="single" w:sz="4" w:space="0" w:color="auto"/>
            </w:tcBorders>
          </w:tcPr>
          <w:p w14:paraId="66C68B15" w14:textId="033B7A03"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0.49, 0.52</w:t>
            </w:r>
          </w:p>
        </w:tc>
      </w:tr>
      <w:tr w:rsidR="00ED774E" w:rsidRPr="00412732" w14:paraId="064C24D1" w14:textId="77777777" w:rsidTr="00DB6C89">
        <w:tc>
          <w:tcPr>
            <w:tcW w:w="3227" w:type="dxa"/>
            <w:tcBorders>
              <w:top w:val="nil"/>
              <w:left w:val="single" w:sz="4" w:space="0" w:color="auto"/>
              <w:bottom w:val="nil"/>
              <w:right w:val="nil"/>
            </w:tcBorders>
          </w:tcPr>
          <w:p w14:paraId="30FFCE7F" w14:textId="013EA4F5" w:rsidR="00ED774E" w:rsidRDefault="00ED774E" w:rsidP="00ED774E">
            <w:pPr>
              <w:rPr>
                <w:sz w:val="24"/>
                <w:szCs w:val="24"/>
              </w:rPr>
            </w:pPr>
            <w:r w:rsidRPr="00412732">
              <w:rPr>
                <w:rFonts w:ascii="Times New Roman" w:hAnsi="Times New Roman"/>
                <w:sz w:val="24"/>
                <w:szCs w:val="24"/>
              </w:rPr>
              <w:t>Soil</w:t>
            </w:r>
          </w:p>
        </w:tc>
        <w:tc>
          <w:tcPr>
            <w:tcW w:w="2410" w:type="dxa"/>
            <w:tcBorders>
              <w:top w:val="nil"/>
              <w:left w:val="nil"/>
              <w:bottom w:val="nil"/>
              <w:right w:val="nil"/>
            </w:tcBorders>
          </w:tcPr>
          <w:p w14:paraId="60A1ADEF" w14:textId="5B4B07FF" w:rsidR="00ED774E" w:rsidRPr="00412732" w:rsidRDefault="00ED774E" w:rsidP="00ED774E">
            <w:pPr>
              <w:jc w:val="center"/>
              <w:rPr>
                <w:sz w:val="24"/>
                <w:szCs w:val="24"/>
              </w:rPr>
            </w:pPr>
            <w:r w:rsidRPr="00412732">
              <w:rPr>
                <w:rFonts w:ascii="Times New Roman" w:hAnsi="Times New Roman"/>
                <w:sz w:val="24"/>
                <w:szCs w:val="24"/>
              </w:rPr>
              <w:t>0.22</w:t>
            </w:r>
          </w:p>
        </w:tc>
        <w:tc>
          <w:tcPr>
            <w:tcW w:w="1701" w:type="dxa"/>
            <w:tcBorders>
              <w:top w:val="nil"/>
              <w:left w:val="nil"/>
              <w:bottom w:val="nil"/>
              <w:right w:val="single" w:sz="4" w:space="0" w:color="auto"/>
            </w:tcBorders>
          </w:tcPr>
          <w:p w14:paraId="359A94D3" w14:textId="687E95EE" w:rsidR="00ED774E" w:rsidRPr="00412732" w:rsidRDefault="00ED774E" w:rsidP="00ED774E">
            <w:pPr>
              <w:jc w:val="center"/>
              <w:rPr>
                <w:sz w:val="24"/>
                <w:szCs w:val="24"/>
              </w:rPr>
            </w:pPr>
            <w:r w:rsidRPr="00412732">
              <w:rPr>
                <w:rFonts w:ascii="Times New Roman" w:hAnsi="Times New Roman"/>
                <w:sz w:val="24"/>
                <w:szCs w:val="24"/>
              </w:rPr>
              <w:t>0.15, 0.28</w:t>
            </w:r>
          </w:p>
        </w:tc>
      </w:tr>
      <w:tr w:rsidR="00ED774E" w:rsidRPr="00412732" w14:paraId="6A591FC3" w14:textId="77777777" w:rsidTr="00DB6C89">
        <w:tc>
          <w:tcPr>
            <w:tcW w:w="3227" w:type="dxa"/>
            <w:tcBorders>
              <w:top w:val="nil"/>
              <w:left w:val="single" w:sz="4" w:space="0" w:color="auto"/>
              <w:bottom w:val="nil"/>
              <w:right w:val="nil"/>
            </w:tcBorders>
          </w:tcPr>
          <w:p w14:paraId="24A7FA55" w14:textId="77777777" w:rsidR="00ED774E" w:rsidRPr="00412732" w:rsidRDefault="00ED774E" w:rsidP="00ED774E">
            <w:pPr>
              <w:rPr>
                <w:rFonts w:ascii="Times New Roman" w:hAnsi="Times New Roman"/>
                <w:sz w:val="24"/>
                <w:szCs w:val="24"/>
              </w:rPr>
            </w:pPr>
            <w:r w:rsidRPr="00412732">
              <w:rPr>
                <w:rFonts w:ascii="Times New Roman" w:hAnsi="Times New Roman"/>
                <w:sz w:val="24"/>
                <w:szCs w:val="24"/>
              </w:rPr>
              <w:t>Habitat</w:t>
            </w:r>
          </w:p>
        </w:tc>
        <w:tc>
          <w:tcPr>
            <w:tcW w:w="2410" w:type="dxa"/>
            <w:tcBorders>
              <w:top w:val="nil"/>
              <w:left w:val="nil"/>
              <w:bottom w:val="nil"/>
              <w:right w:val="nil"/>
            </w:tcBorders>
          </w:tcPr>
          <w:p w14:paraId="5B3B4BA5"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0.06</w:t>
            </w:r>
          </w:p>
        </w:tc>
        <w:tc>
          <w:tcPr>
            <w:tcW w:w="1701" w:type="dxa"/>
            <w:tcBorders>
              <w:top w:val="nil"/>
              <w:left w:val="nil"/>
              <w:bottom w:val="nil"/>
              <w:right w:val="single" w:sz="4" w:space="0" w:color="auto"/>
            </w:tcBorders>
          </w:tcPr>
          <w:p w14:paraId="0CD1DEB3" w14:textId="40FE19FC"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0.04, 0.08</w:t>
            </w:r>
          </w:p>
        </w:tc>
      </w:tr>
      <w:tr w:rsidR="00ED774E" w:rsidRPr="00412732" w14:paraId="55DD6628" w14:textId="77777777" w:rsidTr="00DB6C89">
        <w:tc>
          <w:tcPr>
            <w:tcW w:w="3227" w:type="dxa"/>
            <w:tcBorders>
              <w:top w:val="nil"/>
              <w:left w:val="single" w:sz="4" w:space="0" w:color="auto"/>
              <w:bottom w:val="single" w:sz="4" w:space="0" w:color="auto"/>
              <w:right w:val="nil"/>
            </w:tcBorders>
          </w:tcPr>
          <w:p w14:paraId="78247884" w14:textId="77777777" w:rsidR="00ED774E" w:rsidRPr="00412732" w:rsidRDefault="00ED774E" w:rsidP="00ED774E">
            <w:pPr>
              <w:rPr>
                <w:rFonts w:ascii="Times New Roman" w:hAnsi="Times New Roman"/>
                <w:sz w:val="24"/>
                <w:szCs w:val="24"/>
              </w:rPr>
            </w:pPr>
            <w:r w:rsidRPr="00412732">
              <w:rPr>
                <w:rFonts w:ascii="Times New Roman" w:hAnsi="Times New Roman"/>
                <w:sz w:val="24"/>
                <w:szCs w:val="24"/>
              </w:rPr>
              <w:t>Animals</w:t>
            </w:r>
          </w:p>
        </w:tc>
        <w:tc>
          <w:tcPr>
            <w:tcW w:w="2410" w:type="dxa"/>
            <w:tcBorders>
              <w:top w:val="nil"/>
              <w:left w:val="nil"/>
              <w:bottom w:val="single" w:sz="4" w:space="0" w:color="auto"/>
              <w:right w:val="nil"/>
            </w:tcBorders>
          </w:tcPr>
          <w:p w14:paraId="2A3069BF"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-0.11</w:t>
            </w:r>
          </w:p>
        </w:tc>
        <w:tc>
          <w:tcPr>
            <w:tcW w:w="1701" w:type="dxa"/>
            <w:tcBorders>
              <w:top w:val="nil"/>
              <w:left w:val="nil"/>
              <w:bottom w:val="single" w:sz="4" w:space="0" w:color="auto"/>
              <w:right w:val="single" w:sz="4" w:space="0" w:color="auto"/>
            </w:tcBorders>
          </w:tcPr>
          <w:p w14:paraId="1E559FBA" w14:textId="45ADEE2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-0.12, -0.11</w:t>
            </w:r>
          </w:p>
        </w:tc>
      </w:tr>
      <w:tr w:rsidR="00ED774E" w:rsidRPr="00412732" w14:paraId="353AE6CA" w14:textId="77777777" w:rsidTr="00DB6C89">
        <w:tc>
          <w:tcPr>
            <w:tcW w:w="7338" w:type="dxa"/>
            <w:gridSpan w:val="3"/>
            <w:tcBorders>
              <w:top w:val="single" w:sz="4" w:space="0" w:color="auto"/>
              <w:left w:val="single" w:sz="4" w:space="0" w:color="auto"/>
              <w:bottom w:val="single" w:sz="4" w:space="0" w:color="auto"/>
              <w:right w:val="single" w:sz="4" w:space="0" w:color="auto"/>
            </w:tcBorders>
            <w:shd w:val="clear" w:color="auto" w:fill="auto"/>
          </w:tcPr>
          <w:p w14:paraId="29A4E03A" w14:textId="77777777" w:rsidR="00ED774E" w:rsidRPr="00541F18" w:rsidRDefault="00ED774E" w:rsidP="00ED774E">
            <w:pPr>
              <w:rPr>
                <w:rFonts w:ascii="Times New Roman" w:hAnsi="Times New Roman"/>
                <w:b/>
                <w:sz w:val="24"/>
                <w:szCs w:val="24"/>
              </w:rPr>
            </w:pPr>
            <w:r w:rsidRPr="00541F18">
              <w:rPr>
                <w:rFonts w:ascii="Times New Roman" w:hAnsi="Times New Roman"/>
                <w:b/>
                <w:sz w:val="24"/>
                <w:szCs w:val="24"/>
              </w:rPr>
              <w:t>Passive restoration outcomes</w:t>
            </w:r>
          </w:p>
        </w:tc>
      </w:tr>
      <w:tr w:rsidR="00ED774E" w:rsidRPr="00412732" w14:paraId="070390A1" w14:textId="77777777" w:rsidTr="00DB6C89">
        <w:tc>
          <w:tcPr>
            <w:tcW w:w="3227" w:type="dxa"/>
            <w:tcBorders>
              <w:top w:val="single" w:sz="4" w:space="0" w:color="auto"/>
              <w:left w:val="single" w:sz="4" w:space="0" w:color="auto"/>
              <w:bottom w:val="nil"/>
              <w:right w:val="nil"/>
            </w:tcBorders>
          </w:tcPr>
          <w:p w14:paraId="2FB4A56E" w14:textId="77777777" w:rsidR="00ED774E" w:rsidRPr="00412732" w:rsidRDefault="00ED774E" w:rsidP="00ED774E">
            <w:pPr>
              <w:rPr>
                <w:rFonts w:ascii="Times New Roman" w:hAnsi="Times New Roman"/>
                <w:sz w:val="24"/>
                <w:szCs w:val="24"/>
              </w:rPr>
            </w:pPr>
            <w:r w:rsidRPr="00412732">
              <w:rPr>
                <w:rFonts w:ascii="Times New Roman" w:hAnsi="Times New Roman"/>
                <w:sz w:val="24"/>
                <w:szCs w:val="24"/>
              </w:rPr>
              <w:t>Soil</w:t>
            </w:r>
          </w:p>
        </w:tc>
        <w:tc>
          <w:tcPr>
            <w:tcW w:w="2410" w:type="dxa"/>
            <w:tcBorders>
              <w:top w:val="single" w:sz="4" w:space="0" w:color="auto"/>
              <w:left w:val="nil"/>
              <w:bottom w:val="nil"/>
              <w:right w:val="nil"/>
            </w:tcBorders>
          </w:tcPr>
          <w:p w14:paraId="403B42D4"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-0.76</w:t>
            </w:r>
          </w:p>
        </w:tc>
        <w:tc>
          <w:tcPr>
            <w:tcW w:w="1701" w:type="dxa"/>
            <w:tcBorders>
              <w:top w:val="single" w:sz="4" w:space="0" w:color="auto"/>
              <w:left w:val="nil"/>
              <w:bottom w:val="nil"/>
              <w:right w:val="single" w:sz="4" w:space="0" w:color="auto"/>
            </w:tcBorders>
          </w:tcPr>
          <w:p w14:paraId="3C7F9F00" w14:textId="7E2A9261"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-0.82, -0.70</w:t>
            </w:r>
          </w:p>
        </w:tc>
      </w:tr>
      <w:tr w:rsidR="00ED774E" w:rsidRPr="00412732" w14:paraId="4458BA15" w14:textId="77777777" w:rsidTr="00DB6C89">
        <w:tc>
          <w:tcPr>
            <w:tcW w:w="3227" w:type="dxa"/>
            <w:tcBorders>
              <w:top w:val="nil"/>
              <w:left w:val="single" w:sz="4" w:space="0" w:color="auto"/>
              <w:bottom w:val="nil"/>
              <w:right w:val="nil"/>
            </w:tcBorders>
          </w:tcPr>
          <w:p w14:paraId="2ED02ADC" w14:textId="2B1F024A" w:rsidR="00ED774E" w:rsidRPr="00412732" w:rsidRDefault="00ED774E" w:rsidP="00ED774E">
            <w:pPr>
              <w:rPr>
                <w:rFonts w:ascii="Times New Roman" w:hAnsi="Times New Roman"/>
                <w:sz w:val="24"/>
                <w:szCs w:val="24"/>
              </w:rPr>
            </w:pPr>
            <w:r>
              <w:rPr>
                <w:rFonts w:ascii="Times New Roman" w:hAnsi="Times New Roman"/>
                <w:sz w:val="24"/>
                <w:szCs w:val="24"/>
              </w:rPr>
              <w:t>Vegetation</w:t>
            </w:r>
          </w:p>
        </w:tc>
        <w:tc>
          <w:tcPr>
            <w:tcW w:w="2410" w:type="dxa"/>
            <w:tcBorders>
              <w:top w:val="nil"/>
              <w:left w:val="nil"/>
              <w:bottom w:val="nil"/>
              <w:right w:val="nil"/>
            </w:tcBorders>
          </w:tcPr>
          <w:p w14:paraId="03090082"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0.44</w:t>
            </w:r>
          </w:p>
        </w:tc>
        <w:tc>
          <w:tcPr>
            <w:tcW w:w="1701" w:type="dxa"/>
            <w:tcBorders>
              <w:top w:val="nil"/>
              <w:left w:val="nil"/>
              <w:bottom w:val="nil"/>
              <w:right w:val="single" w:sz="4" w:space="0" w:color="auto"/>
            </w:tcBorders>
          </w:tcPr>
          <w:p w14:paraId="0B6532C1" w14:textId="7774334E"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0.03, 0.85</w:t>
            </w:r>
          </w:p>
        </w:tc>
      </w:tr>
      <w:tr w:rsidR="00ED774E" w:rsidRPr="00412732" w14:paraId="6AFEBB1B" w14:textId="77777777" w:rsidTr="00DB6C89">
        <w:tc>
          <w:tcPr>
            <w:tcW w:w="3227" w:type="dxa"/>
            <w:tcBorders>
              <w:top w:val="nil"/>
              <w:left w:val="single" w:sz="4" w:space="0" w:color="auto"/>
              <w:bottom w:val="single" w:sz="4" w:space="0" w:color="auto"/>
              <w:right w:val="nil"/>
            </w:tcBorders>
          </w:tcPr>
          <w:p w14:paraId="1AE7894B" w14:textId="77777777" w:rsidR="00ED774E" w:rsidRPr="00412732" w:rsidRDefault="00ED774E" w:rsidP="00ED774E">
            <w:pPr>
              <w:rPr>
                <w:rFonts w:ascii="Times New Roman" w:hAnsi="Times New Roman"/>
                <w:sz w:val="24"/>
                <w:szCs w:val="24"/>
              </w:rPr>
            </w:pPr>
            <w:r w:rsidRPr="00412732">
              <w:rPr>
                <w:rFonts w:ascii="Times New Roman" w:hAnsi="Times New Roman"/>
                <w:sz w:val="24"/>
                <w:szCs w:val="24"/>
              </w:rPr>
              <w:t>Habitat</w:t>
            </w:r>
          </w:p>
        </w:tc>
        <w:tc>
          <w:tcPr>
            <w:tcW w:w="2410" w:type="dxa"/>
            <w:tcBorders>
              <w:top w:val="nil"/>
              <w:left w:val="nil"/>
              <w:bottom w:val="single" w:sz="4" w:space="0" w:color="auto"/>
              <w:right w:val="nil"/>
            </w:tcBorders>
          </w:tcPr>
          <w:p w14:paraId="3F8ACC5A"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0.16</w:t>
            </w:r>
          </w:p>
        </w:tc>
        <w:tc>
          <w:tcPr>
            <w:tcW w:w="1701" w:type="dxa"/>
            <w:tcBorders>
              <w:top w:val="nil"/>
              <w:left w:val="nil"/>
              <w:bottom w:val="single" w:sz="4" w:space="0" w:color="auto"/>
              <w:right w:val="single" w:sz="4" w:space="0" w:color="auto"/>
            </w:tcBorders>
          </w:tcPr>
          <w:p w14:paraId="4ACE64D2" w14:textId="45E148C5"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0.1, 0.22</w:t>
            </w:r>
          </w:p>
        </w:tc>
      </w:tr>
    </w:tbl>
    <w:p w14:paraId="02EF74E2" w14:textId="77777777" w:rsidR="00F85AF1" w:rsidRDefault="00F85AF1" w:rsidP="003442FB">
      <w:pPr>
        <w:autoSpaceDE w:val="0"/>
        <w:autoSpaceDN w:val="0"/>
        <w:adjustRightInd w:val="0"/>
        <w:spacing w:line="480" w:lineRule="auto"/>
        <w:rPr>
          <w:sz w:val="24"/>
          <w:szCs w:val="24"/>
        </w:rPr>
      </w:pPr>
    </w:p>
    <w:p w14:paraId="7209E407" w14:textId="324976D8" w:rsidR="00F26AF7" w:rsidRDefault="00F26AF7" w:rsidP="00F26AF7">
      <w:pPr>
        <w:pStyle w:val="SOMContent"/>
      </w:pPr>
      <w:r>
        <w:t>Figures S1</w:t>
      </w:r>
      <w:r w:rsidR="007F4CF9">
        <w:t>-S2</w:t>
      </w:r>
    </w:p>
    <w:p w14:paraId="007DD609" w14:textId="23AE9395" w:rsidR="00F26AF7" w:rsidRDefault="00F26AF7" w:rsidP="00F26AF7">
      <w:pPr>
        <w:pStyle w:val="SOMContent"/>
      </w:pPr>
      <w:r>
        <w:lastRenderedPageBreak/>
        <w:t>Table S</w:t>
      </w:r>
      <w:r w:rsidR="005625F1">
        <w:t>1</w:t>
      </w:r>
    </w:p>
    <w:p w14:paraId="59C80206" w14:textId="3BDF05FA" w:rsidR="00F26AF7" w:rsidRDefault="00F26AF7" w:rsidP="00F26AF7">
      <w:pPr>
        <w:pStyle w:val="SOMContent"/>
      </w:pPr>
      <w:r>
        <w:t>References (</w:t>
      </w:r>
      <w:r w:rsidR="006F08DC">
        <w:t>1-</w:t>
      </w:r>
      <w:r w:rsidR="002515FA">
        <w:t>3</w:t>
      </w:r>
      <w:r w:rsidR="00DC00D2">
        <w:t>1</w:t>
      </w:r>
      <w:r>
        <w:t>)</w:t>
      </w:r>
    </w:p>
    <w:p w14:paraId="14539B7F" w14:textId="679217BC" w:rsidR="00A4707F" w:rsidRPr="00901B1B" w:rsidRDefault="002B5CBD" w:rsidP="00ED7041">
      <w:pPr>
        <w:pStyle w:val="Legend"/>
        <w:spacing w:line="480" w:lineRule="auto"/>
      </w:pPr>
      <w:r w:rsidRPr="0096116C">
        <w:rPr>
          <w:b/>
        </w:rPr>
        <w:lastRenderedPageBreak/>
        <w:t>Fig. 1.</w:t>
      </w:r>
      <w:r w:rsidR="0096116C" w:rsidRPr="0096116C">
        <w:rPr>
          <w:b/>
        </w:rPr>
        <w:t xml:space="preserve"> </w:t>
      </w:r>
      <w:r w:rsidR="00901B1B" w:rsidRPr="00901B1B">
        <w:t>Global distribution of</w:t>
      </w:r>
      <w:r w:rsidR="00901B1B">
        <w:t xml:space="preserve"> </w:t>
      </w:r>
      <w:r w:rsidR="00901B1B" w:rsidRPr="00901B1B">
        <w:t xml:space="preserve">studies included in </w:t>
      </w:r>
      <w:r w:rsidR="00901B1B">
        <w:t xml:space="preserve">a </w:t>
      </w:r>
      <w:r w:rsidR="00901B1B" w:rsidRPr="00901B1B">
        <w:t xml:space="preserve">meta-analysis </w:t>
      </w:r>
      <w:r w:rsidR="00DC00D2">
        <w:t>comparing</w:t>
      </w:r>
      <w:r w:rsidR="00744706">
        <w:t xml:space="preserve"> categories </w:t>
      </w:r>
      <w:r w:rsidR="004A1B03">
        <w:t>of restoration</w:t>
      </w:r>
      <w:r w:rsidR="00901B1B">
        <w:t xml:space="preserve"> </w:t>
      </w:r>
      <w:r w:rsidR="00DC00D2">
        <w:t xml:space="preserve">(active versus passive) and individual restoration </w:t>
      </w:r>
      <w:r w:rsidR="00744706">
        <w:t>practices</w:t>
      </w:r>
      <w:r w:rsidR="00DC00D2">
        <w:t xml:space="preserve"> </w:t>
      </w:r>
      <w:r w:rsidR="00901B1B">
        <w:t xml:space="preserve">in dryland ecosystems. </w:t>
      </w:r>
      <w:r w:rsidR="00540B0C">
        <w:t>A</w:t>
      </w:r>
      <w:r w:rsidR="007D55D2">
        <w:t xml:space="preserve">rticles </w:t>
      </w:r>
      <w:r w:rsidR="00540B0C">
        <w:t xml:space="preserve">included in </w:t>
      </w:r>
      <w:r w:rsidR="007D55D2">
        <w:t xml:space="preserve">the meta-analysis reported agriculture </w:t>
      </w:r>
      <w:r w:rsidR="007F4CF9">
        <w:t xml:space="preserve">(crop and grazing natural lands) </w:t>
      </w:r>
      <w:r w:rsidR="007D55D2">
        <w:t xml:space="preserve">as the main disturbance and </w:t>
      </w:r>
      <w:r w:rsidR="00DC00D2">
        <w:t>included treatment</w:t>
      </w:r>
      <w:r w:rsidR="007D55D2">
        <w:t xml:space="preserve"> and control groups. </w:t>
      </w:r>
      <w:r w:rsidR="00901B1B">
        <w:t xml:space="preserve">In light blue is represented the location of studies </w:t>
      </w:r>
      <w:r w:rsidR="00A859AC">
        <w:t>applying</w:t>
      </w:r>
      <w:r w:rsidR="00901B1B">
        <w:t xml:space="preserve"> active restoration practices, while in dark blue the location of studies </w:t>
      </w:r>
      <w:r w:rsidR="00D20202">
        <w:t>evaluating</w:t>
      </w:r>
      <w:r w:rsidR="00ED7041">
        <w:t xml:space="preserve"> passive restoration practices. </w:t>
      </w:r>
    </w:p>
    <w:p w14:paraId="03EAFE03" w14:textId="046EB2CF" w:rsidR="002B5CBD" w:rsidRDefault="002B5CBD" w:rsidP="00FD48F1">
      <w:pPr>
        <w:pStyle w:val="Legend"/>
      </w:pPr>
    </w:p>
    <w:p w14:paraId="73E9D272" w14:textId="2FF51871" w:rsidR="002B5CBD" w:rsidRDefault="00472CCB" w:rsidP="00FD48F1">
      <w:pPr>
        <w:pStyle w:val="Legend"/>
      </w:pPr>
      <w:r>
        <w:rPr>
          <w:noProof/>
        </w:rPr>
        <w:drawing>
          <wp:inline distT="0" distB="0" distL="0" distR="0" wp14:anchorId="6C2D1980" wp14:editId="51B844CA">
            <wp:extent cx="5943600" cy="3746500"/>
            <wp:effectExtent l="0" t="0" r="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46500"/>
                    </a:xfrm>
                    <a:prstGeom prst="rect">
                      <a:avLst/>
                    </a:prstGeom>
                    <a:noFill/>
                    <a:ln>
                      <a:noFill/>
                    </a:ln>
                  </pic:spPr>
                </pic:pic>
              </a:graphicData>
            </a:graphic>
          </wp:inline>
        </w:drawing>
      </w:r>
    </w:p>
    <w:p w14:paraId="523CAF8C" w14:textId="77777777" w:rsidR="002B5CBD" w:rsidRDefault="002B5CBD" w:rsidP="00FD48F1">
      <w:pPr>
        <w:pStyle w:val="Legend"/>
      </w:pPr>
    </w:p>
    <w:p w14:paraId="40E9C143" w14:textId="77777777" w:rsidR="002B5CBD" w:rsidRDefault="002B5CBD" w:rsidP="00FD48F1">
      <w:pPr>
        <w:pStyle w:val="Legend"/>
      </w:pPr>
    </w:p>
    <w:p w14:paraId="60646468" w14:textId="77777777" w:rsidR="002B5CBD" w:rsidRDefault="002B5CBD" w:rsidP="00FD48F1">
      <w:pPr>
        <w:pStyle w:val="Legend"/>
      </w:pPr>
    </w:p>
    <w:p w14:paraId="6143A4BD" w14:textId="77777777" w:rsidR="002B5CBD" w:rsidRDefault="002B5CBD" w:rsidP="00FD48F1">
      <w:pPr>
        <w:pStyle w:val="Legend"/>
      </w:pPr>
    </w:p>
    <w:p w14:paraId="6313F05B" w14:textId="77777777" w:rsidR="002B5CBD" w:rsidRDefault="002B5CBD" w:rsidP="00FD48F1">
      <w:pPr>
        <w:pStyle w:val="Legend"/>
      </w:pPr>
    </w:p>
    <w:p w14:paraId="76413938" w14:textId="2088A038" w:rsidR="00DB6C89" w:rsidRPr="00DB6C89" w:rsidRDefault="002B5CBD" w:rsidP="007F4CF9">
      <w:pPr>
        <w:autoSpaceDE w:val="0"/>
        <w:autoSpaceDN w:val="0"/>
        <w:adjustRightInd w:val="0"/>
        <w:spacing w:line="480" w:lineRule="auto"/>
        <w:rPr>
          <w:sz w:val="24"/>
          <w:szCs w:val="24"/>
        </w:rPr>
      </w:pPr>
      <w:r w:rsidRPr="00DB6C89">
        <w:rPr>
          <w:b/>
          <w:sz w:val="24"/>
          <w:szCs w:val="24"/>
        </w:rPr>
        <w:lastRenderedPageBreak/>
        <w:t>Fig. 2.</w:t>
      </w:r>
      <w:r w:rsidR="00DB6C89" w:rsidRPr="00DB6C89">
        <w:rPr>
          <w:b/>
          <w:sz w:val="24"/>
          <w:szCs w:val="24"/>
        </w:rPr>
        <w:t xml:space="preserve"> </w:t>
      </w:r>
      <w:r w:rsidR="00DB6C89" w:rsidRPr="00DB6C89">
        <w:rPr>
          <w:sz w:val="24"/>
          <w:szCs w:val="24"/>
        </w:rPr>
        <w:t xml:space="preserve">Overall </w:t>
      </w:r>
      <w:r w:rsidR="00DB6C89">
        <w:rPr>
          <w:sz w:val="24"/>
          <w:szCs w:val="24"/>
        </w:rPr>
        <w:t xml:space="preserve">effect sizes (log response ratio) </w:t>
      </w:r>
      <w:r w:rsidR="00746DD6">
        <w:rPr>
          <w:sz w:val="24"/>
          <w:szCs w:val="24"/>
        </w:rPr>
        <w:t xml:space="preserve">for the effect of active and passive restoration practices in drylands globally, based on a meta-analysis of published studies. The </w:t>
      </w:r>
      <w:r w:rsidR="00746DD6" w:rsidRPr="00746DD6">
        <w:rPr>
          <w:i/>
          <w:sz w:val="24"/>
          <w:szCs w:val="24"/>
        </w:rPr>
        <w:t>x</w:t>
      </w:r>
      <w:r w:rsidR="00746DD6">
        <w:rPr>
          <w:sz w:val="24"/>
          <w:szCs w:val="24"/>
        </w:rPr>
        <w:t xml:space="preserve"> - axis shows the natural log of the response ratio</w:t>
      </w:r>
      <w:r w:rsidR="00744706">
        <w:rPr>
          <w:sz w:val="24"/>
          <w:szCs w:val="24"/>
        </w:rPr>
        <w:t xml:space="preserve"> (mean and 95% confidence interval)</w:t>
      </w:r>
      <w:r w:rsidR="00746DD6">
        <w:rPr>
          <w:sz w:val="24"/>
          <w:szCs w:val="24"/>
        </w:rPr>
        <w:t xml:space="preserve">, whereas the </w:t>
      </w:r>
      <w:r w:rsidR="00746DD6" w:rsidRPr="00746DD6">
        <w:rPr>
          <w:i/>
          <w:sz w:val="24"/>
          <w:szCs w:val="24"/>
        </w:rPr>
        <w:t>y</w:t>
      </w:r>
      <w:r w:rsidR="00746DD6">
        <w:rPr>
          <w:sz w:val="24"/>
          <w:szCs w:val="24"/>
        </w:rPr>
        <w:t xml:space="preserve"> - axis describes passive (vegetation, soil and grazing exclusion) and active (water supply, vegetation and soil) restoration practices. </w:t>
      </w:r>
      <w:r w:rsidR="00540B0C">
        <w:rPr>
          <w:sz w:val="24"/>
          <w:szCs w:val="24"/>
        </w:rPr>
        <w:t xml:space="preserve">A value of zero of the log response ratio </w:t>
      </w:r>
      <w:r w:rsidR="003C5575">
        <w:rPr>
          <w:sz w:val="24"/>
          <w:szCs w:val="24"/>
        </w:rPr>
        <w:t>r</w:t>
      </w:r>
      <w:r w:rsidR="00540B0C">
        <w:rPr>
          <w:sz w:val="24"/>
          <w:szCs w:val="24"/>
        </w:rPr>
        <w:t xml:space="preserve">epresents there was no difference among both groups compared (treatment and control), while a positive log response ratio value indicates the mean of the treatment group was higher than that of the control group and a negative value indicates the mean of the </w:t>
      </w:r>
      <w:r w:rsidR="00DC00D2">
        <w:rPr>
          <w:sz w:val="24"/>
          <w:szCs w:val="24"/>
        </w:rPr>
        <w:t>control</w:t>
      </w:r>
      <w:r w:rsidR="00540B0C">
        <w:rPr>
          <w:sz w:val="24"/>
          <w:szCs w:val="24"/>
        </w:rPr>
        <w:t xml:space="preserve"> group was </w:t>
      </w:r>
      <w:r w:rsidR="00DC00D2">
        <w:rPr>
          <w:sz w:val="24"/>
          <w:szCs w:val="24"/>
        </w:rPr>
        <w:t xml:space="preserve">higher </w:t>
      </w:r>
      <w:r w:rsidR="00540B0C">
        <w:rPr>
          <w:sz w:val="24"/>
          <w:szCs w:val="24"/>
        </w:rPr>
        <w:t xml:space="preserve">than that of the </w:t>
      </w:r>
      <w:r w:rsidR="00DC00D2">
        <w:rPr>
          <w:sz w:val="24"/>
          <w:szCs w:val="24"/>
        </w:rPr>
        <w:t>treatment</w:t>
      </w:r>
      <w:r w:rsidR="00540B0C">
        <w:rPr>
          <w:sz w:val="24"/>
          <w:szCs w:val="24"/>
        </w:rPr>
        <w:t xml:space="preserve"> group. </w:t>
      </w:r>
      <w:r w:rsidR="00744706">
        <w:rPr>
          <w:sz w:val="24"/>
          <w:szCs w:val="24"/>
        </w:rPr>
        <w:t xml:space="preserve">Active and passive restoration practices are represented by different colors, </w:t>
      </w:r>
      <w:r w:rsidR="000F6DB2">
        <w:rPr>
          <w:sz w:val="24"/>
          <w:szCs w:val="24"/>
        </w:rPr>
        <w:t xml:space="preserve">color </w:t>
      </w:r>
      <w:r w:rsidR="00744706">
        <w:rPr>
          <w:sz w:val="24"/>
          <w:szCs w:val="24"/>
        </w:rPr>
        <w:t>references are at the right of the plot.</w:t>
      </w:r>
    </w:p>
    <w:p w14:paraId="6FCB7A85" w14:textId="20EF47D7" w:rsidR="0096116C" w:rsidRDefault="0096116C" w:rsidP="00FD48F1">
      <w:pPr>
        <w:pStyle w:val="Legend"/>
        <w:rPr>
          <w:ins w:id="7" w:author="zenrunner" w:date="2019-04-06T13:27:00Z"/>
        </w:rPr>
      </w:pPr>
    </w:p>
    <w:p w14:paraId="120D8868" w14:textId="081EE768" w:rsidR="00CC666A" w:rsidRDefault="00CC666A" w:rsidP="006506D2">
      <w:pPr>
        <w:autoSpaceDE w:val="0"/>
        <w:autoSpaceDN w:val="0"/>
        <w:adjustRightInd w:val="0"/>
        <w:rPr>
          <w:noProof/>
        </w:rPr>
      </w:pPr>
    </w:p>
    <w:p w14:paraId="051996C4" w14:textId="701A5A12" w:rsidR="00EA0FE6" w:rsidRPr="00EA0FE6" w:rsidRDefault="00EA0FE6" w:rsidP="00EA0FE6"/>
    <w:p w14:paraId="05272973" w14:textId="5B22D5EA" w:rsidR="00EA0FE6" w:rsidRPr="00EA0FE6" w:rsidRDefault="002F0C50" w:rsidP="00EA0FE6">
      <w:r>
        <w:rPr>
          <w:noProof/>
        </w:rPr>
        <w:drawing>
          <wp:inline distT="0" distB="0" distL="0" distR="0" wp14:anchorId="1AE28E02" wp14:editId="5D6E53E1">
            <wp:extent cx="5943600" cy="3305810"/>
            <wp:effectExtent l="0" t="0" r="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05810"/>
                    </a:xfrm>
                    <a:prstGeom prst="rect">
                      <a:avLst/>
                    </a:prstGeom>
                    <a:noFill/>
                    <a:ln>
                      <a:noFill/>
                    </a:ln>
                  </pic:spPr>
                </pic:pic>
              </a:graphicData>
            </a:graphic>
          </wp:inline>
        </w:drawing>
      </w:r>
    </w:p>
    <w:p w14:paraId="181256E9" w14:textId="129CD801" w:rsidR="00EA0FE6" w:rsidRPr="00EA0FE6" w:rsidRDefault="00EA0FE6" w:rsidP="00EA0FE6"/>
    <w:p w14:paraId="26174A0C" w14:textId="6680843A" w:rsidR="00EA0FE6" w:rsidRPr="00EA0FE6" w:rsidRDefault="00EA0FE6" w:rsidP="00EA0FE6"/>
    <w:p w14:paraId="6B5D850D" w14:textId="7DC637B5" w:rsidR="00EA0FE6" w:rsidRPr="00EA0FE6" w:rsidRDefault="00EA0FE6" w:rsidP="00EA0FE6"/>
    <w:p w14:paraId="0D8D5A99" w14:textId="77777777" w:rsidR="00C72CCC" w:rsidRDefault="00C72CCC" w:rsidP="00EA0FE6">
      <w:pPr>
        <w:rPr>
          <w:noProof/>
          <w:sz w:val="24"/>
          <w:szCs w:val="24"/>
        </w:rPr>
      </w:pPr>
    </w:p>
    <w:p w14:paraId="1732F0DC" w14:textId="77777777" w:rsidR="00C72CCC" w:rsidRDefault="00C72CCC" w:rsidP="00EA0FE6">
      <w:pPr>
        <w:rPr>
          <w:noProof/>
          <w:sz w:val="24"/>
          <w:szCs w:val="24"/>
        </w:rPr>
      </w:pPr>
    </w:p>
    <w:p w14:paraId="2EE0860D" w14:textId="4845E02F" w:rsidR="00EA0FE6" w:rsidRDefault="00C72CCC" w:rsidP="00C72CCC">
      <w:pPr>
        <w:spacing w:line="480" w:lineRule="auto"/>
        <w:rPr>
          <w:noProof/>
        </w:rPr>
      </w:pPr>
      <w:r w:rsidRPr="00C72CCC">
        <w:rPr>
          <w:b/>
          <w:noProof/>
          <w:sz w:val="24"/>
          <w:szCs w:val="24"/>
        </w:rPr>
        <w:lastRenderedPageBreak/>
        <w:t>Fig. S1.</w:t>
      </w:r>
      <w:r w:rsidRPr="00C72CCC">
        <w:rPr>
          <w:noProof/>
          <w:sz w:val="24"/>
          <w:szCs w:val="24"/>
        </w:rPr>
        <w:t xml:space="preserve"> </w:t>
      </w:r>
      <w:r w:rsidR="004747E0">
        <w:rPr>
          <w:noProof/>
          <w:sz w:val="24"/>
          <w:szCs w:val="24"/>
        </w:rPr>
        <w:t>D</w:t>
      </w:r>
      <w:r w:rsidRPr="00C72CCC">
        <w:rPr>
          <w:noProof/>
          <w:sz w:val="24"/>
          <w:szCs w:val="24"/>
        </w:rPr>
        <w:t xml:space="preserve">isturbances reported </w:t>
      </w:r>
      <w:r>
        <w:rPr>
          <w:noProof/>
          <w:sz w:val="24"/>
          <w:szCs w:val="24"/>
        </w:rPr>
        <w:t>in drylands globally</w:t>
      </w:r>
      <w:r w:rsidR="00591464">
        <w:rPr>
          <w:noProof/>
          <w:sz w:val="24"/>
          <w:szCs w:val="24"/>
        </w:rPr>
        <w:t xml:space="preserve"> and the category of restoration implemented (active or passive)</w:t>
      </w:r>
      <w:r>
        <w:rPr>
          <w:noProof/>
          <w:sz w:val="24"/>
          <w:szCs w:val="24"/>
        </w:rPr>
        <w:t xml:space="preserve">. The </w:t>
      </w:r>
      <w:r w:rsidRPr="004C55B1">
        <w:rPr>
          <w:i/>
          <w:noProof/>
          <w:sz w:val="24"/>
          <w:szCs w:val="24"/>
        </w:rPr>
        <w:t>y</w:t>
      </w:r>
      <w:r>
        <w:rPr>
          <w:noProof/>
          <w:sz w:val="24"/>
          <w:szCs w:val="24"/>
        </w:rPr>
        <w:t xml:space="preserve">- axis represents the frequency of </w:t>
      </w:r>
      <w:r w:rsidR="004C55B1">
        <w:rPr>
          <w:noProof/>
          <w:sz w:val="24"/>
          <w:szCs w:val="24"/>
        </w:rPr>
        <w:t>studies</w:t>
      </w:r>
      <w:r>
        <w:rPr>
          <w:noProof/>
          <w:sz w:val="24"/>
          <w:szCs w:val="24"/>
        </w:rPr>
        <w:t xml:space="preserve"> that reported each disturbance. </w:t>
      </w:r>
      <w:r w:rsidR="00591464">
        <w:rPr>
          <w:noProof/>
          <w:sz w:val="24"/>
          <w:szCs w:val="24"/>
        </w:rPr>
        <w:t>L</w:t>
      </w:r>
      <w:r w:rsidR="004C55B1">
        <w:rPr>
          <w:noProof/>
          <w:sz w:val="24"/>
          <w:szCs w:val="24"/>
        </w:rPr>
        <w:t>ight blue represent</w:t>
      </w:r>
      <w:r w:rsidR="00591464">
        <w:rPr>
          <w:noProof/>
          <w:sz w:val="24"/>
          <w:szCs w:val="24"/>
        </w:rPr>
        <w:t>s the frequency of s</w:t>
      </w:r>
      <w:r w:rsidR="004C55B1">
        <w:rPr>
          <w:noProof/>
          <w:sz w:val="24"/>
          <w:szCs w:val="24"/>
        </w:rPr>
        <w:t>tudies</w:t>
      </w:r>
      <w:r w:rsidR="00591464">
        <w:rPr>
          <w:noProof/>
          <w:sz w:val="24"/>
          <w:szCs w:val="24"/>
        </w:rPr>
        <w:t xml:space="preserve"> that implemented </w:t>
      </w:r>
      <w:r w:rsidR="004C55B1">
        <w:rPr>
          <w:noProof/>
          <w:sz w:val="24"/>
          <w:szCs w:val="24"/>
        </w:rPr>
        <w:t xml:space="preserve">active restoration interventions, while dark blue </w:t>
      </w:r>
      <w:r w:rsidR="00591464">
        <w:rPr>
          <w:noProof/>
          <w:sz w:val="24"/>
          <w:szCs w:val="24"/>
        </w:rPr>
        <w:t>represents passive restoration</w:t>
      </w:r>
      <w:r w:rsidR="00DC00D2" w:rsidRPr="00DC00D2">
        <w:rPr>
          <w:noProof/>
          <w:sz w:val="24"/>
          <w:szCs w:val="24"/>
        </w:rPr>
        <w:t xml:space="preserve"> </w:t>
      </w:r>
      <w:r w:rsidR="00DC00D2">
        <w:rPr>
          <w:noProof/>
          <w:sz w:val="24"/>
          <w:szCs w:val="24"/>
        </w:rPr>
        <w:t>studies</w:t>
      </w:r>
      <w:r w:rsidR="00591464">
        <w:rPr>
          <w:noProof/>
          <w:sz w:val="24"/>
          <w:szCs w:val="24"/>
        </w:rPr>
        <w:t xml:space="preserve">. </w:t>
      </w:r>
    </w:p>
    <w:p w14:paraId="2A1099DF" w14:textId="7B7ADC11" w:rsidR="00EA0FE6" w:rsidRPr="00EA0FE6" w:rsidRDefault="00EA0FE6" w:rsidP="00DB6C89">
      <w:pPr>
        <w:autoSpaceDE w:val="0"/>
        <w:autoSpaceDN w:val="0"/>
        <w:adjustRightInd w:val="0"/>
      </w:pPr>
      <w:r>
        <w:tab/>
      </w:r>
    </w:p>
    <w:p w14:paraId="5155A5AF" w14:textId="4173C9D5" w:rsidR="00CC666A" w:rsidRDefault="004747E0" w:rsidP="00FD48F1">
      <w:pPr>
        <w:pStyle w:val="Legend"/>
      </w:pPr>
      <w:r>
        <w:rPr>
          <w:noProof/>
        </w:rPr>
        <w:drawing>
          <wp:inline distT="0" distB="0" distL="0" distR="0" wp14:anchorId="6B648C95" wp14:editId="386DB7AB">
            <wp:extent cx="5943600" cy="330581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05810"/>
                    </a:xfrm>
                    <a:prstGeom prst="rect">
                      <a:avLst/>
                    </a:prstGeom>
                    <a:noFill/>
                    <a:ln>
                      <a:noFill/>
                    </a:ln>
                  </pic:spPr>
                </pic:pic>
              </a:graphicData>
            </a:graphic>
          </wp:inline>
        </w:drawing>
      </w:r>
    </w:p>
    <w:p w14:paraId="6683335D" w14:textId="52566F9B" w:rsidR="00572CA8" w:rsidRPr="00572CA8" w:rsidRDefault="00572CA8" w:rsidP="00572CA8"/>
    <w:p w14:paraId="5904765B" w14:textId="1B3D743A" w:rsidR="00572CA8" w:rsidRPr="00572CA8" w:rsidRDefault="00572CA8" w:rsidP="00572CA8"/>
    <w:p w14:paraId="5BB796A0" w14:textId="2D1A6958" w:rsidR="00572CA8" w:rsidRPr="00572CA8" w:rsidRDefault="00572CA8" w:rsidP="00572CA8"/>
    <w:p w14:paraId="69481A0D" w14:textId="0E1C50B3" w:rsidR="00572CA8" w:rsidRPr="00572CA8" w:rsidRDefault="00572CA8" w:rsidP="00572CA8"/>
    <w:p w14:paraId="5C47DC48" w14:textId="77777777" w:rsidR="00BC4FF7" w:rsidRDefault="00BC4FF7" w:rsidP="00572CA8">
      <w:pPr>
        <w:tabs>
          <w:tab w:val="left" w:pos="2020"/>
        </w:tabs>
        <w:rPr>
          <w:sz w:val="24"/>
          <w:szCs w:val="24"/>
        </w:rPr>
      </w:pPr>
    </w:p>
    <w:p w14:paraId="2B79882A" w14:textId="77777777" w:rsidR="00BC4FF7" w:rsidRDefault="00BC4FF7" w:rsidP="00572CA8">
      <w:pPr>
        <w:tabs>
          <w:tab w:val="left" w:pos="2020"/>
        </w:tabs>
        <w:rPr>
          <w:sz w:val="24"/>
          <w:szCs w:val="24"/>
        </w:rPr>
      </w:pPr>
    </w:p>
    <w:p w14:paraId="35E68AFE" w14:textId="77777777" w:rsidR="00BC4FF7" w:rsidRDefault="00BC4FF7" w:rsidP="00572CA8">
      <w:pPr>
        <w:tabs>
          <w:tab w:val="left" w:pos="2020"/>
        </w:tabs>
        <w:rPr>
          <w:sz w:val="24"/>
          <w:szCs w:val="24"/>
        </w:rPr>
      </w:pPr>
    </w:p>
    <w:p w14:paraId="2C823EEC" w14:textId="77777777" w:rsidR="00BC4FF7" w:rsidRDefault="00BC4FF7" w:rsidP="00572CA8">
      <w:pPr>
        <w:tabs>
          <w:tab w:val="left" w:pos="2020"/>
        </w:tabs>
        <w:rPr>
          <w:sz w:val="24"/>
          <w:szCs w:val="24"/>
        </w:rPr>
      </w:pPr>
    </w:p>
    <w:p w14:paraId="569D324A" w14:textId="64CC11BE" w:rsidR="009D32C4" w:rsidRDefault="003F4EB2" w:rsidP="004A1B03">
      <w:pPr>
        <w:tabs>
          <w:tab w:val="left" w:pos="2020"/>
        </w:tabs>
        <w:spacing w:line="480" w:lineRule="auto"/>
        <w:rPr>
          <w:sz w:val="24"/>
          <w:szCs w:val="24"/>
        </w:rPr>
      </w:pPr>
      <w:r w:rsidRPr="004A1B03">
        <w:rPr>
          <w:b/>
          <w:sz w:val="24"/>
          <w:szCs w:val="24"/>
        </w:rPr>
        <w:t>Fig. S2</w:t>
      </w:r>
      <w:r w:rsidRPr="00572CA8">
        <w:rPr>
          <w:sz w:val="24"/>
          <w:szCs w:val="24"/>
        </w:rPr>
        <w:t xml:space="preserve"> </w:t>
      </w:r>
      <w:commentRangeStart w:id="8"/>
      <w:r w:rsidR="004A1B03">
        <w:rPr>
          <w:sz w:val="24"/>
          <w:szCs w:val="24"/>
        </w:rPr>
        <w:t xml:space="preserve">PRISMA </w:t>
      </w:r>
      <w:commentRangeEnd w:id="8"/>
      <w:r w:rsidR="004A1B03">
        <w:rPr>
          <w:rStyle w:val="Refdecomentario"/>
          <w:rFonts w:eastAsia="Times New Roman"/>
        </w:rPr>
        <w:commentReference w:id="8"/>
      </w:r>
      <w:r w:rsidR="004A1B03">
        <w:rPr>
          <w:sz w:val="24"/>
          <w:szCs w:val="24"/>
        </w:rPr>
        <w:t>(P</w:t>
      </w:r>
      <w:r w:rsidR="009D32C4">
        <w:rPr>
          <w:sz w:val="24"/>
          <w:szCs w:val="24"/>
        </w:rPr>
        <w:t xml:space="preserve">referred </w:t>
      </w:r>
      <w:r w:rsidR="004A1B03">
        <w:rPr>
          <w:sz w:val="24"/>
          <w:szCs w:val="24"/>
        </w:rPr>
        <w:t xml:space="preserve">Reporting Items for Systematic Reviews and Meta-Analyses) report of a meta-analysis </w:t>
      </w:r>
      <w:r w:rsidR="004A1B03" w:rsidRPr="004A1B03">
        <w:rPr>
          <w:sz w:val="24"/>
          <w:szCs w:val="24"/>
        </w:rPr>
        <w:t>comparing categories of restoration (active versus passive) and individual restoration practices in dryland ecosystems</w:t>
      </w:r>
      <w:r w:rsidR="004A1B03">
        <w:rPr>
          <w:sz w:val="24"/>
          <w:szCs w:val="24"/>
        </w:rPr>
        <w:t xml:space="preserve"> globally. </w:t>
      </w:r>
      <w:bookmarkStart w:id="9" w:name="_GoBack"/>
      <w:bookmarkEnd w:id="9"/>
    </w:p>
    <w:p w14:paraId="28F50A13" w14:textId="77777777" w:rsidR="009D32C4" w:rsidRDefault="009D32C4" w:rsidP="003F4EB2">
      <w:pPr>
        <w:tabs>
          <w:tab w:val="left" w:pos="2020"/>
        </w:tabs>
        <w:rPr>
          <w:sz w:val="24"/>
          <w:szCs w:val="24"/>
        </w:rPr>
      </w:pPr>
    </w:p>
    <w:p w14:paraId="266D7662" w14:textId="77777777" w:rsidR="00BC4FF7" w:rsidRDefault="00BC4FF7" w:rsidP="00572CA8">
      <w:pPr>
        <w:tabs>
          <w:tab w:val="left" w:pos="2020"/>
        </w:tabs>
        <w:rPr>
          <w:sz w:val="24"/>
          <w:szCs w:val="24"/>
        </w:rPr>
      </w:pPr>
    </w:p>
    <w:p w14:paraId="7087A750" w14:textId="77777777" w:rsidR="00BC4FF7" w:rsidRDefault="00BC4FF7" w:rsidP="00572CA8">
      <w:pPr>
        <w:tabs>
          <w:tab w:val="left" w:pos="2020"/>
        </w:tabs>
        <w:rPr>
          <w:sz w:val="24"/>
          <w:szCs w:val="24"/>
        </w:rPr>
      </w:pPr>
    </w:p>
    <w:p w14:paraId="2E990E0E" w14:textId="77777777" w:rsidR="00BC4FF7" w:rsidRDefault="00BC4FF7" w:rsidP="00572CA8">
      <w:pPr>
        <w:tabs>
          <w:tab w:val="left" w:pos="2020"/>
        </w:tabs>
        <w:rPr>
          <w:sz w:val="24"/>
          <w:szCs w:val="24"/>
        </w:rPr>
      </w:pPr>
    </w:p>
    <w:p w14:paraId="58224105" w14:textId="77777777" w:rsidR="00BC4FF7" w:rsidRDefault="00BC4FF7" w:rsidP="00572CA8">
      <w:pPr>
        <w:tabs>
          <w:tab w:val="left" w:pos="2020"/>
        </w:tabs>
        <w:rPr>
          <w:sz w:val="24"/>
          <w:szCs w:val="24"/>
        </w:rPr>
      </w:pPr>
    </w:p>
    <w:p w14:paraId="204557F4" w14:textId="59F10878" w:rsidR="00572CA8" w:rsidRDefault="00572CA8" w:rsidP="006872D6">
      <w:pPr>
        <w:tabs>
          <w:tab w:val="left" w:pos="2020"/>
        </w:tabs>
        <w:spacing w:line="480" w:lineRule="auto"/>
        <w:rPr>
          <w:sz w:val="24"/>
          <w:szCs w:val="24"/>
        </w:rPr>
      </w:pPr>
      <w:r w:rsidRPr="003F4EB2">
        <w:rPr>
          <w:b/>
          <w:sz w:val="24"/>
          <w:szCs w:val="24"/>
        </w:rPr>
        <w:lastRenderedPageBreak/>
        <w:t>Table S</w:t>
      </w:r>
      <w:r w:rsidR="004518CF" w:rsidRPr="003F4EB2">
        <w:rPr>
          <w:b/>
          <w:sz w:val="24"/>
          <w:szCs w:val="24"/>
        </w:rPr>
        <w:t>1</w:t>
      </w:r>
      <w:r w:rsidR="003F4EB2" w:rsidRPr="003F4EB2">
        <w:rPr>
          <w:b/>
          <w:sz w:val="24"/>
          <w:szCs w:val="24"/>
        </w:rPr>
        <w:t>.</w:t>
      </w:r>
      <w:r w:rsidR="003F4EB2">
        <w:rPr>
          <w:sz w:val="24"/>
          <w:szCs w:val="24"/>
        </w:rPr>
        <w:t xml:space="preserve"> List of </w:t>
      </w:r>
      <w:r w:rsidR="006872D6">
        <w:rPr>
          <w:sz w:val="24"/>
          <w:szCs w:val="24"/>
        </w:rPr>
        <w:t xml:space="preserve">restoration practices and outcomes included in a meta-analysis comparing categories of restoration (active </w:t>
      </w:r>
      <w:r w:rsidR="00DC00D2">
        <w:rPr>
          <w:sz w:val="24"/>
          <w:szCs w:val="24"/>
        </w:rPr>
        <w:t>versus</w:t>
      </w:r>
      <w:r w:rsidR="006872D6">
        <w:rPr>
          <w:sz w:val="24"/>
          <w:szCs w:val="24"/>
        </w:rPr>
        <w:t xml:space="preserve"> passive) and individual techniques for restoration in drylands globally. </w:t>
      </w:r>
      <w:r w:rsidR="00443DAA">
        <w:rPr>
          <w:sz w:val="24"/>
          <w:szCs w:val="24"/>
        </w:rPr>
        <w:t xml:space="preserve">Number of entries indicates the number of independent variables and data entries obtained for each restoration technique from the studies included in the meta-analysis. </w:t>
      </w:r>
    </w:p>
    <w:p w14:paraId="60B80BDF" w14:textId="54FFE72A" w:rsidR="003F4EB2" w:rsidRDefault="003F4EB2" w:rsidP="00407998">
      <w:pPr>
        <w:tabs>
          <w:tab w:val="left" w:pos="2020"/>
        </w:tabs>
        <w:rPr>
          <w:sz w:val="24"/>
          <w:szCs w:val="24"/>
        </w:rPr>
      </w:pPr>
    </w:p>
    <w:p w14:paraId="78541736" w14:textId="77777777" w:rsidR="003F4EB2" w:rsidRDefault="003F4EB2" w:rsidP="00407998">
      <w:pPr>
        <w:tabs>
          <w:tab w:val="left" w:pos="2020"/>
        </w:tabs>
        <w:rPr>
          <w:sz w:val="24"/>
          <w:szCs w:val="24"/>
        </w:rPr>
      </w:pPr>
    </w:p>
    <w:tbl>
      <w:tblPr>
        <w:tblStyle w:val="Tablaconcuadrcula"/>
        <w:tblW w:w="0" w:type="auto"/>
        <w:tblLook w:val="04A0" w:firstRow="1" w:lastRow="0" w:firstColumn="1" w:lastColumn="0" w:noHBand="0" w:noVBand="1"/>
      </w:tblPr>
      <w:tblGrid>
        <w:gridCol w:w="1641"/>
        <w:gridCol w:w="1935"/>
        <w:gridCol w:w="1243"/>
        <w:gridCol w:w="3847"/>
        <w:gridCol w:w="910"/>
      </w:tblGrid>
      <w:tr w:rsidR="00BC4FF7" w14:paraId="0B71C432" w14:textId="77777777" w:rsidTr="00070080">
        <w:tc>
          <w:tcPr>
            <w:tcW w:w="1668" w:type="dxa"/>
            <w:tcBorders>
              <w:top w:val="single" w:sz="4" w:space="0" w:color="auto"/>
              <w:left w:val="single" w:sz="4" w:space="0" w:color="auto"/>
              <w:bottom w:val="single" w:sz="4" w:space="0" w:color="auto"/>
              <w:right w:val="nil"/>
            </w:tcBorders>
            <w:shd w:val="clear" w:color="auto" w:fill="EEECE1" w:themeFill="background2"/>
          </w:tcPr>
          <w:p w14:paraId="47C7D279" w14:textId="0763F3FC" w:rsidR="00BC4FF7" w:rsidRPr="00070080" w:rsidRDefault="00BC4FF7" w:rsidP="00407998">
            <w:pPr>
              <w:tabs>
                <w:tab w:val="left" w:pos="2020"/>
              </w:tabs>
              <w:rPr>
                <w:rFonts w:ascii="Times New Roman" w:hAnsi="Times New Roman" w:cs="Times New Roman"/>
                <w:b/>
                <w:sz w:val="24"/>
                <w:szCs w:val="24"/>
              </w:rPr>
            </w:pPr>
            <w:r w:rsidRPr="00070080">
              <w:rPr>
                <w:rFonts w:ascii="Times New Roman" w:hAnsi="Times New Roman" w:cs="Times New Roman"/>
                <w:b/>
                <w:sz w:val="24"/>
                <w:szCs w:val="24"/>
              </w:rPr>
              <w:t>Categor</w:t>
            </w:r>
            <w:r w:rsidR="009918A5" w:rsidRPr="00070080">
              <w:rPr>
                <w:rFonts w:ascii="Times New Roman" w:hAnsi="Times New Roman" w:cs="Times New Roman"/>
                <w:b/>
                <w:sz w:val="24"/>
                <w:szCs w:val="24"/>
              </w:rPr>
              <w:t>ies</w:t>
            </w:r>
            <w:r w:rsidRPr="00070080">
              <w:rPr>
                <w:rFonts w:ascii="Times New Roman" w:hAnsi="Times New Roman" w:cs="Times New Roman"/>
                <w:b/>
                <w:sz w:val="24"/>
                <w:szCs w:val="24"/>
              </w:rPr>
              <w:t xml:space="preserve"> of </w:t>
            </w:r>
            <w:r w:rsidR="00070080">
              <w:rPr>
                <w:rFonts w:ascii="Times New Roman" w:hAnsi="Times New Roman" w:cs="Times New Roman"/>
                <w:b/>
                <w:sz w:val="24"/>
                <w:szCs w:val="24"/>
              </w:rPr>
              <w:t>r</w:t>
            </w:r>
            <w:r w:rsidRPr="00070080">
              <w:rPr>
                <w:rFonts w:ascii="Times New Roman" w:hAnsi="Times New Roman" w:cs="Times New Roman"/>
                <w:b/>
                <w:sz w:val="24"/>
                <w:szCs w:val="24"/>
              </w:rPr>
              <w:t>estoration</w:t>
            </w:r>
          </w:p>
        </w:tc>
        <w:tc>
          <w:tcPr>
            <w:tcW w:w="1984" w:type="dxa"/>
            <w:tcBorders>
              <w:top w:val="single" w:sz="4" w:space="0" w:color="auto"/>
              <w:left w:val="nil"/>
              <w:bottom w:val="single" w:sz="4" w:space="0" w:color="auto"/>
              <w:right w:val="nil"/>
            </w:tcBorders>
            <w:shd w:val="clear" w:color="auto" w:fill="EEECE1" w:themeFill="background2"/>
          </w:tcPr>
          <w:p w14:paraId="57E24CB0" w14:textId="05562175" w:rsidR="00BC4FF7" w:rsidRPr="00070080" w:rsidRDefault="00BC4FF7" w:rsidP="00070080">
            <w:pPr>
              <w:tabs>
                <w:tab w:val="left" w:pos="2020"/>
              </w:tabs>
              <w:jc w:val="center"/>
              <w:rPr>
                <w:rFonts w:ascii="Times New Roman" w:hAnsi="Times New Roman" w:cs="Times New Roman"/>
                <w:b/>
                <w:sz w:val="24"/>
                <w:szCs w:val="24"/>
              </w:rPr>
            </w:pPr>
            <w:r w:rsidRPr="00070080">
              <w:rPr>
                <w:rFonts w:ascii="Times New Roman" w:hAnsi="Times New Roman" w:cs="Times New Roman"/>
                <w:b/>
                <w:sz w:val="24"/>
                <w:szCs w:val="24"/>
              </w:rPr>
              <w:t>Restoration practice</w:t>
            </w:r>
            <w:r w:rsidR="006872D6" w:rsidRPr="00070080">
              <w:rPr>
                <w:rFonts w:ascii="Times New Roman" w:hAnsi="Times New Roman" w:cs="Times New Roman"/>
                <w:b/>
                <w:sz w:val="24"/>
                <w:szCs w:val="24"/>
              </w:rPr>
              <w:t>s</w:t>
            </w:r>
          </w:p>
        </w:tc>
        <w:tc>
          <w:tcPr>
            <w:tcW w:w="992" w:type="dxa"/>
            <w:tcBorders>
              <w:top w:val="single" w:sz="4" w:space="0" w:color="auto"/>
              <w:left w:val="nil"/>
              <w:bottom w:val="single" w:sz="4" w:space="0" w:color="auto"/>
              <w:right w:val="nil"/>
            </w:tcBorders>
            <w:shd w:val="clear" w:color="auto" w:fill="EEECE1" w:themeFill="background2"/>
            <w:vAlign w:val="center"/>
          </w:tcPr>
          <w:p w14:paraId="1FA4E8E3" w14:textId="55C588CC" w:rsidR="00BC4FF7" w:rsidRPr="00070080" w:rsidRDefault="00BC4FF7" w:rsidP="00350B66">
            <w:pPr>
              <w:tabs>
                <w:tab w:val="left" w:pos="2020"/>
              </w:tabs>
              <w:jc w:val="center"/>
              <w:rPr>
                <w:rFonts w:ascii="Times New Roman" w:hAnsi="Times New Roman" w:cs="Times New Roman"/>
                <w:b/>
                <w:sz w:val="24"/>
                <w:szCs w:val="24"/>
              </w:rPr>
            </w:pPr>
            <w:r w:rsidRPr="00070080">
              <w:rPr>
                <w:rFonts w:ascii="Times New Roman" w:hAnsi="Times New Roman" w:cs="Times New Roman"/>
                <w:b/>
                <w:sz w:val="24"/>
                <w:szCs w:val="24"/>
              </w:rPr>
              <w:t>Outcome</w:t>
            </w:r>
            <w:r w:rsidR="006872D6" w:rsidRPr="00070080">
              <w:rPr>
                <w:rFonts w:ascii="Times New Roman" w:hAnsi="Times New Roman" w:cs="Times New Roman"/>
                <w:b/>
                <w:sz w:val="24"/>
                <w:szCs w:val="24"/>
              </w:rPr>
              <w:t>s</w:t>
            </w:r>
          </w:p>
        </w:tc>
        <w:tc>
          <w:tcPr>
            <w:tcW w:w="4073" w:type="dxa"/>
            <w:tcBorders>
              <w:top w:val="single" w:sz="4" w:space="0" w:color="auto"/>
              <w:left w:val="nil"/>
              <w:bottom w:val="single" w:sz="4" w:space="0" w:color="auto"/>
              <w:right w:val="nil"/>
            </w:tcBorders>
            <w:shd w:val="clear" w:color="auto" w:fill="EEECE1" w:themeFill="background2"/>
            <w:vAlign w:val="center"/>
          </w:tcPr>
          <w:p w14:paraId="148703FD" w14:textId="03955A19" w:rsidR="00BC4FF7" w:rsidRPr="00070080" w:rsidRDefault="00350B66" w:rsidP="00070080">
            <w:pPr>
              <w:tabs>
                <w:tab w:val="left" w:pos="2020"/>
              </w:tabs>
              <w:jc w:val="center"/>
              <w:rPr>
                <w:rFonts w:ascii="Times New Roman" w:hAnsi="Times New Roman" w:cs="Times New Roman"/>
                <w:b/>
                <w:sz w:val="24"/>
                <w:szCs w:val="24"/>
              </w:rPr>
            </w:pPr>
            <w:r w:rsidRPr="00070080">
              <w:rPr>
                <w:rFonts w:ascii="Times New Roman" w:hAnsi="Times New Roman" w:cs="Times New Roman"/>
                <w:b/>
                <w:sz w:val="24"/>
                <w:szCs w:val="24"/>
              </w:rPr>
              <w:t>Restoration t</w:t>
            </w:r>
            <w:r w:rsidR="00BC4FF7" w:rsidRPr="00070080">
              <w:rPr>
                <w:rFonts w:ascii="Times New Roman" w:hAnsi="Times New Roman" w:cs="Times New Roman"/>
                <w:b/>
                <w:sz w:val="24"/>
                <w:szCs w:val="24"/>
              </w:rPr>
              <w:t>echnique</w:t>
            </w:r>
            <w:r w:rsidR="006872D6" w:rsidRPr="00070080">
              <w:rPr>
                <w:rFonts w:ascii="Times New Roman" w:hAnsi="Times New Roman" w:cs="Times New Roman"/>
                <w:b/>
                <w:sz w:val="24"/>
                <w:szCs w:val="24"/>
              </w:rPr>
              <w:t>s</w:t>
            </w:r>
          </w:p>
        </w:tc>
        <w:tc>
          <w:tcPr>
            <w:tcW w:w="859" w:type="dxa"/>
            <w:tcBorders>
              <w:top w:val="single" w:sz="4" w:space="0" w:color="auto"/>
              <w:left w:val="nil"/>
              <w:bottom w:val="single" w:sz="4" w:space="0" w:color="auto"/>
              <w:right w:val="single" w:sz="4" w:space="0" w:color="auto"/>
            </w:tcBorders>
            <w:shd w:val="clear" w:color="auto" w:fill="EEECE1" w:themeFill="background2"/>
          </w:tcPr>
          <w:p w14:paraId="1AB0CB3E" w14:textId="45AFD7E9" w:rsidR="00BC4FF7" w:rsidRPr="00070080" w:rsidRDefault="00BC4FF7" w:rsidP="00407998">
            <w:pPr>
              <w:tabs>
                <w:tab w:val="left" w:pos="2020"/>
              </w:tabs>
              <w:rPr>
                <w:rFonts w:ascii="Times New Roman" w:hAnsi="Times New Roman" w:cs="Times New Roman"/>
                <w:b/>
                <w:sz w:val="24"/>
                <w:szCs w:val="24"/>
              </w:rPr>
            </w:pPr>
            <w:r w:rsidRPr="00070080">
              <w:rPr>
                <w:rFonts w:ascii="Times New Roman" w:hAnsi="Times New Roman" w:cs="Times New Roman"/>
                <w:b/>
                <w:sz w:val="24"/>
                <w:szCs w:val="24"/>
              </w:rPr>
              <w:t>No. of entries</w:t>
            </w:r>
          </w:p>
        </w:tc>
      </w:tr>
      <w:tr w:rsidR="003F4EB2" w14:paraId="0C496BF3" w14:textId="77777777" w:rsidTr="00070080">
        <w:tc>
          <w:tcPr>
            <w:tcW w:w="1668" w:type="dxa"/>
            <w:vMerge w:val="restart"/>
            <w:tcBorders>
              <w:top w:val="single" w:sz="4" w:space="0" w:color="auto"/>
              <w:left w:val="single" w:sz="4" w:space="0" w:color="auto"/>
              <w:bottom w:val="single" w:sz="4" w:space="0" w:color="auto"/>
              <w:right w:val="single" w:sz="4" w:space="0" w:color="auto"/>
            </w:tcBorders>
            <w:vAlign w:val="center"/>
          </w:tcPr>
          <w:p w14:paraId="26806E42" w14:textId="62C3A93A" w:rsidR="003F4EB2" w:rsidRPr="003F4EB2" w:rsidRDefault="003F4EB2" w:rsidP="00350B66">
            <w:pPr>
              <w:tabs>
                <w:tab w:val="left" w:pos="2020"/>
              </w:tabs>
              <w:jc w:val="center"/>
              <w:rPr>
                <w:rFonts w:ascii="Times New Roman" w:hAnsi="Times New Roman" w:cs="Times New Roman"/>
                <w:sz w:val="28"/>
                <w:szCs w:val="28"/>
              </w:rPr>
            </w:pPr>
            <w:r w:rsidRPr="003F4EB2">
              <w:rPr>
                <w:rFonts w:ascii="Times New Roman" w:hAnsi="Times New Roman" w:cs="Times New Roman"/>
                <w:sz w:val="28"/>
                <w:szCs w:val="28"/>
              </w:rPr>
              <w:t>Active</w:t>
            </w:r>
          </w:p>
        </w:tc>
        <w:tc>
          <w:tcPr>
            <w:tcW w:w="1984" w:type="dxa"/>
            <w:vMerge w:val="restart"/>
            <w:tcBorders>
              <w:top w:val="single" w:sz="4" w:space="0" w:color="auto"/>
              <w:left w:val="single" w:sz="4" w:space="0" w:color="auto"/>
              <w:right w:val="single" w:sz="4" w:space="0" w:color="auto"/>
            </w:tcBorders>
            <w:vAlign w:val="center"/>
          </w:tcPr>
          <w:p w14:paraId="2812A761" w14:textId="5B503784" w:rsidR="003F4EB2" w:rsidRPr="003F4EB2" w:rsidRDefault="003F4EB2" w:rsidP="00407998">
            <w:pPr>
              <w:tabs>
                <w:tab w:val="left" w:pos="2020"/>
              </w:tabs>
              <w:rPr>
                <w:rFonts w:ascii="Times New Roman" w:hAnsi="Times New Roman" w:cs="Times New Roman"/>
                <w:sz w:val="24"/>
                <w:szCs w:val="24"/>
                <w:lang w:val="en-US"/>
              </w:rPr>
            </w:pPr>
            <w:r w:rsidRPr="003F4EB2">
              <w:rPr>
                <w:rFonts w:ascii="Times New Roman" w:hAnsi="Times New Roman" w:cs="Times New Roman"/>
                <w:sz w:val="24"/>
                <w:szCs w:val="24"/>
                <w:lang w:val="en-US"/>
              </w:rPr>
              <w:t>soil</w:t>
            </w:r>
          </w:p>
        </w:tc>
        <w:tc>
          <w:tcPr>
            <w:tcW w:w="992" w:type="dxa"/>
            <w:tcBorders>
              <w:top w:val="single" w:sz="4" w:space="0" w:color="auto"/>
              <w:left w:val="single" w:sz="4" w:space="0" w:color="auto"/>
            </w:tcBorders>
          </w:tcPr>
          <w:p w14:paraId="6EAC0010" w14:textId="4087FD83"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habitat</w:t>
            </w:r>
          </w:p>
        </w:tc>
        <w:tc>
          <w:tcPr>
            <w:tcW w:w="4073" w:type="dxa"/>
            <w:tcBorders>
              <w:top w:val="single" w:sz="4" w:space="0" w:color="auto"/>
            </w:tcBorders>
          </w:tcPr>
          <w:p w14:paraId="578B5F1F" w14:textId="54E4972D"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carbon addition, top soil removal, seeding</w:t>
            </w:r>
          </w:p>
        </w:tc>
        <w:tc>
          <w:tcPr>
            <w:tcW w:w="859" w:type="dxa"/>
            <w:tcBorders>
              <w:top w:val="single" w:sz="4" w:space="0" w:color="auto"/>
            </w:tcBorders>
          </w:tcPr>
          <w:p w14:paraId="18CD051A" w14:textId="1C0B1E04"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45</w:t>
            </w:r>
          </w:p>
        </w:tc>
      </w:tr>
      <w:tr w:rsidR="003F4EB2" w14:paraId="0620CE5B" w14:textId="77777777" w:rsidTr="003F4EB2">
        <w:tc>
          <w:tcPr>
            <w:tcW w:w="1668" w:type="dxa"/>
            <w:vMerge/>
            <w:tcBorders>
              <w:left w:val="single" w:sz="4" w:space="0" w:color="auto"/>
              <w:bottom w:val="single" w:sz="4" w:space="0" w:color="auto"/>
              <w:right w:val="single" w:sz="4" w:space="0" w:color="auto"/>
            </w:tcBorders>
          </w:tcPr>
          <w:p w14:paraId="77BEF0E9" w14:textId="77777777" w:rsidR="003F4EB2" w:rsidRPr="00BC4FF7" w:rsidRDefault="003F4EB2" w:rsidP="00407998">
            <w:pPr>
              <w:tabs>
                <w:tab w:val="left" w:pos="2020"/>
              </w:tabs>
              <w:rPr>
                <w:rFonts w:ascii="Times New Roman" w:hAnsi="Times New Roman" w:cs="Times New Roman"/>
                <w:sz w:val="24"/>
                <w:szCs w:val="24"/>
                <w:lang w:val="en-US"/>
              </w:rPr>
            </w:pPr>
          </w:p>
        </w:tc>
        <w:tc>
          <w:tcPr>
            <w:tcW w:w="1984" w:type="dxa"/>
            <w:vMerge/>
            <w:tcBorders>
              <w:left w:val="single" w:sz="4" w:space="0" w:color="auto"/>
              <w:right w:val="single" w:sz="4" w:space="0" w:color="auto"/>
            </w:tcBorders>
          </w:tcPr>
          <w:p w14:paraId="732D1E37" w14:textId="24C7739B"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24ED22B0" w14:textId="6AADEE98"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habitat</w:t>
            </w:r>
          </w:p>
        </w:tc>
        <w:tc>
          <w:tcPr>
            <w:tcW w:w="4073" w:type="dxa"/>
          </w:tcPr>
          <w:p w14:paraId="38587369" w14:textId="001AD5E2"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carbon amendment</w:t>
            </w:r>
          </w:p>
        </w:tc>
        <w:tc>
          <w:tcPr>
            <w:tcW w:w="859" w:type="dxa"/>
          </w:tcPr>
          <w:p w14:paraId="345042D6" w14:textId="1F3812FA"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27</w:t>
            </w:r>
          </w:p>
        </w:tc>
      </w:tr>
      <w:tr w:rsidR="003F4EB2" w14:paraId="76DAD3E9" w14:textId="77777777" w:rsidTr="003F4EB2">
        <w:tc>
          <w:tcPr>
            <w:tcW w:w="1668" w:type="dxa"/>
            <w:vMerge/>
            <w:tcBorders>
              <w:left w:val="single" w:sz="4" w:space="0" w:color="auto"/>
              <w:bottom w:val="single" w:sz="4" w:space="0" w:color="auto"/>
              <w:right w:val="single" w:sz="4" w:space="0" w:color="auto"/>
            </w:tcBorders>
          </w:tcPr>
          <w:p w14:paraId="33993EE5" w14:textId="77777777" w:rsidR="003F4EB2" w:rsidRPr="00BC4FF7" w:rsidRDefault="003F4EB2" w:rsidP="00407998">
            <w:pPr>
              <w:tabs>
                <w:tab w:val="left" w:pos="2020"/>
              </w:tabs>
              <w:rPr>
                <w:rFonts w:ascii="Times New Roman" w:hAnsi="Times New Roman" w:cs="Times New Roman"/>
                <w:sz w:val="24"/>
                <w:szCs w:val="24"/>
                <w:lang w:val="en-US"/>
              </w:rPr>
            </w:pPr>
          </w:p>
        </w:tc>
        <w:tc>
          <w:tcPr>
            <w:tcW w:w="1984" w:type="dxa"/>
            <w:vMerge/>
            <w:tcBorders>
              <w:left w:val="single" w:sz="4" w:space="0" w:color="auto"/>
              <w:right w:val="single" w:sz="4" w:space="0" w:color="auto"/>
            </w:tcBorders>
          </w:tcPr>
          <w:p w14:paraId="190E95C2" w14:textId="12AAD9CD"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5F9400A7" w14:textId="5E20C77E"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soil</w:t>
            </w:r>
          </w:p>
        </w:tc>
        <w:tc>
          <w:tcPr>
            <w:tcW w:w="4073" w:type="dxa"/>
          </w:tcPr>
          <w:p w14:paraId="4BE9E3F4" w14:textId="04CF358D"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fertilization, biostimulants, seeding</w:t>
            </w:r>
          </w:p>
        </w:tc>
        <w:tc>
          <w:tcPr>
            <w:tcW w:w="859" w:type="dxa"/>
          </w:tcPr>
          <w:p w14:paraId="66DAE6F3" w14:textId="18743AFF"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48</w:t>
            </w:r>
          </w:p>
        </w:tc>
      </w:tr>
      <w:tr w:rsidR="003F4EB2" w14:paraId="3AB3B6A0" w14:textId="77777777" w:rsidTr="003F4EB2">
        <w:tc>
          <w:tcPr>
            <w:tcW w:w="1668" w:type="dxa"/>
            <w:vMerge/>
            <w:tcBorders>
              <w:left w:val="single" w:sz="4" w:space="0" w:color="auto"/>
              <w:bottom w:val="single" w:sz="4" w:space="0" w:color="auto"/>
              <w:right w:val="single" w:sz="4" w:space="0" w:color="auto"/>
            </w:tcBorders>
          </w:tcPr>
          <w:p w14:paraId="44009777" w14:textId="77777777" w:rsidR="003F4EB2" w:rsidRPr="00BC4FF7" w:rsidRDefault="003F4EB2" w:rsidP="00407998">
            <w:pPr>
              <w:tabs>
                <w:tab w:val="left" w:pos="2020"/>
              </w:tabs>
              <w:rPr>
                <w:rFonts w:ascii="Times New Roman" w:hAnsi="Times New Roman" w:cs="Times New Roman"/>
                <w:sz w:val="24"/>
                <w:szCs w:val="24"/>
                <w:lang w:val="en-US"/>
              </w:rPr>
            </w:pPr>
          </w:p>
        </w:tc>
        <w:tc>
          <w:tcPr>
            <w:tcW w:w="1984" w:type="dxa"/>
            <w:vMerge/>
            <w:tcBorders>
              <w:left w:val="single" w:sz="4" w:space="0" w:color="auto"/>
              <w:bottom w:val="single" w:sz="4" w:space="0" w:color="auto"/>
              <w:right w:val="single" w:sz="4" w:space="0" w:color="auto"/>
            </w:tcBorders>
          </w:tcPr>
          <w:p w14:paraId="65BF99F4" w14:textId="3F7254CE"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02820ACC" w14:textId="5990EBBE"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vegetation</w:t>
            </w:r>
          </w:p>
        </w:tc>
        <w:tc>
          <w:tcPr>
            <w:tcW w:w="4073" w:type="dxa"/>
          </w:tcPr>
          <w:p w14:paraId="51E4EFD4" w14:textId="15F7CFCB"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mycorrhizal inoculation</w:t>
            </w:r>
          </w:p>
        </w:tc>
        <w:tc>
          <w:tcPr>
            <w:tcW w:w="859" w:type="dxa"/>
          </w:tcPr>
          <w:p w14:paraId="56D168F1" w14:textId="720162C2"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128</w:t>
            </w:r>
          </w:p>
        </w:tc>
      </w:tr>
      <w:tr w:rsidR="003F4EB2" w14:paraId="3FA090D5" w14:textId="77777777" w:rsidTr="003F4EB2">
        <w:tc>
          <w:tcPr>
            <w:tcW w:w="1668" w:type="dxa"/>
            <w:vMerge/>
            <w:tcBorders>
              <w:left w:val="single" w:sz="4" w:space="0" w:color="auto"/>
              <w:bottom w:val="single" w:sz="4" w:space="0" w:color="auto"/>
              <w:right w:val="single" w:sz="4" w:space="0" w:color="auto"/>
            </w:tcBorders>
          </w:tcPr>
          <w:p w14:paraId="1B71E022" w14:textId="77322727" w:rsidR="003F4EB2" w:rsidRPr="00BC4FF7" w:rsidRDefault="003F4EB2" w:rsidP="00407998">
            <w:pPr>
              <w:tabs>
                <w:tab w:val="left" w:pos="2020"/>
              </w:tabs>
              <w:rPr>
                <w:lang w:val="en-US"/>
              </w:rPr>
            </w:pPr>
          </w:p>
        </w:tc>
        <w:tc>
          <w:tcPr>
            <w:tcW w:w="1984" w:type="dxa"/>
            <w:vMerge w:val="restart"/>
            <w:tcBorders>
              <w:top w:val="single" w:sz="4" w:space="0" w:color="auto"/>
              <w:left w:val="single" w:sz="4" w:space="0" w:color="auto"/>
              <w:right w:val="single" w:sz="4" w:space="0" w:color="auto"/>
            </w:tcBorders>
            <w:vAlign w:val="center"/>
          </w:tcPr>
          <w:p w14:paraId="7AB0412E" w14:textId="070EA9A0" w:rsidR="003F4EB2" w:rsidRPr="003F4EB2" w:rsidRDefault="003F4EB2" w:rsidP="00407998">
            <w:pPr>
              <w:tabs>
                <w:tab w:val="left" w:pos="2020"/>
              </w:tabs>
              <w:rPr>
                <w:rFonts w:ascii="Times New Roman" w:hAnsi="Times New Roman" w:cs="Times New Roman"/>
                <w:sz w:val="24"/>
                <w:szCs w:val="24"/>
                <w:lang w:val="en-US"/>
              </w:rPr>
            </w:pPr>
            <w:r w:rsidRPr="003F4EB2">
              <w:rPr>
                <w:rFonts w:ascii="Times New Roman" w:hAnsi="Times New Roman" w:cs="Times New Roman"/>
                <w:sz w:val="24"/>
                <w:szCs w:val="24"/>
                <w:lang w:val="en-US"/>
              </w:rPr>
              <w:t>vegetation</w:t>
            </w:r>
          </w:p>
        </w:tc>
        <w:tc>
          <w:tcPr>
            <w:tcW w:w="992" w:type="dxa"/>
            <w:tcBorders>
              <w:left w:val="single" w:sz="4" w:space="0" w:color="auto"/>
            </w:tcBorders>
          </w:tcPr>
          <w:p w14:paraId="56C170D4" w14:textId="0477BFDD"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habitat</w:t>
            </w:r>
          </w:p>
        </w:tc>
        <w:tc>
          <w:tcPr>
            <w:tcW w:w="4073" w:type="dxa"/>
          </w:tcPr>
          <w:p w14:paraId="56125D3D" w14:textId="1441DCE3"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burning, mowing</w:t>
            </w:r>
          </w:p>
        </w:tc>
        <w:tc>
          <w:tcPr>
            <w:tcW w:w="859" w:type="dxa"/>
          </w:tcPr>
          <w:p w14:paraId="198FE067" w14:textId="4C7E8EC8"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24</w:t>
            </w:r>
          </w:p>
        </w:tc>
      </w:tr>
      <w:tr w:rsidR="003F4EB2" w14:paraId="36E95D36" w14:textId="77777777" w:rsidTr="003F4EB2">
        <w:tc>
          <w:tcPr>
            <w:tcW w:w="1668" w:type="dxa"/>
            <w:vMerge/>
            <w:tcBorders>
              <w:left w:val="single" w:sz="4" w:space="0" w:color="auto"/>
              <w:bottom w:val="single" w:sz="4" w:space="0" w:color="auto"/>
              <w:right w:val="single" w:sz="4" w:space="0" w:color="auto"/>
            </w:tcBorders>
          </w:tcPr>
          <w:p w14:paraId="0DE104D0" w14:textId="77777777" w:rsidR="003F4EB2" w:rsidRPr="00BC4FF7" w:rsidRDefault="003F4EB2" w:rsidP="00407998">
            <w:pPr>
              <w:tabs>
                <w:tab w:val="left" w:pos="2020"/>
              </w:tabs>
              <w:rPr>
                <w:lang w:val="en-US"/>
              </w:rPr>
            </w:pPr>
          </w:p>
        </w:tc>
        <w:tc>
          <w:tcPr>
            <w:tcW w:w="1984" w:type="dxa"/>
            <w:vMerge/>
            <w:tcBorders>
              <w:left w:val="single" w:sz="4" w:space="0" w:color="auto"/>
              <w:right w:val="single" w:sz="4" w:space="0" w:color="auto"/>
            </w:tcBorders>
          </w:tcPr>
          <w:p w14:paraId="0C825357" w14:textId="104437CA"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7EC3F7C9" w14:textId="55B24FDE"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vegetation</w:t>
            </w:r>
          </w:p>
        </w:tc>
        <w:tc>
          <w:tcPr>
            <w:tcW w:w="4073" w:type="dxa"/>
          </w:tcPr>
          <w:p w14:paraId="3F05C94A" w14:textId="33EBF091"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mechanical disturbance, seeding</w:t>
            </w:r>
          </w:p>
        </w:tc>
        <w:tc>
          <w:tcPr>
            <w:tcW w:w="859" w:type="dxa"/>
          </w:tcPr>
          <w:p w14:paraId="5C07EBAE" w14:textId="60CB2FA9"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4</w:t>
            </w:r>
          </w:p>
        </w:tc>
      </w:tr>
      <w:tr w:rsidR="003F4EB2" w14:paraId="0EB6E8E4" w14:textId="77777777" w:rsidTr="003F4EB2">
        <w:tc>
          <w:tcPr>
            <w:tcW w:w="1668" w:type="dxa"/>
            <w:vMerge/>
            <w:tcBorders>
              <w:left w:val="single" w:sz="4" w:space="0" w:color="auto"/>
              <w:bottom w:val="single" w:sz="4" w:space="0" w:color="auto"/>
              <w:right w:val="single" w:sz="4" w:space="0" w:color="auto"/>
            </w:tcBorders>
          </w:tcPr>
          <w:p w14:paraId="31A9A2C8" w14:textId="77777777" w:rsidR="003F4EB2" w:rsidRPr="00BC4FF7" w:rsidRDefault="003F4EB2" w:rsidP="00407998">
            <w:pPr>
              <w:tabs>
                <w:tab w:val="left" w:pos="2020"/>
              </w:tabs>
              <w:rPr>
                <w:lang w:val="en-US"/>
              </w:rPr>
            </w:pPr>
          </w:p>
        </w:tc>
        <w:tc>
          <w:tcPr>
            <w:tcW w:w="1984" w:type="dxa"/>
            <w:vMerge/>
            <w:tcBorders>
              <w:left w:val="single" w:sz="4" w:space="0" w:color="auto"/>
              <w:right w:val="single" w:sz="4" w:space="0" w:color="auto"/>
            </w:tcBorders>
          </w:tcPr>
          <w:p w14:paraId="53D6950B" w14:textId="241CF223"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6A209E49" w14:textId="2024A027"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habitat</w:t>
            </w:r>
          </w:p>
        </w:tc>
        <w:tc>
          <w:tcPr>
            <w:tcW w:w="4073" w:type="dxa"/>
          </w:tcPr>
          <w:p w14:paraId="006547D1" w14:textId="6726C932"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mowing</w:t>
            </w:r>
          </w:p>
        </w:tc>
        <w:tc>
          <w:tcPr>
            <w:tcW w:w="859" w:type="dxa"/>
          </w:tcPr>
          <w:p w14:paraId="4880C29D" w14:textId="0EBE3101"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3</w:t>
            </w:r>
          </w:p>
        </w:tc>
      </w:tr>
      <w:tr w:rsidR="003F4EB2" w14:paraId="6ACD95F8" w14:textId="77777777" w:rsidTr="003F4EB2">
        <w:tc>
          <w:tcPr>
            <w:tcW w:w="1668" w:type="dxa"/>
            <w:vMerge/>
            <w:tcBorders>
              <w:left w:val="single" w:sz="4" w:space="0" w:color="auto"/>
              <w:bottom w:val="single" w:sz="4" w:space="0" w:color="auto"/>
              <w:right w:val="single" w:sz="4" w:space="0" w:color="auto"/>
            </w:tcBorders>
          </w:tcPr>
          <w:p w14:paraId="6CB768FB" w14:textId="77777777" w:rsidR="003F4EB2" w:rsidRPr="00BC4FF7" w:rsidRDefault="003F4EB2" w:rsidP="00407998">
            <w:pPr>
              <w:tabs>
                <w:tab w:val="left" w:pos="2020"/>
              </w:tabs>
            </w:pPr>
          </w:p>
        </w:tc>
        <w:tc>
          <w:tcPr>
            <w:tcW w:w="1984" w:type="dxa"/>
            <w:vMerge/>
            <w:tcBorders>
              <w:left w:val="single" w:sz="4" w:space="0" w:color="auto"/>
              <w:right w:val="single" w:sz="4" w:space="0" w:color="auto"/>
            </w:tcBorders>
          </w:tcPr>
          <w:p w14:paraId="5343611D" w14:textId="0581F392" w:rsidR="003F4EB2" w:rsidRPr="003F4EB2" w:rsidRDefault="003F4EB2" w:rsidP="00407998">
            <w:pPr>
              <w:tabs>
                <w:tab w:val="left" w:pos="2020"/>
              </w:tabs>
              <w:rPr>
                <w:rFonts w:ascii="Times New Roman" w:hAnsi="Times New Roman" w:cs="Times New Roman"/>
                <w:sz w:val="24"/>
                <w:szCs w:val="24"/>
              </w:rPr>
            </w:pPr>
          </w:p>
        </w:tc>
        <w:tc>
          <w:tcPr>
            <w:tcW w:w="992" w:type="dxa"/>
            <w:tcBorders>
              <w:left w:val="single" w:sz="4" w:space="0" w:color="auto"/>
            </w:tcBorders>
          </w:tcPr>
          <w:p w14:paraId="5AF18028" w14:textId="7102CD65"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lang w:val="en-US"/>
              </w:rPr>
              <w:t>habitat</w:t>
            </w:r>
          </w:p>
        </w:tc>
        <w:tc>
          <w:tcPr>
            <w:tcW w:w="4073" w:type="dxa"/>
          </w:tcPr>
          <w:p w14:paraId="7DCE6A93" w14:textId="7040DCD8"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planting</w:t>
            </w:r>
          </w:p>
        </w:tc>
        <w:tc>
          <w:tcPr>
            <w:tcW w:w="859" w:type="dxa"/>
          </w:tcPr>
          <w:p w14:paraId="72DB86C1" w14:textId="22FA9C68"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369</w:t>
            </w:r>
          </w:p>
        </w:tc>
      </w:tr>
      <w:tr w:rsidR="003F4EB2" w14:paraId="7DA6BF7D" w14:textId="77777777" w:rsidTr="003F4EB2">
        <w:tc>
          <w:tcPr>
            <w:tcW w:w="1668" w:type="dxa"/>
            <w:vMerge/>
            <w:tcBorders>
              <w:left w:val="single" w:sz="4" w:space="0" w:color="auto"/>
              <w:bottom w:val="single" w:sz="4" w:space="0" w:color="auto"/>
              <w:right w:val="single" w:sz="4" w:space="0" w:color="auto"/>
            </w:tcBorders>
          </w:tcPr>
          <w:p w14:paraId="0130ADE7" w14:textId="77777777" w:rsidR="003F4EB2" w:rsidRPr="00BC4FF7" w:rsidRDefault="003F4EB2" w:rsidP="00407998">
            <w:pPr>
              <w:tabs>
                <w:tab w:val="left" w:pos="2020"/>
              </w:tabs>
            </w:pPr>
          </w:p>
        </w:tc>
        <w:tc>
          <w:tcPr>
            <w:tcW w:w="1984" w:type="dxa"/>
            <w:vMerge/>
            <w:tcBorders>
              <w:left w:val="single" w:sz="4" w:space="0" w:color="auto"/>
              <w:right w:val="single" w:sz="4" w:space="0" w:color="auto"/>
            </w:tcBorders>
          </w:tcPr>
          <w:p w14:paraId="438C32F0" w14:textId="6569ED1F" w:rsidR="003F4EB2" w:rsidRPr="003F4EB2" w:rsidRDefault="003F4EB2" w:rsidP="00407998">
            <w:pPr>
              <w:tabs>
                <w:tab w:val="left" w:pos="2020"/>
              </w:tabs>
              <w:rPr>
                <w:rFonts w:ascii="Times New Roman" w:hAnsi="Times New Roman" w:cs="Times New Roman"/>
                <w:sz w:val="24"/>
                <w:szCs w:val="24"/>
              </w:rPr>
            </w:pPr>
          </w:p>
        </w:tc>
        <w:tc>
          <w:tcPr>
            <w:tcW w:w="992" w:type="dxa"/>
            <w:tcBorders>
              <w:left w:val="single" w:sz="4" w:space="0" w:color="auto"/>
            </w:tcBorders>
          </w:tcPr>
          <w:p w14:paraId="748AE79E" w14:textId="10449934"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lang w:val="en-US"/>
              </w:rPr>
              <w:t>vegetation</w:t>
            </w:r>
          </w:p>
        </w:tc>
        <w:tc>
          <w:tcPr>
            <w:tcW w:w="4073" w:type="dxa"/>
          </w:tcPr>
          <w:p w14:paraId="0FE49A2D" w14:textId="360F3586"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planting</w:t>
            </w:r>
          </w:p>
        </w:tc>
        <w:tc>
          <w:tcPr>
            <w:tcW w:w="859" w:type="dxa"/>
          </w:tcPr>
          <w:p w14:paraId="4FFB7AE7" w14:textId="0E8009E2"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26</w:t>
            </w:r>
          </w:p>
        </w:tc>
      </w:tr>
      <w:tr w:rsidR="003F4EB2" w14:paraId="560D080A" w14:textId="77777777" w:rsidTr="003F4EB2">
        <w:tc>
          <w:tcPr>
            <w:tcW w:w="1668" w:type="dxa"/>
            <w:vMerge/>
            <w:tcBorders>
              <w:left w:val="single" w:sz="4" w:space="0" w:color="auto"/>
              <w:bottom w:val="single" w:sz="4" w:space="0" w:color="auto"/>
              <w:right w:val="single" w:sz="4" w:space="0" w:color="auto"/>
            </w:tcBorders>
          </w:tcPr>
          <w:p w14:paraId="3EBCAC1C" w14:textId="77777777" w:rsidR="003F4EB2" w:rsidRPr="00BC4FF7" w:rsidRDefault="003F4EB2" w:rsidP="00407998">
            <w:pPr>
              <w:tabs>
                <w:tab w:val="left" w:pos="2020"/>
              </w:tabs>
            </w:pPr>
          </w:p>
        </w:tc>
        <w:tc>
          <w:tcPr>
            <w:tcW w:w="1984" w:type="dxa"/>
            <w:vMerge/>
            <w:tcBorders>
              <w:left w:val="single" w:sz="4" w:space="0" w:color="auto"/>
              <w:right w:val="single" w:sz="4" w:space="0" w:color="auto"/>
            </w:tcBorders>
          </w:tcPr>
          <w:p w14:paraId="672387C9" w14:textId="2BBAAA3C" w:rsidR="003F4EB2" w:rsidRPr="003F4EB2" w:rsidRDefault="003F4EB2" w:rsidP="00407998">
            <w:pPr>
              <w:tabs>
                <w:tab w:val="left" w:pos="2020"/>
              </w:tabs>
              <w:rPr>
                <w:rFonts w:ascii="Times New Roman" w:hAnsi="Times New Roman" w:cs="Times New Roman"/>
                <w:sz w:val="24"/>
                <w:szCs w:val="24"/>
              </w:rPr>
            </w:pPr>
          </w:p>
        </w:tc>
        <w:tc>
          <w:tcPr>
            <w:tcW w:w="992" w:type="dxa"/>
            <w:tcBorders>
              <w:left w:val="single" w:sz="4" w:space="0" w:color="auto"/>
            </w:tcBorders>
          </w:tcPr>
          <w:p w14:paraId="591D0D26" w14:textId="47B967A9"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soil</w:t>
            </w:r>
          </w:p>
        </w:tc>
        <w:tc>
          <w:tcPr>
            <w:tcW w:w="4073" w:type="dxa"/>
          </w:tcPr>
          <w:p w14:paraId="4A8E508F" w14:textId="6154DD2B"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planting</w:t>
            </w:r>
          </w:p>
        </w:tc>
        <w:tc>
          <w:tcPr>
            <w:tcW w:w="859" w:type="dxa"/>
          </w:tcPr>
          <w:p w14:paraId="50B54B0D" w14:textId="4862D29E"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84</w:t>
            </w:r>
          </w:p>
        </w:tc>
      </w:tr>
      <w:tr w:rsidR="003F4EB2" w14:paraId="2EEAF39E" w14:textId="77777777" w:rsidTr="003F4EB2">
        <w:tc>
          <w:tcPr>
            <w:tcW w:w="1668" w:type="dxa"/>
            <w:vMerge/>
            <w:tcBorders>
              <w:left w:val="single" w:sz="4" w:space="0" w:color="auto"/>
              <w:bottom w:val="single" w:sz="4" w:space="0" w:color="auto"/>
              <w:right w:val="single" w:sz="4" w:space="0" w:color="auto"/>
            </w:tcBorders>
          </w:tcPr>
          <w:p w14:paraId="2509619D" w14:textId="77777777" w:rsidR="003F4EB2" w:rsidRPr="00BC4FF7" w:rsidRDefault="003F4EB2" w:rsidP="00407998">
            <w:pPr>
              <w:tabs>
                <w:tab w:val="left" w:pos="2020"/>
              </w:tabs>
            </w:pPr>
          </w:p>
        </w:tc>
        <w:tc>
          <w:tcPr>
            <w:tcW w:w="1984" w:type="dxa"/>
            <w:vMerge/>
            <w:tcBorders>
              <w:left w:val="single" w:sz="4" w:space="0" w:color="auto"/>
              <w:right w:val="single" w:sz="4" w:space="0" w:color="auto"/>
            </w:tcBorders>
          </w:tcPr>
          <w:p w14:paraId="73F28140" w14:textId="33218FD2" w:rsidR="003F4EB2" w:rsidRPr="003F4EB2" w:rsidRDefault="003F4EB2" w:rsidP="00407998">
            <w:pPr>
              <w:tabs>
                <w:tab w:val="left" w:pos="2020"/>
              </w:tabs>
              <w:rPr>
                <w:rFonts w:ascii="Times New Roman" w:hAnsi="Times New Roman" w:cs="Times New Roman"/>
                <w:sz w:val="24"/>
                <w:szCs w:val="24"/>
              </w:rPr>
            </w:pPr>
          </w:p>
        </w:tc>
        <w:tc>
          <w:tcPr>
            <w:tcW w:w="992" w:type="dxa"/>
            <w:tcBorders>
              <w:left w:val="single" w:sz="4" w:space="0" w:color="auto"/>
            </w:tcBorders>
          </w:tcPr>
          <w:p w14:paraId="39555D73" w14:textId="477CBD5B"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animals</w:t>
            </w:r>
          </w:p>
        </w:tc>
        <w:tc>
          <w:tcPr>
            <w:tcW w:w="4073" w:type="dxa"/>
          </w:tcPr>
          <w:p w14:paraId="1AEEDF85" w14:textId="1C4D7BC0"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planting</w:t>
            </w:r>
          </w:p>
        </w:tc>
        <w:tc>
          <w:tcPr>
            <w:tcW w:w="859" w:type="dxa"/>
          </w:tcPr>
          <w:p w14:paraId="5901A384" w14:textId="118F5B71"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24</w:t>
            </w:r>
          </w:p>
        </w:tc>
      </w:tr>
      <w:tr w:rsidR="003F4EB2" w14:paraId="501CC882" w14:textId="77777777" w:rsidTr="003F4EB2">
        <w:tc>
          <w:tcPr>
            <w:tcW w:w="1668" w:type="dxa"/>
            <w:vMerge/>
            <w:tcBorders>
              <w:left w:val="single" w:sz="4" w:space="0" w:color="auto"/>
              <w:bottom w:val="single" w:sz="4" w:space="0" w:color="auto"/>
              <w:right w:val="single" w:sz="4" w:space="0" w:color="auto"/>
            </w:tcBorders>
          </w:tcPr>
          <w:p w14:paraId="7AFD2B77" w14:textId="77777777" w:rsidR="003F4EB2" w:rsidRPr="00BC4FF7" w:rsidRDefault="003F4EB2" w:rsidP="00407998">
            <w:pPr>
              <w:tabs>
                <w:tab w:val="left" w:pos="2020"/>
              </w:tabs>
            </w:pPr>
          </w:p>
        </w:tc>
        <w:tc>
          <w:tcPr>
            <w:tcW w:w="1984" w:type="dxa"/>
            <w:vMerge/>
            <w:tcBorders>
              <w:left w:val="single" w:sz="4" w:space="0" w:color="auto"/>
              <w:right w:val="single" w:sz="4" w:space="0" w:color="auto"/>
            </w:tcBorders>
          </w:tcPr>
          <w:p w14:paraId="5D796406" w14:textId="299744D4" w:rsidR="003F4EB2" w:rsidRPr="003F4EB2" w:rsidRDefault="003F4EB2" w:rsidP="00407998">
            <w:pPr>
              <w:tabs>
                <w:tab w:val="left" w:pos="2020"/>
              </w:tabs>
              <w:rPr>
                <w:rFonts w:ascii="Times New Roman" w:hAnsi="Times New Roman" w:cs="Times New Roman"/>
                <w:sz w:val="24"/>
                <w:szCs w:val="24"/>
              </w:rPr>
            </w:pPr>
          </w:p>
        </w:tc>
        <w:tc>
          <w:tcPr>
            <w:tcW w:w="992" w:type="dxa"/>
            <w:tcBorders>
              <w:left w:val="single" w:sz="4" w:space="0" w:color="auto"/>
            </w:tcBorders>
          </w:tcPr>
          <w:p w14:paraId="14FF1452" w14:textId="574E5F37"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lang w:val="en-US"/>
              </w:rPr>
              <w:t>vegetation</w:t>
            </w:r>
          </w:p>
        </w:tc>
        <w:tc>
          <w:tcPr>
            <w:tcW w:w="4073" w:type="dxa"/>
          </w:tcPr>
          <w:p w14:paraId="18BB54F9" w14:textId="5EDA3D46"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seeding</w:t>
            </w:r>
          </w:p>
        </w:tc>
        <w:tc>
          <w:tcPr>
            <w:tcW w:w="859" w:type="dxa"/>
          </w:tcPr>
          <w:p w14:paraId="65B79D5C" w14:textId="075FABE7"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44</w:t>
            </w:r>
          </w:p>
        </w:tc>
      </w:tr>
      <w:tr w:rsidR="003F4EB2" w14:paraId="64B63A13" w14:textId="77777777" w:rsidTr="003F4EB2">
        <w:tc>
          <w:tcPr>
            <w:tcW w:w="1668" w:type="dxa"/>
            <w:vMerge/>
            <w:tcBorders>
              <w:left w:val="single" w:sz="4" w:space="0" w:color="auto"/>
              <w:bottom w:val="single" w:sz="4" w:space="0" w:color="auto"/>
              <w:right w:val="single" w:sz="4" w:space="0" w:color="auto"/>
            </w:tcBorders>
          </w:tcPr>
          <w:p w14:paraId="7351923A" w14:textId="77777777" w:rsidR="003F4EB2" w:rsidRPr="00BC4FF7" w:rsidRDefault="003F4EB2" w:rsidP="00407998">
            <w:pPr>
              <w:tabs>
                <w:tab w:val="left" w:pos="2020"/>
              </w:tabs>
            </w:pPr>
          </w:p>
        </w:tc>
        <w:tc>
          <w:tcPr>
            <w:tcW w:w="1984" w:type="dxa"/>
            <w:vMerge/>
            <w:tcBorders>
              <w:left w:val="single" w:sz="4" w:space="0" w:color="auto"/>
              <w:right w:val="single" w:sz="4" w:space="0" w:color="auto"/>
            </w:tcBorders>
          </w:tcPr>
          <w:p w14:paraId="1B63B8CD" w14:textId="2B38552E" w:rsidR="003F4EB2" w:rsidRPr="003F4EB2" w:rsidRDefault="003F4EB2" w:rsidP="00407998">
            <w:pPr>
              <w:tabs>
                <w:tab w:val="left" w:pos="2020"/>
              </w:tabs>
              <w:rPr>
                <w:rFonts w:ascii="Times New Roman" w:hAnsi="Times New Roman" w:cs="Times New Roman"/>
                <w:sz w:val="24"/>
                <w:szCs w:val="24"/>
              </w:rPr>
            </w:pPr>
          </w:p>
        </w:tc>
        <w:tc>
          <w:tcPr>
            <w:tcW w:w="992" w:type="dxa"/>
            <w:tcBorders>
              <w:left w:val="single" w:sz="4" w:space="0" w:color="auto"/>
            </w:tcBorders>
          </w:tcPr>
          <w:p w14:paraId="5BB56285" w14:textId="11919167"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soil</w:t>
            </w:r>
          </w:p>
        </w:tc>
        <w:tc>
          <w:tcPr>
            <w:tcW w:w="4073" w:type="dxa"/>
          </w:tcPr>
          <w:p w14:paraId="58915E2F" w14:textId="4D951B07"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seeding</w:t>
            </w:r>
          </w:p>
        </w:tc>
        <w:tc>
          <w:tcPr>
            <w:tcW w:w="859" w:type="dxa"/>
          </w:tcPr>
          <w:p w14:paraId="5BD7110E" w14:textId="59920FBB"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117</w:t>
            </w:r>
          </w:p>
        </w:tc>
      </w:tr>
      <w:tr w:rsidR="003F4EB2" w14:paraId="5DAF1A62" w14:textId="77777777" w:rsidTr="003F4EB2">
        <w:tc>
          <w:tcPr>
            <w:tcW w:w="1668" w:type="dxa"/>
            <w:vMerge/>
            <w:tcBorders>
              <w:left w:val="single" w:sz="4" w:space="0" w:color="auto"/>
              <w:bottom w:val="single" w:sz="4" w:space="0" w:color="auto"/>
              <w:right w:val="single" w:sz="4" w:space="0" w:color="auto"/>
            </w:tcBorders>
          </w:tcPr>
          <w:p w14:paraId="3102F439" w14:textId="77777777" w:rsidR="003F4EB2" w:rsidRPr="00BC4FF7" w:rsidRDefault="003F4EB2" w:rsidP="00407998">
            <w:pPr>
              <w:tabs>
                <w:tab w:val="left" w:pos="2020"/>
              </w:tabs>
            </w:pPr>
          </w:p>
        </w:tc>
        <w:tc>
          <w:tcPr>
            <w:tcW w:w="1984" w:type="dxa"/>
            <w:vMerge/>
            <w:tcBorders>
              <w:left w:val="single" w:sz="4" w:space="0" w:color="auto"/>
              <w:right w:val="single" w:sz="4" w:space="0" w:color="auto"/>
            </w:tcBorders>
          </w:tcPr>
          <w:p w14:paraId="595FFD75" w14:textId="2B288939" w:rsidR="003F4EB2" w:rsidRPr="003F4EB2" w:rsidRDefault="003F4EB2" w:rsidP="00407998">
            <w:pPr>
              <w:tabs>
                <w:tab w:val="left" w:pos="2020"/>
              </w:tabs>
              <w:rPr>
                <w:rFonts w:ascii="Times New Roman" w:hAnsi="Times New Roman" w:cs="Times New Roman"/>
                <w:sz w:val="24"/>
                <w:szCs w:val="24"/>
              </w:rPr>
            </w:pPr>
          </w:p>
        </w:tc>
        <w:tc>
          <w:tcPr>
            <w:tcW w:w="992" w:type="dxa"/>
            <w:tcBorders>
              <w:left w:val="single" w:sz="4" w:space="0" w:color="auto"/>
            </w:tcBorders>
          </w:tcPr>
          <w:p w14:paraId="528B47AC" w14:textId="0CE1A04F"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vegetation</w:t>
            </w:r>
          </w:p>
        </w:tc>
        <w:tc>
          <w:tcPr>
            <w:tcW w:w="4073" w:type="dxa"/>
          </w:tcPr>
          <w:p w14:paraId="444966FA" w14:textId="1860A690"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seeding and ripping</w:t>
            </w:r>
          </w:p>
        </w:tc>
        <w:tc>
          <w:tcPr>
            <w:tcW w:w="859" w:type="dxa"/>
          </w:tcPr>
          <w:p w14:paraId="4F006853" w14:textId="68147B79"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12</w:t>
            </w:r>
          </w:p>
        </w:tc>
      </w:tr>
      <w:tr w:rsidR="003F4EB2" w14:paraId="7EA6833F" w14:textId="77777777" w:rsidTr="003F4EB2">
        <w:tc>
          <w:tcPr>
            <w:tcW w:w="1668" w:type="dxa"/>
            <w:vMerge/>
            <w:tcBorders>
              <w:left w:val="single" w:sz="4" w:space="0" w:color="auto"/>
              <w:bottom w:val="single" w:sz="4" w:space="0" w:color="auto"/>
              <w:right w:val="single" w:sz="4" w:space="0" w:color="auto"/>
            </w:tcBorders>
          </w:tcPr>
          <w:p w14:paraId="3DFF2AAC" w14:textId="77777777" w:rsidR="003F4EB2" w:rsidRPr="00BC4FF7" w:rsidRDefault="003F4EB2" w:rsidP="00407998">
            <w:pPr>
              <w:tabs>
                <w:tab w:val="left" w:pos="2020"/>
              </w:tabs>
            </w:pPr>
          </w:p>
        </w:tc>
        <w:tc>
          <w:tcPr>
            <w:tcW w:w="1984" w:type="dxa"/>
            <w:vMerge/>
            <w:tcBorders>
              <w:left w:val="single" w:sz="4" w:space="0" w:color="auto"/>
              <w:right w:val="single" w:sz="4" w:space="0" w:color="auto"/>
            </w:tcBorders>
          </w:tcPr>
          <w:p w14:paraId="0114E12B" w14:textId="4D251C6F" w:rsidR="003F4EB2" w:rsidRPr="003F4EB2" w:rsidRDefault="003F4EB2" w:rsidP="00407998">
            <w:pPr>
              <w:tabs>
                <w:tab w:val="left" w:pos="2020"/>
              </w:tabs>
              <w:rPr>
                <w:rFonts w:ascii="Times New Roman" w:hAnsi="Times New Roman" w:cs="Times New Roman"/>
                <w:sz w:val="24"/>
                <w:szCs w:val="24"/>
              </w:rPr>
            </w:pPr>
          </w:p>
        </w:tc>
        <w:tc>
          <w:tcPr>
            <w:tcW w:w="992" w:type="dxa"/>
            <w:tcBorders>
              <w:left w:val="single" w:sz="4" w:space="0" w:color="auto"/>
            </w:tcBorders>
          </w:tcPr>
          <w:p w14:paraId="190ECDCB" w14:textId="4967E699"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habitat</w:t>
            </w:r>
          </w:p>
        </w:tc>
        <w:tc>
          <w:tcPr>
            <w:tcW w:w="4073" w:type="dxa"/>
          </w:tcPr>
          <w:p w14:paraId="67F9ADCD" w14:textId="6D39D233"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seeding, cutting, grazing treatments</w:t>
            </w:r>
          </w:p>
        </w:tc>
        <w:tc>
          <w:tcPr>
            <w:tcW w:w="859" w:type="dxa"/>
          </w:tcPr>
          <w:p w14:paraId="708D7AA2" w14:textId="52EFDE90"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2</w:t>
            </w:r>
          </w:p>
        </w:tc>
      </w:tr>
      <w:tr w:rsidR="003F4EB2" w14:paraId="53105BE9" w14:textId="77777777" w:rsidTr="003F4EB2">
        <w:tc>
          <w:tcPr>
            <w:tcW w:w="1668" w:type="dxa"/>
            <w:vMerge/>
            <w:tcBorders>
              <w:left w:val="single" w:sz="4" w:space="0" w:color="auto"/>
              <w:bottom w:val="single" w:sz="4" w:space="0" w:color="auto"/>
              <w:right w:val="single" w:sz="4" w:space="0" w:color="auto"/>
            </w:tcBorders>
          </w:tcPr>
          <w:p w14:paraId="50A6E2FB" w14:textId="77777777" w:rsidR="003F4EB2" w:rsidRPr="00BC4FF7" w:rsidRDefault="003F4EB2" w:rsidP="00407998">
            <w:pPr>
              <w:tabs>
                <w:tab w:val="left" w:pos="2020"/>
              </w:tabs>
            </w:pPr>
          </w:p>
        </w:tc>
        <w:tc>
          <w:tcPr>
            <w:tcW w:w="1984" w:type="dxa"/>
            <w:vMerge/>
            <w:tcBorders>
              <w:left w:val="single" w:sz="4" w:space="0" w:color="auto"/>
              <w:right w:val="single" w:sz="4" w:space="0" w:color="auto"/>
            </w:tcBorders>
          </w:tcPr>
          <w:p w14:paraId="2D5E97FE" w14:textId="23C0A82A" w:rsidR="003F4EB2" w:rsidRPr="003F4EB2" w:rsidRDefault="003F4EB2" w:rsidP="00407998">
            <w:pPr>
              <w:tabs>
                <w:tab w:val="left" w:pos="2020"/>
              </w:tabs>
              <w:rPr>
                <w:rFonts w:ascii="Times New Roman" w:hAnsi="Times New Roman" w:cs="Times New Roman"/>
                <w:sz w:val="24"/>
                <w:szCs w:val="24"/>
              </w:rPr>
            </w:pPr>
          </w:p>
        </w:tc>
        <w:tc>
          <w:tcPr>
            <w:tcW w:w="992" w:type="dxa"/>
            <w:tcBorders>
              <w:left w:val="single" w:sz="4" w:space="0" w:color="auto"/>
            </w:tcBorders>
          </w:tcPr>
          <w:p w14:paraId="20F9B8D4" w14:textId="32F8930D"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habitat</w:t>
            </w:r>
          </w:p>
        </w:tc>
        <w:tc>
          <w:tcPr>
            <w:tcW w:w="4073" w:type="dxa"/>
          </w:tcPr>
          <w:p w14:paraId="2734506B" w14:textId="713BCE33"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seeding, gypsum and organic mulch</w:t>
            </w:r>
          </w:p>
        </w:tc>
        <w:tc>
          <w:tcPr>
            <w:tcW w:w="859" w:type="dxa"/>
          </w:tcPr>
          <w:p w14:paraId="1CFDE394" w14:textId="389471BC"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9</w:t>
            </w:r>
          </w:p>
        </w:tc>
      </w:tr>
      <w:tr w:rsidR="003F4EB2" w14:paraId="1D0100CD" w14:textId="77777777" w:rsidTr="003F4EB2">
        <w:tc>
          <w:tcPr>
            <w:tcW w:w="1668" w:type="dxa"/>
            <w:vMerge/>
            <w:tcBorders>
              <w:left w:val="single" w:sz="4" w:space="0" w:color="auto"/>
              <w:bottom w:val="single" w:sz="4" w:space="0" w:color="auto"/>
              <w:right w:val="single" w:sz="4" w:space="0" w:color="auto"/>
            </w:tcBorders>
          </w:tcPr>
          <w:p w14:paraId="4F1C8F82" w14:textId="77777777" w:rsidR="003F4EB2" w:rsidRPr="009918A5" w:rsidRDefault="003F4EB2" w:rsidP="00407998">
            <w:pPr>
              <w:tabs>
                <w:tab w:val="left" w:pos="2020"/>
              </w:tabs>
              <w:rPr>
                <w:lang w:val="en-US"/>
              </w:rPr>
            </w:pPr>
          </w:p>
        </w:tc>
        <w:tc>
          <w:tcPr>
            <w:tcW w:w="1984" w:type="dxa"/>
            <w:vMerge/>
            <w:tcBorders>
              <w:left w:val="single" w:sz="4" w:space="0" w:color="auto"/>
              <w:right w:val="single" w:sz="4" w:space="0" w:color="auto"/>
            </w:tcBorders>
          </w:tcPr>
          <w:p w14:paraId="15BA5E3F" w14:textId="310024EE"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29BE5F92" w14:textId="04C9F1A1"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rPr>
              <w:t>vegetation</w:t>
            </w:r>
          </w:p>
        </w:tc>
        <w:tc>
          <w:tcPr>
            <w:tcW w:w="4073" w:type="dxa"/>
          </w:tcPr>
          <w:p w14:paraId="07651EDD" w14:textId="5F97BD06"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seeding, irrigation</w:t>
            </w:r>
          </w:p>
        </w:tc>
        <w:tc>
          <w:tcPr>
            <w:tcW w:w="859" w:type="dxa"/>
          </w:tcPr>
          <w:p w14:paraId="4D5DA7F3" w14:textId="5B3B6B0A"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7</w:t>
            </w:r>
          </w:p>
        </w:tc>
      </w:tr>
      <w:tr w:rsidR="003F4EB2" w14:paraId="3010B756" w14:textId="77777777" w:rsidTr="003F4EB2">
        <w:tc>
          <w:tcPr>
            <w:tcW w:w="1668" w:type="dxa"/>
            <w:vMerge/>
            <w:tcBorders>
              <w:left w:val="single" w:sz="4" w:space="0" w:color="auto"/>
              <w:bottom w:val="single" w:sz="4" w:space="0" w:color="auto"/>
              <w:right w:val="single" w:sz="4" w:space="0" w:color="auto"/>
            </w:tcBorders>
          </w:tcPr>
          <w:p w14:paraId="4BB95C57" w14:textId="77777777" w:rsidR="003F4EB2" w:rsidRPr="009918A5" w:rsidRDefault="003F4EB2" w:rsidP="00407998">
            <w:pPr>
              <w:tabs>
                <w:tab w:val="left" w:pos="2020"/>
              </w:tabs>
              <w:rPr>
                <w:lang w:val="en-US"/>
              </w:rPr>
            </w:pPr>
          </w:p>
        </w:tc>
        <w:tc>
          <w:tcPr>
            <w:tcW w:w="1984" w:type="dxa"/>
            <w:vMerge/>
            <w:tcBorders>
              <w:left w:val="single" w:sz="4" w:space="0" w:color="auto"/>
              <w:right w:val="single" w:sz="4" w:space="0" w:color="auto"/>
            </w:tcBorders>
          </w:tcPr>
          <w:p w14:paraId="21184AE0" w14:textId="6D9597D9"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3BFD41FA" w14:textId="7F0F5A26"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rPr>
              <w:t>habitat</w:t>
            </w:r>
          </w:p>
        </w:tc>
        <w:tc>
          <w:tcPr>
            <w:tcW w:w="4073" w:type="dxa"/>
          </w:tcPr>
          <w:p w14:paraId="7DD8DC0C" w14:textId="5C4ABDC8"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seeding, mowing and herbicide, mulching</w:t>
            </w:r>
          </w:p>
        </w:tc>
        <w:tc>
          <w:tcPr>
            <w:tcW w:w="859" w:type="dxa"/>
          </w:tcPr>
          <w:p w14:paraId="037EBC76" w14:textId="7CA70215"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18</w:t>
            </w:r>
          </w:p>
        </w:tc>
      </w:tr>
      <w:tr w:rsidR="003F4EB2" w14:paraId="508DA160" w14:textId="77777777" w:rsidTr="003F4EB2">
        <w:tc>
          <w:tcPr>
            <w:tcW w:w="1668" w:type="dxa"/>
            <w:vMerge/>
            <w:tcBorders>
              <w:left w:val="single" w:sz="4" w:space="0" w:color="auto"/>
              <w:bottom w:val="single" w:sz="4" w:space="0" w:color="auto"/>
              <w:right w:val="single" w:sz="4" w:space="0" w:color="auto"/>
            </w:tcBorders>
          </w:tcPr>
          <w:p w14:paraId="0C562820" w14:textId="77777777" w:rsidR="003F4EB2" w:rsidRPr="009918A5" w:rsidRDefault="003F4EB2" w:rsidP="00407998">
            <w:pPr>
              <w:tabs>
                <w:tab w:val="left" w:pos="2020"/>
              </w:tabs>
              <w:rPr>
                <w:lang w:val="en-US"/>
              </w:rPr>
            </w:pPr>
          </w:p>
        </w:tc>
        <w:tc>
          <w:tcPr>
            <w:tcW w:w="1984" w:type="dxa"/>
            <w:vMerge/>
            <w:tcBorders>
              <w:left w:val="single" w:sz="4" w:space="0" w:color="auto"/>
              <w:right w:val="single" w:sz="4" w:space="0" w:color="auto"/>
            </w:tcBorders>
          </w:tcPr>
          <w:p w14:paraId="604E0AD8" w14:textId="1EEF546C"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2D02FBA7" w14:textId="58D08E9A"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rPr>
              <w:t>vegetation</w:t>
            </w:r>
          </w:p>
        </w:tc>
        <w:tc>
          <w:tcPr>
            <w:tcW w:w="4073" w:type="dxa"/>
          </w:tcPr>
          <w:p w14:paraId="667D00D2" w14:textId="3FB687B0"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seeding, mulching, weeding</w:t>
            </w:r>
          </w:p>
        </w:tc>
        <w:tc>
          <w:tcPr>
            <w:tcW w:w="859" w:type="dxa"/>
          </w:tcPr>
          <w:p w14:paraId="6495593F" w14:textId="58805290"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6</w:t>
            </w:r>
          </w:p>
        </w:tc>
      </w:tr>
      <w:tr w:rsidR="003F4EB2" w14:paraId="3F661897" w14:textId="77777777" w:rsidTr="003F4EB2">
        <w:tc>
          <w:tcPr>
            <w:tcW w:w="1668" w:type="dxa"/>
            <w:vMerge/>
            <w:tcBorders>
              <w:left w:val="single" w:sz="4" w:space="0" w:color="auto"/>
              <w:bottom w:val="single" w:sz="4" w:space="0" w:color="auto"/>
              <w:right w:val="single" w:sz="4" w:space="0" w:color="auto"/>
            </w:tcBorders>
          </w:tcPr>
          <w:p w14:paraId="6474B165" w14:textId="77777777" w:rsidR="003F4EB2" w:rsidRPr="009918A5" w:rsidRDefault="003F4EB2" w:rsidP="00407998">
            <w:pPr>
              <w:tabs>
                <w:tab w:val="left" w:pos="2020"/>
              </w:tabs>
              <w:rPr>
                <w:lang w:val="en-US"/>
              </w:rPr>
            </w:pPr>
          </w:p>
        </w:tc>
        <w:tc>
          <w:tcPr>
            <w:tcW w:w="1984" w:type="dxa"/>
            <w:vMerge/>
            <w:tcBorders>
              <w:left w:val="single" w:sz="4" w:space="0" w:color="auto"/>
              <w:right w:val="single" w:sz="4" w:space="0" w:color="auto"/>
            </w:tcBorders>
          </w:tcPr>
          <w:p w14:paraId="6BC66181" w14:textId="5E867EFC"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34978EB2" w14:textId="4E888C19"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rPr>
              <w:t>habitat</w:t>
            </w:r>
          </w:p>
        </w:tc>
        <w:tc>
          <w:tcPr>
            <w:tcW w:w="4073" w:type="dxa"/>
          </w:tcPr>
          <w:p w14:paraId="354A0DD1" w14:textId="2C5E0952"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seeding, planting</w:t>
            </w:r>
          </w:p>
        </w:tc>
        <w:tc>
          <w:tcPr>
            <w:tcW w:w="859" w:type="dxa"/>
          </w:tcPr>
          <w:p w14:paraId="7500EBE1" w14:textId="26718B7E"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15</w:t>
            </w:r>
          </w:p>
        </w:tc>
      </w:tr>
      <w:tr w:rsidR="003F4EB2" w14:paraId="63447424" w14:textId="77777777" w:rsidTr="003F4EB2">
        <w:tc>
          <w:tcPr>
            <w:tcW w:w="1668" w:type="dxa"/>
            <w:vMerge/>
            <w:tcBorders>
              <w:left w:val="single" w:sz="4" w:space="0" w:color="auto"/>
              <w:bottom w:val="single" w:sz="4" w:space="0" w:color="auto"/>
              <w:right w:val="single" w:sz="4" w:space="0" w:color="auto"/>
            </w:tcBorders>
          </w:tcPr>
          <w:p w14:paraId="6AB5605B" w14:textId="77777777" w:rsidR="003F4EB2" w:rsidRPr="009918A5" w:rsidRDefault="003F4EB2" w:rsidP="00407998">
            <w:pPr>
              <w:tabs>
                <w:tab w:val="left" w:pos="2020"/>
              </w:tabs>
              <w:rPr>
                <w:lang w:val="en-US"/>
              </w:rPr>
            </w:pPr>
          </w:p>
        </w:tc>
        <w:tc>
          <w:tcPr>
            <w:tcW w:w="1984" w:type="dxa"/>
            <w:vMerge/>
            <w:tcBorders>
              <w:left w:val="single" w:sz="4" w:space="0" w:color="auto"/>
              <w:right w:val="single" w:sz="4" w:space="0" w:color="auto"/>
            </w:tcBorders>
          </w:tcPr>
          <w:p w14:paraId="4B3E68D0" w14:textId="68C27BE3"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3447C0AA" w14:textId="0637C856"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rPr>
              <w:t>vegetation</w:t>
            </w:r>
          </w:p>
        </w:tc>
        <w:tc>
          <w:tcPr>
            <w:tcW w:w="4073" w:type="dxa"/>
          </w:tcPr>
          <w:p w14:paraId="3FB71013" w14:textId="017FDDA7"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seeding, safe sites for seeds, fencing</w:t>
            </w:r>
          </w:p>
        </w:tc>
        <w:tc>
          <w:tcPr>
            <w:tcW w:w="859" w:type="dxa"/>
          </w:tcPr>
          <w:p w14:paraId="6CF08C54" w14:textId="21670F06"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8</w:t>
            </w:r>
          </w:p>
        </w:tc>
      </w:tr>
      <w:tr w:rsidR="003F4EB2" w14:paraId="67A684F6" w14:textId="77777777" w:rsidTr="003F4EB2">
        <w:tc>
          <w:tcPr>
            <w:tcW w:w="1668" w:type="dxa"/>
            <w:vMerge/>
            <w:tcBorders>
              <w:left w:val="single" w:sz="4" w:space="0" w:color="auto"/>
              <w:bottom w:val="single" w:sz="4" w:space="0" w:color="auto"/>
              <w:right w:val="single" w:sz="4" w:space="0" w:color="auto"/>
            </w:tcBorders>
          </w:tcPr>
          <w:p w14:paraId="54286C35" w14:textId="77777777" w:rsidR="003F4EB2" w:rsidRPr="009918A5" w:rsidRDefault="003F4EB2" w:rsidP="00407998">
            <w:pPr>
              <w:tabs>
                <w:tab w:val="left" w:pos="2020"/>
              </w:tabs>
              <w:rPr>
                <w:lang w:val="en-US"/>
              </w:rPr>
            </w:pPr>
          </w:p>
        </w:tc>
        <w:tc>
          <w:tcPr>
            <w:tcW w:w="1984" w:type="dxa"/>
            <w:vMerge/>
            <w:tcBorders>
              <w:left w:val="single" w:sz="4" w:space="0" w:color="auto"/>
              <w:bottom w:val="single" w:sz="4" w:space="0" w:color="auto"/>
              <w:right w:val="single" w:sz="4" w:space="0" w:color="auto"/>
            </w:tcBorders>
          </w:tcPr>
          <w:p w14:paraId="2DCC1302" w14:textId="0817945A"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090200D5" w14:textId="009F991D"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rPr>
              <w:t>vegetation</w:t>
            </w:r>
          </w:p>
        </w:tc>
        <w:tc>
          <w:tcPr>
            <w:tcW w:w="4073" w:type="dxa"/>
          </w:tcPr>
          <w:p w14:paraId="2CE69B56" w14:textId="03619464"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seeding, soil tilling, fertilization</w:t>
            </w:r>
          </w:p>
        </w:tc>
        <w:tc>
          <w:tcPr>
            <w:tcW w:w="859" w:type="dxa"/>
          </w:tcPr>
          <w:p w14:paraId="25E1EF50" w14:textId="5186838A"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7</w:t>
            </w:r>
          </w:p>
        </w:tc>
      </w:tr>
      <w:tr w:rsidR="003F4EB2" w14:paraId="073243A9" w14:textId="77777777" w:rsidTr="003F4EB2">
        <w:tc>
          <w:tcPr>
            <w:tcW w:w="1668" w:type="dxa"/>
            <w:vMerge/>
            <w:tcBorders>
              <w:left w:val="single" w:sz="4" w:space="0" w:color="auto"/>
              <w:bottom w:val="single" w:sz="4" w:space="0" w:color="auto"/>
              <w:right w:val="single" w:sz="4" w:space="0" w:color="auto"/>
            </w:tcBorders>
          </w:tcPr>
          <w:p w14:paraId="7A47B458" w14:textId="77777777" w:rsidR="003F4EB2" w:rsidRPr="009918A5" w:rsidRDefault="003F4EB2" w:rsidP="00407998">
            <w:pPr>
              <w:tabs>
                <w:tab w:val="left" w:pos="2020"/>
              </w:tabs>
              <w:rPr>
                <w:lang w:val="en-US"/>
              </w:rPr>
            </w:pPr>
          </w:p>
        </w:tc>
        <w:tc>
          <w:tcPr>
            <w:tcW w:w="1984" w:type="dxa"/>
            <w:vMerge w:val="restart"/>
            <w:tcBorders>
              <w:top w:val="single" w:sz="4" w:space="0" w:color="auto"/>
              <w:left w:val="single" w:sz="4" w:space="0" w:color="auto"/>
              <w:right w:val="single" w:sz="4" w:space="0" w:color="auto"/>
            </w:tcBorders>
            <w:vAlign w:val="center"/>
          </w:tcPr>
          <w:p w14:paraId="2BDE9226" w14:textId="42785FC4" w:rsidR="003F4EB2" w:rsidRPr="003F4EB2" w:rsidRDefault="003F4EB2" w:rsidP="00407998">
            <w:pPr>
              <w:tabs>
                <w:tab w:val="left" w:pos="2020"/>
              </w:tabs>
              <w:rPr>
                <w:rFonts w:ascii="Times New Roman" w:hAnsi="Times New Roman" w:cs="Times New Roman"/>
                <w:sz w:val="24"/>
                <w:szCs w:val="24"/>
                <w:lang w:val="en-US"/>
              </w:rPr>
            </w:pPr>
            <w:r w:rsidRPr="003F4EB2">
              <w:rPr>
                <w:rFonts w:ascii="Times New Roman" w:hAnsi="Times New Roman" w:cs="Times New Roman"/>
                <w:sz w:val="24"/>
                <w:szCs w:val="24"/>
                <w:lang w:val="en-US"/>
              </w:rPr>
              <w:t>water supply</w:t>
            </w:r>
          </w:p>
        </w:tc>
        <w:tc>
          <w:tcPr>
            <w:tcW w:w="992" w:type="dxa"/>
            <w:tcBorders>
              <w:left w:val="single" w:sz="4" w:space="0" w:color="auto"/>
            </w:tcBorders>
          </w:tcPr>
          <w:p w14:paraId="14999127" w14:textId="68E80BD0"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rPr>
              <w:t>vegetation</w:t>
            </w:r>
          </w:p>
        </w:tc>
        <w:tc>
          <w:tcPr>
            <w:tcW w:w="4073" w:type="dxa"/>
          </w:tcPr>
          <w:p w14:paraId="6262345F" w14:textId="1810D031"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seeding, irrigation</w:t>
            </w:r>
          </w:p>
        </w:tc>
        <w:tc>
          <w:tcPr>
            <w:tcW w:w="859" w:type="dxa"/>
          </w:tcPr>
          <w:p w14:paraId="6C800AFC" w14:textId="6CD58128"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63</w:t>
            </w:r>
          </w:p>
        </w:tc>
      </w:tr>
      <w:tr w:rsidR="003F4EB2" w14:paraId="6D4971B7" w14:textId="77777777" w:rsidTr="003F4EB2">
        <w:tc>
          <w:tcPr>
            <w:tcW w:w="1668" w:type="dxa"/>
            <w:vMerge/>
            <w:tcBorders>
              <w:left w:val="single" w:sz="4" w:space="0" w:color="auto"/>
              <w:bottom w:val="single" w:sz="4" w:space="0" w:color="auto"/>
              <w:right w:val="single" w:sz="4" w:space="0" w:color="auto"/>
            </w:tcBorders>
          </w:tcPr>
          <w:p w14:paraId="2E5A6344" w14:textId="77777777" w:rsidR="003F4EB2" w:rsidRPr="009918A5" w:rsidRDefault="003F4EB2" w:rsidP="00407998">
            <w:pPr>
              <w:tabs>
                <w:tab w:val="left" w:pos="2020"/>
              </w:tabs>
              <w:rPr>
                <w:lang w:val="en-US"/>
              </w:rPr>
            </w:pPr>
          </w:p>
        </w:tc>
        <w:tc>
          <w:tcPr>
            <w:tcW w:w="1984" w:type="dxa"/>
            <w:vMerge/>
            <w:tcBorders>
              <w:left w:val="single" w:sz="4" w:space="0" w:color="auto"/>
              <w:bottom w:val="single" w:sz="4" w:space="0" w:color="auto"/>
              <w:right w:val="single" w:sz="4" w:space="0" w:color="auto"/>
            </w:tcBorders>
          </w:tcPr>
          <w:p w14:paraId="5C9EFC5F" w14:textId="1566DA90"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5A44AC17" w14:textId="548096EA"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habitat</w:t>
            </w:r>
          </w:p>
        </w:tc>
        <w:tc>
          <w:tcPr>
            <w:tcW w:w="4073" w:type="dxa"/>
          </w:tcPr>
          <w:p w14:paraId="178AD78F" w14:textId="74397E16"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water supply</w:t>
            </w:r>
          </w:p>
        </w:tc>
        <w:tc>
          <w:tcPr>
            <w:tcW w:w="859" w:type="dxa"/>
          </w:tcPr>
          <w:p w14:paraId="447C3D53" w14:textId="0F9D237C"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12</w:t>
            </w:r>
          </w:p>
        </w:tc>
      </w:tr>
      <w:tr w:rsidR="003F4EB2" w14:paraId="05A3B7CC" w14:textId="77777777" w:rsidTr="003F4EB2">
        <w:tc>
          <w:tcPr>
            <w:tcW w:w="1668" w:type="dxa"/>
            <w:vMerge w:val="restart"/>
            <w:tcBorders>
              <w:top w:val="single" w:sz="4" w:space="0" w:color="auto"/>
              <w:left w:val="single" w:sz="4" w:space="0" w:color="auto"/>
              <w:right w:val="single" w:sz="4" w:space="0" w:color="auto"/>
            </w:tcBorders>
            <w:vAlign w:val="center"/>
          </w:tcPr>
          <w:p w14:paraId="359C6E25" w14:textId="52AD05F9" w:rsidR="003F4EB2" w:rsidRPr="003F4EB2" w:rsidRDefault="003F4EB2" w:rsidP="00350B66">
            <w:pPr>
              <w:tabs>
                <w:tab w:val="left" w:pos="2020"/>
              </w:tabs>
              <w:jc w:val="center"/>
              <w:rPr>
                <w:rFonts w:ascii="Times New Roman" w:hAnsi="Times New Roman" w:cs="Times New Roman"/>
                <w:sz w:val="28"/>
                <w:szCs w:val="28"/>
                <w:lang w:val="en-US"/>
              </w:rPr>
            </w:pPr>
            <w:r w:rsidRPr="003F4EB2">
              <w:rPr>
                <w:rFonts w:ascii="Times New Roman" w:hAnsi="Times New Roman" w:cs="Times New Roman"/>
                <w:sz w:val="28"/>
                <w:szCs w:val="28"/>
                <w:lang w:val="en-US"/>
              </w:rPr>
              <w:t>Passive</w:t>
            </w:r>
          </w:p>
        </w:tc>
        <w:tc>
          <w:tcPr>
            <w:tcW w:w="1984" w:type="dxa"/>
            <w:vMerge w:val="restart"/>
            <w:tcBorders>
              <w:top w:val="single" w:sz="4" w:space="0" w:color="auto"/>
              <w:left w:val="single" w:sz="4" w:space="0" w:color="auto"/>
              <w:right w:val="single" w:sz="4" w:space="0" w:color="auto"/>
            </w:tcBorders>
            <w:vAlign w:val="center"/>
          </w:tcPr>
          <w:p w14:paraId="4D3A543D" w14:textId="4179E15B" w:rsidR="003F4EB2" w:rsidRPr="003F4EB2" w:rsidRDefault="003F4EB2" w:rsidP="00407998">
            <w:pPr>
              <w:tabs>
                <w:tab w:val="left" w:pos="2020"/>
              </w:tabs>
              <w:rPr>
                <w:rFonts w:ascii="Times New Roman" w:hAnsi="Times New Roman" w:cs="Times New Roman"/>
                <w:sz w:val="24"/>
                <w:szCs w:val="24"/>
                <w:lang w:val="en-US"/>
              </w:rPr>
            </w:pPr>
            <w:r w:rsidRPr="003F4EB2">
              <w:rPr>
                <w:rFonts w:ascii="Times New Roman" w:hAnsi="Times New Roman" w:cs="Times New Roman"/>
                <w:sz w:val="24"/>
                <w:szCs w:val="24"/>
                <w:lang w:val="en-US"/>
              </w:rPr>
              <w:t>grazing exclusion</w:t>
            </w:r>
          </w:p>
        </w:tc>
        <w:tc>
          <w:tcPr>
            <w:tcW w:w="992" w:type="dxa"/>
            <w:tcBorders>
              <w:left w:val="single" w:sz="4" w:space="0" w:color="auto"/>
            </w:tcBorders>
          </w:tcPr>
          <w:p w14:paraId="51BE76FC" w14:textId="2EFCB583"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rPr>
              <w:t>vegetation</w:t>
            </w:r>
          </w:p>
        </w:tc>
        <w:tc>
          <w:tcPr>
            <w:tcW w:w="4073" w:type="dxa"/>
          </w:tcPr>
          <w:p w14:paraId="12E77EB0" w14:textId="42036C98"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fencing</w:t>
            </w:r>
          </w:p>
        </w:tc>
        <w:tc>
          <w:tcPr>
            <w:tcW w:w="859" w:type="dxa"/>
          </w:tcPr>
          <w:p w14:paraId="55F3D0F2" w14:textId="3185EC49"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21</w:t>
            </w:r>
          </w:p>
        </w:tc>
      </w:tr>
      <w:tr w:rsidR="003F4EB2" w14:paraId="3769B4FE" w14:textId="77777777" w:rsidTr="003F4EB2">
        <w:tc>
          <w:tcPr>
            <w:tcW w:w="1668" w:type="dxa"/>
            <w:vMerge/>
            <w:tcBorders>
              <w:left w:val="single" w:sz="4" w:space="0" w:color="auto"/>
              <w:right w:val="single" w:sz="4" w:space="0" w:color="auto"/>
            </w:tcBorders>
          </w:tcPr>
          <w:p w14:paraId="74CEC574" w14:textId="77777777" w:rsidR="003F4EB2" w:rsidRPr="009918A5" w:rsidRDefault="003F4EB2" w:rsidP="00407998">
            <w:pPr>
              <w:tabs>
                <w:tab w:val="left" w:pos="2020"/>
              </w:tabs>
              <w:rPr>
                <w:lang w:val="en-US"/>
              </w:rPr>
            </w:pPr>
          </w:p>
        </w:tc>
        <w:tc>
          <w:tcPr>
            <w:tcW w:w="1984" w:type="dxa"/>
            <w:vMerge/>
            <w:tcBorders>
              <w:left w:val="single" w:sz="4" w:space="0" w:color="auto"/>
              <w:bottom w:val="single" w:sz="4" w:space="0" w:color="auto"/>
              <w:right w:val="single" w:sz="4" w:space="0" w:color="auto"/>
            </w:tcBorders>
          </w:tcPr>
          <w:p w14:paraId="3B79E3C2" w14:textId="46F6C21D"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4E23639D" w14:textId="5736475A"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rPr>
              <w:t>vegetation</w:t>
            </w:r>
          </w:p>
        </w:tc>
        <w:tc>
          <w:tcPr>
            <w:tcW w:w="4073" w:type="dxa"/>
          </w:tcPr>
          <w:p w14:paraId="3EB16B95" w14:textId="4198D58A"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grazing exclusion</w:t>
            </w:r>
          </w:p>
        </w:tc>
        <w:tc>
          <w:tcPr>
            <w:tcW w:w="859" w:type="dxa"/>
          </w:tcPr>
          <w:p w14:paraId="3778FC09" w14:textId="1F44E334"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8</w:t>
            </w:r>
          </w:p>
        </w:tc>
      </w:tr>
      <w:tr w:rsidR="003F4EB2" w14:paraId="17F9B0F9" w14:textId="77777777" w:rsidTr="003F4EB2">
        <w:tc>
          <w:tcPr>
            <w:tcW w:w="1668" w:type="dxa"/>
            <w:vMerge/>
            <w:tcBorders>
              <w:left w:val="single" w:sz="4" w:space="0" w:color="auto"/>
              <w:right w:val="single" w:sz="4" w:space="0" w:color="auto"/>
            </w:tcBorders>
          </w:tcPr>
          <w:p w14:paraId="0996DCB3" w14:textId="77777777" w:rsidR="003F4EB2" w:rsidRPr="009918A5" w:rsidRDefault="003F4EB2" w:rsidP="00407998">
            <w:pPr>
              <w:tabs>
                <w:tab w:val="left" w:pos="2020"/>
              </w:tabs>
              <w:rPr>
                <w:lang w:val="en-US"/>
              </w:rPr>
            </w:pPr>
          </w:p>
        </w:tc>
        <w:tc>
          <w:tcPr>
            <w:tcW w:w="1984" w:type="dxa"/>
            <w:vMerge w:val="restart"/>
            <w:tcBorders>
              <w:top w:val="single" w:sz="4" w:space="0" w:color="auto"/>
              <w:left w:val="single" w:sz="4" w:space="0" w:color="auto"/>
              <w:right w:val="single" w:sz="4" w:space="0" w:color="auto"/>
            </w:tcBorders>
            <w:vAlign w:val="center"/>
          </w:tcPr>
          <w:p w14:paraId="7B9D6D08" w14:textId="180B62AE" w:rsidR="003F4EB2" w:rsidRPr="003F4EB2" w:rsidRDefault="003F4EB2" w:rsidP="00407998">
            <w:pPr>
              <w:tabs>
                <w:tab w:val="left" w:pos="2020"/>
              </w:tabs>
              <w:rPr>
                <w:rFonts w:ascii="Times New Roman" w:hAnsi="Times New Roman" w:cs="Times New Roman"/>
                <w:sz w:val="24"/>
                <w:szCs w:val="24"/>
                <w:lang w:val="en-US"/>
              </w:rPr>
            </w:pPr>
            <w:r w:rsidRPr="003F4EB2">
              <w:rPr>
                <w:rFonts w:ascii="Times New Roman" w:hAnsi="Times New Roman" w:cs="Times New Roman"/>
                <w:sz w:val="24"/>
                <w:szCs w:val="24"/>
                <w:lang w:val="en-US"/>
              </w:rPr>
              <w:t>soil</w:t>
            </w:r>
          </w:p>
        </w:tc>
        <w:tc>
          <w:tcPr>
            <w:tcW w:w="992" w:type="dxa"/>
            <w:tcBorders>
              <w:left w:val="single" w:sz="4" w:space="0" w:color="auto"/>
            </w:tcBorders>
          </w:tcPr>
          <w:p w14:paraId="616CB9F9" w14:textId="57557797"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soil</w:t>
            </w:r>
          </w:p>
        </w:tc>
        <w:tc>
          <w:tcPr>
            <w:tcW w:w="4073" w:type="dxa"/>
          </w:tcPr>
          <w:p w14:paraId="23277F38" w14:textId="0F014345"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mycorrhizal recovery</w:t>
            </w:r>
          </w:p>
        </w:tc>
        <w:tc>
          <w:tcPr>
            <w:tcW w:w="859" w:type="dxa"/>
          </w:tcPr>
          <w:p w14:paraId="3D484130" w14:textId="3E7E5A0D"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6</w:t>
            </w:r>
          </w:p>
        </w:tc>
      </w:tr>
      <w:tr w:rsidR="003F4EB2" w14:paraId="22383940" w14:textId="77777777" w:rsidTr="003F4EB2">
        <w:tc>
          <w:tcPr>
            <w:tcW w:w="1668" w:type="dxa"/>
            <w:vMerge/>
            <w:tcBorders>
              <w:left w:val="single" w:sz="4" w:space="0" w:color="auto"/>
              <w:right w:val="single" w:sz="4" w:space="0" w:color="auto"/>
            </w:tcBorders>
          </w:tcPr>
          <w:p w14:paraId="6106EE76" w14:textId="77777777" w:rsidR="003F4EB2" w:rsidRPr="009918A5" w:rsidRDefault="003F4EB2" w:rsidP="00407998">
            <w:pPr>
              <w:tabs>
                <w:tab w:val="left" w:pos="2020"/>
              </w:tabs>
              <w:rPr>
                <w:lang w:val="en-US"/>
              </w:rPr>
            </w:pPr>
          </w:p>
        </w:tc>
        <w:tc>
          <w:tcPr>
            <w:tcW w:w="1984" w:type="dxa"/>
            <w:vMerge/>
            <w:tcBorders>
              <w:left w:val="single" w:sz="4" w:space="0" w:color="auto"/>
              <w:bottom w:val="single" w:sz="4" w:space="0" w:color="auto"/>
              <w:right w:val="single" w:sz="4" w:space="0" w:color="auto"/>
            </w:tcBorders>
          </w:tcPr>
          <w:p w14:paraId="61F712EF" w14:textId="1E613AAE"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5E9E5482" w14:textId="2FD15731"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soil</w:t>
            </w:r>
          </w:p>
        </w:tc>
        <w:tc>
          <w:tcPr>
            <w:tcW w:w="4073" w:type="dxa"/>
          </w:tcPr>
          <w:p w14:paraId="7B1CD876" w14:textId="6A9B6709"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natural recovery</w:t>
            </w:r>
          </w:p>
        </w:tc>
        <w:tc>
          <w:tcPr>
            <w:tcW w:w="859" w:type="dxa"/>
          </w:tcPr>
          <w:p w14:paraId="1CA933E2" w14:textId="52876F60"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198</w:t>
            </w:r>
          </w:p>
        </w:tc>
      </w:tr>
      <w:tr w:rsidR="003F4EB2" w14:paraId="6B80F20A" w14:textId="77777777" w:rsidTr="003F4EB2">
        <w:tc>
          <w:tcPr>
            <w:tcW w:w="1668" w:type="dxa"/>
            <w:vMerge/>
            <w:tcBorders>
              <w:left w:val="single" w:sz="4" w:space="0" w:color="auto"/>
              <w:right w:val="single" w:sz="4" w:space="0" w:color="auto"/>
            </w:tcBorders>
          </w:tcPr>
          <w:p w14:paraId="61F8FF0D" w14:textId="77777777" w:rsidR="003F4EB2" w:rsidRPr="009918A5" w:rsidRDefault="003F4EB2" w:rsidP="00407998">
            <w:pPr>
              <w:tabs>
                <w:tab w:val="left" w:pos="2020"/>
              </w:tabs>
              <w:rPr>
                <w:lang w:val="en-US"/>
              </w:rPr>
            </w:pPr>
          </w:p>
        </w:tc>
        <w:tc>
          <w:tcPr>
            <w:tcW w:w="1984" w:type="dxa"/>
            <w:vMerge w:val="restart"/>
            <w:tcBorders>
              <w:top w:val="single" w:sz="4" w:space="0" w:color="auto"/>
              <w:left w:val="single" w:sz="4" w:space="0" w:color="auto"/>
              <w:right w:val="single" w:sz="4" w:space="0" w:color="auto"/>
            </w:tcBorders>
            <w:vAlign w:val="center"/>
          </w:tcPr>
          <w:p w14:paraId="285D7568" w14:textId="061B9E02" w:rsidR="003F4EB2" w:rsidRPr="003F4EB2" w:rsidRDefault="003F4EB2" w:rsidP="00407998">
            <w:pPr>
              <w:tabs>
                <w:tab w:val="left" w:pos="2020"/>
              </w:tabs>
              <w:rPr>
                <w:rFonts w:ascii="Times New Roman" w:hAnsi="Times New Roman" w:cs="Times New Roman"/>
                <w:sz w:val="24"/>
                <w:szCs w:val="24"/>
                <w:lang w:val="en-US"/>
              </w:rPr>
            </w:pPr>
            <w:r w:rsidRPr="003F4EB2">
              <w:rPr>
                <w:rFonts w:ascii="Times New Roman" w:hAnsi="Times New Roman" w:cs="Times New Roman"/>
                <w:sz w:val="24"/>
                <w:szCs w:val="24"/>
              </w:rPr>
              <w:t>vegetation</w:t>
            </w:r>
          </w:p>
        </w:tc>
        <w:tc>
          <w:tcPr>
            <w:tcW w:w="992" w:type="dxa"/>
            <w:tcBorders>
              <w:left w:val="single" w:sz="4" w:space="0" w:color="auto"/>
            </w:tcBorders>
          </w:tcPr>
          <w:p w14:paraId="246DEEE6" w14:textId="2CD33FEF"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habitat</w:t>
            </w:r>
          </w:p>
        </w:tc>
        <w:tc>
          <w:tcPr>
            <w:tcW w:w="4073" w:type="dxa"/>
          </w:tcPr>
          <w:p w14:paraId="2872B869" w14:textId="2EB28F46"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facilitation</w:t>
            </w:r>
          </w:p>
        </w:tc>
        <w:tc>
          <w:tcPr>
            <w:tcW w:w="859" w:type="dxa"/>
          </w:tcPr>
          <w:p w14:paraId="5419593A" w14:textId="2DF62FC3"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59</w:t>
            </w:r>
          </w:p>
        </w:tc>
      </w:tr>
      <w:tr w:rsidR="003F4EB2" w14:paraId="3B00DB61" w14:textId="77777777" w:rsidTr="003F4EB2">
        <w:tc>
          <w:tcPr>
            <w:tcW w:w="1668" w:type="dxa"/>
            <w:vMerge/>
            <w:tcBorders>
              <w:left w:val="single" w:sz="4" w:space="0" w:color="auto"/>
              <w:right w:val="single" w:sz="4" w:space="0" w:color="auto"/>
            </w:tcBorders>
          </w:tcPr>
          <w:p w14:paraId="4CD26005" w14:textId="77777777" w:rsidR="003F4EB2" w:rsidRPr="009918A5" w:rsidRDefault="003F4EB2" w:rsidP="00407998">
            <w:pPr>
              <w:tabs>
                <w:tab w:val="left" w:pos="2020"/>
              </w:tabs>
              <w:rPr>
                <w:lang w:val="en-US"/>
              </w:rPr>
            </w:pPr>
          </w:p>
        </w:tc>
        <w:tc>
          <w:tcPr>
            <w:tcW w:w="1984" w:type="dxa"/>
            <w:vMerge/>
            <w:tcBorders>
              <w:left w:val="single" w:sz="4" w:space="0" w:color="auto"/>
              <w:right w:val="single" w:sz="4" w:space="0" w:color="auto"/>
            </w:tcBorders>
          </w:tcPr>
          <w:p w14:paraId="3DBA795B" w14:textId="70884BE5" w:rsidR="003F4EB2" w:rsidRPr="00350B66" w:rsidRDefault="003F4EB2" w:rsidP="00407998">
            <w:pPr>
              <w:tabs>
                <w:tab w:val="left" w:pos="2020"/>
              </w:tabs>
              <w:rPr>
                <w:rFonts w:ascii="Times New Roman" w:hAnsi="Times New Roman" w:cs="Times New Roman"/>
                <w:lang w:val="en-US"/>
              </w:rPr>
            </w:pPr>
          </w:p>
        </w:tc>
        <w:tc>
          <w:tcPr>
            <w:tcW w:w="992" w:type="dxa"/>
            <w:tcBorders>
              <w:left w:val="single" w:sz="4" w:space="0" w:color="auto"/>
            </w:tcBorders>
          </w:tcPr>
          <w:p w14:paraId="35CE7439" w14:textId="5D8A2180"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habitat</w:t>
            </w:r>
          </w:p>
        </w:tc>
        <w:tc>
          <w:tcPr>
            <w:tcW w:w="4073" w:type="dxa"/>
          </w:tcPr>
          <w:p w14:paraId="4C4D7238" w14:textId="2BE44F3A"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natural recovery</w:t>
            </w:r>
          </w:p>
        </w:tc>
        <w:tc>
          <w:tcPr>
            <w:tcW w:w="859" w:type="dxa"/>
          </w:tcPr>
          <w:p w14:paraId="52239B12" w14:textId="127C1288"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30</w:t>
            </w:r>
          </w:p>
        </w:tc>
      </w:tr>
      <w:tr w:rsidR="003F4EB2" w14:paraId="668C44B7" w14:textId="77777777" w:rsidTr="003F4EB2">
        <w:tc>
          <w:tcPr>
            <w:tcW w:w="1668" w:type="dxa"/>
            <w:vMerge/>
            <w:tcBorders>
              <w:left w:val="single" w:sz="4" w:space="0" w:color="auto"/>
              <w:right w:val="single" w:sz="4" w:space="0" w:color="auto"/>
            </w:tcBorders>
          </w:tcPr>
          <w:p w14:paraId="2AECE9E9" w14:textId="77777777" w:rsidR="003F4EB2" w:rsidRPr="009918A5" w:rsidRDefault="003F4EB2" w:rsidP="00407998">
            <w:pPr>
              <w:tabs>
                <w:tab w:val="left" w:pos="2020"/>
              </w:tabs>
              <w:rPr>
                <w:lang w:val="en-US"/>
              </w:rPr>
            </w:pPr>
          </w:p>
        </w:tc>
        <w:tc>
          <w:tcPr>
            <w:tcW w:w="1984" w:type="dxa"/>
            <w:vMerge/>
            <w:tcBorders>
              <w:left w:val="single" w:sz="4" w:space="0" w:color="auto"/>
              <w:right w:val="single" w:sz="4" w:space="0" w:color="auto"/>
            </w:tcBorders>
          </w:tcPr>
          <w:p w14:paraId="5DD66908" w14:textId="37D48621" w:rsidR="003F4EB2" w:rsidRPr="00350B66" w:rsidRDefault="003F4EB2" w:rsidP="00407998">
            <w:pPr>
              <w:tabs>
                <w:tab w:val="left" w:pos="2020"/>
              </w:tabs>
              <w:rPr>
                <w:rFonts w:ascii="Times New Roman" w:hAnsi="Times New Roman" w:cs="Times New Roman"/>
                <w:lang w:val="en-US"/>
              </w:rPr>
            </w:pPr>
          </w:p>
        </w:tc>
        <w:tc>
          <w:tcPr>
            <w:tcW w:w="992" w:type="dxa"/>
            <w:tcBorders>
              <w:left w:val="single" w:sz="4" w:space="0" w:color="auto"/>
            </w:tcBorders>
          </w:tcPr>
          <w:p w14:paraId="05884C80" w14:textId="688F49C9"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rPr>
              <w:t>vegetation</w:t>
            </w:r>
          </w:p>
        </w:tc>
        <w:tc>
          <w:tcPr>
            <w:tcW w:w="4073" w:type="dxa"/>
          </w:tcPr>
          <w:p w14:paraId="58EB6FE3" w14:textId="420666FD"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natural recovery</w:t>
            </w:r>
          </w:p>
        </w:tc>
        <w:tc>
          <w:tcPr>
            <w:tcW w:w="859" w:type="dxa"/>
          </w:tcPr>
          <w:p w14:paraId="5B3049CE" w14:textId="3CDF9897"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4</w:t>
            </w:r>
          </w:p>
        </w:tc>
      </w:tr>
      <w:tr w:rsidR="003F4EB2" w14:paraId="3A212CA9" w14:textId="77777777" w:rsidTr="003F4EB2">
        <w:tc>
          <w:tcPr>
            <w:tcW w:w="1668" w:type="dxa"/>
            <w:vMerge/>
            <w:tcBorders>
              <w:left w:val="single" w:sz="4" w:space="0" w:color="auto"/>
              <w:right w:val="single" w:sz="4" w:space="0" w:color="auto"/>
            </w:tcBorders>
          </w:tcPr>
          <w:p w14:paraId="2E351B5D" w14:textId="77777777" w:rsidR="003F4EB2" w:rsidRPr="009918A5" w:rsidRDefault="003F4EB2" w:rsidP="00407998">
            <w:pPr>
              <w:tabs>
                <w:tab w:val="left" w:pos="2020"/>
              </w:tabs>
              <w:rPr>
                <w:lang w:val="en-US"/>
              </w:rPr>
            </w:pPr>
          </w:p>
        </w:tc>
        <w:tc>
          <w:tcPr>
            <w:tcW w:w="1984" w:type="dxa"/>
            <w:vMerge/>
            <w:tcBorders>
              <w:left w:val="single" w:sz="4" w:space="0" w:color="auto"/>
              <w:right w:val="single" w:sz="4" w:space="0" w:color="auto"/>
            </w:tcBorders>
          </w:tcPr>
          <w:p w14:paraId="4667946E" w14:textId="6F2A763A" w:rsidR="003F4EB2" w:rsidRPr="00350B66" w:rsidRDefault="003F4EB2" w:rsidP="00407998">
            <w:pPr>
              <w:tabs>
                <w:tab w:val="left" w:pos="2020"/>
              </w:tabs>
              <w:rPr>
                <w:rFonts w:ascii="Times New Roman" w:hAnsi="Times New Roman" w:cs="Times New Roman"/>
                <w:lang w:val="en-US"/>
              </w:rPr>
            </w:pPr>
          </w:p>
        </w:tc>
        <w:tc>
          <w:tcPr>
            <w:tcW w:w="992" w:type="dxa"/>
            <w:tcBorders>
              <w:left w:val="single" w:sz="4" w:space="0" w:color="auto"/>
            </w:tcBorders>
          </w:tcPr>
          <w:p w14:paraId="0EB60B0B" w14:textId="5823B721"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habitat</w:t>
            </w:r>
          </w:p>
        </w:tc>
        <w:tc>
          <w:tcPr>
            <w:tcW w:w="4073" w:type="dxa"/>
          </w:tcPr>
          <w:p w14:paraId="78D2589E" w14:textId="0B5AA095"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fencing</w:t>
            </w:r>
          </w:p>
        </w:tc>
        <w:tc>
          <w:tcPr>
            <w:tcW w:w="859" w:type="dxa"/>
          </w:tcPr>
          <w:p w14:paraId="389EAB5F" w14:textId="71030A4B"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15</w:t>
            </w:r>
          </w:p>
        </w:tc>
      </w:tr>
      <w:tr w:rsidR="003F4EB2" w14:paraId="499DE439" w14:textId="77777777" w:rsidTr="003F4EB2">
        <w:tc>
          <w:tcPr>
            <w:tcW w:w="1668" w:type="dxa"/>
            <w:vMerge/>
            <w:tcBorders>
              <w:left w:val="single" w:sz="4" w:space="0" w:color="auto"/>
              <w:bottom w:val="single" w:sz="4" w:space="0" w:color="auto"/>
              <w:right w:val="single" w:sz="4" w:space="0" w:color="auto"/>
            </w:tcBorders>
          </w:tcPr>
          <w:p w14:paraId="2A0A336C" w14:textId="77777777" w:rsidR="003F4EB2" w:rsidRPr="009918A5" w:rsidRDefault="003F4EB2" w:rsidP="00407998">
            <w:pPr>
              <w:tabs>
                <w:tab w:val="left" w:pos="2020"/>
              </w:tabs>
            </w:pPr>
          </w:p>
        </w:tc>
        <w:tc>
          <w:tcPr>
            <w:tcW w:w="1984" w:type="dxa"/>
            <w:vMerge/>
            <w:tcBorders>
              <w:left w:val="single" w:sz="4" w:space="0" w:color="auto"/>
              <w:bottom w:val="single" w:sz="4" w:space="0" w:color="auto"/>
              <w:right w:val="single" w:sz="4" w:space="0" w:color="auto"/>
            </w:tcBorders>
          </w:tcPr>
          <w:p w14:paraId="64638B33" w14:textId="4B0691E5" w:rsidR="003F4EB2" w:rsidRPr="00350B66" w:rsidRDefault="003F4EB2" w:rsidP="00407998">
            <w:pPr>
              <w:tabs>
                <w:tab w:val="left" w:pos="2020"/>
              </w:tabs>
              <w:rPr>
                <w:rFonts w:ascii="Times New Roman" w:hAnsi="Times New Roman" w:cs="Times New Roman"/>
              </w:rPr>
            </w:pPr>
          </w:p>
        </w:tc>
        <w:tc>
          <w:tcPr>
            <w:tcW w:w="992" w:type="dxa"/>
            <w:tcBorders>
              <w:left w:val="single" w:sz="4" w:space="0" w:color="auto"/>
            </w:tcBorders>
          </w:tcPr>
          <w:p w14:paraId="59E022FB" w14:textId="5782F979"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vegetation</w:t>
            </w:r>
          </w:p>
        </w:tc>
        <w:tc>
          <w:tcPr>
            <w:tcW w:w="4073" w:type="dxa"/>
          </w:tcPr>
          <w:p w14:paraId="06AACFE7" w14:textId="12A26737"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grazing exclusion</w:t>
            </w:r>
          </w:p>
        </w:tc>
        <w:tc>
          <w:tcPr>
            <w:tcW w:w="859" w:type="dxa"/>
          </w:tcPr>
          <w:p w14:paraId="61F686CA" w14:textId="0A087C42"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17</w:t>
            </w:r>
          </w:p>
        </w:tc>
      </w:tr>
    </w:tbl>
    <w:p w14:paraId="08D734B8" w14:textId="77777777" w:rsidR="00BC4FF7" w:rsidRPr="00572CA8" w:rsidRDefault="00BC4FF7" w:rsidP="00407998">
      <w:pPr>
        <w:tabs>
          <w:tab w:val="left" w:pos="2020"/>
        </w:tabs>
      </w:pPr>
    </w:p>
    <w:sectPr w:rsidR="00BC4FF7" w:rsidRPr="00572CA8" w:rsidSect="00A91D87">
      <w:headerReference w:type="default" r:id="rId14"/>
      <w:footerReference w:type="default" r:id="rId15"/>
      <w:headerReference w:type="first" r:id="rId16"/>
      <w:footerReference w:type="first" r:id="rId17"/>
      <w:pgSz w:w="12240" w:h="15840" w:code="1"/>
      <w:pgMar w:top="1440" w:right="1440" w:bottom="1440" w:left="1440" w:header="432" w:footer="720" w:gutter="0"/>
      <w:lnNumType w:countBy="1" w:distance="720"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ria Florencia Miguel" w:date="2019-03-21T10:19:00Z" w:initials="MFM">
    <w:p w14:paraId="7A23F481" w14:textId="2A072916" w:rsidR="00744706" w:rsidRDefault="00744706" w:rsidP="00B81A8A">
      <w:pPr>
        <w:rPr>
          <w:sz w:val="24"/>
        </w:rPr>
      </w:pPr>
      <w:r>
        <w:rPr>
          <w:rStyle w:val="Refdecomentario"/>
        </w:rPr>
        <w:annotationRef/>
      </w:r>
      <w:r w:rsidRPr="00755125">
        <w:rPr>
          <w:sz w:val="24"/>
        </w:rPr>
        <w:t>No more than 96 characters</w:t>
      </w:r>
    </w:p>
    <w:p w14:paraId="6FBFE8A9" w14:textId="27D31D79" w:rsidR="00744706" w:rsidRDefault="00744706" w:rsidP="00B81A8A">
      <w:pPr>
        <w:rPr>
          <w:sz w:val="24"/>
        </w:rPr>
      </w:pPr>
    </w:p>
    <w:p w14:paraId="691E6B8B" w14:textId="6FA25DA0" w:rsidR="00744706" w:rsidRDefault="00744706" w:rsidP="00B81A8A">
      <w:pPr>
        <w:rPr>
          <w:sz w:val="24"/>
        </w:rPr>
      </w:pPr>
      <w:r>
        <w:rPr>
          <w:sz w:val="24"/>
        </w:rPr>
        <w:t>Another suggestion (it is similar to the “One sentence summary”):</w:t>
      </w:r>
    </w:p>
    <w:p w14:paraId="74558264" w14:textId="77777777" w:rsidR="00744706" w:rsidRDefault="00744706" w:rsidP="00B81A8A">
      <w:pPr>
        <w:rPr>
          <w:sz w:val="24"/>
        </w:rPr>
      </w:pPr>
    </w:p>
    <w:p w14:paraId="00252FEC" w14:textId="0A34923C" w:rsidR="00744706" w:rsidRPr="00755125" w:rsidRDefault="00744706" w:rsidP="00B81A8A">
      <w:pPr>
        <w:rPr>
          <w:sz w:val="24"/>
        </w:rPr>
      </w:pPr>
      <w:r>
        <w:rPr>
          <w:sz w:val="24"/>
        </w:rPr>
        <w:t>“</w:t>
      </w:r>
      <w:r w:rsidRPr="00356BF8">
        <w:rPr>
          <w:b/>
          <w:sz w:val="24"/>
          <w:szCs w:val="24"/>
        </w:rPr>
        <w:t>Active restoration in drylands</w:t>
      </w:r>
      <w:r>
        <w:rPr>
          <w:b/>
          <w:sz w:val="24"/>
          <w:szCs w:val="24"/>
        </w:rPr>
        <w:t xml:space="preserve"> is </w:t>
      </w:r>
      <w:r w:rsidRPr="00356BF8">
        <w:rPr>
          <w:b/>
          <w:sz w:val="24"/>
          <w:szCs w:val="24"/>
        </w:rPr>
        <w:t xml:space="preserve">more effective than passive </w:t>
      </w:r>
      <w:r>
        <w:rPr>
          <w:b/>
          <w:sz w:val="24"/>
          <w:szCs w:val="24"/>
        </w:rPr>
        <w:t>recovery”</w:t>
      </w:r>
    </w:p>
    <w:p w14:paraId="1ED8916F" w14:textId="755021AB" w:rsidR="00744706" w:rsidRDefault="00744706">
      <w:pPr>
        <w:pStyle w:val="Textocomentario"/>
      </w:pPr>
    </w:p>
  </w:comment>
  <w:comment w:id="1" w:author="Maria Florencia Miguel" w:date="2019-03-21T10:20:00Z" w:initials="MFM">
    <w:p w14:paraId="21C0BCA0" w14:textId="792BC18A" w:rsidR="00744706" w:rsidRDefault="00744706">
      <w:pPr>
        <w:pStyle w:val="Textocomentario"/>
      </w:pPr>
      <w:r>
        <w:rPr>
          <w:rStyle w:val="Refdecomentario"/>
        </w:rPr>
        <w:annotationRef/>
      </w:r>
      <w:r w:rsidRPr="00755125">
        <w:rPr>
          <w:sz w:val="24"/>
        </w:rPr>
        <w:t>125 words or less</w:t>
      </w:r>
    </w:p>
  </w:comment>
  <w:comment w:id="2" w:author="Maria Florencia Miguel" w:date="2019-03-21T10:27:00Z" w:initials="MFM">
    <w:p w14:paraId="5050DA15" w14:textId="2ADBFDDB" w:rsidR="00744706" w:rsidRDefault="00744706">
      <w:pPr>
        <w:pStyle w:val="Textocomentario"/>
      </w:pPr>
      <w:r>
        <w:rPr>
          <w:rStyle w:val="Refdecomentario"/>
        </w:rPr>
        <w:annotationRef/>
      </w:r>
      <w:r>
        <w:t>keep to under 125 characters</w:t>
      </w:r>
    </w:p>
    <w:p w14:paraId="1130832A" w14:textId="3BAB465F" w:rsidR="00744706" w:rsidRDefault="00744706">
      <w:pPr>
        <w:pStyle w:val="Textocomentario"/>
      </w:pPr>
    </w:p>
    <w:p w14:paraId="34B78CAB" w14:textId="18193A3F" w:rsidR="00744706" w:rsidRDefault="00744706">
      <w:pPr>
        <w:pStyle w:val="Textocomentario"/>
      </w:pPr>
      <w:r>
        <w:t xml:space="preserve">Chris´s sentence (more than 125 characters): </w:t>
      </w:r>
    </w:p>
    <w:p w14:paraId="513B4A1C" w14:textId="09E9ADD3" w:rsidR="00744706" w:rsidRPr="00D20202" w:rsidRDefault="00744706" w:rsidP="00D20202">
      <w:pPr>
        <w:spacing w:line="480" w:lineRule="auto"/>
        <w:rPr>
          <w:sz w:val="24"/>
          <w:szCs w:val="24"/>
        </w:rPr>
      </w:pPr>
      <w:r>
        <w:t>“</w:t>
      </w:r>
      <w:r>
        <w:rPr>
          <w:sz w:val="24"/>
          <w:szCs w:val="24"/>
        </w:rPr>
        <w:t>A contrast of active and passive restoration methods in dryland ecosystems highlights the critical need for the adoption of active techniques to ensure positive ecological outcomes for soils, vegetation, and wildlife.”</w:t>
      </w:r>
    </w:p>
    <w:p w14:paraId="59970798" w14:textId="2F4EAEF7" w:rsidR="00744706" w:rsidRDefault="00744706">
      <w:pPr>
        <w:pStyle w:val="Textocomentario"/>
      </w:pPr>
    </w:p>
  </w:comment>
  <w:comment w:id="5" w:author="Scott Butterfield" w:date="2019-04-01T14:57:00Z" w:initials="SB">
    <w:p w14:paraId="26E21212" w14:textId="77777777" w:rsidR="00744706" w:rsidRDefault="00744706">
      <w:pPr>
        <w:pStyle w:val="Textocomentario"/>
      </w:pPr>
      <w:r>
        <w:rPr>
          <w:rStyle w:val="Refdecomentario"/>
        </w:rPr>
        <w:annotationRef/>
      </w:r>
      <w:r>
        <w:t xml:space="preserve">I don’t get why you need this. You spell all of this out in the main text. </w:t>
      </w:r>
    </w:p>
    <w:p w14:paraId="0B6828F4" w14:textId="77777777" w:rsidR="00744706" w:rsidRDefault="00744706">
      <w:pPr>
        <w:pStyle w:val="Textocomentario"/>
      </w:pPr>
    </w:p>
    <w:p w14:paraId="24EF3C46" w14:textId="5AF6E0DD" w:rsidR="00744706" w:rsidRDefault="00744706">
      <w:pPr>
        <w:pStyle w:val="Textocomentario"/>
      </w:pPr>
      <w:r>
        <w:t xml:space="preserve">If don’t want in the main text, put here. But no need to be redundant in both spots. </w:t>
      </w:r>
    </w:p>
  </w:comment>
  <w:comment w:id="6" w:author="Maria Florencia Miguel" w:date="2019-04-16T15:43:00Z" w:initials="MFM">
    <w:p w14:paraId="37C0CD35" w14:textId="5117CC97" w:rsidR="00744706" w:rsidRDefault="00744706">
      <w:pPr>
        <w:pStyle w:val="Textocomentario"/>
      </w:pPr>
      <w:r>
        <w:rPr>
          <w:rStyle w:val="Refdecomentario"/>
        </w:rPr>
        <w:annotationRef/>
      </w:r>
      <w:r>
        <w:t xml:space="preserve">Thanks Scott. I edited this section, leaving some info not included in the main text. </w:t>
      </w:r>
    </w:p>
  </w:comment>
  <w:comment w:id="8" w:author="Maria Florencia Miguel" w:date="2019-04-23T16:23:00Z" w:initials="MFM">
    <w:p w14:paraId="753A8979" w14:textId="77777777" w:rsidR="004A1B03" w:rsidRDefault="004A1B03" w:rsidP="004A1B03">
      <w:pPr>
        <w:pStyle w:val="Textocomentario"/>
      </w:pPr>
      <w:r>
        <w:rPr>
          <w:rStyle w:val="Refdecomentario"/>
        </w:rPr>
        <w:annotationRef/>
      </w:r>
      <w:r>
        <w:rPr>
          <w:rStyle w:val="Refdecomentario"/>
        </w:rPr>
        <w:annotationRef/>
      </w:r>
      <w:r>
        <w:t>In pdf, need to include here.</w:t>
      </w:r>
    </w:p>
    <w:p w14:paraId="1511D987" w14:textId="68D2D9C5" w:rsidR="004A1B03" w:rsidRDefault="004A1B03">
      <w:pPr>
        <w:pStyle w:val="Textocomenta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D8916F" w15:done="0"/>
  <w15:commentEx w15:paraId="21C0BCA0" w15:done="0"/>
  <w15:commentEx w15:paraId="59970798" w15:done="0"/>
  <w15:commentEx w15:paraId="24EF3C46" w15:done="0"/>
  <w15:commentEx w15:paraId="37C0CD35" w15:paraIdParent="24EF3C46" w15:done="0"/>
  <w15:commentEx w15:paraId="1511D98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D8916F" w16cid:durableId="203DE3C4"/>
  <w16cid:commentId w16cid:paraId="21C0BCA0" w16cid:durableId="203DE3DD"/>
  <w16cid:commentId w16cid:paraId="59970798" w16cid:durableId="203DE5AE"/>
  <w16cid:commentId w16cid:paraId="24EF3C46" w16cid:durableId="204CA541"/>
  <w16cid:commentId w16cid:paraId="37C0CD35" w16cid:durableId="206076B1"/>
  <w16cid:commentId w16cid:paraId="1511D987" w16cid:durableId="2069BA8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094B62" w14:textId="77777777" w:rsidR="0000246E" w:rsidRDefault="0000246E" w:rsidP="00D73714">
      <w:r>
        <w:separator/>
      </w:r>
    </w:p>
  </w:endnote>
  <w:endnote w:type="continuationSeparator" w:id="0">
    <w:p w14:paraId="34913321" w14:textId="77777777" w:rsidR="0000246E" w:rsidRDefault="0000246E" w:rsidP="00D73714">
      <w:r>
        <w:continuationSeparator/>
      </w:r>
    </w:p>
  </w:endnote>
  <w:endnote w:type="continuationNotice" w:id="1">
    <w:p w14:paraId="1B2DF806" w14:textId="77777777" w:rsidR="0000246E" w:rsidRDefault="000024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ucida Grande">
    <w:altName w:val="Segoe UI"/>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BlissRegular">
    <w:altName w:val="Cambria"/>
    <w:panose1 w:val="00000000000000000000"/>
    <w:charset w:val="00"/>
    <w:family w:val="roman"/>
    <w:notTrueType/>
    <w:pitch w:val="variable"/>
    <w:sig w:usb0="00000003" w:usb1="00000000" w:usb2="00000000" w:usb3="00000000" w:csb0="00000001" w:csb1="00000000"/>
  </w:font>
  <w:font w:name="BlissMedium">
    <w:altName w:val="Cambria"/>
    <w:panose1 w:val="00000000000000000000"/>
    <w:charset w:val="00"/>
    <w:family w:val="roman"/>
    <w:notTrueType/>
    <w:pitch w:val="variable"/>
    <w:sig w:usb0="00000003" w:usb1="00000000" w:usb2="00000000" w:usb3="00000000" w:csb0="00000001" w:csb1="00000000"/>
  </w:font>
  <w:font w:name="BlissBold">
    <w:panose1 w:val="00000000000000000000"/>
    <w:charset w:val="00"/>
    <w:family w:val="roman"/>
    <w:notTrueType/>
    <w:pitch w:val="variable"/>
    <w:sig w:usb0="00000003" w:usb1="00000000" w:usb2="00000000" w:usb3="00000000" w:csb0="00000001"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42896" w14:textId="4CB2FEC0" w:rsidR="00744706" w:rsidRDefault="00744706">
    <w:pPr>
      <w:pStyle w:val="Piedepgina"/>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16</w:t>
    </w:r>
    <w:r>
      <w:rPr>
        <w:caps/>
        <w:noProof/>
        <w:color w:val="4F81BD" w:themeColor="accent1"/>
      </w:rPr>
      <w:fldChar w:fldCharType="end"/>
    </w:r>
  </w:p>
  <w:p w14:paraId="4435F476" w14:textId="77777777" w:rsidR="00744706" w:rsidRDefault="0074470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52A9B8" w14:textId="4AEB110C" w:rsidR="00744706" w:rsidRDefault="00744706">
    <w:pPr>
      <w:pStyle w:val="Piedepgina"/>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w:t>
    </w:r>
    <w:r>
      <w:rPr>
        <w:caps/>
        <w:noProof/>
        <w:color w:val="4F81BD" w:themeColor="accent1"/>
      </w:rPr>
      <w:fldChar w:fldCharType="end"/>
    </w:r>
  </w:p>
  <w:p w14:paraId="5D45F473" w14:textId="77777777" w:rsidR="00744706" w:rsidRDefault="0074470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4A5D60" w14:textId="77777777" w:rsidR="0000246E" w:rsidRDefault="0000246E" w:rsidP="00D73714">
      <w:r>
        <w:separator/>
      </w:r>
    </w:p>
  </w:footnote>
  <w:footnote w:type="continuationSeparator" w:id="0">
    <w:p w14:paraId="68008C9F" w14:textId="77777777" w:rsidR="0000246E" w:rsidRDefault="0000246E" w:rsidP="00D73714">
      <w:r>
        <w:continuationSeparator/>
      </w:r>
    </w:p>
  </w:footnote>
  <w:footnote w:type="continuationNotice" w:id="1">
    <w:p w14:paraId="6EB1F64F" w14:textId="77777777" w:rsidR="0000246E" w:rsidRDefault="0000246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6E22BD" w14:textId="5DB9194B" w:rsidR="00744706" w:rsidRDefault="00744706" w:rsidP="00755125">
    <w:pPr>
      <w:pStyle w:val="Encabezado"/>
      <w:tabs>
        <w:tab w:val="clear" w:pos="4320"/>
        <w:tab w:val="clear" w:pos="8640"/>
        <w:tab w:val="left" w:pos="3240"/>
      </w:tabs>
      <w:ind w:firstLine="2340"/>
    </w:pPr>
    <w:r>
      <w:rPr>
        <w:noProof/>
      </w:rPr>
      <w:drawing>
        <wp:anchor distT="0" distB="0" distL="114300" distR="114300" simplePos="0" relativeHeight="251664896" behindDoc="1" locked="0" layoutInCell="1" allowOverlap="1" wp14:anchorId="02ED9E9E" wp14:editId="542AAF12">
          <wp:simplePos x="0" y="0"/>
          <wp:positionH relativeFrom="margin">
            <wp:posOffset>-416721</wp:posOffset>
          </wp:positionH>
          <wp:positionV relativeFrom="paragraph">
            <wp:posOffset>-15562</wp:posOffset>
          </wp:positionV>
          <wp:extent cx="825500" cy="360680"/>
          <wp:effectExtent l="0" t="0" r="0" b="1270"/>
          <wp:wrapSquare wrapText="bothSides"/>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ience-AAAS-stacked-color.jpg"/>
                  <pic:cNvPicPr/>
                </pic:nvPicPr>
                <pic:blipFill>
                  <a:blip r:embed="rId1"/>
                  <a:stretch>
                    <a:fillRect/>
                  </a:stretch>
                </pic:blipFill>
                <pic:spPr>
                  <a:xfrm>
                    <a:off x="0" y="0"/>
                    <a:ext cx="825500" cy="360680"/>
                  </a:xfrm>
                  <a:prstGeom prst="rect">
                    <a:avLst/>
                  </a:prstGeom>
                </pic:spPr>
              </pic:pic>
            </a:graphicData>
          </a:graphic>
          <wp14:sizeRelH relativeFrom="page">
            <wp14:pctWidth>0</wp14:pctWidth>
          </wp14:sizeRelH>
          <wp14:sizeRelV relativeFrom="page">
            <wp14:pctHeight>0</wp14:pctHeight>
          </wp14:sizeRelV>
        </wp:anchor>
      </w:drawing>
    </w:r>
    <w:r w:rsidRPr="00204015">
      <w:t>S</w:t>
    </w:r>
    <w:r>
      <w:t xml:space="preserve">ubmitted Manuscript: </w:t>
    </w:r>
    <w:r w:rsidRPr="00204015">
      <w:t>Confidential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7F5B3" w14:textId="482E2676" w:rsidR="00744706" w:rsidRPr="00204015" w:rsidRDefault="00744706" w:rsidP="00D73714">
    <w:pPr>
      <w:pStyle w:val="Encabezado"/>
    </w:pPr>
    <w:r>
      <w:rPr>
        <w:noProof/>
      </w:rPr>
      <w:drawing>
        <wp:anchor distT="0" distB="0" distL="114300" distR="114300" simplePos="0" relativeHeight="251663872" behindDoc="1" locked="0" layoutInCell="1" allowOverlap="1" wp14:anchorId="5C67786B" wp14:editId="72EBED97">
          <wp:simplePos x="0" y="0"/>
          <wp:positionH relativeFrom="margin">
            <wp:align>left</wp:align>
          </wp:positionH>
          <wp:positionV relativeFrom="paragraph">
            <wp:posOffset>5288</wp:posOffset>
          </wp:positionV>
          <wp:extent cx="1045029" cy="457200"/>
          <wp:effectExtent l="0" t="0" r="3175" b="0"/>
          <wp:wrapTight wrapText="bothSides">
            <wp:wrapPolygon edited="0">
              <wp:start x="0" y="0"/>
              <wp:lineTo x="0" y="20700"/>
              <wp:lineTo x="21272" y="20700"/>
              <wp:lineTo x="21272" y="0"/>
              <wp:lineTo x="0" y="0"/>
            </wp:wrapPolygon>
          </wp:wrapTight>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ience-AAAS-stacked-color.jpg"/>
                  <pic:cNvPicPr/>
                </pic:nvPicPr>
                <pic:blipFill>
                  <a:blip r:embed="rId1"/>
                  <a:stretch>
                    <a:fillRect/>
                  </a:stretch>
                </pic:blipFill>
                <pic:spPr>
                  <a:xfrm>
                    <a:off x="0" y="0"/>
                    <a:ext cx="1045029" cy="457200"/>
                  </a:xfrm>
                  <a:prstGeom prst="rect">
                    <a:avLst/>
                  </a:prstGeom>
                </pic:spPr>
              </pic:pic>
            </a:graphicData>
          </a:graphic>
          <wp14:sizeRelH relativeFrom="page">
            <wp14:pctWidth>0</wp14:pctWidth>
          </wp14:sizeRelH>
          <wp14:sizeRelV relativeFrom="page">
            <wp14:pctHeight>0</wp14:pctHeight>
          </wp14:sizeRelV>
        </wp:anchor>
      </w:drawing>
    </w:r>
    <w:r>
      <w:tab/>
    </w:r>
    <w:r w:rsidRPr="00204015">
      <w:t>Submitted Manuscript: Confidential</w:t>
    </w:r>
    <w:r>
      <w:tab/>
    </w:r>
  </w:p>
  <w:p w14:paraId="39D9CEFC" w14:textId="15DB7D42" w:rsidR="00744706" w:rsidRDefault="00744706" w:rsidP="00D7371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8306B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2C0A9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FF879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7B8AB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0088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ia Florencia Miguel">
    <w15:presenceInfo w15:providerId="Windows Live" w15:userId="7722474b61e242c4"/>
  </w15:person>
  <w15:person w15:author="Scott Butterfield">
    <w15:presenceInfo w15:providerId="None" w15:userId="Scott Butterfield"/>
  </w15:person>
  <w15:person w15:author="Abigail Hart">
    <w15:presenceInfo w15:providerId="AD" w15:userId="S::abigail.hart@tnc.org::3617e5a3-b7f4-4c3c-9514-02210907a4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261D"/>
    <w:rsid w:val="000008C8"/>
    <w:rsid w:val="00001B41"/>
    <w:rsid w:val="0000246E"/>
    <w:rsid w:val="000052DF"/>
    <w:rsid w:val="00005452"/>
    <w:rsid w:val="00010AF6"/>
    <w:rsid w:val="00012A37"/>
    <w:rsid w:val="00017B85"/>
    <w:rsid w:val="00026B17"/>
    <w:rsid w:val="00026BF9"/>
    <w:rsid w:val="00026FDD"/>
    <w:rsid w:val="00027420"/>
    <w:rsid w:val="00030DC7"/>
    <w:rsid w:val="000364E8"/>
    <w:rsid w:val="00036748"/>
    <w:rsid w:val="00040D7A"/>
    <w:rsid w:val="00054645"/>
    <w:rsid w:val="000562CC"/>
    <w:rsid w:val="000575F8"/>
    <w:rsid w:val="00060262"/>
    <w:rsid w:val="00065B08"/>
    <w:rsid w:val="00070080"/>
    <w:rsid w:val="00075040"/>
    <w:rsid w:val="00077272"/>
    <w:rsid w:val="0008169A"/>
    <w:rsid w:val="00082591"/>
    <w:rsid w:val="00086BE1"/>
    <w:rsid w:val="000902FF"/>
    <w:rsid w:val="0009030D"/>
    <w:rsid w:val="00090997"/>
    <w:rsid w:val="00092E7D"/>
    <w:rsid w:val="00093EDA"/>
    <w:rsid w:val="00094397"/>
    <w:rsid w:val="00095099"/>
    <w:rsid w:val="00096447"/>
    <w:rsid w:val="00096DA7"/>
    <w:rsid w:val="000A05EA"/>
    <w:rsid w:val="000B0885"/>
    <w:rsid w:val="000B0D1A"/>
    <w:rsid w:val="000B16D4"/>
    <w:rsid w:val="000B2CA2"/>
    <w:rsid w:val="000B41DF"/>
    <w:rsid w:val="000C2EED"/>
    <w:rsid w:val="000C3C43"/>
    <w:rsid w:val="000C460C"/>
    <w:rsid w:val="000C4702"/>
    <w:rsid w:val="000C5810"/>
    <w:rsid w:val="000C7F0C"/>
    <w:rsid w:val="000D0E9D"/>
    <w:rsid w:val="000D5CAC"/>
    <w:rsid w:val="000D774E"/>
    <w:rsid w:val="000E5E85"/>
    <w:rsid w:val="000F15FF"/>
    <w:rsid w:val="000F4CDD"/>
    <w:rsid w:val="000F6DB2"/>
    <w:rsid w:val="00100F30"/>
    <w:rsid w:val="0010143A"/>
    <w:rsid w:val="00105506"/>
    <w:rsid w:val="00107B15"/>
    <w:rsid w:val="00111899"/>
    <w:rsid w:val="00122855"/>
    <w:rsid w:val="00126345"/>
    <w:rsid w:val="00130FAD"/>
    <w:rsid w:val="00131413"/>
    <w:rsid w:val="00132708"/>
    <w:rsid w:val="001331D7"/>
    <w:rsid w:val="001334FE"/>
    <w:rsid w:val="0014101C"/>
    <w:rsid w:val="0014144C"/>
    <w:rsid w:val="001470D5"/>
    <w:rsid w:val="0015549E"/>
    <w:rsid w:val="0015774F"/>
    <w:rsid w:val="0017063D"/>
    <w:rsid w:val="00174181"/>
    <w:rsid w:val="00174CA1"/>
    <w:rsid w:val="001775FA"/>
    <w:rsid w:val="00183CE2"/>
    <w:rsid w:val="00183D32"/>
    <w:rsid w:val="001970E3"/>
    <w:rsid w:val="00197413"/>
    <w:rsid w:val="001A44DA"/>
    <w:rsid w:val="001A4AE3"/>
    <w:rsid w:val="001C1851"/>
    <w:rsid w:val="001C2C6E"/>
    <w:rsid w:val="001C41D5"/>
    <w:rsid w:val="001C42F5"/>
    <w:rsid w:val="001D1C29"/>
    <w:rsid w:val="001D4C6A"/>
    <w:rsid w:val="001D4D4C"/>
    <w:rsid w:val="001D5030"/>
    <w:rsid w:val="001D5282"/>
    <w:rsid w:val="001D66B8"/>
    <w:rsid w:val="001D703F"/>
    <w:rsid w:val="001F3B51"/>
    <w:rsid w:val="001F5C6D"/>
    <w:rsid w:val="001F7685"/>
    <w:rsid w:val="002053AF"/>
    <w:rsid w:val="00210E8E"/>
    <w:rsid w:val="0021563E"/>
    <w:rsid w:val="00217832"/>
    <w:rsid w:val="00221838"/>
    <w:rsid w:val="00221DE1"/>
    <w:rsid w:val="00223125"/>
    <w:rsid w:val="00223D8C"/>
    <w:rsid w:val="00224AFE"/>
    <w:rsid w:val="00230D22"/>
    <w:rsid w:val="00235272"/>
    <w:rsid w:val="00236F8D"/>
    <w:rsid w:val="002458F7"/>
    <w:rsid w:val="00245E24"/>
    <w:rsid w:val="002475FA"/>
    <w:rsid w:val="002515FA"/>
    <w:rsid w:val="002545E7"/>
    <w:rsid w:val="002558DE"/>
    <w:rsid w:val="00270F47"/>
    <w:rsid w:val="00272151"/>
    <w:rsid w:val="0027378D"/>
    <w:rsid w:val="00277DC1"/>
    <w:rsid w:val="00285EAE"/>
    <w:rsid w:val="002874EE"/>
    <w:rsid w:val="00291B36"/>
    <w:rsid w:val="0029404C"/>
    <w:rsid w:val="002978BD"/>
    <w:rsid w:val="002A2AD1"/>
    <w:rsid w:val="002A3CF7"/>
    <w:rsid w:val="002A67E0"/>
    <w:rsid w:val="002B2B03"/>
    <w:rsid w:val="002B2BA2"/>
    <w:rsid w:val="002B4959"/>
    <w:rsid w:val="002B5CBD"/>
    <w:rsid w:val="002C0899"/>
    <w:rsid w:val="002C33B8"/>
    <w:rsid w:val="002C7166"/>
    <w:rsid w:val="002C73B5"/>
    <w:rsid w:val="002D32E5"/>
    <w:rsid w:val="002D5E0B"/>
    <w:rsid w:val="002D7A5C"/>
    <w:rsid w:val="002E3557"/>
    <w:rsid w:val="002E40E6"/>
    <w:rsid w:val="002E5C7C"/>
    <w:rsid w:val="002E60B9"/>
    <w:rsid w:val="002E6C4A"/>
    <w:rsid w:val="002F0399"/>
    <w:rsid w:val="002F0C50"/>
    <w:rsid w:val="002F18AC"/>
    <w:rsid w:val="002F4303"/>
    <w:rsid w:val="002F4C73"/>
    <w:rsid w:val="002F5FB1"/>
    <w:rsid w:val="00307F53"/>
    <w:rsid w:val="003148AA"/>
    <w:rsid w:val="0031566C"/>
    <w:rsid w:val="00326562"/>
    <w:rsid w:val="00331082"/>
    <w:rsid w:val="0033296B"/>
    <w:rsid w:val="003442FB"/>
    <w:rsid w:val="00345B07"/>
    <w:rsid w:val="00350B66"/>
    <w:rsid w:val="003539B2"/>
    <w:rsid w:val="00356BF8"/>
    <w:rsid w:val="00362DE0"/>
    <w:rsid w:val="0036494C"/>
    <w:rsid w:val="0036556A"/>
    <w:rsid w:val="00365834"/>
    <w:rsid w:val="00366C8B"/>
    <w:rsid w:val="00372A52"/>
    <w:rsid w:val="00373C00"/>
    <w:rsid w:val="003765C3"/>
    <w:rsid w:val="0038065D"/>
    <w:rsid w:val="00382435"/>
    <w:rsid w:val="003856DD"/>
    <w:rsid w:val="00387943"/>
    <w:rsid w:val="00394A73"/>
    <w:rsid w:val="00394DF4"/>
    <w:rsid w:val="003963D7"/>
    <w:rsid w:val="003A0C6E"/>
    <w:rsid w:val="003A4F61"/>
    <w:rsid w:val="003A655D"/>
    <w:rsid w:val="003A77E5"/>
    <w:rsid w:val="003B0531"/>
    <w:rsid w:val="003B5EE0"/>
    <w:rsid w:val="003B63AF"/>
    <w:rsid w:val="003C1C49"/>
    <w:rsid w:val="003C1D58"/>
    <w:rsid w:val="003C2423"/>
    <w:rsid w:val="003C5575"/>
    <w:rsid w:val="003C664B"/>
    <w:rsid w:val="003C7387"/>
    <w:rsid w:val="003E2BE6"/>
    <w:rsid w:val="003E7536"/>
    <w:rsid w:val="003F4EB2"/>
    <w:rsid w:val="003F5517"/>
    <w:rsid w:val="00401633"/>
    <w:rsid w:val="00407998"/>
    <w:rsid w:val="00407FA2"/>
    <w:rsid w:val="00412732"/>
    <w:rsid w:val="004133FB"/>
    <w:rsid w:val="0041351F"/>
    <w:rsid w:val="00413AD3"/>
    <w:rsid w:val="00413EAF"/>
    <w:rsid w:val="00415100"/>
    <w:rsid w:val="00416826"/>
    <w:rsid w:val="004234E2"/>
    <w:rsid w:val="0042590A"/>
    <w:rsid w:val="00425A0F"/>
    <w:rsid w:val="004269F2"/>
    <w:rsid w:val="00427D62"/>
    <w:rsid w:val="004316C1"/>
    <w:rsid w:val="0043300B"/>
    <w:rsid w:val="004434DC"/>
    <w:rsid w:val="00443DAA"/>
    <w:rsid w:val="00444132"/>
    <w:rsid w:val="00447E49"/>
    <w:rsid w:val="00447EB3"/>
    <w:rsid w:val="004518CF"/>
    <w:rsid w:val="00452317"/>
    <w:rsid w:val="004642F3"/>
    <w:rsid w:val="00466B62"/>
    <w:rsid w:val="00470E74"/>
    <w:rsid w:val="00472CCB"/>
    <w:rsid w:val="004747E0"/>
    <w:rsid w:val="00475B90"/>
    <w:rsid w:val="00482C95"/>
    <w:rsid w:val="00484C38"/>
    <w:rsid w:val="004876B9"/>
    <w:rsid w:val="004913D4"/>
    <w:rsid w:val="004A05A6"/>
    <w:rsid w:val="004A14B1"/>
    <w:rsid w:val="004A1B03"/>
    <w:rsid w:val="004B1334"/>
    <w:rsid w:val="004B1898"/>
    <w:rsid w:val="004B474A"/>
    <w:rsid w:val="004B4BB4"/>
    <w:rsid w:val="004B4F4B"/>
    <w:rsid w:val="004B60D8"/>
    <w:rsid w:val="004C17E7"/>
    <w:rsid w:val="004C1CFC"/>
    <w:rsid w:val="004C3158"/>
    <w:rsid w:val="004C3D45"/>
    <w:rsid w:val="004C43EC"/>
    <w:rsid w:val="004C4ABD"/>
    <w:rsid w:val="004C55B1"/>
    <w:rsid w:val="004C6C0A"/>
    <w:rsid w:val="004C757B"/>
    <w:rsid w:val="004D10EA"/>
    <w:rsid w:val="004D359E"/>
    <w:rsid w:val="004D570A"/>
    <w:rsid w:val="004E2CE2"/>
    <w:rsid w:val="004E4918"/>
    <w:rsid w:val="00501936"/>
    <w:rsid w:val="0050707E"/>
    <w:rsid w:val="005105CE"/>
    <w:rsid w:val="00511343"/>
    <w:rsid w:val="005113FF"/>
    <w:rsid w:val="0051145B"/>
    <w:rsid w:val="005140CE"/>
    <w:rsid w:val="0051569A"/>
    <w:rsid w:val="00516146"/>
    <w:rsid w:val="00530D8E"/>
    <w:rsid w:val="00537381"/>
    <w:rsid w:val="00540B0C"/>
    <w:rsid w:val="0054187E"/>
    <w:rsid w:val="00541F18"/>
    <w:rsid w:val="005463FB"/>
    <w:rsid w:val="00550C2E"/>
    <w:rsid w:val="00560CF5"/>
    <w:rsid w:val="005625F1"/>
    <w:rsid w:val="00563317"/>
    <w:rsid w:val="00565DE1"/>
    <w:rsid w:val="00570A4C"/>
    <w:rsid w:val="00572498"/>
    <w:rsid w:val="00572CA8"/>
    <w:rsid w:val="00573AB3"/>
    <w:rsid w:val="00575375"/>
    <w:rsid w:val="00576E95"/>
    <w:rsid w:val="005779A7"/>
    <w:rsid w:val="00577CCF"/>
    <w:rsid w:val="005819C1"/>
    <w:rsid w:val="00583CCA"/>
    <w:rsid w:val="00586690"/>
    <w:rsid w:val="00591464"/>
    <w:rsid w:val="0059405A"/>
    <w:rsid w:val="00595109"/>
    <w:rsid w:val="00595D2E"/>
    <w:rsid w:val="00597D95"/>
    <w:rsid w:val="005A07FF"/>
    <w:rsid w:val="005A0CC0"/>
    <w:rsid w:val="005B3247"/>
    <w:rsid w:val="005B3F43"/>
    <w:rsid w:val="005B5A76"/>
    <w:rsid w:val="005C351F"/>
    <w:rsid w:val="005C677C"/>
    <w:rsid w:val="005C7168"/>
    <w:rsid w:val="005C77F9"/>
    <w:rsid w:val="005C7805"/>
    <w:rsid w:val="005C7B05"/>
    <w:rsid w:val="005D3209"/>
    <w:rsid w:val="005E17ED"/>
    <w:rsid w:val="005E50DA"/>
    <w:rsid w:val="005E6AD6"/>
    <w:rsid w:val="005E6E16"/>
    <w:rsid w:val="005F0909"/>
    <w:rsid w:val="005F125D"/>
    <w:rsid w:val="005F1E84"/>
    <w:rsid w:val="005F4E2E"/>
    <w:rsid w:val="0060139A"/>
    <w:rsid w:val="0060166C"/>
    <w:rsid w:val="0060419F"/>
    <w:rsid w:val="006137A5"/>
    <w:rsid w:val="0061420D"/>
    <w:rsid w:val="00621FB6"/>
    <w:rsid w:val="006270A2"/>
    <w:rsid w:val="00636A1C"/>
    <w:rsid w:val="0064261D"/>
    <w:rsid w:val="0064500E"/>
    <w:rsid w:val="006455DA"/>
    <w:rsid w:val="006506D2"/>
    <w:rsid w:val="00656BCF"/>
    <w:rsid w:val="0066096D"/>
    <w:rsid w:val="006617D9"/>
    <w:rsid w:val="0066465A"/>
    <w:rsid w:val="006655B4"/>
    <w:rsid w:val="00670D92"/>
    <w:rsid w:val="0067137C"/>
    <w:rsid w:val="00671515"/>
    <w:rsid w:val="00674065"/>
    <w:rsid w:val="00675A7C"/>
    <w:rsid w:val="00681AF0"/>
    <w:rsid w:val="006861E8"/>
    <w:rsid w:val="006872D6"/>
    <w:rsid w:val="00690C54"/>
    <w:rsid w:val="0069167F"/>
    <w:rsid w:val="006A2645"/>
    <w:rsid w:val="006A322F"/>
    <w:rsid w:val="006A7883"/>
    <w:rsid w:val="006B0C62"/>
    <w:rsid w:val="006B340B"/>
    <w:rsid w:val="006B3A2E"/>
    <w:rsid w:val="006B5292"/>
    <w:rsid w:val="006B6B18"/>
    <w:rsid w:val="006C0495"/>
    <w:rsid w:val="006C2D6D"/>
    <w:rsid w:val="006C2DA6"/>
    <w:rsid w:val="006D0E45"/>
    <w:rsid w:val="006D249B"/>
    <w:rsid w:val="006E590E"/>
    <w:rsid w:val="006F08DC"/>
    <w:rsid w:val="006F3016"/>
    <w:rsid w:val="006F5AC2"/>
    <w:rsid w:val="0070084B"/>
    <w:rsid w:val="00700B0B"/>
    <w:rsid w:val="007062CC"/>
    <w:rsid w:val="0071094F"/>
    <w:rsid w:val="007161A3"/>
    <w:rsid w:val="00720E7B"/>
    <w:rsid w:val="007220A7"/>
    <w:rsid w:val="00722A84"/>
    <w:rsid w:val="00723235"/>
    <w:rsid w:val="00725A5D"/>
    <w:rsid w:val="00726AB7"/>
    <w:rsid w:val="00731138"/>
    <w:rsid w:val="00735B1D"/>
    <w:rsid w:val="00742782"/>
    <w:rsid w:val="00744706"/>
    <w:rsid w:val="00745601"/>
    <w:rsid w:val="00745E19"/>
    <w:rsid w:val="00746DD6"/>
    <w:rsid w:val="00754A50"/>
    <w:rsid w:val="00755125"/>
    <w:rsid w:val="007604F7"/>
    <w:rsid w:val="00762BB3"/>
    <w:rsid w:val="007650D3"/>
    <w:rsid w:val="00765404"/>
    <w:rsid w:val="0077122F"/>
    <w:rsid w:val="0077172C"/>
    <w:rsid w:val="0077631B"/>
    <w:rsid w:val="00780442"/>
    <w:rsid w:val="00780C0E"/>
    <w:rsid w:val="00781F98"/>
    <w:rsid w:val="0078275D"/>
    <w:rsid w:val="00782D05"/>
    <w:rsid w:val="007832AA"/>
    <w:rsid w:val="00790E66"/>
    <w:rsid w:val="00791C7D"/>
    <w:rsid w:val="0079369E"/>
    <w:rsid w:val="007A7362"/>
    <w:rsid w:val="007A78A8"/>
    <w:rsid w:val="007B0A09"/>
    <w:rsid w:val="007B3A9B"/>
    <w:rsid w:val="007B4ABA"/>
    <w:rsid w:val="007B61F6"/>
    <w:rsid w:val="007C154B"/>
    <w:rsid w:val="007C478C"/>
    <w:rsid w:val="007C5B75"/>
    <w:rsid w:val="007C6679"/>
    <w:rsid w:val="007D14F3"/>
    <w:rsid w:val="007D28FB"/>
    <w:rsid w:val="007D3B50"/>
    <w:rsid w:val="007D55D2"/>
    <w:rsid w:val="007D733F"/>
    <w:rsid w:val="007E5673"/>
    <w:rsid w:val="007E7A28"/>
    <w:rsid w:val="007F12EC"/>
    <w:rsid w:val="007F20A8"/>
    <w:rsid w:val="007F4CF9"/>
    <w:rsid w:val="007F5F4C"/>
    <w:rsid w:val="008005F7"/>
    <w:rsid w:val="00806B07"/>
    <w:rsid w:val="00807307"/>
    <w:rsid w:val="008145A6"/>
    <w:rsid w:val="00817570"/>
    <w:rsid w:val="00817B6A"/>
    <w:rsid w:val="00820573"/>
    <w:rsid w:val="00833CC9"/>
    <w:rsid w:val="008355F1"/>
    <w:rsid w:val="0084180A"/>
    <w:rsid w:val="00841F0F"/>
    <w:rsid w:val="00842BE8"/>
    <w:rsid w:val="00853129"/>
    <w:rsid w:val="00855C5E"/>
    <w:rsid w:val="0086195C"/>
    <w:rsid w:val="00863D60"/>
    <w:rsid w:val="0086656C"/>
    <w:rsid w:val="008809FF"/>
    <w:rsid w:val="0089006E"/>
    <w:rsid w:val="00890205"/>
    <w:rsid w:val="00891F6A"/>
    <w:rsid w:val="0089202F"/>
    <w:rsid w:val="00892E1C"/>
    <w:rsid w:val="008A7BD1"/>
    <w:rsid w:val="008B159F"/>
    <w:rsid w:val="008B6F8A"/>
    <w:rsid w:val="008C0B2C"/>
    <w:rsid w:val="008C49B4"/>
    <w:rsid w:val="008D6717"/>
    <w:rsid w:val="008E0C2E"/>
    <w:rsid w:val="008E3BD9"/>
    <w:rsid w:val="008F10EE"/>
    <w:rsid w:val="008F1234"/>
    <w:rsid w:val="008F31B7"/>
    <w:rsid w:val="008F496E"/>
    <w:rsid w:val="008F6B95"/>
    <w:rsid w:val="008F7FF0"/>
    <w:rsid w:val="009002D9"/>
    <w:rsid w:val="00901B1B"/>
    <w:rsid w:val="00902266"/>
    <w:rsid w:val="0090489C"/>
    <w:rsid w:val="0091757F"/>
    <w:rsid w:val="0092026B"/>
    <w:rsid w:val="00933574"/>
    <w:rsid w:val="00935339"/>
    <w:rsid w:val="0094284A"/>
    <w:rsid w:val="00942EB0"/>
    <w:rsid w:val="0094453D"/>
    <w:rsid w:val="00950D2D"/>
    <w:rsid w:val="0095130A"/>
    <w:rsid w:val="00956478"/>
    <w:rsid w:val="00956C49"/>
    <w:rsid w:val="00960252"/>
    <w:rsid w:val="00960973"/>
    <w:rsid w:val="00960C85"/>
    <w:rsid w:val="0096116C"/>
    <w:rsid w:val="00961E2D"/>
    <w:rsid w:val="00967AC8"/>
    <w:rsid w:val="00971315"/>
    <w:rsid w:val="009719B2"/>
    <w:rsid w:val="00974FCC"/>
    <w:rsid w:val="009779EC"/>
    <w:rsid w:val="00980F10"/>
    <w:rsid w:val="00981C1C"/>
    <w:rsid w:val="00983BC0"/>
    <w:rsid w:val="009916B8"/>
    <w:rsid w:val="009918A5"/>
    <w:rsid w:val="009A1DDD"/>
    <w:rsid w:val="009A239B"/>
    <w:rsid w:val="009A25C9"/>
    <w:rsid w:val="009A272A"/>
    <w:rsid w:val="009A36D9"/>
    <w:rsid w:val="009A7BD1"/>
    <w:rsid w:val="009B0894"/>
    <w:rsid w:val="009B22BD"/>
    <w:rsid w:val="009B2883"/>
    <w:rsid w:val="009B49F9"/>
    <w:rsid w:val="009C21E8"/>
    <w:rsid w:val="009C38BE"/>
    <w:rsid w:val="009D2AC7"/>
    <w:rsid w:val="009D32C4"/>
    <w:rsid w:val="009D45CC"/>
    <w:rsid w:val="009D4899"/>
    <w:rsid w:val="009E2AE6"/>
    <w:rsid w:val="009E3D5B"/>
    <w:rsid w:val="009F2099"/>
    <w:rsid w:val="009F2B56"/>
    <w:rsid w:val="009F2D27"/>
    <w:rsid w:val="009F323D"/>
    <w:rsid w:val="009F436F"/>
    <w:rsid w:val="009F7AAA"/>
    <w:rsid w:val="00A00732"/>
    <w:rsid w:val="00A1186A"/>
    <w:rsid w:val="00A14FA4"/>
    <w:rsid w:val="00A1748D"/>
    <w:rsid w:val="00A17A84"/>
    <w:rsid w:val="00A21B1C"/>
    <w:rsid w:val="00A21BB3"/>
    <w:rsid w:val="00A22734"/>
    <w:rsid w:val="00A22B5A"/>
    <w:rsid w:val="00A23CD5"/>
    <w:rsid w:val="00A26AF8"/>
    <w:rsid w:val="00A27F92"/>
    <w:rsid w:val="00A3300F"/>
    <w:rsid w:val="00A402EE"/>
    <w:rsid w:val="00A405B4"/>
    <w:rsid w:val="00A40FC5"/>
    <w:rsid w:val="00A42559"/>
    <w:rsid w:val="00A46B01"/>
    <w:rsid w:val="00A46CE9"/>
    <w:rsid w:val="00A4707F"/>
    <w:rsid w:val="00A50F20"/>
    <w:rsid w:val="00A51678"/>
    <w:rsid w:val="00A52BD0"/>
    <w:rsid w:val="00A52C86"/>
    <w:rsid w:val="00A52D84"/>
    <w:rsid w:val="00A54C4C"/>
    <w:rsid w:val="00A57868"/>
    <w:rsid w:val="00A63482"/>
    <w:rsid w:val="00A653AE"/>
    <w:rsid w:val="00A66847"/>
    <w:rsid w:val="00A741F8"/>
    <w:rsid w:val="00A74724"/>
    <w:rsid w:val="00A7569C"/>
    <w:rsid w:val="00A820ED"/>
    <w:rsid w:val="00A85417"/>
    <w:rsid w:val="00A859AC"/>
    <w:rsid w:val="00A91D87"/>
    <w:rsid w:val="00A932B7"/>
    <w:rsid w:val="00A948E7"/>
    <w:rsid w:val="00A94CF5"/>
    <w:rsid w:val="00A96860"/>
    <w:rsid w:val="00AA1C17"/>
    <w:rsid w:val="00AA3A0A"/>
    <w:rsid w:val="00AC0051"/>
    <w:rsid w:val="00AC1FEE"/>
    <w:rsid w:val="00AC2042"/>
    <w:rsid w:val="00AC210E"/>
    <w:rsid w:val="00AC2155"/>
    <w:rsid w:val="00AC528C"/>
    <w:rsid w:val="00AC57B7"/>
    <w:rsid w:val="00AC66D4"/>
    <w:rsid w:val="00AC69D8"/>
    <w:rsid w:val="00AD02DD"/>
    <w:rsid w:val="00AD1843"/>
    <w:rsid w:val="00AD3C06"/>
    <w:rsid w:val="00AD4E67"/>
    <w:rsid w:val="00AD6604"/>
    <w:rsid w:val="00AD7DE7"/>
    <w:rsid w:val="00AE5661"/>
    <w:rsid w:val="00AE5B6E"/>
    <w:rsid w:val="00AF63E0"/>
    <w:rsid w:val="00AF6567"/>
    <w:rsid w:val="00AF7E7D"/>
    <w:rsid w:val="00AF7F31"/>
    <w:rsid w:val="00B017F5"/>
    <w:rsid w:val="00B02169"/>
    <w:rsid w:val="00B04936"/>
    <w:rsid w:val="00B10A33"/>
    <w:rsid w:val="00B1347C"/>
    <w:rsid w:val="00B14682"/>
    <w:rsid w:val="00B14DA6"/>
    <w:rsid w:val="00B16FF3"/>
    <w:rsid w:val="00B177BA"/>
    <w:rsid w:val="00B23C9E"/>
    <w:rsid w:val="00B2631B"/>
    <w:rsid w:val="00B310F7"/>
    <w:rsid w:val="00B31CA8"/>
    <w:rsid w:val="00B329FA"/>
    <w:rsid w:val="00B35D72"/>
    <w:rsid w:val="00B369DA"/>
    <w:rsid w:val="00B40F6D"/>
    <w:rsid w:val="00B41EFE"/>
    <w:rsid w:val="00B422F9"/>
    <w:rsid w:val="00B43638"/>
    <w:rsid w:val="00B509B0"/>
    <w:rsid w:val="00B51A04"/>
    <w:rsid w:val="00B52BFA"/>
    <w:rsid w:val="00B661BF"/>
    <w:rsid w:val="00B705DE"/>
    <w:rsid w:val="00B752C8"/>
    <w:rsid w:val="00B75ADE"/>
    <w:rsid w:val="00B767B4"/>
    <w:rsid w:val="00B779D1"/>
    <w:rsid w:val="00B77A77"/>
    <w:rsid w:val="00B77E1B"/>
    <w:rsid w:val="00B80E36"/>
    <w:rsid w:val="00B81A8A"/>
    <w:rsid w:val="00B827D8"/>
    <w:rsid w:val="00B82DE1"/>
    <w:rsid w:val="00B873C3"/>
    <w:rsid w:val="00B926B3"/>
    <w:rsid w:val="00B92777"/>
    <w:rsid w:val="00B9765F"/>
    <w:rsid w:val="00BA2C40"/>
    <w:rsid w:val="00BA49C9"/>
    <w:rsid w:val="00BA558E"/>
    <w:rsid w:val="00BA6D55"/>
    <w:rsid w:val="00BA7816"/>
    <w:rsid w:val="00BB2D9D"/>
    <w:rsid w:val="00BB3B36"/>
    <w:rsid w:val="00BB6C39"/>
    <w:rsid w:val="00BC4FF7"/>
    <w:rsid w:val="00BC7DBD"/>
    <w:rsid w:val="00BD1667"/>
    <w:rsid w:val="00BD2808"/>
    <w:rsid w:val="00BD2978"/>
    <w:rsid w:val="00BD2AF5"/>
    <w:rsid w:val="00BD5548"/>
    <w:rsid w:val="00BD55DF"/>
    <w:rsid w:val="00BD6B4D"/>
    <w:rsid w:val="00BD7B7F"/>
    <w:rsid w:val="00BD7D51"/>
    <w:rsid w:val="00BE1406"/>
    <w:rsid w:val="00BF0CCD"/>
    <w:rsid w:val="00BF2BF9"/>
    <w:rsid w:val="00BF40CE"/>
    <w:rsid w:val="00BF4DA3"/>
    <w:rsid w:val="00BF50EE"/>
    <w:rsid w:val="00BF55E6"/>
    <w:rsid w:val="00C0043F"/>
    <w:rsid w:val="00C066DF"/>
    <w:rsid w:val="00C10EF0"/>
    <w:rsid w:val="00C13561"/>
    <w:rsid w:val="00C13940"/>
    <w:rsid w:val="00C160A5"/>
    <w:rsid w:val="00C16142"/>
    <w:rsid w:val="00C16FB3"/>
    <w:rsid w:val="00C17CA3"/>
    <w:rsid w:val="00C209D8"/>
    <w:rsid w:val="00C21312"/>
    <w:rsid w:val="00C23F7F"/>
    <w:rsid w:val="00C25C8F"/>
    <w:rsid w:val="00C25D24"/>
    <w:rsid w:val="00C26CBD"/>
    <w:rsid w:val="00C32171"/>
    <w:rsid w:val="00C3319B"/>
    <w:rsid w:val="00C3560E"/>
    <w:rsid w:val="00C36810"/>
    <w:rsid w:val="00C40099"/>
    <w:rsid w:val="00C41345"/>
    <w:rsid w:val="00C42FDB"/>
    <w:rsid w:val="00C452A7"/>
    <w:rsid w:val="00C45DA6"/>
    <w:rsid w:val="00C47966"/>
    <w:rsid w:val="00C557F2"/>
    <w:rsid w:val="00C55F2D"/>
    <w:rsid w:val="00C57047"/>
    <w:rsid w:val="00C62125"/>
    <w:rsid w:val="00C623E4"/>
    <w:rsid w:val="00C63EB1"/>
    <w:rsid w:val="00C64596"/>
    <w:rsid w:val="00C64D87"/>
    <w:rsid w:val="00C67CE9"/>
    <w:rsid w:val="00C72CCC"/>
    <w:rsid w:val="00C742CA"/>
    <w:rsid w:val="00C824E5"/>
    <w:rsid w:val="00C83856"/>
    <w:rsid w:val="00C83EB4"/>
    <w:rsid w:val="00C86E03"/>
    <w:rsid w:val="00C90DAF"/>
    <w:rsid w:val="00C9317A"/>
    <w:rsid w:val="00C93DD6"/>
    <w:rsid w:val="00C971FC"/>
    <w:rsid w:val="00CA024E"/>
    <w:rsid w:val="00CA17E8"/>
    <w:rsid w:val="00CA2018"/>
    <w:rsid w:val="00CA5E13"/>
    <w:rsid w:val="00CA6A68"/>
    <w:rsid w:val="00CA7B51"/>
    <w:rsid w:val="00CB1CBE"/>
    <w:rsid w:val="00CB2A0C"/>
    <w:rsid w:val="00CB3246"/>
    <w:rsid w:val="00CB5F10"/>
    <w:rsid w:val="00CB6BA4"/>
    <w:rsid w:val="00CC1C97"/>
    <w:rsid w:val="00CC2657"/>
    <w:rsid w:val="00CC666A"/>
    <w:rsid w:val="00CD0353"/>
    <w:rsid w:val="00CD15DE"/>
    <w:rsid w:val="00CE1412"/>
    <w:rsid w:val="00CE208E"/>
    <w:rsid w:val="00CE2108"/>
    <w:rsid w:val="00CE3739"/>
    <w:rsid w:val="00CE462E"/>
    <w:rsid w:val="00CE69DF"/>
    <w:rsid w:val="00CE75A2"/>
    <w:rsid w:val="00CF6573"/>
    <w:rsid w:val="00CF6C3A"/>
    <w:rsid w:val="00D02133"/>
    <w:rsid w:val="00D04568"/>
    <w:rsid w:val="00D053F2"/>
    <w:rsid w:val="00D12FED"/>
    <w:rsid w:val="00D17C6B"/>
    <w:rsid w:val="00D20202"/>
    <w:rsid w:val="00D210AE"/>
    <w:rsid w:val="00D30035"/>
    <w:rsid w:val="00D43FE5"/>
    <w:rsid w:val="00D454F2"/>
    <w:rsid w:val="00D45FC2"/>
    <w:rsid w:val="00D47412"/>
    <w:rsid w:val="00D4772C"/>
    <w:rsid w:val="00D5391E"/>
    <w:rsid w:val="00D555A5"/>
    <w:rsid w:val="00D575F2"/>
    <w:rsid w:val="00D57EC4"/>
    <w:rsid w:val="00D61494"/>
    <w:rsid w:val="00D62DDF"/>
    <w:rsid w:val="00D66446"/>
    <w:rsid w:val="00D728F5"/>
    <w:rsid w:val="00D73714"/>
    <w:rsid w:val="00D74AEA"/>
    <w:rsid w:val="00D8237A"/>
    <w:rsid w:val="00D9037A"/>
    <w:rsid w:val="00DA1576"/>
    <w:rsid w:val="00DA2CA6"/>
    <w:rsid w:val="00DA3FB3"/>
    <w:rsid w:val="00DA49BD"/>
    <w:rsid w:val="00DB41D5"/>
    <w:rsid w:val="00DB6C89"/>
    <w:rsid w:val="00DC00D2"/>
    <w:rsid w:val="00DC1045"/>
    <w:rsid w:val="00DC352C"/>
    <w:rsid w:val="00DD225C"/>
    <w:rsid w:val="00DD4076"/>
    <w:rsid w:val="00DD5516"/>
    <w:rsid w:val="00DE274C"/>
    <w:rsid w:val="00DE28BD"/>
    <w:rsid w:val="00DE3DE2"/>
    <w:rsid w:val="00DE4D74"/>
    <w:rsid w:val="00DE53E2"/>
    <w:rsid w:val="00DE6239"/>
    <w:rsid w:val="00DE6B56"/>
    <w:rsid w:val="00DE7047"/>
    <w:rsid w:val="00DF1E8F"/>
    <w:rsid w:val="00DF2C30"/>
    <w:rsid w:val="00DF2C48"/>
    <w:rsid w:val="00DF491B"/>
    <w:rsid w:val="00DF6167"/>
    <w:rsid w:val="00DF6D04"/>
    <w:rsid w:val="00E00E57"/>
    <w:rsid w:val="00E0133A"/>
    <w:rsid w:val="00E02218"/>
    <w:rsid w:val="00E02AC1"/>
    <w:rsid w:val="00E033A7"/>
    <w:rsid w:val="00E0440F"/>
    <w:rsid w:val="00E05FE2"/>
    <w:rsid w:val="00E22ECE"/>
    <w:rsid w:val="00E27517"/>
    <w:rsid w:val="00E3028D"/>
    <w:rsid w:val="00E31598"/>
    <w:rsid w:val="00E3489D"/>
    <w:rsid w:val="00E349FC"/>
    <w:rsid w:val="00E379C1"/>
    <w:rsid w:val="00E37C62"/>
    <w:rsid w:val="00E41096"/>
    <w:rsid w:val="00E45C24"/>
    <w:rsid w:val="00E47513"/>
    <w:rsid w:val="00E515BD"/>
    <w:rsid w:val="00E522FA"/>
    <w:rsid w:val="00E5369A"/>
    <w:rsid w:val="00E53B64"/>
    <w:rsid w:val="00E549D2"/>
    <w:rsid w:val="00E57578"/>
    <w:rsid w:val="00E72365"/>
    <w:rsid w:val="00E723B6"/>
    <w:rsid w:val="00E73699"/>
    <w:rsid w:val="00E737F7"/>
    <w:rsid w:val="00E739AE"/>
    <w:rsid w:val="00E73A97"/>
    <w:rsid w:val="00E73E76"/>
    <w:rsid w:val="00E76B37"/>
    <w:rsid w:val="00E81086"/>
    <w:rsid w:val="00E84C1B"/>
    <w:rsid w:val="00E916E9"/>
    <w:rsid w:val="00E968AA"/>
    <w:rsid w:val="00EA0FE6"/>
    <w:rsid w:val="00EA20F8"/>
    <w:rsid w:val="00EB3F6E"/>
    <w:rsid w:val="00EB61E7"/>
    <w:rsid w:val="00EB76A0"/>
    <w:rsid w:val="00EB7848"/>
    <w:rsid w:val="00EC2F6C"/>
    <w:rsid w:val="00EC52B4"/>
    <w:rsid w:val="00EC6A7A"/>
    <w:rsid w:val="00ED4607"/>
    <w:rsid w:val="00ED4D2D"/>
    <w:rsid w:val="00ED7041"/>
    <w:rsid w:val="00ED774E"/>
    <w:rsid w:val="00EE0B15"/>
    <w:rsid w:val="00EE1233"/>
    <w:rsid w:val="00EE15FF"/>
    <w:rsid w:val="00EE1A74"/>
    <w:rsid w:val="00EE1D99"/>
    <w:rsid w:val="00EE65E2"/>
    <w:rsid w:val="00EE6929"/>
    <w:rsid w:val="00EF69D9"/>
    <w:rsid w:val="00F0327E"/>
    <w:rsid w:val="00F07706"/>
    <w:rsid w:val="00F105EA"/>
    <w:rsid w:val="00F120D6"/>
    <w:rsid w:val="00F128DA"/>
    <w:rsid w:val="00F1328A"/>
    <w:rsid w:val="00F13F49"/>
    <w:rsid w:val="00F15B30"/>
    <w:rsid w:val="00F17640"/>
    <w:rsid w:val="00F21D7E"/>
    <w:rsid w:val="00F235E9"/>
    <w:rsid w:val="00F248A6"/>
    <w:rsid w:val="00F24F67"/>
    <w:rsid w:val="00F26AF7"/>
    <w:rsid w:val="00F26DAB"/>
    <w:rsid w:val="00F30A8C"/>
    <w:rsid w:val="00F30AC5"/>
    <w:rsid w:val="00F41079"/>
    <w:rsid w:val="00F41E39"/>
    <w:rsid w:val="00F43272"/>
    <w:rsid w:val="00F43783"/>
    <w:rsid w:val="00F44B6F"/>
    <w:rsid w:val="00F53943"/>
    <w:rsid w:val="00F55509"/>
    <w:rsid w:val="00F55A8D"/>
    <w:rsid w:val="00F57FCA"/>
    <w:rsid w:val="00F61903"/>
    <w:rsid w:val="00F63F9E"/>
    <w:rsid w:val="00F65E2D"/>
    <w:rsid w:val="00F7156A"/>
    <w:rsid w:val="00F72096"/>
    <w:rsid w:val="00F739FD"/>
    <w:rsid w:val="00F775B8"/>
    <w:rsid w:val="00F819A5"/>
    <w:rsid w:val="00F85AF1"/>
    <w:rsid w:val="00F92DE8"/>
    <w:rsid w:val="00FA0C46"/>
    <w:rsid w:val="00FA2054"/>
    <w:rsid w:val="00FA5A30"/>
    <w:rsid w:val="00FB29EE"/>
    <w:rsid w:val="00FB3B42"/>
    <w:rsid w:val="00FD48F1"/>
    <w:rsid w:val="00FD546E"/>
    <w:rsid w:val="00FD5E0F"/>
    <w:rsid w:val="00FF108C"/>
    <w:rsid w:val="00FF157A"/>
    <w:rsid w:val="00FF2CDC"/>
    <w:rsid w:val="00FF535A"/>
    <w:rsid w:val="00FF6381"/>
    <w:rsid w:val="00FF674C"/>
    <w:rsid w:val="00FF75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F2DF832"/>
  <w15:docId w15:val="{6CC1BBC9-ADCD-467C-BDBE-286AEF323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2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Fuentedeprrafopredeter"/>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Textodeglobo">
    <w:name w:val="Balloon Text"/>
    <w:basedOn w:val="Normal"/>
    <w:link w:val="TextodegloboCar"/>
    <w:semiHidden/>
    <w:rsid w:val="009A3899"/>
    <w:rPr>
      <w:rFonts w:ascii="Lucida Grande" w:eastAsia="Times New Roman" w:hAnsi="Lucida Grande"/>
      <w:sz w:val="18"/>
      <w:szCs w:val="18"/>
    </w:rPr>
  </w:style>
  <w:style w:type="character" w:customStyle="1" w:styleId="TextodegloboCar">
    <w:name w:val="Texto de globo Car"/>
    <w:basedOn w:val="Fuentedeprrafopredeter"/>
    <w:link w:val="Textodeglobo"/>
    <w:semiHidden/>
    <w:rsid w:val="009A3899"/>
    <w:rPr>
      <w:rFonts w:ascii="Lucida Grande" w:eastAsia="Times New Roman" w:hAnsi="Lucida Grande"/>
      <w:sz w:val="18"/>
      <w:szCs w:val="18"/>
    </w:rPr>
  </w:style>
  <w:style w:type="character" w:customStyle="1" w:styleId="bibarticle">
    <w:name w:val="bib_article"/>
    <w:basedOn w:val="Fuentedeprrafopredeter"/>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Fuentedeprrafopredeter"/>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Refdecomentario">
    <w:name w:val="annotation reference"/>
    <w:basedOn w:val="Fuentedeprrafopredeter"/>
    <w:rsid w:val="009A3899"/>
    <w:rPr>
      <w:sz w:val="18"/>
      <w:szCs w:val="18"/>
    </w:rPr>
  </w:style>
  <w:style w:type="paragraph" w:styleId="Textocomentario">
    <w:name w:val="annotation text"/>
    <w:basedOn w:val="Normal"/>
    <w:link w:val="TextocomentarioCar"/>
    <w:semiHidden/>
    <w:rsid w:val="009A3899"/>
    <w:rPr>
      <w:rFonts w:eastAsia="Times New Roman"/>
    </w:rPr>
  </w:style>
  <w:style w:type="character" w:customStyle="1" w:styleId="TextocomentarioCar">
    <w:name w:val="Texto comentario Car"/>
    <w:basedOn w:val="Fuentedeprrafopredeter"/>
    <w:link w:val="Textocomentario"/>
    <w:semiHidden/>
    <w:rsid w:val="009A3899"/>
    <w:rPr>
      <w:rFonts w:ascii="Times New Roman" w:eastAsia="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9A3899"/>
    <w:rPr>
      <w:b/>
      <w:bCs/>
    </w:rPr>
  </w:style>
  <w:style w:type="character" w:customStyle="1" w:styleId="AsuntodelcomentarioCar">
    <w:name w:val="Asunto del comentario Car"/>
    <w:basedOn w:val="TextocomentarioCar"/>
    <w:link w:val="Asuntodelcomentario"/>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Fuentedeprrafopredeter"/>
    <w:rsid w:val="009A3899"/>
    <w:rPr>
      <w:sz w:val="24"/>
      <w:szCs w:val="24"/>
      <w:bdr w:val="none" w:sz="0" w:space="0" w:color="auto"/>
      <w:shd w:val="clear" w:color="auto" w:fill="CCFFCC"/>
    </w:rPr>
  </w:style>
  <w:style w:type="character" w:customStyle="1" w:styleId="ContractSponsor">
    <w:name w:val="Contract Sponsor"/>
    <w:basedOn w:val="Fuentedeprrafopredeter"/>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nfasis">
    <w:name w:val="Emphasis"/>
    <w:basedOn w:val="Fuentedeprrafopredeter"/>
    <w:uiPriority w:val="20"/>
    <w:qFormat/>
    <w:rsid w:val="009A3899"/>
    <w:rPr>
      <w:i/>
      <w:iCs/>
    </w:rPr>
  </w:style>
  <w:style w:type="character" w:styleId="Refdenotaalfinal">
    <w:name w:val="endnote reference"/>
    <w:basedOn w:val="Fuentedeprrafopredeter"/>
    <w:semiHidden/>
    <w:rsid w:val="009A3899"/>
    <w:rPr>
      <w:vertAlign w:val="superscript"/>
    </w:rPr>
  </w:style>
  <w:style w:type="paragraph" w:styleId="Textonotaalfinal">
    <w:name w:val="endnote text"/>
    <w:basedOn w:val="Normal"/>
    <w:link w:val="TextonotaalfinalCar"/>
    <w:semiHidden/>
    <w:rsid w:val="009A3899"/>
    <w:rPr>
      <w:rFonts w:ascii="Cambria" w:eastAsia="Cambria" w:hAnsi="Cambria"/>
    </w:rPr>
  </w:style>
  <w:style w:type="character" w:customStyle="1" w:styleId="TextonotaalfinalCar">
    <w:name w:val="Texto nota al final Car"/>
    <w:basedOn w:val="Fuentedeprrafopredeter"/>
    <w:link w:val="Textonotaalfinal"/>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Hipervnculovisitado">
    <w:name w:val="FollowedHyperlink"/>
    <w:basedOn w:val="Fuentedeprrafopredeter"/>
    <w:rsid w:val="009A3899"/>
    <w:rPr>
      <w:color w:val="800080"/>
      <w:u w:val="single"/>
    </w:rPr>
  </w:style>
  <w:style w:type="paragraph" w:styleId="Piedepgina">
    <w:name w:val="footer"/>
    <w:basedOn w:val="Normal"/>
    <w:link w:val="PiedepginaCar"/>
    <w:uiPriority w:val="99"/>
    <w:rsid w:val="009A3899"/>
    <w:pPr>
      <w:tabs>
        <w:tab w:val="center" w:pos="4320"/>
        <w:tab w:val="right" w:pos="8640"/>
      </w:tabs>
    </w:pPr>
    <w:rPr>
      <w:rFonts w:eastAsia="Times New Roman"/>
    </w:rPr>
  </w:style>
  <w:style w:type="character" w:customStyle="1" w:styleId="PiedepginaCar">
    <w:name w:val="Pie de página Car"/>
    <w:basedOn w:val="Fuentedeprrafopredeter"/>
    <w:link w:val="Piedepgina"/>
    <w:uiPriority w:val="99"/>
    <w:rsid w:val="009A3899"/>
    <w:rPr>
      <w:rFonts w:ascii="Times New Roman" w:eastAsia="Times New Roman" w:hAnsi="Times New Roman"/>
      <w:sz w:val="20"/>
      <w:szCs w:val="20"/>
    </w:rPr>
  </w:style>
  <w:style w:type="character" w:styleId="Refdenotaalpie">
    <w:name w:val="footnote reference"/>
    <w:basedOn w:val="Fuentedeprrafopredeter"/>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Encabezado">
    <w:name w:val="header"/>
    <w:basedOn w:val="Normal"/>
    <w:link w:val="EncabezadoCar"/>
    <w:rsid w:val="009A3899"/>
    <w:pPr>
      <w:tabs>
        <w:tab w:val="center" w:pos="4320"/>
        <w:tab w:val="right" w:pos="8640"/>
      </w:tabs>
    </w:pPr>
    <w:rPr>
      <w:rFonts w:eastAsia="Times New Roman"/>
    </w:rPr>
  </w:style>
  <w:style w:type="character" w:customStyle="1" w:styleId="EncabezadoCar">
    <w:name w:val="Encabezado Car"/>
    <w:basedOn w:val="Fuentedeprrafopredeter"/>
    <w:link w:val="Encabezado"/>
    <w:rsid w:val="009A3899"/>
    <w:rPr>
      <w:rFonts w:ascii="Times New Roman" w:eastAsia="Times New Roman" w:hAnsi="Times New Roman"/>
      <w:sz w:val="20"/>
      <w:szCs w:val="20"/>
    </w:rPr>
  </w:style>
  <w:style w:type="character" w:styleId="AcrnimoHTML">
    <w:name w:val="HTML Acronym"/>
    <w:basedOn w:val="Fuentedeprrafopredeter"/>
    <w:rsid w:val="009A3899"/>
  </w:style>
  <w:style w:type="character" w:styleId="CitaHTML">
    <w:name w:val="HTML Cite"/>
    <w:basedOn w:val="Fuentedeprrafopredeter"/>
    <w:rsid w:val="009A3899"/>
    <w:rPr>
      <w:i/>
      <w:iCs/>
    </w:rPr>
  </w:style>
  <w:style w:type="character" w:styleId="CdigoHTML">
    <w:name w:val="HTML Code"/>
    <w:basedOn w:val="Fuentedeprrafopredeter"/>
    <w:rsid w:val="009A3899"/>
    <w:rPr>
      <w:rFonts w:ascii="Courier New" w:hAnsi="Courier New" w:cs="Courier New"/>
      <w:sz w:val="20"/>
      <w:szCs w:val="20"/>
    </w:rPr>
  </w:style>
  <w:style w:type="character" w:styleId="DefinicinHTML">
    <w:name w:val="HTML Definition"/>
    <w:basedOn w:val="Fuentedeprrafopredeter"/>
    <w:rsid w:val="009A3899"/>
    <w:rPr>
      <w:i/>
      <w:iCs/>
    </w:rPr>
  </w:style>
  <w:style w:type="character" w:styleId="TecladoHTML">
    <w:name w:val="HTML Keyboard"/>
    <w:basedOn w:val="Fuentedeprrafopredeter"/>
    <w:rsid w:val="009A3899"/>
    <w:rPr>
      <w:rFonts w:ascii="Courier New" w:hAnsi="Courier New" w:cs="Courier New"/>
      <w:sz w:val="20"/>
      <w:szCs w:val="20"/>
    </w:rPr>
  </w:style>
  <w:style w:type="paragraph" w:styleId="HTMLconformatoprevio">
    <w:name w:val="HTML Preformatted"/>
    <w:basedOn w:val="Normal"/>
    <w:link w:val="HTMLconformatoprevioCar"/>
    <w:rsid w:val="009A3899"/>
    <w:rPr>
      <w:rFonts w:ascii="Consolas" w:eastAsia="Times New Roman" w:hAnsi="Consolas"/>
    </w:rPr>
  </w:style>
  <w:style w:type="character" w:customStyle="1" w:styleId="HTMLconformatoprevioCar">
    <w:name w:val="HTML con formato previo Car"/>
    <w:basedOn w:val="Fuentedeprrafopredeter"/>
    <w:link w:val="HTMLconformatoprevio"/>
    <w:rsid w:val="009A3899"/>
    <w:rPr>
      <w:rFonts w:ascii="Consolas" w:eastAsia="Times New Roman" w:hAnsi="Consolas"/>
      <w:sz w:val="20"/>
      <w:szCs w:val="20"/>
    </w:rPr>
  </w:style>
  <w:style w:type="character" w:styleId="EjemplodeHTML">
    <w:name w:val="HTML Sample"/>
    <w:basedOn w:val="Fuentedeprrafopredeter"/>
    <w:rsid w:val="009A3899"/>
    <w:rPr>
      <w:rFonts w:ascii="Courier New" w:hAnsi="Courier New" w:cs="Courier New"/>
    </w:rPr>
  </w:style>
  <w:style w:type="character" w:styleId="MquinadeescribirHTML">
    <w:name w:val="HTML Typewriter"/>
    <w:basedOn w:val="Fuentedeprrafopredeter"/>
    <w:rsid w:val="009A3899"/>
    <w:rPr>
      <w:rFonts w:ascii="Courier New" w:hAnsi="Courier New" w:cs="Courier New"/>
      <w:sz w:val="20"/>
      <w:szCs w:val="20"/>
    </w:rPr>
  </w:style>
  <w:style w:type="character" w:styleId="VariableHTML">
    <w:name w:val="HTML Variable"/>
    <w:basedOn w:val="Fuentedeprrafopredeter"/>
    <w:rsid w:val="009A3899"/>
    <w:rPr>
      <w:i/>
      <w:iCs/>
    </w:rPr>
  </w:style>
  <w:style w:type="character" w:styleId="Hipervnculo">
    <w:name w:val="Hyperlink"/>
    <w:basedOn w:val="Fuentedeprrafopredeter"/>
    <w:uiPriority w:val="99"/>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Nmerodelnea">
    <w:name w:val="line number"/>
    <w:basedOn w:val="Fuentedeprrafopredeter"/>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Nmerodepgina">
    <w:name w:val="page number"/>
    <w:basedOn w:val="Fuentedeprrafopredeter"/>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Textoennegrita">
    <w:name w:val="Strong"/>
    <w:basedOn w:val="Fuentedeprrafopredeter"/>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Fuentedeprrafopredeter"/>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customStyle="1" w:styleId="Mencinsinresolver1">
    <w:name w:val="Mención sin resolver1"/>
    <w:basedOn w:val="Fuentedeprrafopredeter"/>
    <w:uiPriority w:val="99"/>
    <w:semiHidden/>
    <w:unhideWhenUsed/>
    <w:rsid w:val="00F26AF7"/>
    <w:rPr>
      <w:color w:val="808080"/>
      <w:shd w:val="clear" w:color="auto" w:fill="E6E6E6"/>
    </w:rPr>
  </w:style>
  <w:style w:type="table" w:styleId="Tablaconcuadrcula">
    <w:name w:val="Table Grid"/>
    <w:basedOn w:val="Tablanormal"/>
    <w:uiPriority w:val="39"/>
    <w:rsid w:val="00A4707F"/>
    <w:rPr>
      <w:rFonts w:asciiTheme="minorHAnsi" w:eastAsiaTheme="minorHAnsi" w:hAnsiTheme="minorHAnsi" w:cstheme="minorBidi"/>
      <w:sz w:val="22"/>
      <w:szCs w:val="22"/>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39"/>
    <w:rsid w:val="00412732"/>
    <w:rPr>
      <w:rFonts w:ascii="Calibri" w:hAnsi="Calibri"/>
      <w:sz w:val="22"/>
      <w:szCs w:val="22"/>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71"/>
    <w:rsid w:val="00A21B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FE58D1-F7E5-4BB3-B072-3F1017843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4941</TotalTime>
  <Pages>16</Pages>
  <Words>18898</Words>
  <Characters>103941</Characters>
  <Application>Microsoft Office Word</Application>
  <DocSecurity>0</DocSecurity>
  <Lines>866</Lines>
  <Paragraphs>245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122594</CharactersWithSpaces>
  <SharedDoc>false</SharedDoc>
  <HLinks>
    <vt:vector size="24" baseType="variant">
      <vt:variant>
        <vt:i4>7077934</vt:i4>
      </vt:variant>
      <vt:variant>
        <vt:i4>9</vt:i4>
      </vt:variant>
      <vt:variant>
        <vt:i4>0</vt:i4>
      </vt:variant>
      <vt:variant>
        <vt:i4>5</vt:i4>
      </vt:variant>
      <vt:variant>
        <vt:lpwstr>http://www.sciencemag.org/about/authors/prep/res/refs.xhtml</vt:lpwstr>
      </vt:variant>
      <vt:variant>
        <vt:lpwstr/>
      </vt:variant>
      <vt:variant>
        <vt:i4>5177356</vt:i4>
      </vt:variant>
      <vt:variant>
        <vt:i4>6</vt:i4>
      </vt:variant>
      <vt:variant>
        <vt:i4>0</vt:i4>
      </vt:variant>
      <vt:variant>
        <vt:i4>5</vt:i4>
      </vt:variant>
      <vt:variant>
        <vt:lpwstr>http://www.tug.org/utilities/texconv/textopc.html</vt:lpwstr>
      </vt:variant>
      <vt:variant>
        <vt:lpwstr/>
      </vt:variant>
      <vt:variant>
        <vt:i4>3801121</vt:i4>
      </vt:variant>
      <vt:variant>
        <vt:i4>3</vt:i4>
      </vt:variant>
      <vt:variant>
        <vt:i4>0</vt:i4>
      </vt:variant>
      <vt:variant>
        <vt:i4>5</vt:i4>
      </vt:variant>
      <vt:variant>
        <vt:lpwstr>http://www.sciencemag.org/site/feature/contribinfo/index.xhtml</vt:lpwstr>
      </vt:variant>
      <vt:variant>
        <vt:lpwstr/>
      </vt:variant>
      <vt:variant>
        <vt:i4>7798821</vt:i4>
      </vt:variant>
      <vt:variant>
        <vt:i4>0</vt:i4>
      </vt:variant>
      <vt:variant>
        <vt:i4>0</vt:i4>
      </vt:variant>
      <vt:variant>
        <vt:i4>5</vt:i4>
      </vt:variant>
      <vt:variant>
        <vt:lpwstr>http://www.submit2science.org/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bhanson</dc:creator>
  <cp:lastModifiedBy>Maria Florencia Miguel</cp:lastModifiedBy>
  <cp:revision>211</cp:revision>
  <cp:lastPrinted>2018-01-11T18:39:00Z</cp:lastPrinted>
  <dcterms:created xsi:type="dcterms:W3CDTF">2019-04-02T23:08:00Z</dcterms:created>
  <dcterms:modified xsi:type="dcterms:W3CDTF">2019-04-23T19:24:00Z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http://www.zotero.org/styles/science</vt:lpwstr>
  </property>
  <property fmtid="{D5CDD505-2E9C-101B-9397-08002B2CF9AE}" pid="21" name="Mendeley Recent Style Name 9_1">
    <vt:lpwstr>Science</vt:lpwstr>
  </property>
  <property fmtid="{D5CDD505-2E9C-101B-9397-08002B2CF9AE}" pid="22" name="Mendeley Document_1">
    <vt:lpwstr>True</vt:lpwstr>
  </property>
  <property fmtid="{D5CDD505-2E9C-101B-9397-08002B2CF9AE}" pid="23" name="Mendeley Unique User Id_1">
    <vt:lpwstr>631a8a37-dfd0-3eb0-b4e7-e3bde6f58357</vt:lpwstr>
  </property>
  <property fmtid="{D5CDD505-2E9C-101B-9397-08002B2CF9AE}" pid="24" name="Mendeley Citation Style_1">
    <vt:lpwstr>http://www.zotero.org/styles/science</vt:lpwstr>
  </property>
</Properties>
</file>